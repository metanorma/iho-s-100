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13DE81" w14:textId="77777777" w:rsidR="00994784" w:rsidRPr="00D973FF" w:rsidRDefault="00994784" w:rsidP="00994784">
      <w:pPr>
        <w:rPr>
          <w:lang w:val="en-GB"/>
        </w:rPr>
      </w:pPr>
    </w:p>
    <w:p w14:paraId="3D4BD29B" w14:textId="77777777" w:rsidR="00994784" w:rsidRPr="00D973FF" w:rsidRDefault="00994784" w:rsidP="00994784">
      <w:pPr>
        <w:rPr>
          <w:lang w:val="en-GB"/>
        </w:rPr>
      </w:pPr>
    </w:p>
    <w:p w14:paraId="20DB52B0" w14:textId="77777777" w:rsidR="00994784" w:rsidRPr="00D973FF" w:rsidRDefault="00994784" w:rsidP="00994784">
      <w:pPr>
        <w:rPr>
          <w:lang w:val="en-GB"/>
        </w:rPr>
      </w:pPr>
    </w:p>
    <w:p w14:paraId="18FFDD44" w14:textId="77777777" w:rsidR="00994784" w:rsidRPr="00D973FF" w:rsidRDefault="00994784" w:rsidP="00994784">
      <w:pPr>
        <w:rPr>
          <w:lang w:val="en-GB"/>
        </w:rPr>
      </w:pPr>
    </w:p>
    <w:p w14:paraId="2AD83D71" w14:textId="77777777" w:rsidR="00994784" w:rsidRPr="00D973FF" w:rsidRDefault="00994784" w:rsidP="00994784">
      <w:pPr>
        <w:rPr>
          <w:lang w:val="en-GB"/>
        </w:rPr>
      </w:pPr>
    </w:p>
    <w:p w14:paraId="44B9D352" w14:textId="77777777" w:rsidR="00994784" w:rsidRPr="00D973FF" w:rsidRDefault="00994784" w:rsidP="00994784">
      <w:pPr>
        <w:rPr>
          <w:lang w:val="en-GB"/>
        </w:rPr>
      </w:pPr>
    </w:p>
    <w:p w14:paraId="27ECBE44" w14:textId="77777777" w:rsidR="00994784" w:rsidRPr="00D973FF" w:rsidRDefault="00994784" w:rsidP="00994784">
      <w:pPr>
        <w:rPr>
          <w:lang w:val="en-GB"/>
        </w:rPr>
      </w:pPr>
    </w:p>
    <w:p w14:paraId="404C0980" w14:textId="77777777" w:rsidR="00994784" w:rsidRPr="00D973FF" w:rsidRDefault="00994784" w:rsidP="00994784">
      <w:pPr>
        <w:rPr>
          <w:lang w:val="en-GB"/>
        </w:rPr>
      </w:pPr>
    </w:p>
    <w:p w14:paraId="40154253" w14:textId="77777777" w:rsidR="00994784" w:rsidRPr="00D973FF" w:rsidRDefault="00994784" w:rsidP="00994784">
      <w:pPr>
        <w:jc w:val="center"/>
        <w:rPr>
          <w:b/>
          <w:sz w:val="48"/>
          <w:szCs w:val="48"/>
          <w:lang w:val="en-GB"/>
        </w:rPr>
      </w:pPr>
      <w:r w:rsidRPr="00D973FF">
        <w:rPr>
          <w:b/>
          <w:sz w:val="48"/>
          <w:szCs w:val="48"/>
          <w:lang w:val="en-GB"/>
        </w:rPr>
        <w:t xml:space="preserve">S-100 – Part </w:t>
      </w:r>
      <w:r w:rsidR="001A0DB4" w:rsidRPr="00D973FF">
        <w:rPr>
          <w:b/>
          <w:sz w:val="48"/>
          <w:szCs w:val="48"/>
          <w:lang w:val="en-GB"/>
        </w:rPr>
        <w:t>13</w:t>
      </w:r>
    </w:p>
    <w:p w14:paraId="0A9E474B" w14:textId="77777777" w:rsidR="00994784" w:rsidRPr="00D973FF" w:rsidRDefault="00994784" w:rsidP="00994784">
      <w:pPr>
        <w:jc w:val="center"/>
        <w:rPr>
          <w:b/>
          <w:sz w:val="36"/>
          <w:szCs w:val="36"/>
          <w:lang w:val="en-GB"/>
        </w:rPr>
      </w:pPr>
    </w:p>
    <w:p w14:paraId="7521B341" w14:textId="77777777" w:rsidR="00544070" w:rsidRPr="00D973FF" w:rsidRDefault="00544070" w:rsidP="00544070">
      <w:pPr>
        <w:jc w:val="center"/>
        <w:rPr>
          <w:b/>
          <w:sz w:val="36"/>
          <w:szCs w:val="36"/>
          <w:lang w:val="en-GB"/>
        </w:rPr>
      </w:pPr>
    </w:p>
    <w:p w14:paraId="28E6A87F" w14:textId="77777777" w:rsidR="00544070" w:rsidRPr="00D973FF" w:rsidRDefault="00544070" w:rsidP="00544070">
      <w:pPr>
        <w:jc w:val="center"/>
        <w:rPr>
          <w:b/>
          <w:sz w:val="36"/>
          <w:szCs w:val="36"/>
          <w:lang w:val="en-GB"/>
        </w:rPr>
      </w:pPr>
      <w:r w:rsidRPr="00D973FF">
        <w:rPr>
          <w:b/>
          <w:sz w:val="36"/>
          <w:szCs w:val="36"/>
          <w:lang w:val="en-GB"/>
        </w:rPr>
        <w:t>Scripting</w:t>
      </w:r>
    </w:p>
    <w:p w14:paraId="4AC6A6FA" w14:textId="3BFC0D18" w:rsidR="004D259A" w:rsidRPr="0026542D" w:rsidRDefault="003F5E8D" w:rsidP="004D259A">
      <w:pPr>
        <w:pStyle w:val="StylezzForewordAuto"/>
        <w:pageBreakBefore w:val="0"/>
        <w:jc w:val="center"/>
        <w:rPr>
          <w:ins w:id="0" w:author="Jeff Wootton" w:date="2024-04-25T15:06:00Z"/>
          <w:sz w:val="24"/>
          <w:szCs w:val="24"/>
          <w:lang w:val="en-GB"/>
        </w:rPr>
      </w:pPr>
      <w:r w:rsidRPr="00D973FF">
        <w:rPr>
          <w:sz w:val="36"/>
          <w:szCs w:val="36"/>
          <w:lang w:val="en-GB"/>
        </w:rPr>
        <w:br w:type="page"/>
      </w:r>
      <w:ins w:id="1" w:author="Jeff Wootton" w:date="2024-04-25T15:06:00Z">
        <w:r w:rsidR="004D259A" w:rsidRPr="0026542D">
          <w:rPr>
            <w:sz w:val="24"/>
            <w:szCs w:val="24"/>
            <w:lang w:val="en-GB"/>
          </w:rPr>
          <w:lastRenderedPageBreak/>
          <w:t>Summary of Substantive Changes in Edition 5.2.0</w:t>
        </w:r>
      </w:ins>
    </w:p>
    <w:p w14:paraId="4200B464" w14:textId="77777777" w:rsidR="004D259A" w:rsidRPr="0026542D" w:rsidRDefault="004D259A" w:rsidP="004D259A">
      <w:pPr>
        <w:rPr>
          <w:ins w:id="2" w:author="Jeff Wootton" w:date="2024-04-25T15:06:00Z"/>
          <w:lang w:val="en-GB"/>
        </w:rPr>
      </w:pPr>
    </w:p>
    <w:tbl>
      <w:tblPr>
        <w:tblW w:w="9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66"/>
        <w:gridCol w:w="1956"/>
      </w:tblGrid>
      <w:tr w:rsidR="004D259A" w:rsidRPr="0026542D" w14:paraId="09E237B5" w14:textId="77777777" w:rsidTr="004D259A">
        <w:trPr>
          <w:cantSplit/>
          <w:jc w:val="center"/>
          <w:ins w:id="3" w:author="Jeff Wootton" w:date="2024-04-25T15:06:00Z"/>
        </w:trPr>
        <w:tc>
          <w:tcPr>
            <w:tcW w:w="7366" w:type="dxa"/>
            <w:shd w:val="clear" w:color="auto" w:fill="D9D9D9"/>
          </w:tcPr>
          <w:p w14:paraId="30152590" w14:textId="77777777" w:rsidR="004D259A" w:rsidRPr="0026542D" w:rsidRDefault="004D259A" w:rsidP="008C618B">
            <w:pPr>
              <w:pStyle w:val="Tabletitle"/>
              <w:rPr>
                <w:ins w:id="4" w:author="Jeff Wootton" w:date="2024-04-25T15:06:00Z"/>
                <w:rFonts w:eastAsia="Times New Roman" w:cs="Arial"/>
                <w:sz w:val="20"/>
                <w:lang w:val="en-GB"/>
              </w:rPr>
            </w:pPr>
            <w:ins w:id="5" w:author="Jeff Wootton" w:date="2024-04-25T15:06:00Z">
              <w:r w:rsidRPr="0026542D">
                <w:rPr>
                  <w:rFonts w:eastAsia="Times New Roman" w:cs="Arial"/>
                  <w:sz w:val="20"/>
                  <w:lang w:val="en-GB"/>
                </w:rPr>
                <w:t>Change Summary</w:t>
              </w:r>
            </w:ins>
          </w:p>
        </w:tc>
        <w:tc>
          <w:tcPr>
            <w:tcW w:w="1956" w:type="dxa"/>
            <w:shd w:val="clear" w:color="auto" w:fill="D9D9D9"/>
          </w:tcPr>
          <w:p w14:paraId="364ED8DC" w14:textId="77777777" w:rsidR="004D259A" w:rsidRPr="0026542D" w:rsidRDefault="004D259A" w:rsidP="008C618B">
            <w:pPr>
              <w:pStyle w:val="Tabletitle"/>
              <w:rPr>
                <w:ins w:id="6" w:author="Jeff Wootton" w:date="2024-04-25T15:06:00Z"/>
                <w:rFonts w:eastAsia="Times New Roman" w:cs="Arial"/>
                <w:sz w:val="20"/>
                <w:lang w:val="en-GB"/>
              </w:rPr>
            </w:pPr>
            <w:ins w:id="7" w:author="Jeff Wootton" w:date="2024-04-25T15:06:00Z">
              <w:r w:rsidRPr="0026542D">
                <w:rPr>
                  <w:rFonts w:eastAsia="Times New Roman" w:cs="Arial"/>
                  <w:sz w:val="20"/>
                  <w:lang w:val="en-GB"/>
                </w:rPr>
                <w:t>Clauses Effected</w:t>
              </w:r>
            </w:ins>
          </w:p>
        </w:tc>
      </w:tr>
      <w:tr w:rsidR="004D259A" w:rsidRPr="008C618B" w14:paraId="3028BE55" w14:textId="77777777" w:rsidTr="004D259A">
        <w:trPr>
          <w:cantSplit/>
          <w:jc w:val="center"/>
          <w:ins w:id="8" w:author="Jeff Wootton" w:date="2024-04-25T15:06:00Z"/>
        </w:trPr>
        <w:tc>
          <w:tcPr>
            <w:tcW w:w="9322" w:type="dxa"/>
            <w:gridSpan w:val="2"/>
            <w:shd w:val="clear" w:color="auto" w:fill="F2F2F2"/>
          </w:tcPr>
          <w:p w14:paraId="467FCEAE" w14:textId="7ECDEA30" w:rsidR="004D259A" w:rsidRPr="0026542D" w:rsidRDefault="004D259A" w:rsidP="008C618B">
            <w:pPr>
              <w:spacing w:before="60" w:after="60"/>
              <w:jc w:val="left"/>
              <w:rPr>
                <w:ins w:id="9" w:author="Jeff Wootton" w:date="2024-04-25T15:06:00Z"/>
                <w:rFonts w:cs="Arial"/>
                <w:b/>
                <w:bCs/>
                <w:lang w:val="en-GB"/>
              </w:rPr>
            </w:pPr>
            <w:ins w:id="10" w:author="Jeff Wootton" w:date="2024-04-25T15:06:00Z">
              <w:r w:rsidRPr="0026542D">
                <w:rPr>
                  <w:rFonts w:cs="Arial"/>
                  <w:b/>
                  <w:bCs/>
                  <w:lang w:val="en-GB"/>
                </w:rPr>
                <w:t xml:space="preserve">Part </w:t>
              </w:r>
            </w:ins>
            <w:ins w:id="11" w:author="Jeff Wootton" w:date="2024-06-06T11:47:00Z" w16du:dateUtc="2024-06-06T09:47:00Z">
              <w:r w:rsidR="00534175">
                <w:rPr>
                  <w:rFonts w:cs="Arial"/>
                  <w:b/>
                  <w:bCs/>
                  <w:lang w:val="en-GB"/>
                </w:rPr>
                <w:t>1</w:t>
              </w:r>
            </w:ins>
            <w:ins w:id="12" w:author="Jeff Wootton" w:date="2024-04-25T15:06:00Z">
              <w:r w:rsidRPr="0026542D">
                <w:rPr>
                  <w:rFonts w:cs="Arial"/>
                  <w:b/>
                  <w:bCs/>
                  <w:lang w:val="en-GB"/>
                </w:rPr>
                <w:t xml:space="preserve">3 – </w:t>
              </w:r>
            </w:ins>
            <w:ins w:id="13" w:author="Jeff Wootton" w:date="2024-06-06T11:47:00Z" w16du:dateUtc="2024-06-06T09:47:00Z">
              <w:r w:rsidR="00534175">
                <w:rPr>
                  <w:rFonts w:cs="Arial"/>
                  <w:b/>
                  <w:bCs/>
                  <w:lang w:val="en-GB"/>
                </w:rPr>
                <w:t>Scripting</w:t>
              </w:r>
            </w:ins>
          </w:p>
        </w:tc>
      </w:tr>
      <w:tr w:rsidR="004D259A" w:rsidRPr="0026542D" w14:paraId="2F4A7615" w14:textId="77777777" w:rsidTr="008C618B">
        <w:trPr>
          <w:cantSplit/>
          <w:jc w:val="center"/>
          <w:ins w:id="14" w:author="Jeff Wootton" w:date="2024-04-25T15:06:00Z"/>
        </w:trPr>
        <w:tc>
          <w:tcPr>
            <w:tcW w:w="7366" w:type="dxa"/>
          </w:tcPr>
          <w:p w14:paraId="261A838B" w14:textId="1B054C08" w:rsidR="004D259A" w:rsidRPr="0026542D" w:rsidRDefault="004D259A" w:rsidP="008C618B">
            <w:pPr>
              <w:spacing w:before="60" w:after="60"/>
              <w:jc w:val="left"/>
              <w:rPr>
                <w:ins w:id="15" w:author="Jeff Wootton" w:date="2024-04-25T15:06:00Z"/>
                <w:rFonts w:cs="Arial"/>
                <w:lang w:val="en-GB"/>
              </w:rPr>
            </w:pPr>
          </w:p>
        </w:tc>
        <w:tc>
          <w:tcPr>
            <w:tcW w:w="1956" w:type="dxa"/>
          </w:tcPr>
          <w:p w14:paraId="62353BF8" w14:textId="6D540733" w:rsidR="004D259A" w:rsidRPr="0026542D" w:rsidRDefault="004D259A" w:rsidP="008C618B">
            <w:pPr>
              <w:spacing w:before="60" w:after="60"/>
              <w:jc w:val="left"/>
              <w:rPr>
                <w:ins w:id="16" w:author="Jeff Wootton" w:date="2024-04-25T15:06:00Z"/>
                <w:rFonts w:cs="Arial"/>
                <w:lang w:val="en-GB"/>
              </w:rPr>
            </w:pPr>
          </w:p>
        </w:tc>
      </w:tr>
    </w:tbl>
    <w:p w14:paraId="33DAC88F" w14:textId="041DA278" w:rsidR="0085791E" w:rsidRPr="00D973FF" w:rsidDel="004D259A" w:rsidRDefault="0085791E" w:rsidP="004D259A">
      <w:pPr>
        <w:pStyle w:val="PartTitle"/>
        <w:spacing w:before="0" w:after="0"/>
        <w:rPr>
          <w:del w:id="17" w:author="Jeff Wootton" w:date="2024-04-25T15:06:00Z"/>
          <w:lang w:val="en-GB"/>
        </w:rPr>
      </w:pPr>
    </w:p>
    <w:p w14:paraId="6B4CE72B" w14:textId="2393595B" w:rsidR="003F5E8D" w:rsidRPr="00D973FF" w:rsidDel="004D259A" w:rsidRDefault="003F5E8D" w:rsidP="004D259A">
      <w:pPr>
        <w:pStyle w:val="PartTitle"/>
        <w:spacing w:before="0" w:after="0"/>
        <w:rPr>
          <w:del w:id="18" w:author="Jeff Wootton" w:date="2024-04-25T15:06:00Z"/>
          <w:b w:val="0"/>
          <w:lang w:val="en-GB" w:eastAsia="en-GB"/>
        </w:rPr>
      </w:pPr>
    </w:p>
    <w:p w14:paraId="004D58EE" w14:textId="66D7CE73" w:rsidR="003F5E8D" w:rsidRPr="00D973FF" w:rsidDel="004D259A" w:rsidRDefault="003F5E8D" w:rsidP="004D259A">
      <w:pPr>
        <w:pStyle w:val="PartTitle"/>
        <w:spacing w:before="0" w:after="0"/>
        <w:rPr>
          <w:del w:id="19" w:author="Jeff Wootton" w:date="2024-04-25T15:06:00Z"/>
          <w:b w:val="0"/>
          <w:lang w:val="en-GB" w:eastAsia="en-GB"/>
        </w:rPr>
      </w:pPr>
    </w:p>
    <w:p w14:paraId="32596320" w14:textId="0017FC2E" w:rsidR="003F5E8D" w:rsidRPr="00D973FF" w:rsidDel="004D259A" w:rsidRDefault="003F5E8D" w:rsidP="004D259A">
      <w:pPr>
        <w:pStyle w:val="PartTitle"/>
        <w:spacing w:before="0" w:after="0"/>
        <w:rPr>
          <w:del w:id="20" w:author="Jeff Wootton" w:date="2024-04-25T15:06:00Z"/>
          <w:b w:val="0"/>
          <w:lang w:val="en-GB" w:eastAsia="en-GB"/>
        </w:rPr>
      </w:pPr>
    </w:p>
    <w:p w14:paraId="2A3C931A" w14:textId="3332217E" w:rsidR="003F5E8D" w:rsidRPr="00D973FF" w:rsidDel="004D259A" w:rsidRDefault="003F5E8D" w:rsidP="004D259A">
      <w:pPr>
        <w:pStyle w:val="PartTitle"/>
        <w:spacing w:before="0" w:after="0"/>
        <w:rPr>
          <w:del w:id="21" w:author="Jeff Wootton" w:date="2024-04-25T15:06:00Z"/>
          <w:b w:val="0"/>
          <w:lang w:val="en-GB" w:eastAsia="en-GB"/>
        </w:rPr>
      </w:pPr>
    </w:p>
    <w:p w14:paraId="70E41174" w14:textId="253B9BC5" w:rsidR="003F5E8D" w:rsidRPr="00D973FF" w:rsidDel="004D259A" w:rsidRDefault="003F5E8D" w:rsidP="004D259A">
      <w:pPr>
        <w:pStyle w:val="PartTitle"/>
        <w:spacing w:before="0" w:after="0"/>
        <w:rPr>
          <w:del w:id="22" w:author="Jeff Wootton" w:date="2024-04-25T15:06:00Z"/>
          <w:b w:val="0"/>
          <w:lang w:val="en-GB" w:eastAsia="en-GB"/>
        </w:rPr>
      </w:pPr>
    </w:p>
    <w:p w14:paraId="787E7424" w14:textId="7AD39022" w:rsidR="003F5E8D" w:rsidRPr="00D973FF" w:rsidDel="004D259A" w:rsidRDefault="003F5E8D" w:rsidP="004D259A">
      <w:pPr>
        <w:pStyle w:val="PartTitle"/>
        <w:spacing w:before="0" w:after="0"/>
        <w:rPr>
          <w:del w:id="23" w:author="Jeff Wootton" w:date="2024-04-25T15:06:00Z"/>
          <w:b w:val="0"/>
          <w:lang w:val="en-GB" w:eastAsia="en-GB"/>
        </w:rPr>
      </w:pPr>
    </w:p>
    <w:p w14:paraId="263A8396" w14:textId="214D51B4" w:rsidR="003F5E8D" w:rsidRPr="00D973FF" w:rsidDel="004D259A" w:rsidRDefault="003F5E8D" w:rsidP="004D259A">
      <w:pPr>
        <w:pStyle w:val="PartTitle"/>
        <w:spacing w:before="0" w:after="0"/>
        <w:rPr>
          <w:del w:id="24" w:author="Jeff Wootton" w:date="2024-04-25T15:06:00Z"/>
          <w:b w:val="0"/>
          <w:lang w:val="en-GB" w:eastAsia="en-GB"/>
        </w:rPr>
      </w:pPr>
    </w:p>
    <w:p w14:paraId="2DD6EABC" w14:textId="2E4428DA" w:rsidR="003F5E8D" w:rsidRPr="00D973FF" w:rsidDel="004D259A" w:rsidRDefault="003F5E8D" w:rsidP="004D259A">
      <w:pPr>
        <w:pStyle w:val="PartTitle"/>
        <w:spacing w:before="0" w:after="0"/>
        <w:rPr>
          <w:del w:id="25" w:author="Jeff Wootton" w:date="2024-04-25T15:06:00Z"/>
          <w:b w:val="0"/>
          <w:lang w:val="en-GB" w:eastAsia="en-GB"/>
        </w:rPr>
      </w:pPr>
    </w:p>
    <w:p w14:paraId="28F7EE96" w14:textId="07E01175" w:rsidR="003F5E8D" w:rsidRPr="00D973FF" w:rsidDel="004D259A" w:rsidRDefault="003F5E8D" w:rsidP="004D259A">
      <w:pPr>
        <w:pStyle w:val="PartTitle"/>
        <w:spacing w:before="0" w:after="0"/>
        <w:rPr>
          <w:del w:id="26" w:author="Jeff Wootton" w:date="2024-04-25T15:06:00Z"/>
          <w:b w:val="0"/>
          <w:lang w:val="en-GB" w:eastAsia="en-GB"/>
        </w:rPr>
      </w:pPr>
    </w:p>
    <w:p w14:paraId="4A88C47D" w14:textId="3A0A7C50" w:rsidR="003F5E8D" w:rsidRPr="00D973FF" w:rsidDel="004D259A" w:rsidRDefault="003F5E8D" w:rsidP="004D259A">
      <w:pPr>
        <w:pStyle w:val="PartTitle"/>
        <w:spacing w:before="0" w:after="0"/>
        <w:rPr>
          <w:del w:id="27" w:author="Jeff Wootton" w:date="2024-04-25T15:06:00Z"/>
          <w:b w:val="0"/>
          <w:lang w:val="en-GB" w:eastAsia="en-GB"/>
        </w:rPr>
      </w:pPr>
    </w:p>
    <w:p w14:paraId="7BE6BAA3" w14:textId="3F4FD57D" w:rsidR="003F5E8D" w:rsidRPr="00D973FF" w:rsidDel="004D259A" w:rsidRDefault="003F5E8D" w:rsidP="004D259A">
      <w:pPr>
        <w:pStyle w:val="PartTitle"/>
        <w:spacing w:before="0" w:after="0"/>
        <w:rPr>
          <w:del w:id="28" w:author="Jeff Wootton" w:date="2024-04-25T15:06:00Z"/>
          <w:b w:val="0"/>
          <w:lang w:val="en-GB" w:eastAsia="en-GB"/>
        </w:rPr>
      </w:pPr>
    </w:p>
    <w:p w14:paraId="5D92E724" w14:textId="74BE00BC" w:rsidR="003F5E8D" w:rsidRPr="00D973FF" w:rsidDel="004D259A" w:rsidRDefault="003F5E8D" w:rsidP="004D259A">
      <w:pPr>
        <w:pStyle w:val="PartTitle"/>
        <w:spacing w:before="0" w:after="0"/>
        <w:rPr>
          <w:del w:id="29" w:author="Jeff Wootton" w:date="2024-04-25T15:06:00Z"/>
          <w:b w:val="0"/>
          <w:lang w:val="en-GB" w:eastAsia="en-GB"/>
        </w:rPr>
      </w:pPr>
    </w:p>
    <w:p w14:paraId="67BA2784" w14:textId="060A0DF8" w:rsidR="003F5E8D" w:rsidRPr="00D973FF" w:rsidDel="004D259A" w:rsidRDefault="003F5E8D" w:rsidP="004D259A">
      <w:pPr>
        <w:pStyle w:val="PartTitle"/>
        <w:spacing w:before="0" w:after="0"/>
        <w:rPr>
          <w:del w:id="30" w:author="Jeff Wootton" w:date="2024-04-25T15:06:00Z"/>
          <w:rFonts w:ascii="Arial Narrow" w:hAnsi="Arial Narrow"/>
          <w:lang w:val="en-GB" w:eastAsia="en-GB"/>
        </w:rPr>
      </w:pPr>
      <w:del w:id="31" w:author="Jeff Wootton" w:date="2024-04-25T15:06:00Z">
        <w:r w:rsidRPr="00D973FF" w:rsidDel="004D259A">
          <w:rPr>
            <w:rFonts w:ascii="Arial Narrow" w:hAnsi="Arial Narrow"/>
            <w:lang w:val="en-GB" w:eastAsia="en-GB"/>
          </w:rPr>
          <w:delText>Page intentionally left blank</w:delText>
        </w:r>
      </w:del>
    </w:p>
    <w:p w14:paraId="6B8AF22E" w14:textId="77777777" w:rsidR="0085791E" w:rsidRPr="00D973FF" w:rsidRDefault="00F1510D" w:rsidP="004D259A">
      <w:pPr>
        <w:pStyle w:val="PartTitle"/>
        <w:spacing w:before="0" w:after="0"/>
        <w:rPr>
          <w:lang w:val="en-GB"/>
        </w:rPr>
      </w:pPr>
      <w:r w:rsidRPr="00D973FF">
        <w:rPr>
          <w:lang w:val="en-GB"/>
        </w:rPr>
        <w:br w:type="page"/>
      </w:r>
      <w:r w:rsidR="0085791E" w:rsidRPr="00D973FF">
        <w:rPr>
          <w:sz w:val="24"/>
          <w:szCs w:val="24"/>
          <w:lang w:val="en-GB"/>
        </w:rPr>
        <w:lastRenderedPageBreak/>
        <w:t>Contents</w:t>
      </w:r>
    </w:p>
    <w:p w14:paraId="184B251A" w14:textId="54547DA5" w:rsidR="00375F8C" w:rsidRPr="00E41030" w:rsidRDefault="00191713" w:rsidP="00375F8C">
      <w:pPr>
        <w:pStyle w:val="TOC1"/>
        <w:spacing w:before="0" w:after="0"/>
        <w:rPr>
          <w:rFonts w:ascii="Calibri" w:eastAsia="Times New Roman" w:hAnsi="Calibri"/>
          <w:noProof/>
          <w:sz w:val="22"/>
          <w:szCs w:val="22"/>
          <w:lang w:val="fr-FR" w:eastAsia="fr-FR"/>
        </w:rPr>
      </w:pPr>
      <w:r w:rsidRPr="00970029">
        <w:rPr>
          <w:rFonts w:cs="Arial"/>
          <w:lang w:val="en-GB"/>
        </w:rPr>
        <w:fldChar w:fldCharType="begin"/>
      </w:r>
      <w:r w:rsidRPr="00970029">
        <w:rPr>
          <w:rFonts w:cs="Arial"/>
          <w:lang w:val="en-GB"/>
        </w:rPr>
        <w:instrText xml:space="preserve"> TOC \o "1-3" \h \z \u </w:instrText>
      </w:r>
      <w:r w:rsidRPr="00970029">
        <w:rPr>
          <w:rFonts w:cs="Arial"/>
          <w:lang w:val="en-GB"/>
        </w:rPr>
        <w:fldChar w:fldCharType="separate"/>
      </w:r>
      <w:hyperlink w:anchor="_Toc96695695" w:history="1">
        <w:r w:rsidR="00375F8C" w:rsidRPr="003C398C">
          <w:rPr>
            <w:rStyle w:val="Hyperlink"/>
            <w:noProof/>
          </w:rPr>
          <w:t>13-1</w:t>
        </w:r>
        <w:r w:rsidR="00375F8C" w:rsidRPr="00E41030">
          <w:rPr>
            <w:rFonts w:ascii="Calibri" w:eastAsia="Times New Roman" w:hAnsi="Calibri"/>
            <w:noProof/>
            <w:sz w:val="22"/>
            <w:szCs w:val="22"/>
            <w:lang w:val="fr-FR" w:eastAsia="fr-FR"/>
          </w:rPr>
          <w:tab/>
        </w:r>
        <w:r w:rsidR="00375F8C" w:rsidRPr="003C398C">
          <w:rPr>
            <w:rStyle w:val="Hyperlink"/>
            <w:noProof/>
          </w:rPr>
          <w:t>Scope</w:t>
        </w:r>
        <w:r w:rsidR="00375F8C">
          <w:rPr>
            <w:noProof/>
            <w:webHidden/>
          </w:rPr>
          <w:tab/>
        </w:r>
        <w:r w:rsidR="00375F8C">
          <w:rPr>
            <w:noProof/>
            <w:webHidden/>
          </w:rPr>
          <w:fldChar w:fldCharType="begin"/>
        </w:r>
        <w:r w:rsidR="00375F8C">
          <w:rPr>
            <w:noProof/>
            <w:webHidden/>
          </w:rPr>
          <w:instrText xml:space="preserve"> PAGEREF _Toc96695695 \h </w:instrText>
        </w:r>
        <w:r w:rsidR="00375F8C">
          <w:rPr>
            <w:noProof/>
            <w:webHidden/>
          </w:rPr>
        </w:r>
        <w:r w:rsidR="00375F8C">
          <w:rPr>
            <w:noProof/>
            <w:webHidden/>
          </w:rPr>
          <w:fldChar w:fldCharType="separate"/>
        </w:r>
        <w:r w:rsidR="00EC49B0">
          <w:rPr>
            <w:noProof/>
            <w:webHidden/>
          </w:rPr>
          <w:t>1</w:t>
        </w:r>
        <w:r w:rsidR="00375F8C">
          <w:rPr>
            <w:noProof/>
            <w:webHidden/>
          </w:rPr>
          <w:fldChar w:fldCharType="end"/>
        </w:r>
      </w:hyperlink>
    </w:p>
    <w:p w14:paraId="15DB274C" w14:textId="46792239" w:rsidR="00375F8C" w:rsidRPr="00E41030" w:rsidRDefault="00534175" w:rsidP="00375F8C">
      <w:pPr>
        <w:pStyle w:val="TOC1"/>
        <w:spacing w:before="0" w:after="0"/>
        <w:rPr>
          <w:rFonts w:ascii="Calibri" w:eastAsia="Times New Roman" w:hAnsi="Calibri"/>
          <w:noProof/>
          <w:sz w:val="22"/>
          <w:szCs w:val="22"/>
          <w:lang w:val="fr-FR" w:eastAsia="fr-FR"/>
        </w:rPr>
      </w:pPr>
      <w:hyperlink w:anchor="_Toc96695696" w:history="1">
        <w:r w:rsidR="00375F8C" w:rsidRPr="003C398C">
          <w:rPr>
            <w:rStyle w:val="Hyperlink"/>
            <w:noProof/>
          </w:rPr>
          <w:t>13-2</w:t>
        </w:r>
        <w:r w:rsidR="00375F8C" w:rsidRPr="00E41030">
          <w:rPr>
            <w:rFonts w:ascii="Calibri" w:eastAsia="Times New Roman" w:hAnsi="Calibri"/>
            <w:noProof/>
            <w:sz w:val="22"/>
            <w:szCs w:val="22"/>
            <w:lang w:val="fr-FR" w:eastAsia="fr-FR"/>
          </w:rPr>
          <w:tab/>
        </w:r>
        <w:r w:rsidR="00375F8C" w:rsidRPr="003C398C">
          <w:rPr>
            <w:rStyle w:val="Hyperlink"/>
            <w:noProof/>
          </w:rPr>
          <w:t>Conformance</w:t>
        </w:r>
        <w:r w:rsidR="00375F8C">
          <w:rPr>
            <w:noProof/>
            <w:webHidden/>
          </w:rPr>
          <w:tab/>
        </w:r>
        <w:r w:rsidR="00375F8C">
          <w:rPr>
            <w:noProof/>
            <w:webHidden/>
          </w:rPr>
          <w:fldChar w:fldCharType="begin"/>
        </w:r>
        <w:r w:rsidR="00375F8C">
          <w:rPr>
            <w:noProof/>
            <w:webHidden/>
          </w:rPr>
          <w:instrText xml:space="preserve"> PAGEREF _Toc96695696 \h </w:instrText>
        </w:r>
        <w:r w:rsidR="00375F8C">
          <w:rPr>
            <w:noProof/>
            <w:webHidden/>
          </w:rPr>
        </w:r>
        <w:r w:rsidR="00375F8C">
          <w:rPr>
            <w:noProof/>
            <w:webHidden/>
          </w:rPr>
          <w:fldChar w:fldCharType="separate"/>
        </w:r>
        <w:r w:rsidR="00EC49B0">
          <w:rPr>
            <w:noProof/>
            <w:webHidden/>
          </w:rPr>
          <w:t>1</w:t>
        </w:r>
        <w:r w:rsidR="00375F8C">
          <w:rPr>
            <w:noProof/>
            <w:webHidden/>
          </w:rPr>
          <w:fldChar w:fldCharType="end"/>
        </w:r>
      </w:hyperlink>
    </w:p>
    <w:p w14:paraId="137F41B7" w14:textId="0C53E553" w:rsidR="00375F8C" w:rsidRPr="00E41030" w:rsidRDefault="00534175" w:rsidP="00375F8C">
      <w:pPr>
        <w:pStyle w:val="TOC1"/>
        <w:spacing w:before="0" w:after="0"/>
        <w:rPr>
          <w:rFonts w:ascii="Calibri" w:eastAsia="Times New Roman" w:hAnsi="Calibri"/>
          <w:noProof/>
          <w:sz w:val="22"/>
          <w:szCs w:val="22"/>
          <w:lang w:val="fr-FR" w:eastAsia="fr-FR"/>
        </w:rPr>
      </w:pPr>
      <w:hyperlink w:anchor="_Toc96695697" w:history="1">
        <w:r w:rsidR="00375F8C" w:rsidRPr="003C398C">
          <w:rPr>
            <w:rStyle w:val="Hyperlink"/>
            <w:noProof/>
          </w:rPr>
          <w:t>13-3</w:t>
        </w:r>
        <w:r w:rsidR="00375F8C" w:rsidRPr="00E41030">
          <w:rPr>
            <w:rFonts w:ascii="Calibri" w:eastAsia="Times New Roman" w:hAnsi="Calibri"/>
            <w:noProof/>
            <w:sz w:val="22"/>
            <w:szCs w:val="22"/>
            <w:lang w:val="fr-FR" w:eastAsia="fr-FR"/>
          </w:rPr>
          <w:tab/>
        </w:r>
        <w:r w:rsidR="00375F8C" w:rsidRPr="003C398C">
          <w:rPr>
            <w:rStyle w:val="Hyperlink"/>
            <w:noProof/>
          </w:rPr>
          <w:t>Normative References</w:t>
        </w:r>
        <w:r w:rsidR="00375F8C">
          <w:rPr>
            <w:noProof/>
            <w:webHidden/>
          </w:rPr>
          <w:tab/>
        </w:r>
        <w:r w:rsidR="00375F8C">
          <w:rPr>
            <w:noProof/>
            <w:webHidden/>
          </w:rPr>
          <w:fldChar w:fldCharType="begin"/>
        </w:r>
        <w:r w:rsidR="00375F8C">
          <w:rPr>
            <w:noProof/>
            <w:webHidden/>
          </w:rPr>
          <w:instrText xml:space="preserve"> PAGEREF _Toc96695697 \h </w:instrText>
        </w:r>
        <w:r w:rsidR="00375F8C">
          <w:rPr>
            <w:noProof/>
            <w:webHidden/>
          </w:rPr>
        </w:r>
        <w:r w:rsidR="00375F8C">
          <w:rPr>
            <w:noProof/>
            <w:webHidden/>
          </w:rPr>
          <w:fldChar w:fldCharType="separate"/>
        </w:r>
        <w:r w:rsidR="00EC49B0">
          <w:rPr>
            <w:noProof/>
            <w:webHidden/>
          </w:rPr>
          <w:t>1</w:t>
        </w:r>
        <w:r w:rsidR="00375F8C">
          <w:rPr>
            <w:noProof/>
            <w:webHidden/>
          </w:rPr>
          <w:fldChar w:fldCharType="end"/>
        </w:r>
      </w:hyperlink>
    </w:p>
    <w:p w14:paraId="1408B850" w14:textId="65B011D0" w:rsidR="00375F8C" w:rsidRPr="00E41030" w:rsidRDefault="00534175" w:rsidP="00375F8C">
      <w:pPr>
        <w:pStyle w:val="TOC1"/>
        <w:spacing w:before="0" w:after="0"/>
        <w:rPr>
          <w:rFonts w:ascii="Calibri" w:eastAsia="Times New Roman" w:hAnsi="Calibri"/>
          <w:noProof/>
          <w:sz w:val="22"/>
          <w:szCs w:val="22"/>
          <w:lang w:val="fr-FR" w:eastAsia="fr-FR"/>
        </w:rPr>
      </w:pPr>
      <w:hyperlink w:anchor="_Toc96695698" w:history="1">
        <w:r w:rsidR="00375F8C" w:rsidRPr="003C398C">
          <w:rPr>
            <w:rStyle w:val="Hyperlink"/>
            <w:noProof/>
          </w:rPr>
          <w:t>13-4</w:t>
        </w:r>
        <w:r w:rsidR="00375F8C" w:rsidRPr="00E41030">
          <w:rPr>
            <w:rFonts w:ascii="Calibri" w:eastAsia="Times New Roman" w:hAnsi="Calibri"/>
            <w:noProof/>
            <w:sz w:val="22"/>
            <w:szCs w:val="22"/>
            <w:lang w:val="fr-FR" w:eastAsia="fr-FR"/>
          </w:rPr>
          <w:tab/>
        </w:r>
        <w:r w:rsidR="00375F8C" w:rsidRPr="003C398C">
          <w:rPr>
            <w:rStyle w:val="Hyperlink"/>
            <w:noProof/>
          </w:rPr>
          <w:t>Purpose</w:t>
        </w:r>
        <w:r w:rsidR="00375F8C">
          <w:rPr>
            <w:noProof/>
            <w:webHidden/>
          </w:rPr>
          <w:tab/>
        </w:r>
        <w:r w:rsidR="00375F8C">
          <w:rPr>
            <w:noProof/>
            <w:webHidden/>
          </w:rPr>
          <w:fldChar w:fldCharType="begin"/>
        </w:r>
        <w:r w:rsidR="00375F8C">
          <w:rPr>
            <w:noProof/>
            <w:webHidden/>
          </w:rPr>
          <w:instrText xml:space="preserve"> PAGEREF _Toc96695698 \h </w:instrText>
        </w:r>
        <w:r w:rsidR="00375F8C">
          <w:rPr>
            <w:noProof/>
            <w:webHidden/>
          </w:rPr>
        </w:r>
        <w:r w:rsidR="00375F8C">
          <w:rPr>
            <w:noProof/>
            <w:webHidden/>
          </w:rPr>
          <w:fldChar w:fldCharType="separate"/>
        </w:r>
        <w:r w:rsidR="00EC49B0">
          <w:rPr>
            <w:noProof/>
            <w:webHidden/>
          </w:rPr>
          <w:t>1</w:t>
        </w:r>
        <w:r w:rsidR="00375F8C">
          <w:rPr>
            <w:noProof/>
            <w:webHidden/>
          </w:rPr>
          <w:fldChar w:fldCharType="end"/>
        </w:r>
      </w:hyperlink>
    </w:p>
    <w:p w14:paraId="2D939CB2" w14:textId="63E3E15D" w:rsidR="00375F8C" w:rsidRPr="00E41030" w:rsidRDefault="00534175" w:rsidP="00375F8C">
      <w:pPr>
        <w:pStyle w:val="TOC1"/>
        <w:spacing w:before="0" w:after="0"/>
        <w:rPr>
          <w:rFonts w:ascii="Calibri" w:eastAsia="Times New Roman" w:hAnsi="Calibri"/>
          <w:noProof/>
          <w:sz w:val="22"/>
          <w:szCs w:val="22"/>
          <w:lang w:val="fr-FR" w:eastAsia="fr-FR"/>
        </w:rPr>
      </w:pPr>
      <w:hyperlink w:anchor="_Toc96695699" w:history="1">
        <w:r w:rsidR="00375F8C" w:rsidRPr="003C398C">
          <w:rPr>
            <w:rStyle w:val="Hyperlink"/>
            <w:noProof/>
          </w:rPr>
          <w:t>13-5</w:t>
        </w:r>
        <w:r w:rsidR="00375F8C" w:rsidRPr="00E41030">
          <w:rPr>
            <w:rFonts w:ascii="Calibri" w:eastAsia="Times New Roman" w:hAnsi="Calibri"/>
            <w:noProof/>
            <w:sz w:val="22"/>
            <w:szCs w:val="22"/>
            <w:lang w:val="fr-FR" w:eastAsia="fr-FR"/>
          </w:rPr>
          <w:tab/>
        </w:r>
        <w:r w:rsidR="00375F8C" w:rsidRPr="003C398C">
          <w:rPr>
            <w:rStyle w:val="Hyperlink"/>
            <w:noProof/>
          </w:rPr>
          <w:t>Scripting catalogue</w:t>
        </w:r>
        <w:r w:rsidR="00375F8C">
          <w:rPr>
            <w:noProof/>
            <w:webHidden/>
          </w:rPr>
          <w:tab/>
        </w:r>
        <w:r w:rsidR="00375F8C">
          <w:rPr>
            <w:noProof/>
            <w:webHidden/>
          </w:rPr>
          <w:fldChar w:fldCharType="begin"/>
        </w:r>
        <w:r w:rsidR="00375F8C">
          <w:rPr>
            <w:noProof/>
            <w:webHidden/>
          </w:rPr>
          <w:instrText xml:space="preserve"> PAGEREF _Toc96695699 \h </w:instrText>
        </w:r>
        <w:r w:rsidR="00375F8C">
          <w:rPr>
            <w:noProof/>
            <w:webHidden/>
          </w:rPr>
        </w:r>
        <w:r w:rsidR="00375F8C">
          <w:rPr>
            <w:noProof/>
            <w:webHidden/>
          </w:rPr>
          <w:fldChar w:fldCharType="separate"/>
        </w:r>
        <w:r w:rsidR="00EC49B0">
          <w:rPr>
            <w:noProof/>
            <w:webHidden/>
          </w:rPr>
          <w:t>1</w:t>
        </w:r>
        <w:r w:rsidR="00375F8C">
          <w:rPr>
            <w:noProof/>
            <w:webHidden/>
          </w:rPr>
          <w:fldChar w:fldCharType="end"/>
        </w:r>
      </w:hyperlink>
    </w:p>
    <w:p w14:paraId="12EF2505" w14:textId="27BD4483" w:rsidR="00375F8C" w:rsidRPr="00E41030" w:rsidRDefault="00534175" w:rsidP="00375F8C">
      <w:pPr>
        <w:pStyle w:val="TOC2"/>
        <w:spacing w:before="0" w:after="0"/>
        <w:rPr>
          <w:rFonts w:ascii="Calibri" w:eastAsia="Times New Roman" w:hAnsi="Calibri"/>
          <w:noProof/>
          <w:sz w:val="22"/>
          <w:szCs w:val="22"/>
          <w:lang w:val="fr-FR" w:eastAsia="fr-FR"/>
        </w:rPr>
      </w:pPr>
      <w:hyperlink w:anchor="_Toc96695700" w:history="1">
        <w:r w:rsidR="00375F8C" w:rsidRPr="003C398C">
          <w:rPr>
            <w:rStyle w:val="Hyperlink"/>
            <w:noProof/>
          </w:rPr>
          <w:t>13-5.1</w:t>
        </w:r>
        <w:r w:rsidR="00375F8C" w:rsidRPr="00E41030">
          <w:rPr>
            <w:rFonts w:ascii="Calibri" w:eastAsia="Times New Roman" w:hAnsi="Calibri"/>
            <w:noProof/>
            <w:sz w:val="22"/>
            <w:szCs w:val="22"/>
            <w:lang w:val="fr-FR" w:eastAsia="fr-FR"/>
          </w:rPr>
          <w:tab/>
        </w:r>
        <w:r w:rsidR="00375F8C" w:rsidRPr="003C398C">
          <w:rPr>
            <w:rStyle w:val="Hyperlink"/>
            <w:noProof/>
          </w:rPr>
          <w:t>Distribution</w:t>
        </w:r>
        <w:r w:rsidR="00375F8C">
          <w:rPr>
            <w:noProof/>
            <w:webHidden/>
          </w:rPr>
          <w:tab/>
        </w:r>
        <w:r w:rsidR="00375F8C">
          <w:rPr>
            <w:noProof/>
            <w:webHidden/>
          </w:rPr>
          <w:fldChar w:fldCharType="begin"/>
        </w:r>
        <w:r w:rsidR="00375F8C">
          <w:rPr>
            <w:noProof/>
            <w:webHidden/>
          </w:rPr>
          <w:instrText xml:space="preserve"> PAGEREF _Toc96695700 \h </w:instrText>
        </w:r>
        <w:r w:rsidR="00375F8C">
          <w:rPr>
            <w:noProof/>
            <w:webHidden/>
          </w:rPr>
        </w:r>
        <w:r w:rsidR="00375F8C">
          <w:rPr>
            <w:noProof/>
            <w:webHidden/>
          </w:rPr>
          <w:fldChar w:fldCharType="separate"/>
        </w:r>
        <w:r w:rsidR="00EC49B0">
          <w:rPr>
            <w:noProof/>
            <w:webHidden/>
          </w:rPr>
          <w:t>2</w:t>
        </w:r>
        <w:r w:rsidR="00375F8C">
          <w:rPr>
            <w:noProof/>
            <w:webHidden/>
          </w:rPr>
          <w:fldChar w:fldCharType="end"/>
        </w:r>
      </w:hyperlink>
    </w:p>
    <w:p w14:paraId="7B6BE7CF" w14:textId="6D946911" w:rsidR="00375F8C" w:rsidRPr="00E41030" w:rsidRDefault="00534175" w:rsidP="00375F8C">
      <w:pPr>
        <w:pStyle w:val="TOC2"/>
        <w:spacing w:before="0" w:after="0"/>
        <w:rPr>
          <w:rFonts w:ascii="Calibri" w:eastAsia="Times New Roman" w:hAnsi="Calibri"/>
          <w:noProof/>
          <w:sz w:val="22"/>
          <w:szCs w:val="22"/>
          <w:lang w:val="fr-FR" w:eastAsia="fr-FR"/>
        </w:rPr>
      </w:pPr>
      <w:hyperlink w:anchor="_Toc96695701" w:history="1">
        <w:r w:rsidR="00375F8C" w:rsidRPr="003C398C">
          <w:rPr>
            <w:rStyle w:val="Hyperlink"/>
            <w:noProof/>
          </w:rPr>
          <w:t>13-5.2</w:t>
        </w:r>
        <w:r w:rsidR="00375F8C" w:rsidRPr="00E41030">
          <w:rPr>
            <w:rFonts w:ascii="Calibri" w:eastAsia="Times New Roman" w:hAnsi="Calibri"/>
            <w:noProof/>
            <w:sz w:val="22"/>
            <w:szCs w:val="22"/>
            <w:lang w:val="fr-FR" w:eastAsia="fr-FR"/>
          </w:rPr>
          <w:tab/>
        </w:r>
        <w:r w:rsidR="00375F8C" w:rsidRPr="003C398C">
          <w:rPr>
            <w:rStyle w:val="Hyperlink"/>
            <w:noProof/>
          </w:rPr>
          <w:t>Domain specific catalogue functions</w:t>
        </w:r>
        <w:r w:rsidR="00375F8C">
          <w:rPr>
            <w:noProof/>
            <w:webHidden/>
          </w:rPr>
          <w:tab/>
        </w:r>
        <w:r w:rsidR="00375F8C">
          <w:rPr>
            <w:noProof/>
            <w:webHidden/>
          </w:rPr>
          <w:fldChar w:fldCharType="begin"/>
        </w:r>
        <w:r w:rsidR="00375F8C">
          <w:rPr>
            <w:noProof/>
            <w:webHidden/>
          </w:rPr>
          <w:instrText xml:space="preserve"> PAGEREF _Toc96695701 \h </w:instrText>
        </w:r>
        <w:r w:rsidR="00375F8C">
          <w:rPr>
            <w:noProof/>
            <w:webHidden/>
          </w:rPr>
        </w:r>
        <w:r w:rsidR="00375F8C">
          <w:rPr>
            <w:noProof/>
            <w:webHidden/>
          </w:rPr>
          <w:fldChar w:fldCharType="separate"/>
        </w:r>
        <w:r w:rsidR="00EC49B0">
          <w:rPr>
            <w:noProof/>
            <w:webHidden/>
          </w:rPr>
          <w:t>3</w:t>
        </w:r>
        <w:r w:rsidR="00375F8C">
          <w:rPr>
            <w:noProof/>
            <w:webHidden/>
          </w:rPr>
          <w:fldChar w:fldCharType="end"/>
        </w:r>
      </w:hyperlink>
    </w:p>
    <w:p w14:paraId="75A8FCD6" w14:textId="1F14C80A" w:rsidR="00375F8C" w:rsidRPr="00E41030" w:rsidRDefault="00534175" w:rsidP="00375F8C">
      <w:pPr>
        <w:pStyle w:val="TOC1"/>
        <w:spacing w:before="0" w:after="0"/>
        <w:rPr>
          <w:rFonts w:ascii="Calibri" w:eastAsia="Times New Roman" w:hAnsi="Calibri"/>
          <w:noProof/>
          <w:sz w:val="22"/>
          <w:szCs w:val="22"/>
          <w:lang w:val="fr-FR" w:eastAsia="fr-FR"/>
        </w:rPr>
      </w:pPr>
      <w:hyperlink w:anchor="_Toc96695702" w:history="1">
        <w:r w:rsidR="00375F8C" w:rsidRPr="003C398C">
          <w:rPr>
            <w:rStyle w:val="Hyperlink"/>
            <w:noProof/>
          </w:rPr>
          <w:t>13-6</w:t>
        </w:r>
        <w:r w:rsidR="00375F8C" w:rsidRPr="00E41030">
          <w:rPr>
            <w:rFonts w:ascii="Calibri" w:eastAsia="Times New Roman" w:hAnsi="Calibri"/>
            <w:noProof/>
            <w:sz w:val="22"/>
            <w:szCs w:val="22"/>
            <w:lang w:val="fr-FR" w:eastAsia="fr-FR"/>
          </w:rPr>
          <w:tab/>
        </w:r>
        <w:r w:rsidR="00375F8C" w:rsidRPr="003C398C">
          <w:rPr>
            <w:rStyle w:val="Hyperlink"/>
            <w:noProof/>
          </w:rPr>
          <w:t>Data exchange</w:t>
        </w:r>
        <w:r w:rsidR="00375F8C">
          <w:rPr>
            <w:noProof/>
            <w:webHidden/>
          </w:rPr>
          <w:tab/>
        </w:r>
        <w:r w:rsidR="00375F8C">
          <w:rPr>
            <w:noProof/>
            <w:webHidden/>
          </w:rPr>
          <w:fldChar w:fldCharType="begin"/>
        </w:r>
        <w:r w:rsidR="00375F8C">
          <w:rPr>
            <w:noProof/>
            <w:webHidden/>
          </w:rPr>
          <w:instrText xml:space="preserve"> PAGEREF _Toc96695702 \h </w:instrText>
        </w:r>
        <w:r w:rsidR="00375F8C">
          <w:rPr>
            <w:noProof/>
            <w:webHidden/>
          </w:rPr>
        </w:r>
        <w:r w:rsidR="00375F8C">
          <w:rPr>
            <w:noProof/>
            <w:webHidden/>
          </w:rPr>
          <w:fldChar w:fldCharType="separate"/>
        </w:r>
        <w:r w:rsidR="00EC49B0">
          <w:rPr>
            <w:noProof/>
            <w:webHidden/>
          </w:rPr>
          <w:t>3</w:t>
        </w:r>
        <w:r w:rsidR="00375F8C">
          <w:rPr>
            <w:noProof/>
            <w:webHidden/>
          </w:rPr>
          <w:fldChar w:fldCharType="end"/>
        </w:r>
      </w:hyperlink>
    </w:p>
    <w:p w14:paraId="6EF89BB2" w14:textId="2230CA0D" w:rsidR="00375F8C" w:rsidRPr="00E41030" w:rsidRDefault="00534175" w:rsidP="00375F8C">
      <w:pPr>
        <w:pStyle w:val="TOC2"/>
        <w:spacing w:before="0" w:after="0"/>
        <w:rPr>
          <w:rFonts w:ascii="Calibri" w:eastAsia="Times New Roman" w:hAnsi="Calibri"/>
          <w:noProof/>
          <w:sz w:val="22"/>
          <w:szCs w:val="22"/>
          <w:lang w:val="fr-FR" w:eastAsia="fr-FR"/>
        </w:rPr>
      </w:pPr>
      <w:hyperlink w:anchor="_Toc96695703" w:history="1">
        <w:r w:rsidR="00375F8C" w:rsidRPr="003C398C">
          <w:rPr>
            <w:rStyle w:val="Hyperlink"/>
            <w:noProof/>
          </w:rPr>
          <w:t>13-6.1</w:t>
        </w:r>
        <w:r w:rsidR="00375F8C" w:rsidRPr="00E41030">
          <w:rPr>
            <w:rFonts w:ascii="Calibri" w:eastAsia="Times New Roman" w:hAnsi="Calibri"/>
            <w:noProof/>
            <w:sz w:val="22"/>
            <w:szCs w:val="22"/>
            <w:lang w:val="fr-FR" w:eastAsia="fr-FR"/>
          </w:rPr>
          <w:tab/>
        </w:r>
        <w:r w:rsidR="00375F8C" w:rsidRPr="003C398C">
          <w:rPr>
            <w:rStyle w:val="Hyperlink"/>
            <w:noProof/>
          </w:rPr>
          <w:t>DEF Schema</w:t>
        </w:r>
        <w:r w:rsidR="00375F8C">
          <w:rPr>
            <w:noProof/>
            <w:webHidden/>
          </w:rPr>
          <w:tab/>
        </w:r>
        <w:r w:rsidR="00375F8C">
          <w:rPr>
            <w:noProof/>
            <w:webHidden/>
          </w:rPr>
          <w:fldChar w:fldCharType="begin"/>
        </w:r>
        <w:r w:rsidR="00375F8C">
          <w:rPr>
            <w:noProof/>
            <w:webHidden/>
          </w:rPr>
          <w:instrText xml:space="preserve"> PAGEREF _Toc96695703 \h </w:instrText>
        </w:r>
        <w:r w:rsidR="00375F8C">
          <w:rPr>
            <w:noProof/>
            <w:webHidden/>
          </w:rPr>
        </w:r>
        <w:r w:rsidR="00375F8C">
          <w:rPr>
            <w:noProof/>
            <w:webHidden/>
          </w:rPr>
          <w:fldChar w:fldCharType="separate"/>
        </w:r>
        <w:r w:rsidR="00EC49B0">
          <w:rPr>
            <w:noProof/>
            <w:webHidden/>
          </w:rPr>
          <w:t>3</w:t>
        </w:r>
        <w:r w:rsidR="00375F8C">
          <w:rPr>
            <w:noProof/>
            <w:webHidden/>
          </w:rPr>
          <w:fldChar w:fldCharType="end"/>
        </w:r>
      </w:hyperlink>
    </w:p>
    <w:p w14:paraId="5279E28A" w14:textId="7513578B" w:rsidR="00375F8C" w:rsidRPr="00E41030" w:rsidRDefault="00534175" w:rsidP="00375F8C">
      <w:pPr>
        <w:pStyle w:val="TOC3"/>
        <w:spacing w:before="0" w:after="0"/>
        <w:rPr>
          <w:rFonts w:ascii="Calibri" w:eastAsia="Times New Roman" w:hAnsi="Calibri"/>
          <w:noProof/>
          <w:sz w:val="22"/>
          <w:szCs w:val="22"/>
          <w:lang w:val="fr-FR" w:eastAsia="fr-FR"/>
        </w:rPr>
      </w:pPr>
      <w:hyperlink w:anchor="_Toc96695704" w:history="1">
        <w:r w:rsidR="00375F8C" w:rsidRPr="003C398C">
          <w:rPr>
            <w:rStyle w:val="Hyperlink"/>
            <w:noProof/>
          </w:rPr>
          <w:t>13-6.1.1</w:t>
        </w:r>
        <w:r w:rsidR="00375F8C" w:rsidRPr="00E41030">
          <w:rPr>
            <w:rFonts w:ascii="Calibri" w:eastAsia="Times New Roman" w:hAnsi="Calibri"/>
            <w:noProof/>
            <w:sz w:val="22"/>
            <w:szCs w:val="22"/>
            <w:lang w:val="fr-FR" w:eastAsia="fr-FR"/>
          </w:rPr>
          <w:tab/>
        </w:r>
        <w:r w:rsidR="00375F8C" w:rsidRPr="003C398C">
          <w:rPr>
            <w:rStyle w:val="Hyperlink"/>
            <w:noProof/>
          </w:rPr>
          <w:t>Special characters</w:t>
        </w:r>
        <w:r w:rsidR="00375F8C">
          <w:rPr>
            <w:noProof/>
            <w:webHidden/>
          </w:rPr>
          <w:tab/>
        </w:r>
        <w:r w:rsidR="00375F8C">
          <w:rPr>
            <w:noProof/>
            <w:webHidden/>
          </w:rPr>
          <w:fldChar w:fldCharType="begin"/>
        </w:r>
        <w:r w:rsidR="00375F8C">
          <w:rPr>
            <w:noProof/>
            <w:webHidden/>
          </w:rPr>
          <w:instrText xml:space="preserve"> PAGEREF _Toc96695704 \h </w:instrText>
        </w:r>
        <w:r w:rsidR="00375F8C">
          <w:rPr>
            <w:noProof/>
            <w:webHidden/>
          </w:rPr>
        </w:r>
        <w:r w:rsidR="00375F8C">
          <w:rPr>
            <w:noProof/>
            <w:webHidden/>
          </w:rPr>
          <w:fldChar w:fldCharType="separate"/>
        </w:r>
        <w:r w:rsidR="00EC49B0">
          <w:rPr>
            <w:noProof/>
            <w:webHidden/>
          </w:rPr>
          <w:t>3</w:t>
        </w:r>
        <w:r w:rsidR="00375F8C">
          <w:rPr>
            <w:noProof/>
            <w:webHidden/>
          </w:rPr>
          <w:fldChar w:fldCharType="end"/>
        </w:r>
      </w:hyperlink>
    </w:p>
    <w:p w14:paraId="28F4B11C" w14:textId="35C737CC" w:rsidR="00375F8C" w:rsidRPr="00E41030" w:rsidRDefault="00534175" w:rsidP="00375F8C">
      <w:pPr>
        <w:pStyle w:val="TOC3"/>
        <w:spacing w:before="0" w:after="0"/>
        <w:rPr>
          <w:rFonts w:ascii="Calibri" w:eastAsia="Times New Roman" w:hAnsi="Calibri"/>
          <w:noProof/>
          <w:sz w:val="22"/>
          <w:szCs w:val="22"/>
          <w:lang w:val="fr-FR" w:eastAsia="fr-FR"/>
        </w:rPr>
      </w:pPr>
      <w:hyperlink w:anchor="_Toc96695705" w:history="1">
        <w:r w:rsidR="00375F8C" w:rsidRPr="003C398C">
          <w:rPr>
            <w:rStyle w:val="Hyperlink"/>
            <w:noProof/>
          </w:rPr>
          <w:t>13-6.1.2</w:t>
        </w:r>
        <w:r w:rsidR="00375F8C" w:rsidRPr="00E41030">
          <w:rPr>
            <w:rFonts w:ascii="Calibri" w:eastAsia="Times New Roman" w:hAnsi="Calibri"/>
            <w:noProof/>
            <w:sz w:val="22"/>
            <w:szCs w:val="22"/>
            <w:lang w:val="fr-FR" w:eastAsia="fr-FR"/>
          </w:rPr>
          <w:tab/>
        </w:r>
        <w:r w:rsidR="00375F8C" w:rsidRPr="003C398C">
          <w:rPr>
            <w:rStyle w:val="Hyperlink"/>
            <w:noProof/>
          </w:rPr>
          <w:t>String encoding</w:t>
        </w:r>
        <w:r w:rsidR="00375F8C">
          <w:rPr>
            <w:noProof/>
            <w:webHidden/>
          </w:rPr>
          <w:tab/>
        </w:r>
        <w:r w:rsidR="00375F8C">
          <w:rPr>
            <w:noProof/>
            <w:webHidden/>
          </w:rPr>
          <w:fldChar w:fldCharType="begin"/>
        </w:r>
        <w:r w:rsidR="00375F8C">
          <w:rPr>
            <w:noProof/>
            <w:webHidden/>
          </w:rPr>
          <w:instrText xml:space="preserve"> PAGEREF _Toc96695705 \h </w:instrText>
        </w:r>
        <w:r w:rsidR="00375F8C">
          <w:rPr>
            <w:noProof/>
            <w:webHidden/>
          </w:rPr>
        </w:r>
        <w:r w:rsidR="00375F8C">
          <w:rPr>
            <w:noProof/>
            <w:webHidden/>
          </w:rPr>
          <w:fldChar w:fldCharType="separate"/>
        </w:r>
        <w:r w:rsidR="00EC49B0">
          <w:rPr>
            <w:noProof/>
            <w:webHidden/>
          </w:rPr>
          <w:t>4</w:t>
        </w:r>
        <w:r w:rsidR="00375F8C">
          <w:rPr>
            <w:noProof/>
            <w:webHidden/>
          </w:rPr>
          <w:fldChar w:fldCharType="end"/>
        </w:r>
      </w:hyperlink>
    </w:p>
    <w:p w14:paraId="4E3B4501" w14:textId="2B5A11FE" w:rsidR="00375F8C" w:rsidRPr="00E41030" w:rsidRDefault="00534175" w:rsidP="00375F8C">
      <w:pPr>
        <w:pStyle w:val="TOC3"/>
        <w:spacing w:before="0" w:after="0"/>
        <w:rPr>
          <w:rFonts w:ascii="Calibri" w:eastAsia="Times New Roman" w:hAnsi="Calibri"/>
          <w:noProof/>
          <w:sz w:val="22"/>
          <w:szCs w:val="22"/>
          <w:lang w:val="fr-FR" w:eastAsia="fr-FR"/>
        </w:rPr>
      </w:pPr>
      <w:hyperlink w:anchor="_Toc96695706" w:history="1">
        <w:r w:rsidR="00375F8C" w:rsidRPr="003C398C">
          <w:rPr>
            <w:rStyle w:val="Hyperlink"/>
            <w:noProof/>
          </w:rPr>
          <w:t>13-6.1.3</w:t>
        </w:r>
        <w:r w:rsidR="00375F8C" w:rsidRPr="00E41030">
          <w:rPr>
            <w:rFonts w:ascii="Calibri" w:eastAsia="Times New Roman" w:hAnsi="Calibri"/>
            <w:noProof/>
            <w:sz w:val="22"/>
            <w:szCs w:val="22"/>
            <w:lang w:val="fr-FR" w:eastAsia="fr-FR"/>
          </w:rPr>
          <w:tab/>
        </w:r>
        <w:r w:rsidR="00375F8C" w:rsidRPr="003C398C">
          <w:rPr>
            <w:rStyle w:val="Hyperlink"/>
            <w:noProof/>
          </w:rPr>
          <w:t>Parsing</w:t>
        </w:r>
        <w:r w:rsidR="00375F8C">
          <w:rPr>
            <w:noProof/>
            <w:webHidden/>
          </w:rPr>
          <w:tab/>
        </w:r>
        <w:r w:rsidR="00375F8C">
          <w:rPr>
            <w:noProof/>
            <w:webHidden/>
          </w:rPr>
          <w:fldChar w:fldCharType="begin"/>
        </w:r>
        <w:r w:rsidR="00375F8C">
          <w:rPr>
            <w:noProof/>
            <w:webHidden/>
          </w:rPr>
          <w:instrText xml:space="preserve"> PAGEREF _Toc96695706 \h </w:instrText>
        </w:r>
        <w:r w:rsidR="00375F8C">
          <w:rPr>
            <w:noProof/>
            <w:webHidden/>
          </w:rPr>
        </w:r>
        <w:r w:rsidR="00375F8C">
          <w:rPr>
            <w:noProof/>
            <w:webHidden/>
          </w:rPr>
          <w:fldChar w:fldCharType="separate"/>
        </w:r>
        <w:r w:rsidR="00EC49B0">
          <w:rPr>
            <w:noProof/>
            <w:webHidden/>
          </w:rPr>
          <w:t>4</w:t>
        </w:r>
        <w:r w:rsidR="00375F8C">
          <w:rPr>
            <w:noProof/>
            <w:webHidden/>
          </w:rPr>
          <w:fldChar w:fldCharType="end"/>
        </w:r>
      </w:hyperlink>
    </w:p>
    <w:p w14:paraId="52D31C4A" w14:textId="3760353D" w:rsidR="00375F8C" w:rsidRPr="00E41030" w:rsidRDefault="00534175" w:rsidP="00375F8C">
      <w:pPr>
        <w:pStyle w:val="TOC2"/>
        <w:spacing w:before="0" w:after="0"/>
        <w:rPr>
          <w:rFonts w:ascii="Calibri" w:eastAsia="Times New Roman" w:hAnsi="Calibri"/>
          <w:noProof/>
          <w:sz w:val="22"/>
          <w:szCs w:val="22"/>
          <w:lang w:val="fr-FR" w:eastAsia="fr-FR"/>
        </w:rPr>
      </w:pPr>
      <w:hyperlink w:anchor="_Toc96695707" w:history="1">
        <w:r w:rsidR="00375F8C" w:rsidRPr="003C398C">
          <w:rPr>
            <w:rStyle w:val="Hyperlink"/>
            <w:noProof/>
          </w:rPr>
          <w:t>13-6.2</w:t>
        </w:r>
        <w:r w:rsidR="00375F8C" w:rsidRPr="00E41030">
          <w:rPr>
            <w:rFonts w:ascii="Calibri" w:eastAsia="Times New Roman" w:hAnsi="Calibri"/>
            <w:noProof/>
            <w:sz w:val="22"/>
            <w:szCs w:val="22"/>
            <w:lang w:val="fr-FR" w:eastAsia="fr-FR"/>
          </w:rPr>
          <w:tab/>
        </w:r>
        <w:r w:rsidR="00375F8C" w:rsidRPr="003C398C">
          <w:rPr>
            <w:rStyle w:val="Hyperlink"/>
            <w:noProof/>
          </w:rPr>
          <w:t>Attribute path</w:t>
        </w:r>
        <w:r w:rsidR="00375F8C">
          <w:rPr>
            <w:noProof/>
            <w:webHidden/>
          </w:rPr>
          <w:tab/>
        </w:r>
        <w:r w:rsidR="00375F8C">
          <w:rPr>
            <w:noProof/>
            <w:webHidden/>
          </w:rPr>
          <w:fldChar w:fldCharType="begin"/>
        </w:r>
        <w:r w:rsidR="00375F8C">
          <w:rPr>
            <w:noProof/>
            <w:webHidden/>
          </w:rPr>
          <w:instrText xml:space="preserve"> PAGEREF _Toc96695707 \h </w:instrText>
        </w:r>
        <w:r w:rsidR="00375F8C">
          <w:rPr>
            <w:noProof/>
            <w:webHidden/>
          </w:rPr>
        </w:r>
        <w:r w:rsidR="00375F8C">
          <w:rPr>
            <w:noProof/>
            <w:webHidden/>
          </w:rPr>
          <w:fldChar w:fldCharType="separate"/>
        </w:r>
        <w:r w:rsidR="00EC49B0">
          <w:rPr>
            <w:noProof/>
            <w:webHidden/>
          </w:rPr>
          <w:t>5</w:t>
        </w:r>
        <w:r w:rsidR="00375F8C">
          <w:rPr>
            <w:noProof/>
            <w:webHidden/>
          </w:rPr>
          <w:fldChar w:fldCharType="end"/>
        </w:r>
      </w:hyperlink>
    </w:p>
    <w:p w14:paraId="07F1366D" w14:textId="638766CB" w:rsidR="00375F8C" w:rsidRPr="00E41030" w:rsidRDefault="00534175" w:rsidP="00375F8C">
      <w:pPr>
        <w:pStyle w:val="TOC1"/>
        <w:spacing w:before="0" w:after="0"/>
        <w:rPr>
          <w:rFonts w:ascii="Calibri" w:eastAsia="Times New Roman" w:hAnsi="Calibri"/>
          <w:noProof/>
          <w:sz w:val="22"/>
          <w:szCs w:val="22"/>
          <w:lang w:val="fr-FR" w:eastAsia="fr-FR"/>
        </w:rPr>
      </w:pPr>
      <w:hyperlink w:anchor="_Toc96695708" w:history="1">
        <w:r w:rsidR="00375F8C" w:rsidRPr="003C398C">
          <w:rPr>
            <w:rStyle w:val="Hyperlink"/>
            <w:noProof/>
          </w:rPr>
          <w:t>13-7</w:t>
        </w:r>
        <w:r w:rsidR="00375F8C" w:rsidRPr="00E41030">
          <w:rPr>
            <w:rFonts w:ascii="Calibri" w:eastAsia="Times New Roman" w:hAnsi="Calibri"/>
            <w:noProof/>
            <w:sz w:val="22"/>
            <w:szCs w:val="22"/>
            <w:lang w:val="fr-FR" w:eastAsia="fr-FR"/>
          </w:rPr>
          <w:tab/>
        </w:r>
        <w:r w:rsidR="00375F8C" w:rsidRPr="003C398C">
          <w:rPr>
            <w:rStyle w:val="Hyperlink"/>
            <w:noProof/>
          </w:rPr>
          <w:t>Hosting requirements</w:t>
        </w:r>
        <w:r w:rsidR="00375F8C">
          <w:rPr>
            <w:noProof/>
            <w:webHidden/>
          </w:rPr>
          <w:tab/>
        </w:r>
        <w:r w:rsidR="00375F8C">
          <w:rPr>
            <w:noProof/>
            <w:webHidden/>
          </w:rPr>
          <w:fldChar w:fldCharType="begin"/>
        </w:r>
        <w:r w:rsidR="00375F8C">
          <w:rPr>
            <w:noProof/>
            <w:webHidden/>
          </w:rPr>
          <w:instrText xml:space="preserve"> PAGEREF _Toc96695708 \h </w:instrText>
        </w:r>
        <w:r w:rsidR="00375F8C">
          <w:rPr>
            <w:noProof/>
            <w:webHidden/>
          </w:rPr>
        </w:r>
        <w:r w:rsidR="00375F8C">
          <w:rPr>
            <w:noProof/>
            <w:webHidden/>
          </w:rPr>
          <w:fldChar w:fldCharType="separate"/>
        </w:r>
        <w:r w:rsidR="00EC49B0">
          <w:rPr>
            <w:noProof/>
            <w:webHidden/>
          </w:rPr>
          <w:t>5</w:t>
        </w:r>
        <w:r w:rsidR="00375F8C">
          <w:rPr>
            <w:noProof/>
            <w:webHidden/>
          </w:rPr>
          <w:fldChar w:fldCharType="end"/>
        </w:r>
      </w:hyperlink>
    </w:p>
    <w:p w14:paraId="4BC1AA85" w14:textId="05D0CE7D" w:rsidR="00375F8C" w:rsidRPr="00E41030" w:rsidRDefault="00534175" w:rsidP="00375F8C">
      <w:pPr>
        <w:pStyle w:val="TOC2"/>
        <w:spacing w:before="0" w:after="0"/>
        <w:rPr>
          <w:rFonts w:ascii="Calibri" w:eastAsia="Times New Roman" w:hAnsi="Calibri"/>
          <w:noProof/>
          <w:sz w:val="22"/>
          <w:szCs w:val="22"/>
          <w:lang w:val="fr-FR" w:eastAsia="fr-FR"/>
        </w:rPr>
      </w:pPr>
      <w:hyperlink w:anchor="_Toc96695709" w:history="1">
        <w:r w:rsidR="00375F8C" w:rsidRPr="003C398C">
          <w:rPr>
            <w:rStyle w:val="Hyperlink"/>
            <w:noProof/>
          </w:rPr>
          <w:t>13-7.1</w:t>
        </w:r>
        <w:r w:rsidR="00375F8C" w:rsidRPr="00E41030">
          <w:rPr>
            <w:rFonts w:ascii="Calibri" w:eastAsia="Times New Roman" w:hAnsi="Calibri"/>
            <w:noProof/>
            <w:sz w:val="22"/>
            <w:szCs w:val="22"/>
            <w:lang w:val="fr-FR" w:eastAsia="fr-FR"/>
          </w:rPr>
          <w:tab/>
        </w:r>
        <w:r w:rsidR="00375F8C" w:rsidRPr="003C398C">
          <w:rPr>
            <w:rStyle w:val="Hyperlink"/>
            <w:noProof/>
          </w:rPr>
          <w:t>Lua version</w:t>
        </w:r>
        <w:r w:rsidR="00375F8C">
          <w:rPr>
            <w:noProof/>
            <w:webHidden/>
          </w:rPr>
          <w:tab/>
        </w:r>
        <w:r w:rsidR="00375F8C">
          <w:rPr>
            <w:noProof/>
            <w:webHidden/>
          </w:rPr>
          <w:fldChar w:fldCharType="begin"/>
        </w:r>
        <w:r w:rsidR="00375F8C">
          <w:rPr>
            <w:noProof/>
            <w:webHidden/>
          </w:rPr>
          <w:instrText xml:space="preserve"> PAGEREF _Toc96695709 \h </w:instrText>
        </w:r>
        <w:r w:rsidR="00375F8C">
          <w:rPr>
            <w:noProof/>
            <w:webHidden/>
          </w:rPr>
        </w:r>
        <w:r w:rsidR="00375F8C">
          <w:rPr>
            <w:noProof/>
            <w:webHidden/>
          </w:rPr>
          <w:fldChar w:fldCharType="separate"/>
        </w:r>
        <w:r w:rsidR="00EC49B0">
          <w:rPr>
            <w:noProof/>
            <w:webHidden/>
          </w:rPr>
          <w:t>5</w:t>
        </w:r>
        <w:r w:rsidR="00375F8C">
          <w:rPr>
            <w:noProof/>
            <w:webHidden/>
          </w:rPr>
          <w:fldChar w:fldCharType="end"/>
        </w:r>
      </w:hyperlink>
    </w:p>
    <w:p w14:paraId="5FB78FA0" w14:textId="006AFB36" w:rsidR="00375F8C" w:rsidRPr="00E41030" w:rsidRDefault="00534175" w:rsidP="00375F8C">
      <w:pPr>
        <w:pStyle w:val="TOC2"/>
        <w:spacing w:before="0" w:after="0"/>
        <w:rPr>
          <w:rFonts w:ascii="Calibri" w:eastAsia="Times New Roman" w:hAnsi="Calibri"/>
          <w:noProof/>
          <w:sz w:val="22"/>
          <w:szCs w:val="22"/>
          <w:lang w:val="fr-FR" w:eastAsia="fr-FR"/>
        </w:rPr>
      </w:pPr>
      <w:hyperlink w:anchor="_Toc96695710" w:history="1">
        <w:r w:rsidR="00375F8C" w:rsidRPr="003C398C">
          <w:rPr>
            <w:rStyle w:val="Hyperlink"/>
            <w:noProof/>
          </w:rPr>
          <w:t>13-7.2</w:t>
        </w:r>
        <w:r w:rsidR="00375F8C" w:rsidRPr="00E41030">
          <w:rPr>
            <w:rFonts w:ascii="Calibri" w:eastAsia="Times New Roman" w:hAnsi="Calibri"/>
            <w:noProof/>
            <w:sz w:val="22"/>
            <w:szCs w:val="22"/>
            <w:lang w:val="fr-FR" w:eastAsia="fr-FR"/>
          </w:rPr>
          <w:tab/>
        </w:r>
        <w:r w:rsidR="00375F8C" w:rsidRPr="003C398C">
          <w:rPr>
            <w:rStyle w:val="Hyperlink"/>
            <w:noProof/>
          </w:rPr>
          <w:t>Character encoding</w:t>
        </w:r>
        <w:r w:rsidR="00375F8C">
          <w:rPr>
            <w:noProof/>
            <w:webHidden/>
          </w:rPr>
          <w:tab/>
        </w:r>
        <w:r w:rsidR="00375F8C">
          <w:rPr>
            <w:noProof/>
            <w:webHidden/>
          </w:rPr>
          <w:fldChar w:fldCharType="begin"/>
        </w:r>
        <w:r w:rsidR="00375F8C">
          <w:rPr>
            <w:noProof/>
            <w:webHidden/>
          </w:rPr>
          <w:instrText xml:space="preserve"> PAGEREF _Toc96695710 \h </w:instrText>
        </w:r>
        <w:r w:rsidR="00375F8C">
          <w:rPr>
            <w:noProof/>
            <w:webHidden/>
          </w:rPr>
        </w:r>
        <w:r w:rsidR="00375F8C">
          <w:rPr>
            <w:noProof/>
            <w:webHidden/>
          </w:rPr>
          <w:fldChar w:fldCharType="separate"/>
        </w:r>
        <w:r w:rsidR="00EC49B0">
          <w:rPr>
            <w:noProof/>
            <w:webHidden/>
          </w:rPr>
          <w:t>6</w:t>
        </w:r>
        <w:r w:rsidR="00375F8C">
          <w:rPr>
            <w:noProof/>
            <w:webHidden/>
          </w:rPr>
          <w:fldChar w:fldCharType="end"/>
        </w:r>
      </w:hyperlink>
    </w:p>
    <w:p w14:paraId="200DC8C4" w14:textId="6136C5A4" w:rsidR="00375F8C" w:rsidRPr="00E41030" w:rsidRDefault="00534175" w:rsidP="00375F8C">
      <w:pPr>
        <w:pStyle w:val="TOC2"/>
        <w:spacing w:before="0" w:after="0"/>
        <w:rPr>
          <w:rFonts w:ascii="Calibri" w:eastAsia="Times New Roman" w:hAnsi="Calibri"/>
          <w:noProof/>
          <w:sz w:val="22"/>
          <w:szCs w:val="22"/>
          <w:lang w:val="fr-FR" w:eastAsia="fr-FR"/>
        </w:rPr>
      </w:pPr>
      <w:hyperlink w:anchor="_Toc96695711" w:history="1">
        <w:r w:rsidR="00375F8C" w:rsidRPr="003C398C">
          <w:rPr>
            <w:rStyle w:val="Hyperlink"/>
            <w:noProof/>
          </w:rPr>
          <w:t>13-7.3</w:t>
        </w:r>
        <w:r w:rsidR="00375F8C" w:rsidRPr="00E41030">
          <w:rPr>
            <w:rFonts w:ascii="Calibri" w:eastAsia="Times New Roman" w:hAnsi="Calibri"/>
            <w:noProof/>
            <w:sz w:val="22"/>
            <w:szCs w:val="22"/>
            <w:lang w:val="fr-FR" w:eastAsia="fr-FR"/>
          </w:rPr>
          <w:tab/>
        </w:r>
        <w:r w:rsidR="00375F8C" w:rsidRPr="003C398C">
          <w:rPr>
            <w:rStyle w:val="Hyperlink"/>
            <w:noProof/>
          </w:rPr>
          <w:t>Error handling</w:t>
        </w:r>
        <w:r w:rsidR="00375F8C">
          <w:rPr>
            <w:noProof/>
            <w:webHidden/>
          </w:rPr>
          <w:tab/>
        </w:r>
        <w:r w:rsidR="00375F8C">
          <w:rPr>
            <w:noProof/>
            <w:webHidden/>
          </w:rPr>
          <w:fldChar w:fldCharType="begin"/>
        </w:r>
        <w:r w:rsidR="00375F8C">
          <w:rPr>
            <w:noProof/>
            <w:webHidden/>
          </w:rPr>
          <w:instrText xml:space="preserve"> PAGEREF _Toc96695711 \h </w:instrText>
        </w:r>
        <w:r w:rsidR="00375F8C">
          <w:rPr>
            <w:noProof/>
            <w:webHidden/>
          </w:rPr>
        </w:r>
        <w:r w:rsidR="00375F8C">
          <w:rPr>
            <w:noProof/>
            <w:webHidden/>
          </w:rPr>
          <w:fldChar w:fldCharType="separate"/>
        </w:r>
        <w:r w:rsidR="00EC49B0">
          <w:rPr>
            <w:noProof/>
            <w:webHidden/>
          </w:rPr>
          <w:t>6</w:t>
        </w:r>
        <w:r w:rsidR="00375F8C">
          <w:rPr>
            <w:noProof/>
            <w:webHidden/>
          </w:rPr>
          <w:fldChar w:fldCharType="end"/>
        </w:r>
      </w:hyperlink>
    </w:p>
    <w:p w14:paraId="4BDBC04C" w14:textId="5B16F883" w:rsidR="00375F8C" w:rsidRPr="00E41030" w:rsidRDefault="00534175" w:rsidP="00375F8C">
      <w:pPr>
        <w:pStyle w:val="TOC2"/>
        <w:spacing w:before="0" w:after="0"/>
        <w:rPr>
          <w:rFonts w:ascii="Calibri" w:eastAsia="Times New Roman" w:hAnsi="Calibri"/>
          <w:noProof/>
          <w:sz w:val="22"/>
          <w:szCs w:val="22"/>
          <w:lang w:val="fr-FR" w:eastAsia="fr-FR"/>
        </w:rPr>
      </w:pPr>
      <w:hyperlink w:anchor="_Toc96695712" w:history="1">
        <w:r w:rsidR="00375F8C" w:rsidRPr="003C398C">
          <w:rPr>
            <w:rStyle w:val="Hyperlink"/>
            <w:noProof/>
          </w:rPr>
          <w:t>13-7.4</w:t>
        </w:r>
        <w:r w:rsidR="00375F8C" w:rsidRPr="00E41030">
          <w:rPr>
            <w:rFonts w:ascii="Calibri" w:eastAsia="Times New Roman" w:hAnsi="Calibri"/>
            <w:noProof/>
            <w:sz w:val="22"/>
            <w:szCs w:val="22"/>
            <w:lang w:val="fr-FR" w:eastAsia="fr-FR"/>
          </w:rPr>
          <w:tab/>
        </w:r>
        <w:r w:rsidR="00375F8C" w:rsidRPr="003C398C">
          <w:rPr>
            <w:rStyle w:val="Hyperlink"/>
            <w:noProof/>
          </w:rPr>
          <w:t>Array parameters</w:t>
        </w:r>
        <w:r w:rsidR="00375F8C">
          <w:rPr>
            <w:noProof/>
            <w:webHidden/>
          </w:rPr>
          <w:tab/>
        </w:r>
        <w:r w:rsidR="00375F8C">
          <w:rPr>
            <w:noProof/>
            <w:webHidden/>
          </w:rPr>
          <w:fldChar w:fldCharType="begin"/>
        </w:r>
        <w:r w:rsidR="00375F8C">
          <w:rPr>
            <w:noProof/>
            <w:webHidden/>
          </w:rPr>
          <w:instrText xml:space="preserve"> PAGEREF _Toc96695712 \h </w:instrText>
        </w:r>
        <w:r w:rsidR="00375F8C">
          <w:rPr>
            <w:noProof/>
            <w:webHidden/>
          </w:rPr>
        </w:r>
        <w:r w:rsidR="00375F8C">
          <w:rPr>
            <w:noProof/>
            <w:webHidden/>
          </w:rPr>
          <w:fldChar w:fldCharType="separate"/>
        </w:r>
        <w:r w:rsidR="00EC49B0">
          <w:rPr>
            <w:noProof/>
            <w:webHidden/>
          </w:rPr>
          <w:t>6</w:t>
        </w:r>
        <w:r w:rsidR="00375F8C">
          <w:rPr>
            <w:noProof/>
            <w:webHidden/>
          </w:rPr>
          <w:fldChar w:fldCharType="end"/>
        </w:r>
      </w:hyperlink>
    </w:p>
    <w:p w14:paraId="486D0D2F" w14:textId="71DAB899" w:rsidR="00375F8C" w:rsidRPr="00E41030" w:rsidRDefault="00534175" w:rsidP="00375F8C">
      <w:pPr>
        <w:pStyle w:val="TOC2"/>
        <w:spacing w:before="0" w:after="0"/>
        <w:rPr>
          <w:rFonts w:ascii="Calibri" w:eastAsia="Times New Roman" w:hAnsi="Calibri"/>
          <w:noProof/>
          <w:sz w:val="22"/>
          <w:szCs w:val="22"/>
          <w:lang w:val="fr-FR" w:eastAsia="fr-FR"/>
        </w:rPr>
      </w:pPr>
      <w:hyperlink w:anchor="_Toc96695713" w:history="1">
        <w:r w:rsidR="00375F8C" w:rsidRPr="003C398C">
          <w:rPr>
            <w:rStyle w:val="Hyperlink"/>
            <w:noProof/>
          </w:rPr>
          <w:t>13-7.5</w:t>
        </w:r>
        <w:r w:rsidR="00375F8C" w:rsidRPr="00E41030">
          <w:rPr>
            <w:rFonts w:ascii="Calibri" w:eastAsia="Times New Roman" w:hAnsi="Calibri"/>
            <w:noProof/>
            <w:sz w:val="22"/>
            <w:szCs w:val="22"/>
            <w:lang w:val="fr-FR" w:eastAsia="fr-FR"/>
          </w:rPr>
          <w:tab/>
        </w:r>
        <w:r w:rsidR="00375F8C" w:rsidRPr="003C398C">
          <w:rPr>
            <w:rStyle w:val="Hyperlink"/>
            <w:noProof/>
          </w:rPr>
          <w:t>Host functions</w:t>
        </w:r>
        <w:r w:rsidR="00375F8C">
          <w:rPr>
            <w:noProof/>
            <w:webHidden/>
          </w:rPr>
          <w:tab/>
        </w:r>
        <w:r w:rsidR="00375F8C">
          <w:rPr>
            <w:noProof/>
            <w:webHidden/>
          </w:rPr>
          <w:fldChar w:fldCharType="begin"/>
        </w:r>
        <w:r w:rsidR="00375F8C">
          <w:rPr>
            <w:noProof/>
            <w:webHidden/>
          </w:rPr>
          <w:instrText xml:space="preserve"> PAGEREF _Toc96695713 \h </w:instrText>
        </w:r>
        <w:r w:rsidR="00375F8C">
          <w:rPr>
            <w:noProof/>
            <w:webHidden/>
          </w:rPr>
        </w:r>
        <w:r w:rsidR="00375F8C">
          <w:rPr>
            <w:noProof/>
            <w:webHidden/>
          </w:rPr>
          <w:fldChar w:fldCharType="separate"/>
        </w:r>
        <w:r w:rsidR="00EC49B0">
          <w:rPr>
            <w:noProof/>
            <w:webHidden/>
          </w:rPr>
          <w:t>6</w:t>
        </w:r>
        <w:r w:rsidR="00375F8C">
          <w:rPr>
            <w:noProof/>
            <w:webHidden/>
          </w:rPr>
          <w:fldChar w:fldCharType="end"/>
        </w:r>
      </w:hyperlink>
    </w:p>
    <w:p w14:paraId="1A9F9B4B" w14:textId="4C960562" w:rsidR="00375F8C" w:rsidRPr="00E41030" w:rsidRDefault="00534175" w:rsidP="00375F8C">
      <w:pPr>
        <w:pStyle w:val="TOC3"/>
        <w:spacing w:before="0" w:after="0"/>
        <w:rPr>
          <w:rFonts w:ascii="Calibri" w:eastAsia="Times New Roman" w:hAnsi="Calibri"/>
          <w:noProof/>
          <w:sz w:val="22"/>
          <w:szCs w:val="22"/>
          <w:lang w:val="fr-FR" w:eastAsia="fr-FR"/>
        </w:rPr>
      </w:pPr>
      <w:hyperlink w:anchor="_Toc96695714" w:history="1">
        <w:r w:rsidR="00375F8C" w:rsidRPr="003C398C">
          <w:rPr>
            <w:rStyle w:val="Hyperlink"/>
            <w:noProof/>
          </w:rPr>
          <w:t>13-7.5.1</w:t>
        </w:r>
        <w:r w:rsidR="00375F8C" w:rsidRPr="00E41030">
          <w:rPr>
            <w:rFonts w:ascii="Calibri" w:eastAsia="Times New Roman" w:hAnsi="Calibri"/>
            <w:noProof/>
            <w:sz w:val="22"/>
            <w:szCs w:val="22"/>
            <w:lang w:val="fr-FR" w:eastAsia="fr-FR"/>
          </w:rPr>
          <w:tab/>
        </w:r>
        <w:r w:rsidR="00375F8C" w:rsidRPr="003C398C">
          <w:rPr>
            <w:rStyle w:val="Hyperlink"/>
            <w:noProof/>
          </w:rPr>
          <w:t>Compatibility</w:t>
        </w:r>
        <w:r w:rsidR="00375F8C">
          <w:rPr>
            <w:noProof/>
            <w:webHidden/>
          </w:rPr>
          <w:tab/>
        </w:r>
        <w:r w:rsidR="00375F8C">
          <w:rPr>
            <w:noProof/>
            <w:webHidden/>
          </w:rPr>
          <w:fldChar w:fldCharType="begin"/>
        </w:r>
        <w:r w:rsidR="00375F8C">
          <w:rPr>
            <w:noProof/>
            <w:webHidden/>
          </w:rPr>
          <w:instrText xml:space="preserve"> PAGEREF _Toc96695714 \h </w:instrText>
        </w:r>
        <w:r w:rsidR="00375F8C">
          <w:rPr>
            <w:noProof/>
            <w:webHidden/>
          </w:rPr>
        </w:r>
        <w:r w:rsidR="00375F8C">
          <w:rPr>
            <w:noProof/>
            <w:webHidden/>
          </w:rPr>
          <w:fldChar w:fldCharType="separate"/>
        </w:r>
        <w:r w:rsidR="00EC49B0">
          <w:rPr>
            <w:noProof/>
            <w:webHidden/>
          </w:rPr>
          <w:t>6</w:t>
        </w:r>
        <w:r w:rsidR="00375F8C">
          <w:rPr>
            <w:noProof/>
            <w:webHidden/>
          </w:rPr>
          <w:fldChar w:fldCharType="end"/>
        </w:r>
      </w:hyperlink>
    </w:p>
    <w:p w14:paraId="78155034" w14:textId="4BF75509" w:rsidR="00375F8C" w:rsidRPr="00E41030" w:rsidRDefault="00534175" w:rsidP="00375F8C">
      <w:pPr>
        <w:pStyle w:val="TOC1"/>
        <w:spacing w:before="0" w:after="0"/>
        <w:rPr>
          <w:rFonts w:ascii="Calibri" w:eastAsia="Times New Roman" w:hAnsi="Calibri"/>
          <w:noProof/>
          <w:sz w:val="22"/>
          <w:szCs w:val="22"/>
          <w:lang w:val="fr-FR" w:eastAsia="fr-FR"/>
        </w:rPr>
      </w:pPr>
      <w:hyperlink w:anchor="_Toc96695715" w:history="1">
        <w:r w:rsidR="00375F8C" w:rsidRPr="003C398C">
          <w:rPr>
            <w:rStyle w:val="Hyperlink"/>
            <w:noProof/>
          </w:rPr>
          <w:t>13-8</w:t>
        </w:r>
        <w:r w:rsidR="00375F8C" w:rsidRPr="00E41030">
          <w:rPr>
            <w:rFonts w:ascii="Calibri" w:eastAsia="Times New Roman" w:hAnsi="Calibri"/>
            <w:noProof/>
            <w:sz w:val="22"/>
            <w:szCs w:val="22"/>
            <w:lang w:val="fr-FR" w:eastAsia="fr-FR"/>
          </w:rPr>
          <w:tab/>
        </w:r>
        <w:r w:rsidR="00375F8C" w:rsidRPr="003C398C">
          <w:rPr>
            <w:rStyle w:val="Hyperlink"/>
            <w:noProof/>
          </w:rPr>
          <w:t>Standard script functions</w:t>
        </w:r>
        <w:r w:rsidR="00375F8C">
          <w:rPr>
            <w:noProof/>
            <w:webHidden/>
          </w:rPr>
          <w:tab/>
        </w:r>
        <w:r w:rsidR="00375F8C">
          <w:rPr>
            <w:noProof/>
            <w:webHidden/>
          </w:rPr>
          <w:fldChar w:fldCharType="begin"/>
        </w:r>
        <w:r w:rsidR="00375F8C">
          <w:rPr>
            <w:noProof/>
            <w:webHidden/>
          </w:rPr>
          <w:instrText xml:space="preserve"> PAGEREF _Toc96695715 \h </w:instrText>
        </w:r>
        <w:r w:rsidR="00375F8C">
          <w:rPr>
            <w:noProof/>
            <w:webHidden/>
          </w:rPr>
        </w:r>
        <w:r w:rsidR="00375F8C">
          <w:rPr>
            <w:noProof/>
            <w:webHidden/>
          </w:rPr>
          <w:fldChar w:fldCharType="separate"/>
        </w:r>
        <w:r w:rsidR="00EC49B0">
          <w:rPr>
            <w:noProof/>
            <w:webHidden/>
          </w:rPr>
          <w:t>6</w:t>
        </w:r>
        <w:r w:rsidR="00375F8C">
          <w:rPr>
            <w:noProof/>
            <w:webHidden/>
          </w:rPr>
          <w:fldChar w:fldCharType="end"/>
        </w:r>
      </w:hyperlink>
    </w:p>
    <w:p w14:paraId="64B2D16D" w14:textId="20B49FFF" w:rsidR="00375F8C" w:rsidRPr="00E41030" w:rsidRDefault="00534175" w:rsidP="00375F8C">
      <w:pPr>
        <w:pStyle w:val="TOC2"/>
        <w:spacing w:before="0" w:after="0"/>
        <w:rPr>
          <w:rFonts w:ascii="Calibri" w:eastAsia="Times New Roman" w:hAnsi="Calibri"/>
          <w:noProof/>
          <w:sz w:val="22"/>
          <w:szCs w:val="22"/>
          <w:lang w:val="fr-FR" w:eastAsia="fr-FR"/>
        </w:rPr>
      </w:pPr>
      <w:hyperlink w:anchor="_Toc96695716" w:history="1">
        <w:r w:rsidR="00375F8C" w:rsidRPr="003C398C">
          <w:rPr>
            <w:rStyle w:val="Hyperlink"/>
            <w:noProof/>
          </w:rPr>
          <w:t>13-8.1</w:t>
        </w:r>
        <w:r w:rsidR="00375F8C" w:rsidRPr="00E41030">
          <w:rPr>
            <w:rFonts w:ascii="Calibri" w:eastAsia="Times New Roman" w:hAnsi="Calibri"/>
            <w:noProof/>
            <w:sz w:val="22"/>
            <w:szCs w:val="22"/>
            <w:lang w:val="fr-FR" w:eastAsia="fr-FR"/>
          </w:rPr>
          <w:tab/>
        </w:r>
        <w:r w:rsidR="00375F8C" w:rsidRPr="003C398C">
          <w:rPr>
            <w:rStyle w:val="Hyperlink"/>
            <w:noProof/>
          </w:rPr>
          <w:t>Standard catalogue functions</w:t>
        </w:r>
        <w:r w:rsidR="00375F8C">
          <w:rPr>
            <w:noProof/>
            <w:webHidden/>
          </w:rPr>
          <w:tab/>
        </w:r>
        <w:r w:rsidR="00375F8C">
          <w:rPr>
            <w:noProof/>
            <w:webHidden/>
          </w:rPr>
          <w:fldChar w:fldCharType="begin"/>
        </w:r>
        <w:r w:rsidR="00375F8C">
          <w:rPr>
            <w:noProof/>
            <w:webHidden/>
          </w:rPr>
          <w:instrText xml:space="preserve"> PAGEREF _Toc96695716 \h </w:instrText>
        </w:r>
        <w:r w:rsidR="00375F8C">
          <w:rPr>
            <w:noProof/>
            <w:webHidden/>
          </w:rPr>
        </w:r>
        <w:r w:rsidR="00375F8C">
          <w:rPr>
            <w:noProof/>
            <w:webHidden/>
          </w:rPr>
          <w:fldChar w:fldCharType="separate"/>
        </w:r>
        <w:r w:rsidR="00EC49B0">
          <w:rPr>
            <w:noProof/>
            <w:webHidden/>
          </w:rPr>
          <w:t>7</w:t>
        </w:r>
        <w:r w:rsidR="00375F8C">
          <w:rPr>
            <w:noProof/>
            <w:webHidden/>
          </w:rPr>
          <w:fldChar w:fldCharType="end"/>
        </w:r>
      </w:hyperlink>
    </w:p>
    <w:p w14:paraId="3B192A39" w14:textId="3B61664D" w:rsidR="00375F8C" w:rsidRPr="00E41030" w:rsidRDefault="00534175" w:rsidP="00375F8C">
      <w:pPr>
        <w:pStyle w:val="TOC3"/>
        <w:spacing w:before="0" w:after="0"/>
        <w:rPr>
          <w:rFonts w:ascii="Calibri" w:eastAsia="Times New Roman" w:hAnsi="Calibri"/>
          <w:noProof/>
          <w:sz w:val="22"/>
          <w:szCs w:val="22"/>
          <w:lang w:val="fr-FR" w:eastAsia="fr-FR"/>
        </w:rPr>
      </w:pPr>
      <w:hyperlink w:anchor="_Toc96695717" w:history="1">
        <w:r w:rsidR="00375F8C" w:rsidRPr="003C398C">
          <w:rPr>
            <w:rStyle w:val="Hyperlink"/>
            <w:noProof/>
          </w:rPr>
          <w:t>13-8.1.1</w:t>
        </w:r>
        <w:r w:rsidR="00375F8C" w:rsidRPr="00E41030">
          <w:rPr>
            <w:rFonts w:ascii="Calibri" w:eastAsia="Times New Roman" w:hAnsi="Calibri"/>
            <w:noProof/>
            <w:sz w:val="22"/>
            <w:szCs w:val="22"/>
            <w:lang w:val="fr-FR" w:eastAsia="fr-FR"/>
          </w:rPr>
          <w:tab/>
        </w:r>
        <w:r w:rsidR="00375F8C" w:rsidRPr="003C398C">
          <w:rPr>
            <w:rStyle w:val="Hyperlink"/>
            <w:noProof/>
          </w:rPr>
          <w:t>Object creation functions</w:t>
        </w:r>
        <w:r w:rsidR="00375F8C">
          <w:rPr>
            <w:noProof/>
            <w:webHidden/>
          </w:rPr>
          <w:tab/>
        </w:r>
        <w:r w:rsidR="00375F8C">
          <w:rPr>
            <w:noProof/>
            <w:webHidden/>
          </w:rPr>
          <w:fldChar w:fldCharType="begin"/>
        </w:r>
        <w:r w:rsidR="00375F8C">
          <w:rPr>
            <w:noProof/>
            <w:webHidden/>
          </w:rPr>
          <w:instrText xml:space="preserve"> PAGEREF _Toc96695717 \h </w:instrText>
        </w:r>
        <w:r w:rsidR="00375F8C">
          <w:rPr>
            <w:noProof/>
            <w:webHidden/>
          </w:rPr>
        </w:r>
        <w:r w:rsidR="00375F8C">
          <w:rPr>
            <w:noProof/>
            <w:webHidden/>
          </w:rPr>
          <w:fldChar w:fldCharType="separate"/>
        </w:r>
        <w:r w:rsidR="00EC49B0">
          <w:rPr>
            <w:noProof/>
            <w:webHidden/>
          </w:rPr>
          <w:t>8</w:t>
        </w:r>
        <w:r w:rsidR="00375F8C">
          <w:rPr>
            <w:noProof/>
            <w:webHidden/>
          </w:rPr>
          <w:fldChar w:fldCharType="end"/>
        </w:r>
      </w:hyperlink>
    </w:p>
    <w:p w14:paraId="4F75AE90" w14:textId="478FF36A" w:rsidR="00375F8C" w:rsidRPr="00E41030" w:rsidRDefault="00534175" w:rsidP="00375F8C">
      <w:pPr>
        <w:pStyle w:val="TOC3"/>
        <w:spacing w:before="0" w:after="0"/>
        <w:rPr>
          <w:rFonts w:ascii="Calibri" w:eastAsia="Times New Roman" w:hAnsi="Calibri"/>
          <w:noProof/>
          <w:sz w:val="22"/>
          <w:szCs w:val="22"/>
          <w:lang w:val="fr-FR" w:eastAsia="fr-FR"/>
        </w:rPr>
      </w:pPr>
      <w:hyperlink w:anchor="_Toc96695718" w:history="1">
        <w:r w:rsidR="00375F8C" w:rsidRPr="003C398C">
          <w:rPr>
            <w:rStyle w:val="Hyperlink"/>
            <w:noProof/>
          </w:rPr>
          <w:t>13-8.1.2</w:t>
        </w:r>
        <w:r w:rsidR="00375F8C" w:rsidRPr="00E41030">
          <w:rPr>
            <w:rFonts w:ascii="Calibri" w:eastAsia="Times New Roman" w:hAnsi="Calibri"/>
            <w:noProof/>
            <w:sz w:val="22"/>
            <w:szCs w:val="22"/>
            <w:lang w:val="fr-FR" w:eastAsia="fr-FR"/>
          </w:rPr>
          <w:tab/>
        </w:r>
        <w:r w:rsidR="00375F8C" w:rsidRPr="003C398C">
          <w:rPr>
            <w:rStyle w:val="Hyperlink"/>
            <w:noProof/>
          </w:rPr>
          <w:t>Type information creation functions</w:t>
        </w:r>
        <w:r w:rsidR="00375F8C">
          <w:rPr>
            <w:noProof/>
            <w:webHidden/>
          </w:rPr>
          <w:tab/>
        </w:r>
        <w:r w:rsidR="00375F8C">
          <w:rPr>
            <w:noProof/>
            <w:webHidden/>
          </w:rPr>
          <w:fldChar w:fldCharType="begin"/>
        </w:r>
        <w:r w:rsidR="00375F8C">
          <w:rPr>
            <w:noProof/>
            <w:webHidden/>
          </w:rPr>
          <w:instrText xml:space="preserve"> PAGEREF _Toc96695718 \h </w:instrText>
        </w:r>
        <w:r w:rsidR="00375F8C">
          <w:rPr>
            <w:noProof/>
            <w:webHidden/>
          </w:rPr>
        </w:r>
        <w:r w:rsidR="00375F8C">
          <w:rPr>
            <w:noProof/>
            <w:webHidden/>
          </w:rPr>
          <w:fldChar w:fldCharType="separate"/>
        </w:r>
        <w:r w:rsidR="00EC49B0">
          <w:rPr>
            <w:noProof/>
            <w:webHidden/>
          </w:rPr>
          <w:t>15</w:t>
        </w:r>
        <w:r w:rsidR="00375F8C">
          <w:rPr>
            <w:noProof/>
            <w:webHidden/>
          </w:rPr>
          <w:fldChar w:fldCharType="end"/>
        </w:r>
      </w:hyperlink>
    </w:p>
    <w:p w14:paraId="70B6ACB1" w14:textId="1F19B907" w:rsidR="00375F8C" w:rsidRPr="00E41030" w:rsidRDefault="00534175" w:rsidP="00375F8C">
      <w:pPr>
        <w:pStyle w:val="TOC3"/>
        <w:spacing w:before="0" w:after="0"/>
        <w:rPr>
          <w:rFonts w:ascii="Calibri" w:eastAsia="Times New Roman" w:hAnsi="Calibri"/>
          <w:noProof/>
          <w:sz w:val="22"/>
          <w:szCs w:val="22"/>
          <w:lang w:val="fr-FR" w:eastAsia="fr-FR"/>
        </w:rPr>
      </w:pPr>
      <w:hyperlink w:anchor="_Toc96695719" w:history="1">
        <w:r w:rsidR="00375F8C" w:rsidRPr="003C398C">
          <w:rPr>
            <w:rStyle w:val="Hyperlink"/>
            <w:noProof/>
          </w:rPr>
          <w:t>13-8.1.3</w:t>
        </w:r>
        <w:r w:rsidR="00375F8C" w:rsidRPr="00E41030">
          <w:rPr>
            <w:rFonts w:ascii="Calibri" w:eastAsia="Times New Roman" w:hAnsi="Calibri"/>
            <w:noProof/>
            <w:sz w:val="22"/>
            <w:szCs w:val="22"/>
            <w:lang w:val="fr-FR" w:eastAsia="fr-FR"/>
          </w:rPr>
          <w:tab/>
        </w:r>
        <w:r w:rsidR="00375F8C" w:rsidRPr="003C398C">
          <w:rPr>
            <w:rStyle w:val="Hyperlink"/>
            <w:noProof/>
          </w:rPr>
          <w:t>Miscellaneous functions</w:t>
        </w:r>
        <w:r w:rsidR="00375F8C">
          <w:rPr>
            <w:noProof/>
            <w:webHidden/>
          </w:rPr>
          <w:tab/>
        </w:r>
        <w:r w:rsidR="00375F8C">
          <w:rPr>
            <w:noProof/>
            <w:webHidden/>
          </w:rPr>
          <w:fldChar w:fldCharType="begin"/>
        </w:r>
        <w:r w:rsidR="00375F8C">
          <w:rPr>
            <w:noProof/>
            <w:webHidden/>
          </w:rPr>
          <w:instrText xml:space="preserve"> PAGEREF _Toc96695719 \h </w:instrText>
        </w:r>
        <w:r w:rsidR="00375F8C">
          <w:rPr>
            <w:noProof/>
            <w:webHidden/>
          </w:rPr>
        </w:r>
        <w:r w:rsidR="00375F8C">
          <w:rPr>
            <w:noProof/>
            <w:webHidden/>
          </w:rPr>
          <w:fldChar w:fldCharType="separate"/>
        </w:r>
        <w:r w:rsidR="00EC49B0">
          <w:rPr>
            <w:noProof/>
            <w:webHidden/>
          </w:rPr>
          <w:t>22</w:t>
        </w:r>
        <w:r w:rsidR="00375F8C">
          <w:rPr>
            <w:noProof/>
            <w:webHidden/>
          </w:rPr>
          <w:fldChar w:fldCharType="end"/>
        </w:r>
      </w:hyperlink>
    </w:p>
    <w:p w14:paraId="2B0BEF19" w14:textId="7EC4D1EE" w:rsidR="00375F8C" w:rsidRPr="00E41030" w:rsidRDefault="00534175" w:rsidP="00375F8C">
      <w:pPr>
        <w:pStyle w:val="TOC2"/>
        <w:spacing w:before="0" w:after="0"/>
        <w:rPr>
          <w:rFonts w:ascii="Calibri" w:eastAsia="Times New Roman" w:hAnsi="Calibri"/>
          <w:noProof/>
          <w:sz w:val="22"/>
          <w:szCs w:val="22"/>
          <w:lang w:val="fr-FR" w:eastAsia="fr-FR"/>
        </w:rPr>
      </w:pPr>
      <w:hyperlink w:anchor="_Toc96695720" w:history="1">
        <w:r w:rsidR="00375F8C" w:rsidRPr="003C398C">
          <w:rPr>
            <w:rStyle w:val="Hyperlink"/>
            <w:noProof/>
          </w:rPr>
          <w:t>13-8.2</w:t>
        </w:r>
        <w:r w:rsidR="00375F8C" w:rsidRPr="00E41030">
          <w:rPr>
            <w:rFonts w:ascii="Calibri" w:eastAsia="Times New Roman" w:hAnsi="Calibri"/>
            <w:noProof/>
            <w:sz w:val="22"/>
            <w:szCs w:val="22"/>
            <w:lang w:val="fr-FR" w:eastAsia="fr-FR"/>
          </w:rPr>
          <w:tab/>
        </w:r>
        <w:r w:rsidR="00375F8C" w:rsidRPr="003C398C">
          <w:rPr>
            <w:rStyle w:val="Hyperlink"/>
            <w:noProof/>
          </w:rPr>
          <w:t>Standard host functions</w:t>
        </w:r>
        <w:r w:rsidR="00375F8C">
          <w:rPr>
            <w:noProof/>
            <w:webHidden/>
          </w:rPr>
          <w:tab/>
        </w:r>
        <w:r w:rsidR="00375F8C">
          <w:rPr>
            <w:noProof/>
            <w:webHidden/>
          </w:rPr>
          <w:fldChar w:fldCharType="begin"/>
        </w:r>
        <w:r w:rsidR="00375F8C">
          <w:rPr>
            <w:noProof/>
            <w:webHidden/>
          </w:rPr>
          <w:instrText xml:space="preserve"> PAGEREF _Toc96695720 \h </w:instrText>
        </w:r>
        <w:r w:rsidR="00375F8C">
          <w:rPr>
            <w:noProof/>
            <w:webHidden/>
          </w:rPr>
        </w:r>
        <w:r w:rsidR="00375F8C">
          <w:rPr>
            <w:noProof/>
            <w:webHidden/>
          </w:rPr>
          <w:fldChar w:fldCharType="separate"/>
        </w:r>
        <w:r w:rsidR="00EC49B0">
          <w:rPr>
            <w:noProof/>
            <w:webHidden/>
          </w:rPr>
          <w:t>23</w:t>
        </w:r>
        <w:r w:rsidR="00375F8C">
          <w:rPr>
            <w:noProof/>
            <w:webHidden/>
          </w:rPr>
          <w:fldChar w:fldCharType="end"/>
        </w:r>
      </w:hyperlink>
    </w:p>
    <w:p w14:paraId="03E06209" w14:textId="6F11BFB1" w:rsidR="00375F8C" w:rsidRPr="00E41030" w:rsidRDefault="00534175" w:rsidP="00375F8C">
      <w:pPr>
        <w:pStyle w:val="TOC3"/>
        <w:spacing w:before="0" w:after="0"/>
        <w:rPr>
          <w:rFonts w:ascii="Calibri" w:eastAsia="Times New Roman" w:hAnsi="Calibri"/>
          <w:noProof/>
          <w:sz w:val="22"/>
          <w:szCs w:val="22"/>
          <w:lang w:val="fr-FR" w:eastAsia="fr-FR"/>
        </w:rPr>
      </w:pPr>
      <w:hyperlink w:anchor="_Toc96695721" w:history="1">
        <w:r w:rsidR="00375F8C" w:rsidRPr="003C398C">
          <w:rPr>
            <w:rStyle w:val="Hyperlink"/>
            <w:noProof/>
          </w:rPr>
          <w:t>13-8.2.1</w:t>
        </w:r>
        <w:r w:rsidR="00375F8C" w:rsidRPr="00E41030">
          <w:rPr>
            <w:rFonts w:ascii="Calibri" w:eastAsia="Times New Roman" w:hAnsi="Calibri"/>
            <w:noProof/>
            <w:sz w:val="22"/>
            <w:szCs w:val="22"/>
            <w:lang w:val="fr-FR" w:eastAsia="fr-FR"/>
          </w:rPr>
          <w:tab/>
        </w:r>
        <w:r w:rsidR="00375F8C" w:rsidRPr="003C398C">
          <w:rPr>
            <w:rStyle w:val="Hyperlink"/>
            <w:noProof/>
          </w:rPr>
          <w:t>Data access functions</w:t>
        </w:r>
        <w:r w:rsidR="00375F8C">
          <w:rPr>
            <w:noProof/>
            <w:webHidden/>
          </w:rPr>
          <w:tab/>
        </w:r>
        <w:r w:rsidR="00375F8C">
          <w:rPr>
            <w:noProof/>
            <w:webHidden/>
          </w:rPr>
          <w:fldChar w:fldCharType="begin"/>
        </w:r>
        <w:r w:rsidR="00375F8C">
          <w:rPr>
            <w:noProof/>
            <w:webHidden/>
          </w:rPr>
          <w:instrText xml:space="preserve"> PAGEREF _Toc96695721 \h </w:instrText>
        </w:r>
        <w:r w:rsidR="00375F8C">
          <w:rPr>
            <w:noProof/>
            <w:webHidden/>
          </w:rPr>
        </w:r>
        <w:r w:rsidR="00375F8C">
          <w:rPr>
            <w:noProof/>
            <w:webHidden/>
          </w:rPr>
          <w:fldChar w:fldCharType="separate"/>
        </w:r>
        <w:r w:rsidR="00EC49B0">
          <w:rPr>
            <w:noProof/>
            <w:webHidden/>
          </w:rPr>
          <w:t>23</w:t>
        </w:r>
        <w:r w:rsidR="00375F8C">
          <w:rPr>
            <w:noProof/>
            <w:webHidden/>
          </w:rPr>
          <w:fldChar w:fldCharType="end"/>
        </w:r>
      </w:hyperlink>
    </w:p>
    <w:p w14:paraId="521D9F7A" w14:textId="7FB00957" w:rsidR="00375F8C" w:rsidRPr="00E41030" w:rsidRDefault="00534175" w:rsidP="00375F8C">
      <w:pPr>
        <w:pStyle w:val="TOC3"/>
        <w:spacing w:before="0" w:after="0"/>
        <w:rPr>
          <w:rFonts w:ascii="Calibri" w:eastAsia="Times New Roman" w:hAnsi="Calibri"/>
          <w:noProof/>
          <w:sz w:val="22"/>
          <w:szCs w:val="22"/>
          <w:lang w:val="fr-FR" w:eastAsia="fr-FR"/>
        </w:rPr>
      </w:pPr>
      <w:hyperlink w:anchor="_Toc96695722" w:history="1">
        <w:r w:rsidR="00375F8C" w:rsidRPr="003C398C">
          <w:rPr>
            <w:rStyle w:val="Hyperlink"/>
            <w:noProof/>
          </w:rPr>
          <w:t>13-8.2.2</w:t>
        </w:r>
        <w:r w:rsidR="00375F8C" w:rsidRPr="00E41030">
          <w:rPr>
            <w:rFonts w:ascii="Calibri" w:eastAsia="Times New Roman" w:hAnsi="Calibri"/>
            <w:noProof/>
            <w:sz w:val="22"/>
            <w:szCs w:val="22"/>
            <w:lang w:val="fr-FR" w:eastAsia="fr-FR"/>
          </w:rPr>
          <w:tab/>
        </w:r>
        <w:r w:rsidR="00375F8C" w:rsidRPr="003C398C">
          <w:rPr>
            <w:rStyle w:val="Hyperlink"/>
            <w:noProof/>
          </w:rPr>
          <w:t>Type information access functions</w:t>
        </w:r>
        <w:r w:rsidR="00375F8C">
          <w:rPr>
            <w:noProof/>
            <w:webHidden/>
          </w:rPr>
          <w:tab/>
        </w:r>
        <w:r w:rsidR="00375F8C">
          <w:rPr>
            <w:noProof/>
            <w:webHidden/>
          </w:rPr>
          <w:fldChar w:fldCharType="begin"/>
        </w:r>
        <w:r w:rsidR="00375F8C">
          <w:rPr>
            <w:noProof/>
            <w:webHidden/>
          </w:rPr>
          <w:instrText xml:space="preserve"> PAGEREF _Toc96695722 \h </w:instrText>
        </w:r>
        <w:r w:rsidR="00375F8C">
          <w:rPr>
            <w:noProof/>
            <w:webHidden/>
          </w:rPr>
        </w:r>
        <w:r w:rsidR="00375F8C">
          <w:rPr>
            <w:noProof/>
            <w:webHidden/>
          </w:rPr>
          <w:fldChar w:fldCharType="separate"/>
        </w:r>
        <w:r w:rsidR="00EC49B0">
          <w:rPr>
            <w:noProof/>
            <w:webHidden/>
          </w:rPr>
          <w:t>29</w:t>
        </w:r>
        <w:r w:rsidR="00375F8C">
          <w:rPr>
            <w:noProof/>
            <w:webHidden/>
          </w:rPr>
          <w:fldChar w:fldCharType="end"/>
        </w:r>
      </w:hyperlink>
    </w:p>
    <w:p w14:paraId="557BEB9A" w14:textId="552C71CB" w:rsidR="00375F8C" w:rsidRPr="00E41030" w:rsidRDefault="00534175" w:rsidP="00375F8C">
      <w:pPr>
        <w:pStyle w:val="TOC3"/>
        <w:spacing w:before="0" w:after="0"/>
        <w:rPr>
          <w:rFonts w:ascii="Calibri" w:eastAsia="Times New Roman" w:hAnsi="Calibri"/>
          <w:noProof/>
          <w:sz w:val="22"/>
          <w:szCs w:val="22"/>
          <w:lang w:val="fr-FR" w:eastAsia="fr-FR"/>
        </w:rPr>
      </w:pPr>
      <w:hyperlink w:anchor="_Toc96695723" w:history="1">
        <w:r w:rsidR="00375F8C" w:rsidRPr="003C398C">
          <w:rPr>
            <w:rStyle w:val="Hyperlink"/>
            <w:noProof/>
          </w:rPr>
          <w:t>13-8.2.3</w:t>
        </w:r>
        <w:r w:rsidR="00375F8C" w:rsidRPr="00E41030">
          <w:rPr>
            <w:rFonts w:ascii="Calibri" w:eastAsia="Times New Roman" w:hAnsi="Calibri"/>
            <w:noProof/>
            <w:sz w:val="22"/>
            <w:szCs w:val="22"/>
            <w:lang w:val="fr-FR" w:eastAsia="fr-FR"/>
          </w:rPr>
          <w:tab/>
        </w:r>
        <w:r w:rsidR="00375F8C" w:rsidRPr="003C398C">
          <w:rPr>
            <w:rStyle w:val="Hyperlink"/>
            <w:noProof/>
          </w:rPr>
          <w:t>Spatial operations functions</w:t>
        </w:r>
        <w:r w:rsidR="00375F8C">
          <w:rPr>
            <w:noProof/>
            <w:webHidden/>
          </w:rPr>
          <w:tab/>
        </w:r>
        <w:r w:rsidR="00375F8C">
          <w:rPr>
            <w:noProof/>
            <w:webHidden/>
          </w:rPr>
          <w:fldChar w:fldCharType="begin"/>
        </w:r>
        <w:r w:rsidR="00375F8C">
          <w:rPr>
            <w:noProof/>
            <w:webHidden/>
          </w:rPr>
          <w:instrText xml:space="preserve"> PAGEREF _Toc96695723 \h </w:instrText>
        </w:r>
        <w:r w:rsidR="00375F8C">
          <w:rPr>
            <w:noProof/>
            <w:webHidden/>
          </w:rPr>
        </w:r>
        <w:r w:rsidR="00375F8C">
          <w:rPr>
            <w:noProof/>
            <w:webHidden/>
          </w:rPr>
          <w:fldChar w:fldCharType="separate"/>
        </w:r>
        <w:r w:rsidR="00EC49B0">
          <w:rPr>
            <w:noProof/>
            <w:webHidden/>
          </w:rPr>
          <w:t>31</w:t>
        </w:r>
        <w:r w:rsidR="00375F8C">
          <w:rPr>
            <w:noProof/>
            <w:webHidden/>
          </w:rPr>
          <w:fldChar w:fldCharType="end"/>
        </w:r>
      </w:hyperlink>
    </w:p>
    <w:p w14:paraId="0E0A5C73" w14:textId="24A43546" w:rsidR="00375F8C" w:rsidRPr="00E41030" w:rsidRDefault="00534175" w:rsidP="00375F8C">
      <w:pPr>
        <w:pStyle w:val="TOC3"/>
        <w:spacing w:before="0" w:after="0"/>
        <w:rPr>
          <w:rFonts w:ascii="Calibri" w:eastAsia="Times New Roman" w:hAnsi="Calibri"/>
          <w:noProof/>
          <w:sz w:val="22"/>
          <w:szCs w:val="22"/>
          <w:lang w:val="fr-FR" w:eastAsia="fr-FR"/>
        </w:rPr>
      </w:pPr>
      <w:hyperlink w:anchor="_Toc96695724" w:history="1">
        <w:r w:rsidR="00375F8C" w:rsidRPr="003C398C">
          <w:rPr>
            <w:rStyle w:val="Hyperlink"/>
            <w:noProof/>
          </w:rPr>
          <w:t>13-8.2.4</w:t>
        </w:r>
        <w:r w:rsidR="00375F8C" w:rsidRPr="00E41030">
          <w:rPr>
            <w:rFonts w:ascii="Calibri" w:eastAsia="Times New Roman" w:hAnsi="Calibri"/>
            <w:noProof/>
            <w:sz w:val="22"/>
            <w:szCs w:val="22"/>
            <w:lang w:val="fr-FR" w:eastAsia="fr-FR"/>
          </w:rPr>
          <w:tab/>
        </w:r>
        <w:r w:rsidR="00375F8C" w:rsidRPr="003C398C">
          <w:rPr>
            <w:rStyle w:val="Hyperlink"/>
            <w:noProof/>
          </w:rPr>
          <w:t>Debugger support functions</w:t>
        </w:r>
        <w:r w:rsidR="00375F8C">
          <w:rPr>
            <w:noProof/>
            <w:webHidden/>
          </w:rPr>
          <w:tab/>
        </w:r>
        <w:r w:rsidR="00375F8C">
          <w:rPr>
            <w:noProof/>
            <w:webHidden/>
          </w:rPr>
          <w:fldChar w:fldCharType="begin"/>
        </w:r>
        <w:r w:rsidR="00375F8C">
          <w:rPr>
            <w:noProof/>
            <w:webHidden/>
          </w:rPr>
          <w:instrText xml:space="preserve"> PAGEREF _Toc96695724 \h </w:instrText>
        </w:r>
        <w:r w:rsidR="00375F8C">
          <w:rPr>
            <w:noProof/>
            <w:webHidden/>
          </w:rPr>
        </w:r>
        <w:r w:rsidR="00375F8C">
          <w:rPr>
            <w:noProof/>
            <w:webHidden/>
          </w:rPr>
          <w:fldChar w:fldCharType="separate"/>
        </w:r>
        <w:r w:rsidR="00EC49B0">
          <w:rPr>
            <w:noProof/>
            <w:webHidden/>
          </w:rPr>
          <w:t>32</w:t>
        </w:r>
        <w:r w:rsidR="00375F8C">
          <w:rPr>
            <w:noProof/>
            <w:webHidden/>
          </w:rPr>
          <w:fldChar w:fldCharType="end"/>
        </w:r>
      </w:hyperlink>
    </w:p>
    <w:p w14:paraId="082AC325" w14:textId="77777777" w:rsidR="00191713" w:rsidRPr="00D973FF" w:rsidRDefault="00191713" w:rsidP="00375F8C">
      <w:pPr>
        <w:spacing w:before="0" w:after="0"/>
        <w:rPr>
          <w:lang w:val="en-GB"/>
        </w:rPr>
      </w:pPr>
      <w:r w:rsidRPr="00970029">
        <w:rPr>
          <w:rFonts w:cs="Arial"/>
          <w:lang w:val="en-GB"/>
        </w:rPr>
        <w:fldChar w:fldCharType="end"/>
      </w:r>
    </w:p>
    <w:p w14:paraId="6B8D2307" w14:textId="77777777" w:rsidR="003F5E8D" w:rsidRPr="00D973FF" w:rsidRDefault="003F5E8D" w:rsidP="00A5584F">
      <w:pPr>
        <w:spacing w:before="0" w:after="0"/>
        <w:rPr>
          <w:b/>
          <w:sz w:val="28"/>
          <w:lang w:val="en-GB" w:eastAsia="en-GB"/>
        </w:rPr>
      </w:pPr>
      <w:r w:rsidRPr="00D973FF">
        <w:rPr>
          <w:lang w:val="en-GB"/>
        </w:rPr>
        <w:br w:type="page"/>
      </w:r>
    </w:p>
    <w:p w14:paraId="2085B36A" w14:textId="77777777" w:rsidR="003F5E8D" w:rsidRPr="00D973FF" w:rsidRDefault="003F5E8D" w:rsidP="00A5584F">
      <w:pPr>
        <w:spacing w:before="0" w:after="0"/>
        <w:rPr>
          <w:b/>
          <w:sz w:val="28"/>
          <w:lang w:val="en-GB" w:eastAsia="en-GB"/>
        </w:rPr>
      </w:pPr>
    </w:p>
    <w:p w14:paraId="4440A454" w14:textId="77777777" w:rsidR="003F5E8D" w:rsidRPr="00D973FF" w:rsidRDefault="003F5E8D" w:rsidP="00A5584F">
      <w:pPr>
        <w:spacing w:before="0" w:after="0"/>
        <w:rPr>
          <w:b/>
          <w:sz w:val="28"/>
          <w:lang w:val="en-GB" w:eastAsia="en-GB"/>
        </w:rPr>
      </w:pPr>
    </w:p>
    <w:p w14:paraId="7EECF48B" w14:textId="77777777" w:rsidR="003F5E8D" w:rsidRPr="00D973FF" w:rsidRDefault="003F5E8D" w:rsidP="00A5584F">
      <w:pPr>
        <w:spacing w:before="0" w:after="0"/>
        <w:jc w:val="center"/>
        <w:rPr>
          <w:b/>
          <w:sz w:val="28"/>
          <w:lang w:val="en-GB" w:eastAsia="en-GB"/>
        </w:rPr>
      </w:pPr>
    </w:p>
    <w:p w14:paraId="636E6404" w14:textId="77777777" w:rsidR="003F5E8D" w:rsidRPr="00D973FF" w:rsidRDefault="003F5E8D" w:rsidP="00A5584F">
      <w:pPr>
        <w:spacing w:before="0" w:after="0"/>
        <w:jc w:val="center"/>
        <w:rPr>
          <w:b/>
          <w:sz w:val="28"/>
          <w:lang w:val="en-GB" w:eastAsia="en-GB"/>
        </w:rPr>
      </w:pPr>
    </w:p>
    <w:p w14:paraId="1CFFE078" w14:textId="77777777" w:rsidR="003F5E8D" w:rsidRPr="00D973FF" w:rsidRDefault="003F5E8D" w:rsidP="00A5584F">
      <w:pPr>
        <w:spacing w:before="0" w:after="0"/>
        <w:jc w:val="center"/>
        <w:rPr>
          <w:b/>
          <w:sz w:val="28"/>
          <w:lang w:val="en-GB" w:eastAsia="en-GB"/>
        </w:rPr>
      </w:pPr>
    </w:p>
    <w:p w14:paraId="1F532E77" w14:textId="77777777" w:rsidR="003F5E8D" w:rsidRPr="00D973FF" w:rsidRDefault="003F5E8D" w:rsidP="00A5584F">
      <w:pPr>
        <w:spacing w:before="0" w:after="0"/>
        <w:jc w:val="center"/>
        <w:rPr>
          <w:b/>
          <w:sz w:val="28"/>
          <w:lang w:val="en-GB" w:eastAsia="en-GB"/>
        </w:rPr>
      </w:pPr>
    </w:p>
    <w:p w14:paraId="552A6106" w14:textId="77777777" w:rsidR="003F5E8D" w:rsidRPr="00D973FF" w:rsidRDefault="003F5E8D" w:rsidP="00A5584F">
      <w:pPr>
        <w:spacing w:before="0" w:after="0"/>
        <w:jc w:val="center"/>
        <w:rPr>
          <w:b/>
          <w:sz w:val="28"/>
          <w:lang w:val="en-GB" w:eastAsia="en-GB"/>
        </w:rPr>
      </w:pPr>
    </w:p>
    <w:p w14:paraId="55D8FC32" w14:textId="77777777" w:rsidR="003F5E8D" w:rsidRPr="00D973FF" w:rsidRDefault="003F5E8D" w:rsidP="00A5584F">
      <w:pPr>
        <w:spacing w:before="0" w:after="0"/>
        <w:jc w:val="center"/>
        <w:rPr>
          <w:b/>
          <w:sz w:val="28"/>
          <w:lang w:val="en-GB" w:eastAsia="en-GB"/>
        </w:rPr>
      </w:pPr>
    </w:p>
    <w:p w14:paraId="004FDBEA" w14:textId="77777777" w:rsidR="003F5E8D" w:rsidRPr="00D973FF" w:rsidRDefault="003F5E8D" w:rsidP="00A5584F">
      <w:pPr>
        <w:spacing w:before="0" w:after="0"/>
        <w:jc w:val="center"/>
        <w:rPr>
          <w:b/>
          <w:sz w:val="28"/>
          <w:lang w:val="en-GB" w:eastAsia="en-GB"/>
        </w:rPr>
      </w:pPr>
    </w:p>
    <w:p w14:paraId="12B45A01" w14:textId="77777777" w:rsidR="003F5E8D" w:rsidRPr="00D973FF" w:rsidRDefault="003F5E8D" w:rsidP="00A5584F">
      <w:pPr>
        <w:spacing w:before="0" w:after="0"/>
        <w:jc w:val="center"/>
        <w:rPr>
          <w:b/>
          <w:sz w:val="28"/>
          <w:lang w:val="en-GB" w:eastAsia="en-GB"/>
        </w:rPr>
      </w:pPr>
    </w:p>
    <w:p w14:paraId="2BEDA278" w14:textId="77777777" w:rsidR="003F5E8D" w:rsidRPr="00D973FF" w:rsidRDefault="003F5E8D" w:rsidP="00A5584F">
      <w:pPr>
        <w:spacing w:before="0" w:after="0"/>
        <w:jc w:val="center"/>
        <w:rPr>
          <w:b/>
          <w:sz w:val="28"/>
          <w:lang w:val="en-GB" w:eastAsia="en-GB"/>
        </w:rPr>
      </w:pPr>
    </w:p>
    <w:p w14:paraId="567EB016" w14:textId="77777777" w:rsidR="003F5E8D" w:rsidRPr="00D973FF" w:rsidRDefault="003F5E8D" w:rsidP="003F5E8D">
      <w:pPr>
        <w:pBdr>
          <w:top w:val="single" w:sz="8" w:space="0" w:color="000000" w:shadow="1"/>
          <w:left w:val="single" w:sz="8" w:space="0" w:color="000000" w:shadow="1"/>
          <w:bottom w:val="single" w:sz="8" w:space="0" w:color="000000" w:shadow="1"/>
          <w:right w:val="single" w:sz="8" w:space="0" w:color="000000" w:shadow="1"/>
        </w:pBdr>
        <w:jc w:val="center"/>
        <w:rPr>
          <w:rFonts w:ascii="Arial Narrow" w:hAnsi="Arial Narrow"/>
          <w:lang w:val="en-GB" w:eastAsia="en-GB"/>
        </w:rPr>
      </w:pPr>
      <w:r w:rsidRPr="00D973FF">
        <w:rPr>
          <w:rFonts w:ascii="Arial Narrow" w:hAnsi="Arial Narrow"/>
          <w:lang w:val="en-GB" w:eastAsia="en-GB"/>
        </w:rPr>
        <w:t>Page intentionally left blank</w:t>
      </w:r>
    </w:p>
    <w:p w14:paraId="55362DE2" w14:textId="77777777" w:rsidR="00191713" w:rsidRPr="00D973FF" w:rsidRDefault="00191713" w:rsidP="00191713">
      <w:pPr>
        <w:rPr>
          <w:lang w:val="en-GB"/>
        </w:rPr>
        <w:sectPr w:rsidR="00191713" w:rsidRPr="00D973FF" w:rsidSect="00723183">
          <w:headerReference w:type="even" r:id="rId8"/>
          <w:headerReference w:type="default" r:id="rId9"/>
          <w:footerReference w:type="even" r:id="rId10"/>
          <w:footerReference w:type="default" r:id="rId11"/>
          <w:headerReference w:type="first" r:id="rId12"/>
          <w:footerReference w:type="first" r:id="rId13"/>
          <w:pgSz w:w="11907" w:h="16839" w:code="9"/>
          <w:pgMar w:top="1440" w:right="1440" w:bottom="1440" w:left="1440" w:header="709" w:footer="709" w:gutter="0"/>
          <w:pgNumType w:start="1"/>
          <w:cols w:space="708"/>
          <w:titlePg/>
          <w:docGrid w:linePitch="360"/>
        </w:sectPr>
      </w:pPr>
    </w:p>
    <w:p w14:paraId="1A8B148A" w14:textId="77777777" w:rsidR="00191713" w:rsidRPr="00D973FF" w:rsidRDefault="00191713" w:rsidP="00191713">
      <w:pPr>
        <w:rPr>
          <w:lang w:val="en-GB"/>
        </w:rPr>
      </w:pPr>
    </w:p>
    <w:p w14:paraId="649FB903" w14:textId="77777777" w:rsidR="00F1510D" w:rsidRPr="00D973FF" w:rsidRDefault="00F1510D" w:rsidP="00F33948">
      <w:pPr>
        <w:pStyle w:val="Heading1"/>
        <w:spacing w:before="120" w:after="200"/>
      </w:pPr>
      <w:bookmarkStart w:id="32" w:name="_Toc96695695"/>
      <w:r w:rsidRPr="00D973FF">
        <w:t>Scope</w:t>
      </w:r>
      <w:bookmarkEnd w:id="32"/>
    </w:p>
    <w:p w14:paraId="5E89A1D9" w14:textId="77777777" w:rsidR="00481954" w:rsidRPr="00D973FF" w:rsidRDefault="003E0D3D" w:rsidP="003E0B50">
      <w:pPr>
        <w:pStyle w:val="ParagraphText"/>
        <w:spacing w:after="120"/>
        <w:jc w:val="both"/>
        <w:rPr>
          <w:color w:val="auto"/>
        </w:rPr>
      </w:pPr>
      <w:r w:rsidRPr="00D973FF">
        <w:rPr>
          <w:color w:val="auto"/>
        </w:rPr>
        <w:t xml:space="preserve">This </w:t>
      </w:r>
      <w:r w:rsidR="00777444" w:rsidRPr="00D973FF">
        <w:rPr>
          <w:color w:val="auto"/>
        </w:rPr>
        <w:t xml:space="preserve">Part </w:t>
      </w:r>
      <w:r w:rsidRPr="00D973FF">
        <w:rPr>
          <w:color w:val="auto"/>
        </w:rPr>
        <w:t xml:space="preserve">defines </w:t>
      </w:r>
      <w:r w:rsidR="00146203" w:rsidRPr="00D973FF">
        <w:rPr>
          <w:color w:val="auto"/>
        </w:rPr>
        <w:t>a standard mechanism fo</w:t>
      </w:r>
      <w:r w:rsidR="00CE16A0" w:rsidRPr="00D973FF">
        <w:rPr>
          <w:color w:val="auto"/>
        </w:rPr>
        <w:t xml:space="preserve">r </w:t>
      </w:r>
      <w:r w:rsidR="00146203" w:rsidRPr="00D973FF">
        <w:rPr>
          <w:color w:val="auto"/>
        </w:rPr>
        <w:t>including</w:t>
      </w:r>
      <w:r w:rsidR="00CE16A0" w:rsidRPr="00D973FF">
        <w:rPr>
          <w:color w:val="auto"/>
        </w:rPr>
        <w:t xml:space="preserve"> </w:t>
      </w:r>
      <w:r w:rsidR="00731E54" w:rsidRPr="00D973FF">
        <w:rPr>
          <w:color w:val="auto"/>
        </w:rPr>
        <w:t xml:space="preserve">scripting </w:t>
      </w:r>
      <w:r w:rsidR="00CE16A0" w:rsidRPr="00D973FF">
        <w:rPr>
          <w:color w:val="auto"/>
        </w:rPr>
        <w:t xml:space="preserve">support </w:t>
      </w:r>
      <w:r w:rsidR="00146203" w:rsidRPr="00D973FF">
        <w:rPr>
          <w:color w:val="auto"/>
        </w:rPr>
        <w:t>in S-100 based products. S</w:t>
      </w:r>
      <w:r w:rsidR="00481954" w:rsidRPr="00D973FF">
        <w:rPr>
          <w:color w:val="auto"/>
        </w:rPr>
        <w:t xml:space="preserve">cripting </w:t>
      </w:r>
      <w:r w:rsidR="00146203" w:rsidRPr="00D973FF">
        <w:rPr>
          <w:color w:val="auto"/>
        </w:rPr>
        <w:t>p</w:t>
      </w:r>
      <w:r w:rsidR="00F96156" w:rsidRPr="00D973FF">
        <w:rPr>
          <w:color w:val="auto"/>
        </w:rPr>
        <w:t xml:space="preserve">rovides for </w:t>
      </w:r>
      <w:r w:rsidR="00481954" w:rsidRPr="00D973FF">
        <w:rPr>
          <w:color w:val="auto"/>
        </w:rPr>
        <w:t xml:space="preserve">processing </w:t>
      </w:r>
      <w:r w:rsidR="00F96156" w:rsidRPr="00D973FF">
        <w:rPr>
          <w:color w:val="auto"/>
        </w:rPr>
        <w:t xml:space="preserve">of </w:t>
      </w:r>
      <w:r w:rsidR="00146203" w:rsidRPr="00D973FF">
        <w:rPr>
          <w:color w:val="auto"/>
        </w:rPr>
        <w:t>S-100 based datasets via script files written in the Lua programming language</w:t>
      </w:r>
      <w:r w:rsidR="00481954" w:rsidRPr="00D973FF">
        <w:rPr>
          <w:color w:val="auto"/>
        </w:rPr>
        <w:t>.</w:t>
      </w:r>
    </w:p>
    <w:p w14:paraId="6112E20A" w14:textId="77777777" w:rsidR="00917AC0" w:rsidRPr="00D973FF" w:rsidRDefault="00917AC0" w:rsidP="003E0B50">
      <w:pPr>
        <w:pStyle w:val="ParagraphText"/>
        <w:spacing w:after="120"/>
        <w:jc w:val="both"/>
        <w:rPr>
          <w:color w:val="auto"/>
        </w:rPr>
      </w:pPr>
    </w:p>
    <w:p w14:paraId="2C767C2A" w14:textId="77777777" w:rsidR="00F1510D" w:rsidRPr="00D973FF" w:rsidRDefault="00F1510D" w:rsidP="00F33948">
      <w:pPr>
        <w:pStyle w:val="Heading1"/>
        <w:spacing w:before="120" w:after="200"/>
      </w:pPr>
      <w:bookmarkStart w:id="33" w:name="_Toc96695696"/>
      <w:r w:rsidRPr="00D973FF">
        <w:t>Conformance</w:t>
      </w:r>
      <w:bookmarkEnd w:id="33"/>
    </w:p>
    <w:p w14:paraId="58862BA0" w14:textId="77777777" w:rsidR="00813467" w:rsidRPr="00D973FF" w:rsidRDefault="00481954" w:rsidP="00813467">
      <w:pPr>
        <w:pStyle w:val="ParagraphText"/>
        <w:spacing w:after="120"/>
        <w:jc w:val="both"/>
        <w:rPr>
          <w:color w:val="auto"/>
        </w:rPr>
      </w:pPr>
      <w:r w:rsidRPr="00D973FF">
        <w:rPr>
          <w:color w:val="auto"/>
        </w:rPr>
        <w:t xml:space="preserve">Scripts </w:t>
      </w:r>
      <w:r w:rsidR="00DC02F1" w:rsidRPr="00D973FF">
        <w:rPr>
          <w:color w:val="auto"/>
        </w:rPr>
        <w:t>conforming</w:t>
      </w:r>
      <w:r w:rsidRPr="00D973FF">
        <w:rPr>
          <w:color w:val="auto"/>
        </w:rPr>
        <w:t xml:space="preserve"> to this part shall be implemented using version 5.</w:t>
      </w:r>
      <w:r w:rsidR="00C53011" w:rsidRPr="00D973FF">
        <w:rPr>
          <w:color w:val="auto"/>
        </w:rPr>
        <w:t>1</w:t>
      </w:r>
      <w:r w:rsidRPr="00D973FF">
        <w:rPr>
          <w:color w:val="auto"/>
        </w:rPr>
        <w:t xml:space="preserve"> of the Lua programming language.</w:t>
      </w:r>
    </w:p>
    <w:p w14:paraId="2E448732" w14:textId="77777777" w:rsidR="00917AC0" w:rsidRPr="00D973FF" w:rsidRDefault="00917AC0" w:rsidP="00813467">
      <w:pPr>
        <w:pStyle w:val="ParagraphText"/>
        <w:spacing w:after="120"/>
        <w:jc w:val="both"/>
        <w:rPr>
          <w:color w:val="auto"/>
        </w:rPr>
      </w:pPr>
    </w:p>
    <w:p w14:paraId="16035C7D" w14:textId="77777777" w:rsidR="00F1510D" w:rsidRPr="00D973FF" w:rsidRDefault="005755B8" w:rsidP="00F33948">
      <w:pPr>
        <w:pStyle w:val="Heading1"/>
        <w:spacing w:before="120" w:after="200"/>
      </w:pPr>
      <w:bookmarkStart w:id="34" w:name="_Toc96695697"/>
      <w:r w:rsidRPr="00D973FF">
        <w:t>Normative R</w:t>
      </w:r>
      <w:r w:rsidR="00F1510D" w:rsidRPr="00D973FF">
        <w:t>eferences</w:t>
      </w:r>
      <w:bookmarkEnd w:id="34"/>
    </w:p>
    <w:p w14:paraId="19FFDA4A" w14:textId="77777777" w:rsidR="008B2102" w:rsidRPr="00D973FF" w:rsidRDefault="008B2102" w:rsidP="00F33948">
      <w:pPr>
        <w:spacing w:before="0" w:after="120"/>
        <w:rPr>
          <w:lang w:val="en-GB"/>
        </w:rPr>
      </w:pPr>
      <w:r w:rsidRPr="00D973FF">
        <w:rPr>
          <w:lang w:val="en-GB"/>
        </w:rPr>
        <w:t>The following referenced documents are required for the application of this document. For dated references, only the edition cited applies. For undated references, the latest edition of the referenced document (including amendments) applies.</w:t>
      </w:r>
    </w:p>
    <w:p w14:paraId="0766092D" w14:textId="77777777" w:rsidR="00481954" w:rsidRPr="00F33948" w:rsidRDefault="00481954" w:rsidP="00F33948">
      <w:pPr>
        <w:spacing w:before="0" w:after="120"/>
        <w:rPr>
          <w:color w:val="FF0000"/>
          <w:lang w:val="en-GB"/>
        </w:rPr>
      </w:pPr>
      <w:r w:rsidRPr="00D973FF">
        <w:rPr>
          <w:lang w:val="en-GB"/>
        </w:rPr>
        <w:t>Lua 5.</w:t>
      </w:r>
      <w:r w:rsidR="00C53011" w:rsidRPr="00D973FF">
        <w:rPr>
          <w:lang w:val="en-GB"/>
        </w:rPr>
        <w:t>1</w:t>
      </w:r>
      <w:r w:rsidRPr="00D973FF">
        <w:rPr>
          <w:lang w:val="en-GB"/>
        </w:rPr>
        <w:t xml:space="preserve"> Reference Manual,</w:t>
      </w:r>
      <w:r w:rsidRPr="00F33948">
        <w:rPr>
          <w:color w:val="FF0000"/>
          <w:lang w:val="en-GB"/>
        </w:rPr>
        <w:t xml:space="preserve"> </w:t>
      </w:r>
      <w:hyperlink r:id="rId14" w:history="1">
        <w:r w:rsidR="00C53011" w:rsidRPr="00E44E5B">
          <w:rPr>
            <w:rStyle w:val="Hyperlink"/>
            <w:lang w:val="en-GB"/>
          </w:rPr>
          <w:t>https://www.lua.org/manual/5.1/</w:t>
        </w:r>
      </w:hyperlink>
      <w:r w:rsidR="00E44E5B" w:rsidRPr="00F33948">
        <w:rPr>
          <w:color w:val="0000FF"/>
          <w:lang w:val="en-GB"/>
        </w:rPr>
        <w:t xml:space="preserve"> </w:t>
      </w:r>
    </w:p>
    <w:p w14:paraId="707AB0FA" w14:textId="77777777" w:rsidR="00B514EF" w:rsidRPr="00D973FF" w:rsidRDefault="00B514EF" w:rsidP="00F33948">
      <w:pPr>
        <w:spacing w:before="0" w:after="120"/>
        <w:rPr>
          <w:lang w:val="en-GB"/>
        </w:rPr>
      </w:pPr>
      <w:r w:rsidRPr="00D973FF">
        <w:rPr>
          <w:rFonts w:cs="Arial"/>
          <w:lang w:val="en-GB"/>
        </w:rPr>
        <w:t xml:space="preserve">ISO 19125-1:2004, </w:t>
      </w:r>
      <w:r w:rsidRPr="00D973FF">
        <w:rPr>
          <w:i/>
          <w:lang w:val="en-GB"/>
        </w:rPr>
        <w:t>Geographic information -- Simple feature access -- Part 1: Common architecture</w:t>
      </w:r>
    </w:p>
    <w:p w14:paraId="2DE4586A" w14:textId="77777777" w:rsidR="00777444" w:rsidRPr="00D973FF" w:rsidRDefault="00777444" w:rsidP="00F33948">
      <w:pPr>
        <w:spacing w:before="0" w:after="120"/>
        <w:rPr>
          <w:lang w:val="en-GB"/>
        </w:rPr>
      </w:pPr>
    </w:p>
    <w:p w14:paraId="2C209C12" w14:textId="77777777" w:rsidR="008369B3" w:rsidRPr="00D973FF" w:rsidRDefault="008369B3" w:rsidP="00F33948">
      <w:pPr>
        <w:pStyle w:val="Heading1"/>
        <w:spacing w:before="120" w:after="200"/>
      </w:pPr>
      <w:bookmarkStart w:id="35" w:name="_Toc518914667"/>
      <w:bookmarkStart w:id="36" w:name="_Toc518914859"/>
      <w:bookmarkStart w:id="37" w:name="_Toc518914668"/>
      <w:bookmarkStart w:id="38" w:name="_Toc518914860"/>
      <w:bookmarkStart w:id="39" w:name="_Toc518914669"/>
      <w:bookmarkStart w:id="40" w:name="_Toc518914861"/>
      <w:bookmarkStart w:id="41" w:name="_Toc518914670"/>
      <w:bookmarkStart w:id="42" w:name="_Toc518914862"/>
      <w:bookmarkStart w:id="43" w:name="_Toc518914671"/>
      <w:bookmarkStart w:id="44" w:name="_Toc518914863"/>
      <w:bookmarkStart w:id="45" w:name="_Toc518914672"/>
      <w:bookmarkStart w:id="46" w:name="_Toc518914864"/>
      <w:bookmarkStart w:id="47" w:name="_Toc518914673"/>
      <w:bookmarkStart w:id="48" w:name="_Toc518914865"/>
      <w:bookmarkStart w:id="49" w:name="_Toc518914674"/>
      <w:bookmarkStart w:id="50" w:name="_Toc518914866"/>
      <w:bookmarkStart w:id="51" w:name="_Toc518914675"/>
      <w:bookmarkStart w:id="52" w:name="_Toc518914867"/>
      <w:bookmarkStart w:id="53" w:name="_Toc518914676"/>
      <w:bookmarkStart w:id="54" w:name="_Toc518914868"/>
      <w:bookmarkStart w:id="55" w:name="_Toc518914677"/>
      <w:bookmarkStart w:id="56" w:name="_Toc518914869"/>
      <w:bookmarkStart w:id="57" w:name="_Toc518914678"/>
      <w:bookmarkStart w:id="58" w:name="_Toc518914870"/>
      <w:bookmarkStart w:id="59" w:name="_Toc518914679"/>
      <w:bookmarkStart w:id="60" w:name="_Toc518914871"/>
      <w:bookmarkStart w:id="61" w:name="_Toc518914680"/>
      <w:bookmarkStart w:id="62" w:name="_Toc518914872"/>
      <w:bookmarkStart w:id="63" w:name="_Toc518914681"/>
      <w:bookmarkStart w:id="64" w:name="_Toc518914873"/>
      <w:bookmarkStart w:id="65" w:name="_Toc518914682"/>
      <w:bookmarkStart w:id="66" w:name="_Toc518914874"/>
      <w:bookmarkStart w:id="67" w:name="_Toc518914683"/>
      <w:bookmarkStart w:id="68" w:name="_Toc518914875"/>
      <w:bookmarkStart w:id="69" w:name="_Toc96695698"/>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r w:rsidRPr="00D973FF">
        <w:t>Purpose</w:t>
      </w:r>
      <w:bookmarkEnd w:id="69"/>
    </w:p>
    <w:p w14:paraId="7A1035E7" w14:textId="77777777" w:rsidR="008369B3" w:rsidRPr="00D973FF" w:rsidRDefault="003D1561" w:rsidP="00F33948">
      <w:pPr>
        <w:spacing w:before="0" w:after="120"/>
        <w:rPr>
          <w:lang w:val="en-GB"/>
        </w:rPr>
      </w:pPr>
      <w:r w:rsidRPr="00D973FF">
        <w:rPr>
          <w:lang w:val="en-GB"/>
        </w:rPr>
        <w:t xml:space="preserve">This </w:t>
      </w:r>
      <w:r w:rsidR="00777444" w:rsidRPr="00D973FF">
        <w:rPr>
          <w:lang w:val="en-GB"/>
        </w:rPr>
        <w:t xml:space="preserve">Part </w:t>
      </w:r>
      <w:r w:rsidR="00AC1810" w:rsidRPr="00D973FF">
        <w:rPr>
          <w:lang w:val="en-GB"/>
        </w:rPr>
        <w:t xml:space="preserve">is provided </w:t>
      </w:r>
      <w:r w:rsidR="008369B3" w:rsidRPr="00D973FF">
        <w:rPr>
          <w:lang w:val="en-GB"/>
        </w:rPr>
        <w:t xml:space="preserve">to </w:t>
      </w:r>
      <w:r w:rsidR="00910FF3" w:rsidRPr="00D973FF">
        <w:rPr>
          <w:lang w:val="en-GB"/>
        </w:rPr>
        <w:t xml:space="preserve">permit the </w:t>
      </w:r>
      <w:r w:rsidR="00224750" w:rsidRPr="00D973FF">
        <w:rPr>
          <w:lang w:val="en-GB"/>
        </w:rPr>
        <w:t>normative</w:t>
      </w:r>
      <w:r w:rsidR="00910FF3" w:rsidRPr="00D973FF">
        <w:rPr>
          <w:lang w:val="en-GB"/>
        </w:rPr>
        <w:t xml:space="preserve"> expression </w:t>
      </w:r>
      <w:r w:rsidR="009B614D" w:rsidRPr="00D973FF">
        <w:rPr>
          <w:lang w:val="en-GB"/>
        </w:rPr>
        <w:t xml:space="preserve">and processing </w:t>
      </w:r>
      <w:r w:rsidR="00910FF3" w:rsidRPr="00D973FF">
        <w:rPr>
          <w:lang w:val="en-GB"/>
        </w:rPr>
        <w:t>of</w:t>
      </w:r>
      <w:r w:rsidR="00AC1810" w:rsidRPr="00D973FF">
        <w:rPr>
          <w:lang w:val="en-GB"/>
        </w:rPr>
        <w:t xml:space="preserve"> </w:t>
      </w:r>
      <w:r w:rsidR="00C71B14" w:rsidRPr="00D973FF">
        <w:rPr>
          <w:lang w:val="en-GB"/>
        </w:rPr>
        <w:t>rules</w:t>
      </w:r>
      <w:r w:rsidR="008369B3" w:rsidRPr="00D973FF">
        <w:rPr>
          <w:lang w:val="en-GB"/>
        </w:rPr>
        <w:t xml:space="preserve"> </w:t>
      </w:r>
      <w:r w:rsidR="00C71B14" w:rsidRPr="00D973FF">
        <w:rPr>
          <w:lang w:val="en-GB"/>
        </w:rPr>
        <w:t>for</w:t>
      </w:r>
      <w:r w:rsidR="008369B3" w:rsidRPr="00D973FF">
        <w:rPr>
          <w:lang w:val="en-GB"/>
        </w:rPr>
        <w:t xml:space="preserve"> S-100 based products. </w:t>
      </w:r>
      <w:r w:rsidR="00C71B14" w:rsidRPr="00D973FF">
        <w:rPr>
          <w:lang w:val="en-GB"/>
        </w:rPr>
        <w:t xml:space="preserve">Possible usage examples include: </w:t>
      </w:r>
      <w:r w:rsidR="008369B3" w:rsidRPr="00D973FF">
        <w:rPr>
          <w:lang w:val="en-GB"/>
        </w:rPr>
        <w:t>portrayal rules, product interoperability</w:t>
      </w:r>
      <w:r w:rsidR="00910FF3" w:rsidRPr="00D973FF">
        <w:rPr>
          <w:lang w:val="en-GB"/>
        </w:rPr>
        <w:t xml:space="preserve"> rules</w:t>
      </w:r>
      <w:r w:rsidR="008369B3" w:rsidRPr="00D973FF">
        <w:rPr>
          <w:lang w:val="en-GB"/>
        </w:rPr>
        <w:t xml:space="preserve">, </w:t>
      </w:r>
      <w:r w:rsidR="00910FF3" w:rsidRPr="00D973FF">
        <w:rPr>
          <w:lang w:val="en-GB"/>
        </w:rPr>
        <w:t xml:space="preserve">rules for </w:t>
      </w:r>
      <w:r w:rsidR="008369B3" w:rsidRPr="00D973FF">
        <w:rPr>
          <w:lang w:val="en-GB"/>
        </w:rPr>
        <w:t xml:space="preserve">detecting navigational hazards, </w:t>
      </w:r>
      <w:r w:rsidR="003A0B22" w:rsidRPr="00D973FF">
        <w:rPr>
          <w:lang w:val="en-GB"/>
        </w:rPr>
        <w:t>d</w:t>
      </w:r>
      <w:r w:rsidR="008369B3" w:rsidRPr="00D973FF">
        <w:rPr>
          <w:lang w:val="en-GB"/>
        </w:rPr>
        <w:t>ata validation</w:t>
      </w:r>
      <w:r w:rsidR="00C71B14" w:rsidRPr="00D973FF">
        <w:rPr>
          <w:lang w:val="en-GB"/>
        </w:rPr>
        <w:t xml:space="preserve"> rules</w:t>
      </w:r>
      <w:r w:rsidR="00AF7FE2" w:rsidRPr="00D973FF">
        <w:rPr>
          <w:lang w:val="en-GB"/>
        </w:rPr>
        <w:t>, etc.</w:t>
      </w:r>
    </w:p>
    <w:p w14:paraId="5AF0D72D" w14:textId="77777777" w:rsidR="008369B3" w:rsidRPr="00D973FF" w:rsidRDefault="003A0B22" w:rsidP="00F33948">
      <w:pPr>
        <w:spacing w:before="0" w:after="120"/>
        <w:rPr>
          <w:lang w:val="en-GB"/>
        </w:rPr>
      </w:pPr>
      <w:r w:rsidRPr="00D973FF">
        <w:rPr>
          <w:lang w:val="en-GB"/>
        </w:rPr>
        <w:t>The use of s</w:t>
      </w:r>
      <w:r w:rsidR="00E31D75" w:rsidRPr="00D973FF">
        <w:rPr>
          <w:lang w:val="en-GB"/>
        </w:rPr>
        <w:t xml:space="preserve">cripting </w:t>
      </w:r>
      <w:r w:rsidR="001F4F89" w:rsidRPr="00D973FF">
        <w:rPr>
          <w:lang w:val="en-GB"/>
        </w:rPr>
        <w:t>removes ambiguity from rule</w:t>
      </w:r>
      <w:r w:rsidR="00DC265F" w:rsidRPr="00D973FF">
        <w:rPr>
          <w:lang w:val="en-GB"/>
        </w:rPr>
        <w:t xml:space="preserve"> expression, </w:t>
      </w:r>
      <w:r w:rsidR="00E31D75" w:rsidRPr="00D973FF">
        <w:rPr>
          <w:lang w:val="en-GB"/>
        </w:rPr>
        <w:t>ensures consistency am</w:t>
      </w:r>
      <w:r w:rsidR="00EB41A2" w:rsidRPr="00D973FF">
        <w:rPr>
          <w:lang w:val="en-GB"/>
        </w:rPr>
        <w:t>ong</w:t>
      </w:r>
      <w:r w:rsidRPr="00D973FF">
        <w:rPr>
          <w:lang w:val="en-GB"/>
        </w:rPr>
        <w:t xml:space="preserve"> </w:t>
      </w:r>
      <w:r w:rsidR="001F4F89" w:rsidRPr="00D973FF">
        <w:rPr>
          <w:lang w:val="en-GB"/>
        </w:rPr>
        <w:t>applications, and allows for rules to be modified or extended via catalogue updates</w:t>
      </w:r>
      <w:r w:rsidRPr="00D973FF">
        <w:rPr>
          <w:lang w:val="en-GB"/>
        </w:rPr>
        <w:t>.</w:t>
      </w:r>
    </w:p>
    <w:p w14:paraId="647BC7B7" w14:textId="77777777" w:rsidR="00777444" w:rsidRPr="00D973FF" w:rsidRDefault="00777444" w:rsidP="00F33948">
      <w:pPr>
        <w:spacing w:before="0" w:after="120"/>
        <w:rPr>
          <w:lang w:val="en-GB"/>
        </w:rPr>
      </w:pPr>
    </w:p>
    <w:p w14:paraId="7BA9A6AC" w14:textId="7AECABFB" w:rsidR="00B30751" w:rsidRPr="00D973FF" w:rsidRDefault="00B30751" w:rsidP="00F33948">
      <w:pPr>
        <w:pStyle w:val="Heading1"/>
        <w:spacing w:before="120" w:after="200"/>
      </w:pPr>
      <w:bookmarkStart w:id="70" w:name="_Toc96695699"/>
      <w:r w:rsidRPr="00D973FF">
        <w:t xml:space="preserve">Scripting </w:t>
      </w:r>
      <w:r w:rsidR="003319AB">
        <w:t>c</w:t>
      </w:r>
      <w:r w:rsidR="003319AB" w:rsidRPr="00D973FF">
        <w:t>atalogue</w:t>
      </w:r>
      <w:bookmarkEnd w:id="70"/>
    </w:p>
    <w:p w14:paraId="366C039B" w14:textId="77777777" w:rsidR="00075132" w:rsidRPr="00D973FF" w:rsidRDefault="00073DA5" w:rsidP="00504450">
      <w:pPr>
        <w:pStyle w:val="ParagraphText"/>
        <w:spacing w:after="120"/>
        <w:jc w:val="both"/>
        <w:rPr>
          <w:color w:val="auto"/>
        </w:rPr>
      </w:pPr>
      <w:r w:rsidRPr="00D973FF">
        <w:rPr>
          <w:color w:val="auto"/>
        </w:rPr>
        <w:t>A s</w:t>
      </w:r>
      <w:r w:rsidR="00025EC1" w:rsidRPr="00D973FF">
        <w:rPr>
          <w:color w:val="auto"/>
        </w:rPr>
        <w:t>cripting catalogue</w:t>
      </w:r>
      <w:r w:rsidR="00366F0E" w:rsidRPr="00D973FF">
        <w:rPr>
          <w:color w:val="auto"/>
        </w:rPr>
        <w:t xml:space="preserve"> (see Figure 1)</w:t>
      </w:r>
      <w:r w:rsidR="00025EC1" w:rsidRPr="00D973FF">
        <w:rPr>
          <w:color w:val="auto"/>
        </w:rPr>
        <w:t xml:space="preserve"> </w:t>
      </w:r>
      <w:r w:rsidR="001B5524" w:rsidRPr="00D973FF">
        <w:rPr>
          <w:color w:val="auto"/>
        </w:rPr>
        <w:t xml:space="preserve">is </w:t>
      </w:r>
      <w:r w:rsidRPr="00D973FF">
        <w:rPr>
          <w:color w:val="auto"/>
        </w:rPr>
        <w:t xml:space="preserve">a </w:t>
      </w:r>
      <w:r w:rsidR="00025EC1" w:rsidRPr="00D973FF">
        <w:rPr>
          <w:color w:val="auto"/>
        </w:rPr>
        <w:t xml:space="preserve">collection of script files </w:t>
      </w:r>
      <w:r w:rsidRPr="00D973FF">
        <w:rPr>
          <w:color w:val="auto"/>
        </w:rPr>
        <w:t>written for use within</w:t>
      </w:r>
      <w:r w:rsidR="001B5524" w:rsidRPr="00D973FF">
        <w:rPr>
          <w:color w:val="auto"/>
        </w:rPr>
        <w:t xml:space="preserve"> a scripting domain.</w:t>
      </w:r>
    </w:p>
    <w:p w14:paraId="68D3132B" w14:textId="77777777" w:rsidR="00025EC1" w:rsidRPr="00D973FF" w:rsidRDefault="001B5524" w:rsidP="00504450">
      <w:pPr>
        <w:pStyle w:val="ParagraphText"/>
        <w:spacing w:after="120"/>
        <w:jc w:val="both"/>
        <w:rPr>
          <w:color w:val="auto"/>
        </w:rPr>
      </w:pPr>
      <w:r w:rsidRPr="00D973FF">
        <w:rPr>
          <w:color w:val="auto"/>
        </w:rPr>
        <w:t xml:space="preserve">For instance, </w:t>
      </w:r>
      <w:r w:rsidR="006C739A" w:rsidRPr="00D973FF">
        <w:rPr>
          <w:color w:val="auto"/>
        </w:rPr>
        <w:t xml:space="preserve">portrayal </w:t>
      </w:r>
      <w:r w:rsidR="002260DE" w:rsidRPr="00D973FF">
        <w:rPr>
          <w:color w:val="auto"/>
        </w:rPr>
        <w:t xml:space="preserve">is a scripting domain. The rule files contained </w:t>
      </w:r>
      <w:r w:rsidRPr="00D973FF">
        <w:rPr>
          <w:color w:val="auto"/>
        </w:rPr>
        <w:t xml:space="preserve">within a </w:t>
      </w:r>
      <w:r w:rsidR="007E24A5" w:rsidRPr="00D973FF">
        <w:rPr>
          <w:color w:val="auto"/>
        </w:rPr>
        <w:t>Lua</w:t>
      </w:r>
      <w:r w:rsidR="006C739A" w:rsidRPr="00D973FF">
        <w:rPr>
          <w:color w:val="auto"/>
        </w:rPr>
        <w:t xml:space="preserve"> </w:t>
      </w:r>
      <w:r w:rsidR="00777444" w:rsidRPr="00D973FF">
        <w:rPr>
          <w:color w:val="auto"/>
        </w:rPr>
        <w:t xml:space="preserve">Portrayal Catalogue </w:t>
      </w:r>
      <w:r w:rsidRPr="00D973FF">
        <w:rPr>
          <w:color w:val="auto"/>
        </w:rPr>
        <w:t>comprise a scripting catalogue.</w:t>
      </w:r>
    </w:p>
    <w:p w14:paraId="04934BDD" w14:textId="77777777" w:rsidR="002260DE" w:rsidRPr="00D973FF" w:rsidRDefault="001B5524" w:rsidP="002260DE">
      <w:pPr>
        <w:pStyle w:val="ParagraphText"/>
        <w:spacing w:after="240"/>
        <w:jc w:val="both"/>
        <w:rPr>
          <w:color w:val="auto"/>
        </w:rPr>
      </w:pPr>
      <w:r w:rsidRPr="00D973FF">
        <w:rPr>
          <w:color w:val="auto"/>
        </w:rPr>
        <w:t>All</w:t>
      </w:r>
      <w:r w:rsidR="00A63298" w:rsidRPr="00D973FF">
        <w:rPr>
          <w:color w:val="auto"/>
        </w:rPr>
        <w:t xml:space="preserve"> scripting catalogue</w:t>
      </w:r>
      <w:r w:rsidRPr="00D973FF">
        <w:rPr>
          <w:color w:val="auto"/>
        </w:rPr>
        <w:t>s</w:t>
      </w:r>
      <w:r w:rsidR="00A63298" w:rsidRPr="00D973FF">
        <w:rPr>
          <w:color w:val="auto"/>
        </w:rPr>
        <w:t xml:space="preserve"> </w:t>
      </w:r>
      <w:r w:rsidRPr="00D973FF">
        <w:rPr>
          <w:color w:val="auto"/>
        </w:rPr>
        <w:t xml:space="preserve">are guaranteed to </w:t>
      </w:r>
      <w:r w:rsidR="00643933" w:rsidRPr="00D973FF">
        <w:rPr>
          <w:color w:val="auto"/>
        </w:rPr>
        <w:t>contain</w:t>
      </w:r>
      <w:r w:rsidR="00D53680" w:rsidRPr="00D973FF">
        <w:rPr>
          <w:color w:val="auto"/>
        </w:rPr>
        <w:t xml:space="preserve"> the</w:t>
      </w:r>
      <w:r w:rsidR="00912795" w:rsidRPr="00D973FF">
        <w:rPr>
          <w:color w:val="auto"/>
        </w:rPr>
        <w:t xml:space="preserve"> </w:t>
      </w:r>
      <w:r w:rsidR="00643933" w:rsidRPr="00D973FF">
        <w:rPr>
          <w:color w:val="auto"/>
        </w:rPr>
        <w:t xml:space="preserve">standard </w:t>
      </w:r>
      <w:r w:rsidR="007959C2" w:rsidRPr="00D973FF">
        <w:rPr>
          <w:color w:val="auto"/>
        </w:rPr>
        <w:t>catalogue</w:t>
      </w:r>
      <w:r w:rsidR="00643933" w:rsidRPr="00D973FF">
        <w:rPr>
          <w:color w:val="auto"/>
        </w:rPr>
        <w:t xml:space="preserve"> </w:t>
      </w:r>
      <w:r w:rsidR="00912795" w:rsidRPr="00D973FF">
        <w:rPr>
          <w:color w:val="auto"/>
        </w:rPr>
        <w:t>functions define</w:t>
      </w:r>
      <w:r w:rsidR="00A63298" w:rsidRPr="00D973FF">
        <w:rPr>
          <w:color w:val="auto"/>
        </w:rPr>
        <w:t>d in</w:t>
      </w:r>
      <w:r w:rsidR="0056070B" w:rsidRPr="00D973FF">
        <w:rPr>
          <w:color w:val="auto"/>
        </w:rPr>
        <w:t xml:space="preserve"> </w:t>
      </w:r>
      <w:r w:rsidR="00777444" w:rsidRPr="00D973FF">
        <w:rPr>
          <w:color w:val="auto"/>
        </w:rPr>
        <w:t xml:space="preserve">clause </w:t>
      </w:r>
      <w:r w:rsidR="0056070B" w:rsidRPr="00D973FF">
        <w:rPr>
          <w:color w:val="auto"/>
        </w:rPr>
        <w:fldChar w:fldCharType="begin"/>
      </w:r>
      <w:r w:rsidR="0056070B" w:rsidRPr="00D973FF">
        <w:rPr>
          <w:color w:val="auto"/>
        </w:rPr>
        <w:instrText xml:space="preserve"> REF _Ref489436645 \r \h </w:instrText>
      </w:r>
      <w:r w:rsidR="00BA6185" w:rsidRPr="00D973FF">
        <w:rPr>
          <w:color w:val="auto"/>
        </w:rPr>
        <w:instrText xml:space="preserve"> \* MERGEFORMAT </w:instrText>
      </w:r>
      <w:r w:rsidR="0056070B" w:rsidRPr="00D973FF">
        <w:rPr>
          <w:color w:val="auto"/>
        </w:rPr>
      </w:r>
      <w:r w:rsidR="0056070B" w:rsidRPr="00D973FF">
        <w:rPr>
          <w:color w:val="auto"/>
        </w:rPr>
        <w:fldChar w:fldCharType="separate"/>
      </w:r>
      <w:r w:rsidR="00FF5912" w:rsidRPr="00D973FF">
        <w:rPr>
          <w:color w:val="auto"/>
        </w:rPr>
        <w:t>13-8.1</w:t>
      </w:r>
      <w:r w:rsidR="0056070B" w:rsidRPr="00D973FF">
        <w:rPr>
          <w:color w:val="auto"/>
        </w:rPr>
        <w:fldChar w:fldCharType="end"/>
      </w:r>
      <w:r w:rsidR="00A63298" w:rsidRPr="00D973FF">
        <w:rPr>
          <w:color w:val="auto"/>
        </w:rPr>
        <w:t xml:space="preserve">. </w:t>
      </w:r>
      <w:r w:rsidR="0056070B" w:rsidRPr="00D973FF">
        <w:rPr>
          <w:color w:val="auto"/>
        </w:rPr>
        <w:t xml:space="preserve">Scripting catalogues may </w:t>
      </w:r>
      <w:r w:rsidR="0027188A" w:rsidRPr="00D973FF">
        <w:rPr>
          <w:color w:val="auto"/>
        </w:rPr>
        <w:t>additionally</w:t>
      </w:r>
      <w:r w:rsidR="0056070B" w:rsidRPr="00D973FF">
        <w:rPr>
          <w:color w:val="auto"/>
        </w:rPr>
        <w:t xml:space="preserve"> co</w:t>
      </w:r>
      <w:r w:rsidR="001E7E7E" w:rsidRPr="00D973FF">
        <w:rPr>
          <w:color w:val="auto"/>
        </w:rPr>
        <w:t>n</w:t>
      </w:r>
      <w:r w:rsidR="0027188A" w:rsidRPr="00D973FF">
        <w:rPr>
          <w:color w:val="auto"/>
        </w:rPr>
        <w:t xml:space="preserve">tain domain specific </w:t>
      </w:r>
      <w:r w:rsidR="00414D03" w:rsidRPr="00D973FF">
        <w:rPr>
          <w:color w:val="auto"/>
        </w:rPr>
        <w:t xml:space="preserve">catalogue </w:t>
      </w:r>
      <w:r w:rsidR="0027188A" w:rsidRPr="00D973FF">
        <w:rPr>
          <w:color w:val="auto"/>
        </w:rPr>
        <w:t>functions.</w:t>
      </w:r>
      <w:r w:rsidR="002260DE" w:rsidRPr="00D973FF">
        <w:rPr>
          <w:color w:val="auto"/>
        </w:rPr>
        <w:t xml:space="preserve"> The standard catalogue functions simplify the creation, integration, and testing of scripts within a scripting domain.</w:t>
      </w:r>
    </w:p>
    <w:p w14:paraId="21D21EB3" w14:textId="77777777" w:rsidR="00131FC3" w:rsidRPr="002B77DE" w:rsidRDefault="00534175" w:rsidP="0038089E">
      <w:pPr>
        <w:pStyle w:val="ParagraphText"/>
        <w:keepNext/>
        <w:spacing w:after="120"/>
        <w:jc w:val="center"/>
        <w:rPr>
          <w:color w:val="FF0000"/>
        </w:rPr>
      </w:pPr>
      <w:r>
        <w:rPr>
          <w:color w:val="FF0000"/>
        </w:rPr>
        <w:lastRenderedPageBreak/>
        <w:pict w14:anchorId="512873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pt;height:268.5pt">
            <v:imagedata r:id="rId15" o:title="Composition" cropleft="14587f" cropright="14587f"/>
          </v:shape>
        </w:pict>
      </w:r>
    </w:p>
    <w:p w14:paraId="14F08276" w14:textId="77777777" w:rsidR="00131FC3" w:rsidRPr="00905D78" w:rsidRDefault="00131FC3" w:rsidP="002B77DE">
      <w:pPr>
        <w:pStyle w:val="Caption"/>
        <w:spacing w:after="120"/>
        <w:jc w:val="center"/>
        <w:rPr>
          <w:lang w:val="en-GB"/>
        </w:rPr>
      </w:pPr>
      <w:r w:rsidRPr="00905D78">
        <w:rPr>
          <w:lang w:val="en-GB"/>
        </w:rPr>
        <w:t xml:space="preserve">Figure </w:t>
      </w:r>
      <w:r w:rsidR="009E2BDF" w:rsidRPr="00905D78">
        <w:rPr>
          <w:lang w:val="en-GB"/>
        </w:rPr>
        <w:t>13-</w:t>
      </w:r>
      <w:r w:rsidRPr="00905D78">
        <w:rPr>
          <w:lang w:val="en-GB"/>
        </w:rPr>
        <w:fldChar w:fldCharType="begin"/>
      </w:r>
      <w:r w:rsidRPr="00905D78">
        <w:rPr>
          <w:lang w:val="en-GB"/>
        </w:rPr>
        <w:instrText xml:space="preserve"> SEQ Figure \* ARABIC </w:instrText>
      </w:r>
      <w:r w:rsidRPr="00905D78">
        <w:rPr>
          <w:lang w:val="en-GB"/>
        </w:rPr>
        <w:fldChar w:fldCharType="separate"/>
      </w:r>
      <w:r w:rsidR="00FF5912" w:rsidRPr="00905D78">
        <w:rPr>
          <w:noProof/>
          <w:lang w:val="en-GB"/>
        </w:rPr>
        <w:t>1</w:t>
      </w:r>
      <w:r w:rsidRPr="00905D78">
        <w:rPr>
          <w:lang w:val="en-GB"/>
        </w:rPr>
        <w:fldChar w:fldCharType="end"/>
      </w:r>
      <w:r w:rsidR="006C739A" w:rsidRPr="00905D78">
        <w:rPr>
          <w:lang w:val="en-GB"/>
        </w:rPr>
        <w:t xml:space="preserve"> – </w:t>
      </w:r>
      <w:r w:rsidRPr="00905D78">
        <w:rPr>
          <w:lang w:val="en-GB"/>
        </w:rPr>
        <w:t>Composition</w:t>
      </w:r>
      <w:r w:rsidR="006C739A" w:rsidRPr="00905D78">
        <w:rPr>
          <w:lang w:val="en-GB"/>
        </w:rPr>
        <w:t xml:space="preserve"> of a Scripting Catalogue</w:t>
      </w:r>
    </w:p>
    <w:p w14:paraId="69C99CA4" w14:textId="77777777" w:rsidR="00131FC3" w:rsidRPr="00905D78" w:rsidRDefault="00402BCA" w:rsidP="002B77DE">
      <w:pPr>
        <w:pStyle w:val="ParagraphText"/>
        <w:spacing w:before="0" w:after="120"/>
        <w:jc w:val="both"/>
        <w:rPr>
          <w:color w:val="auto"/>
        </w:rPr>
      </w:pPr>
      <w:r w:rsidRPr="00905D78">
        <w:rPr>
          <w:color w:val="auto"/>
        </w:rPr>
        <w:t>In order to apply rules within</w:t>
      </w:r>
      <w:r w:rsidR="006C739A" w:rsidRPr="00905D78">
        <w:rPr>
          <w:color w:val="auto"/>
        </w:rPr>
        <w:t xml:space="preserve"> a scripting domain, s</w:t>
      </w:r>
      <w:r w:rsidR="0027188A" w:rsidRPr="00905D78">
        <w:rPr>
          <w:color w:val="auto"/>
        </w:rPr>
        <w:t xml:space="preserve">cripting catalogues </w:t>
      </w:r>
      <w:r w:rsidR="002260DE" w:rsidRPr="00905D78">
        <w:rPr>
          <w:color w:val="auto"/>
        </w:rPr>
        <w:t>interact</w:t>
      </w:r>
      <w:r w:rsidR="0027188A" w:rsidRPr="00905D78">
        <w:rPr>
          <w:color w:val="auto"/>
        </w:rPr>
        <w:t xml:space="preserve"> with </w:t>
      </w:r>
      <w:r w:rsidR="00C065AD" w:rsidRPr="00905D78">
        <w:rPr>
          <w:color w:val="auto"/>
        </w:rPr>
        <w:t>host functions</w:t>
      </w:r>
      <w:r w:rsidR="006C739A" w:rsidRPr="00905D78">
        <w:rPr>
          <w:color w:val="auto"/>
        </w:rPr>
        <w:t xml:space="preserve">. The relationship </w:t>
      </w:r>
      <w:r w:rsidR="00FB187E" w:rsidRPr="00905D78">
        <w:rPr>
          <w:color w:val="auto"/>
        </w:rPr>
        <w:t>between the</w:t>
      </w:r>
      <w:r w:rsidR="006C739A" w:rsidRPr="00905D78">
        <w:rPr>
          <w:color w:val="auto"/>
        </w:rPr>
        <w:t xml:space="preserve"> scripting catalogue </w:t>
      </w:r>
      <w:r w:rsidR="00FB187E" w:rsidRPr="00905D78">
        <w:rPr>
          <w:color w:val="auto"/>
        </w:rPr>
        <w:t>and</w:t>
      </w:r>
      <w:r w:rsidR="006C739A" w:rsidRPr="00905D78">
        <w:rPr>
          <w:color w:val="auto"/>
        </w:rPr>
        <w:t xml:space="preserve"> the host functions is</w:t>
      </w:r>
      <w:r w:rsidR="00131FC3" w:rsidRPr="00905D78">
        <w:rPr>
          <w:color w:val="auto"/>
        </w:rPr>
        <w:t xml:space="preserve"> shown</w:t>
      </w:r>
      <w:r w:rsidR="00970D80" w:rsidRPr="00905D78">
        <w:rPr>
          <w:color w:val="auto"/>
        </w:rPr>
        <w:t xml:space="preserve"> </w:t>
      </w:r>
      <w:r w:rsidR="000D4C08" w:rsidRPr="00905D78">
        <w:rPr>
          <w:color w:val="auto"/>
        </w:rPr>
        <w:t xml:space="preserve">in Figure </w:t>
      </w:r>
      <w:r w:rsidR="001A6B30" w:rsidRPr="00905D78">
        <w:rPr>
          <w:color w:val="auto"/>
        </w:rPr>
        <w:t>13-</w:t>
      </w:r>
      <w:r w:rsidR="000D4C08" w:rsidRPr="00905D78">
        <w:rPr>
          <w:color w:val="auto"/>
        </w:rPr>
        <w:t xml:space="preserve">2 </w:t>
      </w:r>
      <w:r w:rsidR="00970D80" w:rsidRPr="00905D78">
        <w:rPr>
          <w:color w:val="auto"/>
        </w:rPr>
        <w:fldChar w:fldCharType="begin"/>
      </w:r>
      <w:r w:rsidR="00970D80" w:rsidRPr="00905D78">
        <w:rPr>
          <w:color w:val="auto"/>
        </w:rPr>
        <w:instrText xml:space="preserve"> REF _Ref489948946 \p \h </w:instrText>
      </w:r>
      <w:r w:rsidR="00BA6185" w:rsidRPr="00905D78">
        <w:rPr>
          <w:color w:val="auto"/>
        </w:rPr>
        <w:instrText xml:space="preserve"> \* MERGEFORMAT </w:instrText>
      </w:r>
      <w:r w:rsidR="00970D80" w:rsidRPr="00905D78">
        <w:rPr>
          <w:color w:val="auto"/>
        </w:rPr>
      </w:r>
      <w:r w:rsidR="00970D80" w:rsidRPr="00905D78">
        <w:rPr>
          <w:color w:val="auto"/>
        </w:rPr>
        <w:fldChar w:fldCharType="separate"/>
      </w:r>
      <w:r w:rsidR="00FF5912" w:rsidRPr="00905D78">
        <w:rPr>
          <w:color w:val="auto"/>
        </w:rPr>
        <w:t>below</w:t>
      </w:r>
      <w:r w:rsidR="00970D80" w:rsidRPr="00905D78">
        <w:rPr>
          <w:color w:val="auto"/>
        </w:rPr>
        <w:fldChar w:fldCharType="end"/>
      </w:r>
      <w:r w:rsidR="00131FC3" w:rsidRPr="00905D78">
        <w:rPr>
          <w:color w:val="auto"/>
        </w:rPr>
        <w:t>.</w:t>
      </w:r>
      <w:r w:rsidR="00BC7FEF" w:rsidRPr="00905D78">
        <w:rPr>
          <w:color w:val="auto"/>
        </w:rPr>
        <w:t xml:space="preserve"> The host functions serve to decouple the scri</w:t>
      </w:r>
      <w:r w:rsidR="00AD106C" w:rsidRPr="00905D78">
        <w:rPr>
          <w:color w:val="auto"/>
        </w:rPr>
        <w:t>pting catalogue from the host</w:t>
      </w:r>
      <w:r w:rsidR="004D33C7" w:rsidRPr="00905D78">
        <w:rPr>
          <w:color w:val="auto"/>
        </w:rPr>
        <w:t>’</w:t>
      </w:r>
      <w:r w:rsidR="00AD106C" w:rsidRPr="00905D78">
        <w:rPr>
          <w:color w:val="auto"/>
        </w:rPr>
        <w:t xml:space="preserve">s implementation of S-100 </w:t>
      </w:r>
      <w:r w:rsidR="00140C3E" w:rsidRPr="00905D78">
        <w:rPr>
          <w:color w:val="auto"/>
        </w:rPr>
        <w:t>concepts and functionalities</w:t>
      </w:r>
      <w:r w:rsidR="00BC7FEF" w:rsidRPr="00905D78">
        <w:rPr>
          <w:color w:val="auto"/>
        </w:rPr>
        <w:t>.</w:t>
      </w:r>
      <w:r w:rsidR="00FC450E" w:rsidRPr="00905D78">
        <w:rPr>
          <w:color w:val="auto"/>
        </w:rPr>
        <w:t xml:space="preserve"> </w:t>
      </w:r>
    </w:p>
    <w:p w14:paraId="768B2D1F" w14:textId="77777777" w:rsidR="00311DDC" w:rsidRPr="002B77DE" w:rsidRDefault="00534175" w:rsidP="0038089E">
      <w:pPr>
        <w:pStyle w:val="ParagraphText"/>
        <w:keepNext/>
        <w:spacing w:after="120"/>
        <w:jc w:val="center"/>
        <w:rPr>
          <w:color w:val="FF0000"/>
        </w:rPr>
      </w:pPr>
      <w:r>
        <w:rPr>
          <w:color w:val="FF0000"/>
        </w:rPr>
        <w:pict w14:anchorId="17D8A8A6">
          <v:shape id="_x0000_i1026" type="#_x0000_t75" style="width:415.5pt;height:237.75pt">
            <v:imagedata r:id="rId16" o:title="domain"/>
          </v:shape>
        </w:pict>
      </w:r>
    </w:p>
    <w:p w14:paraId="544EED88" w14:textId="77777777" w:rsidR="00311DDC" w:rsidRPr="00905D78" w:rsidRDefault="00311DDC" w:rsidP="002B77DE">
      <w:pPr>
        <w:pStyle w:val="Caption"/>
        <w:spacing w:after="120"/>
        <w:jc w:val="center"/>
        <w:rPr>
          <w:lang w:val="en-GB"/>
        </w:rPr>
      </w:pPr>
      <w:bookmarkStart w:id="71" w:name="_Ref489948946"/>
      <w:r w:rsidRPr="00905D78">
        <w:rPr>
          <w:lang w:val="en-GB"/>
        </w:rPr>
        <w:t xml:space="preserve">Figure </w:t>
      </w:r>
      <w:r w:rsidR="009E2BDF" w:rsidRPr="00905D78">
        <w:rPr>
          <w:lang w:val="en-GB"/>
        </w:rPr>
        <w:t>13-</w:t>
      </w:r>
      <w:r w:rsidRPr="00905D78">
        <w:rPr>
          <w:lang w:val="en-GB"/>
        </w:rPr>
        <w:fldChar w:fldCharType="begin"/>
      </w:r>
      <w:r w:rsidRPr="00905D78">
        <w:rPr>
          <w:lang w:val="en-GB"/>
        </w:rPr>
        <w:instrText xml:space="preserve"> SEQ Figure \* ARABIC </w:instrText>
      </w:r>
      <w:r w:rsidRPr="00905D78">
        <w:rPr>
          <w:lang w:val="en-GB"/>
        </w:rPr>
        <w:fldChar w:fldCharType="separate"/>
      </w:r>
      <w:r w:rsidR="00FF5912" w:rsidRPr="00905D78">
        <w:rPr>
          <w:noProof/>
          <w:lang w:val="en-GB"/>
        </w:rPr>
        <w:t>2</w:t>
      </w:r>
      <w:r w:rsidRPr="00905D78">
        <w:rPr>
          <w:lang w:val="en-GB"/>
        </w:rPr>
        <w:fldChar w:fldCharType="end"/>
      </w:r>
      <w:r w:rsidR="00B625EF" w:rsidRPr="00905D78">
        <w:rPr>
          <w:lang w:val="en-GB"/>
        </w:rPr>
        <w:t xml:space="preserve"> - Scripting Catalogue / Host interaction within</w:t>
      </w:r>
      <w:r w:rsidRPr="00905D78">
        <w:rPr>
          <w:lang w:val="en-GB"/>
        </w:rPr>
        <w:t xml:space="preserve"> a </w:t>
      </w:r>
      <w:r w:rsidR="00B625EF" w:rsidRPr="00905D78">
        <w:rPr>
          <w:lang w:val="en-GB"/>
        </w:rPr>
        <w:t>Scripting D</w:t>
      </w:r>
      <w:r w:rsidRPr="00905D78">
        <w:rPr>
          <w:lang w:val="en-GB"/>
        </w:rPr>
        <w:t>omain</w:t>
      </w:r>
      <w:bookmarkEnd w:id="71"/>
    </w:p>
    <w:p w14:paraId="72FB4A34" w14:textId="77777777" w:rsidR="000D4C08" w:rsidRPr="00905D78" w:rsidRDefault="000D4C08" w:rsidP="002B77DE">
      <w:pPr>
        <w:rPr>
          <w:lang w:val="en-GB"/>
        </w:rPr>
      </w:pPr>
    </w:p>
    <w:p w14:paraId="2D5A97E4" w14:textId="77777777" w:rsidR="00996AD9" w:rsidRPr="00905D78" w:rsidRDefault="000C55D4" w:rsidP="006D1A42">
      <w:pPr>
        <w:pStyle w:val="Heading2"/>
        <w:rPr>
          <w:color w:val="auto"/>
        </w:rPr>
      </w:pPr>
      <w:bookmarkStart w:id="72" w:name="_Toc96695700"/>
      <w:r w:rsidRPr="00905D78">
        <w:rPr>
          <w:color w:val="auto"/>
        </w:rPr>
        <w:t>Distribution</w:t>
      </w:r>
      <w:bookmarkEnd w:id="72"/>
    </w:p>
    <w:p w14:paraId="0781C7FE" w14:textId="77777777" w:rsidR="0012761F" w:rsidRPr="00905D78" w:rsidRDefault="0012761F" w:rsidP="00B72459">
      <w:pPr>
        <w:pStyle w:val="ParagraphText"/>
        <w:spacing w:after="120"/>
        <w:jc w:val="both"/>
        <w:rPr>
          <w:color w:val="auto"/>
        </w:rPr>
      </w:pPr>
      <w:r w:rsidRPr="00905D78">
        <w:rPr>
          <w:color w:val="auto"/>
        </w:rPr>
        <w:t xml:space="preserve">The distribution mechanism </w:t>
      </w:r>
      <w:r w:rsidR="00605551" w:rsidRPr="00905D78">
        <w:rPr>
          <w:color w:val="auto"/>
        </w:rPr>
        <w:t xml:space="preserve">of a </w:t>
      </w:r>
      <w:r w:rsidRPr="00905D78">
        <w:rPr>
          <w:color w:val="auto"/>
        </w:rPr>
        <w:t>scrip</w:t>
      </w:r>
      <w:r w:rsidR="00605551" w:rsidRPr="00905D78">
        <w:rPr>
          <w:color w:val="auto"/>
        </w:rPr>
        <w:t>ting catalogue is defined within the scripting domain.</w:t>
      </w:r>
      <w:r w:rsidRPr="00905D78">
        <w:rPr>
          <w:color w:val="auto"/>
        </w:rPr>
        <w:t xml:space="preserve"> For </w:t>
      </w:r>
      <w:r w:rsidR="004D7FC2" w:rsidRPr="00905D78">
        <w:rPr>
          <w:color w:val="auto"/>
        </w:rPr>
        <w:t>example</w:t>
      </w:r>
      <w:r w:rsidRPr="00905D78">
        <w:rPr>
          <w:color w:val="auto"/>
        </w:rPr>
        <w:t xml:space="preserve">, </w:t>
      </w:r>
      <w:r w:rsidR="00F77B12" w:rsidRPr="00905D78">
        <w:rPr>
          <w:color w:val="auto"/>
        </w:rPr>
        <w:t>S-100 Part 9A</w:t>
      </w:r>
      <w:r w:rsidRPr="00905D78">
        <w:rPr>
          <w:color w:val="auto"/>
        </w:rPr>
        <w:t xml:space="preserve"> </w:t>
      </w:r>
      <w:r w:rsidR="00605551" w:rsidRPr="00905D78">
        <w:rPr>
          <w:color w:val="auto"/>
        </w:rPr>
        <w:t xml:space="preserve">includes a </w:t>
      </w:r>
      <w:r w:rsidRPr="00905D78">
        <w:rPr>
          <w:color w:val="auto"/>
        </w:rPr>
        <w:t xml:space="preserve">scripting catalogue </w:t>
      </w:r>
      <w:r w:rsidR="00605551" w:rsidRPr="00905D78">
        <w:rPr>
          <w:color w:val="auto"/>
        </w:rPr>
        <w:t xml:space="preserve">within the </w:t>
      </w:r>
      <w:r w:rsidR="008A7620" w:rsidRPr="00905D78">
        <w:rPr>
          <w:color w:val="auto"/>
        </w:rPr>
        <w:t>Portrayal Catalogue</w:t>
      </w:r>
      <w:r w:rsidR="00605551" w:rsidRPr="00905D78">
        <w:rPr>
          <w:color w:val="auto"/>
        </w:rPr>
        <w:t>;</w:t>
      </w:r>
      <w:r w:rsidR="00605551" w:rsidRPr="002B77DE">
        <w:rPr>
          <w:color w:val="FF0000"/>
        </w:rPr>
        <w:t xml:space="preserve"> </w:t>
      </w:r>
      <w:r w:rsidRPr="00905D78">
        <w:rPr>
          <w:color w:val="auto"/>
        </w:rPr>
        <w:t xml:space="preserve">distribution of the </w:t>
      </w:r>
      <w:r w:rsidR="00605551" w:rsidRPr="00905D78">
        <w:rPr>
          <w:color w:val="auto"/>
        </w:rPr>
        <w:t xml:space="preserve">scripting </w:t>
      </w:r>
      <w:r w:rsidRPr="00905D78">
        <w:rPr>
          <w:color w:val="auto"/>
        </w:rPr>
        <w:t xml:space="preserve">catalogue </w:t>
      </w:r>
      <w:r w:rsidR="00605551" w:rsidRPr="00905D78">
        <w:rPr>
          <w:color w:val="auto"/>
        </w:rPr>
        <w:t xml:space="preserve">is </w:t>
      </w:r>
      <w:r w:rsidR="00BF06C3" w:rsidRPr="00905D78">
        <w:rPr>
          <w:color w:val="auto"/>
        </w:rPr>
        <w:t>accomplished</w:t>
      </w:r>
      <w:r w:rsidR="00605551" w:rsidRPr="00905D78">
        <w:rPr>
          <w:color w:val="auto"/>
        </w:rPr>
        <w:t xml:space="preserve"> </w:t>
      </w:r>
      <w:r w:rsidR="00BF06C3" w:rsidRPr="00905D78">
        <w:rPr>
          <w:color w:val="auto"/>
        </w:rPr>
        <w:t>via</w:t>
      </w:r>
      <w:r w:rsidR="00605551" w:rsidRPr="00905D78">
        <w:rPr>
          <w:color w:val="auto"/>
        </w:rPr>
        <w:t xml:space="preserve"> distribution </w:t>
      </w:r>
      <w:r w:rsidRPr="00905D78">
        <w:rPr>
          <w:color w:val="auto"/>
        </w:rPr>
        <w:t xml:space="preserve">of the </w:t>
      </w:r>
      <w:r w:rsidR="008A7620" w:rsidRPr="00905D78">
        <w:rPr>
          <w:color w:val="auto"/>
        </w:rPr>
        <w:t>Portrayal Catalogue</w:t>
      </w:r>
      <w:r w:rsidRPr="00905D78">
        <w:rPr>
          <w:color w:val="auto"/>
        </w:rPr>
        <w:t>.</w:t>
      </w:r>
    </w:p>
    <w:p w14:paraId="18E21DAA" w14:textId="77777777" w:rsidR="00AF5B19" w:rsidRPr="00905D78" w:rsidRDefault="00716FE8" w:rsidP="00B72459">
      <w:pPr>
        <w:pStyle w:val="ParagraphText"/>
        <w:spacing w:after="120"/>
        <w:jc w:val="both"/>
        <w:rPr>
          <w:color w:val="auto"/>
        </w:rPr>
      </w:pPr>
      <w:r w:rsidRPr="00905D78">
        <w:rPr>
          <w:color w:val="auto"/>
        </w:rPr>
        <w:lastRenderedPageBreak/>
        <w:t xml:space="preserve">Each instance of a scripting catalogue </w:t>
      </w:r>
      <w:r w:rsidR="00E032FD" w:rsidRPr="00905D78">
        <w:rPr>
          <w:color w:val="auto"/>
        </w:rPr>
        <w:t>must include</w:t>
      </w:r>
      <w:r w:rsidR="0012761F" w:rsidRPr="00905D78">
        <w:rPr>
          <w:color w:val="auto"/>
        </w:rPr>
        <w:t xml:space="preserve"> </w:t>
      </w:r>
      <w:r w:rsidR="00E032FD" w:rsidRPr="00905D78">
        <w:rPr>
          <w:color w:val="auto"/>
        </w:rPr>
        <w:t xml:space="preserve">all </w:t>
      </w:r>
      <w:r w:rsidRPr="00905D78">
        <w:rPr>
          <w:color w:val="auto"/>
        </w:rPr>
        <w:t xml:space="preserve">standard </w:t>
      </w:r>
      <w:r w:rsidR="00632DF1" w:rsidRPr="00905D78">
        <w:rPr>
          <w:color w:val="auto"/>
        </w:rPr>
        <w:t>catalogue</w:t>
      </w:r>
      <w:r w:rsidRPr="00905D78">
        <w:rPr>
          <w:color w:val="auto"/>
        </w:rPr>
        <w:t xml:space="preserve"> functions</w:t>
      </w:r>
      <w:r w:rsidR="008335A0" w:rsidRPr="00905D78">
        <w:rPr>
          <w:color w:val="auto"/>
        </w:rPr>
        <w:t>.</w:t>
      </w:r>
    </w:p>
    <w:p w14:paraId="3598B3B0" w14:textId="77777777" w:rsidR="008A7620" w:rsidRPr="00905D78" w:rsidRDefault="008A7620" w:rsidP="00B72459">
      <w:pPr>
        <w:pStyle w:val="ParagraphText"/>
        <w:spacing w:after="120"/>
        <w:jc w:val="both"/>
        <w:rPr>
          <w:color w:val="auto"/>
        </w:rPr>
      </w:pPr>
    </w:p>
    <w:p w14:paraId="3E3231DE" w14:textId="473C85CF" w:rsidR="00F01261" w:rsidRPr="00905D78" w:rsidRDefault="005A0310" w:rsidP="006D1A42">
      <w:pPr>
        <w:pStyle w:val="Heading2"/>
        <w:rPr>
          <w:color w:val="auto"/>
        </w:rPr>
      </w:pPr>
      <w:bookmarkStart w:id="73" w:name="_Toc96695701"/>
      <w:r w:rsidRPr="00905D78">
        <w:rPr>
          <w:color w:val="auto"/>
        </w:rPr>
        <w:t xml:space="preserve">Domain </w:t>
      </w:r>
      <w:r w:rsidR="003319AB">
        <w:rPr>
          <w:color w:val="auto"/>
        </w:rPr>
        <w:t>s</w:t>
      </w:r>
      <w:r w:rsidR="003319AB" w:rsidRPr="00905D78">
        <w:rPr>
          <w:color w:val="auto"/>
        </w:rPr>
        <w:t xml:space="preserve">pecific </w:t>
      </w:r>
      <w:r w:rsidR="003319AB">
        <w:rPr>
          <w:color w:val="auto"/>
        </w:rPr>
        <w:t>c</w:t>
      </w:r>
      <w:r w:rsidR="003319AB" w:rsidRPr="00905D78">
        <w:rPr>
          <w:color w:val="auto"/>
        </w:rPr>
        <w:t xml:space="preserve">atalogue </w:t>
      </w:r>
      <w:r w:rsidR="003319AB">
        <w:rPr>
          <w:color w:val="auto"/>
        </w:rPr>
        <w:t>f</w:t>
      </w:r>
      <w:r w:rsidR="003319AB" w:rsidRPr="00905D78">
        <w:rPr>
          <w:color w:val="auto"/>
        </w:rPr>
        <w:t>unctions</w:t>
      </w:r>
      <w:bookmarkEnd w:id="73"/>
    </w:p>
    <w:p w14:paraId="26AFDDB4" w14:textId="77777777" w:rsidR="00ED06AB" w:rsidRPr="00905D78" w:rsidRDefault="00386096" w:rsidP="00F26938">
      <w:pPr>
        <w:spacing w:before="0" w:after="120"/>
        <w:rPr>
          <w:lang w:val="en-GB"/>
        </w:rPr>
      </w:pPr>
      <w:r w:rsidRPr="00905D78">
        <w:rPr>
          <w:lang w:val="en-GB"/>
        </w:rPr>
        <w:t xml:space="preserve">The standard scripting functions are always available within a scripting catalogue. Parts of S-100 which </w:t>
      </w:r>
      <w:r w:rsidR="00D34D7C" w:rsidRPr="00905D78">
        <w:rPr>
          <w:lang w:val="en-GB"/>
        </w:rPr>
        <w:t>use scripting may p</w:t>
      </w:r>
      <w:r w:rsidRPr="00905D78">
        <w:rPr>
          <w:lang w:val="en-GB"/>
        </w:rPr>
        <w:t xml:space="preserve">rovide additional scripting functions </w:t>
      </w:r>
      <w:r w:rsidR="00AD0363" w:rsidRPr="00905D78">
        <w:rPr>
          <w:lang w:val="en-GB"/>
        </w:rPr>
        <w:t>as needed to</w:t>
      </w:r>
      <w:r w:rsidR="00ED06AB" w:rsidRPr="00905D78">
        <w:rPr>
          <w:lang w:val="en-GB"/>
        </w:rPr>
        <w:t xml:space="preserve"> support domain-specific functionality. In this case, the additional functions are referred to as "domain specific functions".</w:t>
      </w:r>
    </w:p>
    <w:p w14:paraId="43D903E1" w14:textId="77777777" w:rsidR="00174638" w:rsidRPr="00905D78" w:rsidRDefault="00174638" w:rsidP="00F26938">
      <w:pPr>
        <w:spacing w:before="0" w:after="120"/>
        <w:rPr>
          <w:lang w:val="en-GB"/>
        </w:rPr>
      </w:pPr>
      <w:r w:rsidRPr="00905D78">
        <w:rPr>
          <w:lang w:val="en-GB"/>
        </w:rPr>
        <w:t>D</w:t>
      </w:r>
      <w:r w:rsidR="00ED06AB" w:rsidRPr="00905D78">
        <w:rPr>
          <w:lang w:val="en-GB"/>
        </w:rPr>
        <w:t xml:space="preserve">omain specific functions </w:t>
      </w:r>
      <w:r w:rsidRPr="00905D78">
        <w:rPr>
          <w:lang w:val="en-GB"/>
        </w:rPr>
        <w:t>intended</w:t>
      </w:r>
      <w:r w:rsidR="00ED06AB" w:rsidRPr="00905D78">
        <w:rPr>
          <w:lang w:val="en-GB"/>
        </w:rPr>
        <w:t xml:space="preserve"> for </w:t>
      </w:r>
      <w:r w:rsidRPr="00905D78">
        <w:rPr>
          <w:lang w:val="en-GB"/>
        </w:rPr>
        <w:t>h</w:t>
      </w:r>
      <w:r w:rsidR="00ED06AB" w:rsidRPr="00905D78">
        <w:rPr>
          <w:lang w:val="en-GB"/>
        </w:rPr>
        <w:t xml:space="preserve">ost </w:t>
      </w:r>
      <w:r w:rsidRPr="00905D78">
        <w:rPr>
          <w:lang w:val="en-GB"/>
        </w:rPr>
        <w:t>/</w:t>
      </w:r>
      <w:r w:rsidR="00ED06AB" w:rsidRPr="00905D78">
        <w:rPr>
          <w:lang w:val="en-GB"/>
        </w:rPr>
        <w:t xml:space="preserve"> scripting catalogue </w:t>
      </w:r>
      <w:r w:rsidRPr="00905D78">
        <w:rPr>
          <w:lang w:val="en-GB"/>
        </w:rPr>
        <w:t xml:space="preserve">interaction </w:t>
      </w:r>
      <w:r w:rsidR="00682073" w:rsidRPr="00905D78">
        <w:rPr>
          <w:lang w:val="en-GB"/>
        </w:rPr>
        <w:t xml:space="preserve">(see Figure 2) </w:t>
      </w:r>
      <w:r w:rsidR="00ED06AB" w:rsidRPr="00905D78">
        <w:rPr>
          <w:lang w:val="en-GB"/>
        </w:rPr>
        <w:t xml:space="preserve">must be specified within the relevant </w:t>
      </w:r>
      <w:r w:rsidR="008A7620" w:rsidRPr="00905D78">
        <w:rPr>
          <w:lang w:val="en-GB"/>
        </w:rPr>
        <w:t xml:space="preserve">Part </w:t>
      </w:r>
      <w:r w:rsidR="00ED06AB" w:rsidRPr="00905D78">
        <w:rPr>
          <w:lang w:val="en-GB"/>
        </w:rPr>
        <w:t xml:space="preserve">of S-100. </w:t>
      </w:r>
      <w:r w:rsidRPr="00905D78">
        <w:rPr>
          <w:lang w:val="en-GB"/>
        </w:rPr>
        <w:t>Domain specific functions used internally within a scripting catalogue need not be specified within S-100.</w:t>
      </w:r>
    </w:p>
    <w:p w14:paraId="77769F22" w14:textId="77777777" w:rsidR="00174638" w:rsidRPr="00905D78" w:rsidRDefault="00174638" w:rsidP="00F26938">
      <w:pPr>
        <w:spacing w:before="0" w:after="120"/>
        <w:rPr>
          <w:lang w:val="en-GB"/>
        </w:rPr>
      </w:pPr>
      <w:r w:rsidRPr="00905D78">
        <w:rPr>
          <w:lang w:val="en-GB"/>
        </w:rPr>
        <w:t xml:space="preserve">For example, assume S-100 Part </w:t>
      </w:r>
      <w:r w:rsidRPr="00905D78">
        <w:rPr>
          <w:i/>
          <w:lang w:val="en-GB"/>
        </w:rPr>
        <w:t>N</w:t>
      </w:r>
      <w:r w:rsidRPr="00905D78">
        <w:rPr>
          <w:lang w:val="en-GB"/>
        </w:rPr>
        <w:t xml:space="preserve"> uses scripting and requires the addition of scripting functions </w:t>
      </w:r>
      <w:r w:rsidRPr="00905D78">
        <w:rPr>
          <w:i/>
          <w:lang w:val="en-GB"/>
        </w:rPr>
        <w:t>X</w:t>
      </w:r>
      <w:r w:rsidRPr="00905D78">
        <w:rPr>
          <w:lang w:val="en-GB"/>
        </w:rPr>
        <w:t xml:space="preserve">, </w:t>
      </w:r>
      <w:r w:rsidRPr="00905D78">
        <w:rPr>
          <w:i/>
          <w:lang w:val="en-GB"/>
        </w:rPr>
        <w:t>Y</w:t>
      </w:r>
      <w:r w:rsidRPr="00905D78">
        <w:rPr>
          <w:lang w:val="en-GB"/>
        </w:rPr>
        <w:t xml:space="preserve">, and </w:t>
      </w:r>
      <w:r w:rsidRPr="00905D78">
        <w:rPr>
          <w:i/>
          <w:lang w:val="en-GB"/>
        </w:rPr>
        <w:t>Z</w:t>
      </w:r>
      <w:r w:rsidRPr="00905D78">
        <w:rPr>
          <w:lang w:val="en-GB"/>
        </w:rPr>
        <w:t xml:space="preserve">. </w:t>
      </w:r>
      <w:r w:rsidR="005C737A" w:rsidRPr="00905D78">
        <w:rPr>
          <w:lang w:val="en-GB"/>
        </w:rPr>
        <w:t xml:space="preserve">If functions </w:t>
      </w:r>
      <w:r w:rsidR="005C737A" w:rsidRPr="00905D78">
        <w:rPr>
          <w:i/>
          <w:lang w:val="en-GB"/>
        </w:rPr>
        <w:t>X</w:t>
      </w:r>
      <w:r w:rsidR="005C737A" w:rsidRPr="00905D78">
        <w:rPr>
          <w:lang w:val="en-GB"/>
        </w:rPr>
        <w:t xml:space="preserve"> and </w:t>
      </w:r>
      <w:r w:rsidR="005C737A" w:rsidRPr="00905D78">
        <w:rPr>
          <w:i/>
          <w:lang w:val="en-GB"/>
        </w:rPr>
        <w:t>Y</w:t>
      </w:r>
      <w:r w:rsidR="005C737A" w:rsidRPr="00905D78">
        <w:rPr>
          <w:lang w:val="en-GB"/>
        </w:rPr>
        <w:t xml:space="preserve"> are called from the host, but function </w:t>
      </w:r>
      <w:r w:rsidR="005C737A" w:rsidRPr="00905D78">
        <w:rPr>
          <w:i/>
          <w:lang w:val="en-GB"/>
        </w:rPr>
        <w:t>Z</w:t>
      </w:r>
      <w:r w:rsidR="005C737A" w:rsidRPr="00905D78">
        <w:rPr>
          <w:lang w:val="en-GB"/>
        </w:rPr>
        <w:t xml:space="preserve"> is only called from functions </w:t>
      </w:r>
      <w:r w:rsidR="005C737A" w:rsidRPr="00905D78">
        <w:rPr>
          <w:i/>
          <w:lang w:val="en-GB"/>
        </w:rPr>
        <w:t>X</w:t>
      </w:r>
      <w:r w:rsidR="005C737A" w:rsidRPr="00905D78">
        <w:rPr>
          <w:lang w:val="en-GB"/>
        </w:rPr>
        <w:t xml:space="preserve"> and </w:t>
      </w:r>
      <w:r w:rsidR="005C737A" w:rsidRPr="00905D78">
        <w:rPr>
          <w:i/>
          <w:lang w:val="en-GB"/>
        </w:rPr>
        <w:t>Y</w:t>
      </w:r>
      <w:r w:rsidR="005C737A" w:rsidRPr="00905D78">
        <w:rPr>
          <w:lang w:val="en-GB"/>
        </w:rPr>
        <w:t xml:space="preserve">, </w:t>
      </w:r>
      <w:r w:rsidRPr="00905D78">
        <w:rPr>
          <w:lang w:val="en-GB"/>
        </w:rPr>
        <w:t xml:space="preserve">S-100 Part </w:t>
      </w:r>
      <w:r w:rsidRPr="00905D78">
        <w:rPr>
          <w:i/>
          <w:lang w:val="en-GB"/>
        </w:rPr>
        <w:t>N</w:t>
      </w:r>
      <w:r w:rsidRPr="00905D78">
        <w:rPr>
          <w:lang w:val="en-GB"/>
        </w:rPr>
        <w:t xml:space="preserve"> must specify </w:t>
      </w:r>
      <w:r w:rsidR="00FC450E" w:rsidRPr="00905D78">
        <w:rPr>
          <w:lang w:val="en-GB"/>
        </w:rPr>
        <w:t xml:space="preserve">required </w:t>
      </w:r>
      <w:r w:rsidRPr="00905D78">
        <w:rPr>
          <w:lang w:val="en-GB"/>
        </w:rPr>
        <w:t xml:space="preserve">functions </w:t>
      </w:r>
      <w:r w:rsidRPr="00905D78">
        <w:rPr>
          <w:i/>
          <w:lang w:val="en-GB"/>
        </w:rPr>
        <w:t>X</w:t>
      </w:r>
      <w:r w:rsidR="005C737A" w:rsidRPr="00905D78">
        <w:rPr>
          <w:lang w:val="en-GB"/>
        </w:rPr>
        <w:t xml:space="preserve"> and</w:t>
      </w:r>
      <w:r w:rsidRPr="00905D78">
        <w:rPr>
          <w:lang w:val="en-GB"/>
        </w:rPr>
        <w:t xml:space="preserve"> </w:t>
      </w:r>
      <w:r w:rsidRPr="00905D78">
        <w:rPr>
          <w:i/>
          <w:lang w:val="en-GB"/>
        </w:rPr>
        <w:t>Y</w:t>
      </w:r>
      <w:r w:rsidRPr="00905D78">
        <w:rPr>
          <w:lang w:val="en-GB"/>
        </w:rPr>
        <w:t>, and provide the documentation for each function.</w:t>
      </w:r>
      <w:r w:rsidR="005C737A" w:rsidRPr="00905D78">
        <w:rPr>
          <w:lang w:val="en-GB"/>
        </w:rPr>
        <w:t xml:space="preserve"> Since function </w:t>
      </w:r>
      <w:r w:rsidR="005C737A" w:rsidRPr="00905D78">
        <w:rPr>
          <w:i/>
          <w:lang w:val="en-GB"/>
        </w:rPr>
        <w:t>Z</w:t>
      </w:r>
      <w:r w:rsidR="005C737A" w:rsidRPr="00905D78">
        <w:rPr>
          <w:lang w:val="en-GB"/>
        </w:rPr>
        <w:t xml:space="preserve"> is only used internally by the scripting catalogue, it does not need to be documented.</w:t>
      </w:r>
    </w:p>
    <w:p w14:paraId="1CC3D7BC" w14:textId="77777777" w:rsidR="00D34D7C" w:rsidRPr="00905D78" w:rsidRDefault="00ED06AB" w:rsidP="00F26938">
      <w:pPr>
        <w:spacing w:before="0" w:after="120"/>
        <w:rPr>
          <w:lang w:val="en-GB"/>
        </w:rPr>
      </w:pPr>
      <w:r w:rsidRPr="00905D78">
        <w:rPr>
          <w:lang w:val="en-GB"/>
        </w:rPr>
        <w:t xml:space="preserve">Domain specific functions used for interaction between </w:t>
      </w:r>
      <w:r w:rsidR="00242BB4" w:rsidRPr="00905D78">
        <w:rPr>
          <w:lang w:val="en-GB"/>
        </w:rPr>
        <w:t xml:space="preserve">a </w:t>
      </w:r>
      <w:r w:rsidRPr="00905D78">
        <w:rPr>
          <w:lang w:val="en-GB"/>
        </w:rPr>
        <w:t xml:space="preserve">host and scripting catalogue are referred to as "domain specific host functions" or "domain specific </w:t>
      </w:r>
      <w:r w:rsidR="007228A3" w:rsidRPr="00905D78">
        <w:rPr>
          <w:lang w:val="en-GB"/>
        </w:rPr>
        <w:t>catalogue</w:t>
      </w:r>
      <w:r w:rsidRPr="00905D78">
        <w:rPr>
          <w:lang w:val="en-GB"/>
        </w:rPr>
        <w:t xml:space="preserve"> functions", depending on </w:t>
      </w:r>
      <w:r w:rsidR="00A26863" w:rsidRPr="00905D78">
        <w:rPr>
          <w:lang w:val="en-GB"/>
        </w:rPr>
        <w:t>whether</w:t>
      </w:r>
      <w:r w:rsidRPr="00905D78">
        <w:rPr>
          <w:lang w:val="en-GB"/>
        </w:rPr>
        <w:t xml:space="preserve"> they are implemented</w:t>
      </w:r>
      <w:r w:rsidR="00A26863" w:rsidRPr="00905D78">
        <w:rPr>
          <w:lang w:val="en-GB"/>
        </w:rPr>
        <w:t xml:space="preserve"> by the host or within the scripting catalogue.</w:t>
      </w:r>
    </w:p>
    <w:p w14:paraId="20380EDB" w14:textId="77777777" w:rsidR="00AB7276" w:rsidRPr="00905D78" w:rsidRDefault="00AB7276" w:rsidP="00F26938">
      <w:pPr>
        <w:spacing w:before="0" w:after="120"/>
        <w:rPr>
          <w:lang w:val="en-GB"/>
        </w:rPr>
      </w:pPr>
    </w:p>
    <w:p w14:paraId="219EACF2" w14:textId="32BA275B" w:rsidR="0097792F" w:rsidRPr="00905D78" w:rsidRDefault="00565107" w:rsidP="00F26938">
      <w:pPr>
        <w:pStyle w:val="Heading1"/>
        <w:spacing w:before="120" w:after="200"/>
      </w:pPr>
      <w:bookmarkStart w:id="74" w:name="_Toc96695702"/>
      <w:bookmarkStart w:id="75" w:name="_Ref485802241"/>
      <w:bookmarkStart w:id="76" w:name="_Ref483303296"/>
      <w:r w:rsidRPr="00905D78">
        <w:t xml:space="preserve">Data </w:t>
      </w:r>
      <w:r w:rsidR="003319AB">
        <w:t>e</w:t>
      </w:r>
      <w:r w:rsidR="003319AB" w:rsidRPr="00905D78">
        <w:t>xchange</w:t>
      </w:r>
      <w:bookmarkEnd w:id="74"/>
    </w:p>
    <w:p w14:paraId="5F5D7B08" w14:textId="77777777" w:rsidR="00C56022" w:rsidRPr="00905D78" w:rsidRDefault="0058064B" w:rsidP="00905D78">
      <w:pPr>
        <w:spacing w:before="0" w:after="120"/>
        <w:rPr>
          <w:lang w:val="en-GB"/>
        </w:rPr>
      </w:pPr>
      <w:r w:rsidRPr="00905D78">
        <w:rPr>
          <w:lang w:val="en-GB"/>
        </w:rPr>
        <w:t xml:space="preserve">Data that is passed to the host from a scripting catalogue may be retrieved using the Lua C API functions that correspond to the data type.  For the simple data types such as nil, </w:t>
      </w:r>
      <w:proofErr w:type="spellStart"/>
      <w:r w:rsidRPr="00905D78">
        <w:rPr>
          <w:lang w:val="en-GB"/>
        </w:rPr>
        <w:t>boolean</w:t>
      </w:r>
      <w:proofErr w:type="spellEnd"/>
      <w:r w:rsidRPr="00905D78">
        <w:rPr>
          <w:lang w:val="en-GB"/>
        </w:rPr>
        <w:t>, string and number, retrieval of the data is trivial. For more complex data types, the scripting catalogue encodes the data using the Data Exchange Format (DEF) described in this section.</w:t>
      </w:r>
    </w:p>
    <w:p w14:paraId="2045C7D0" w14:textId="77777777" w:rsidR="00A907A2" w:rsidRPr="00905D78" w:rsidRDefault="00A907A2" w:rsidP="00905D78">
      <w:pPr>
        <w:spacing w:before="0" w:after="120"/>
        <w:rPr>
          <w:lang w:val="en-GB"/>
        </w:rPr>
      </w:pPr>
    </w:p>
    <w:p w14:paraId="300F2B3D" w14:textId="77777777" w:rsidR="008062BD" w:rsidRPr="00905D78" w:rsidRDefault="00A163AD" w:rsidP="006D1A42">
      <w:pPr>
        <w:pStyle w:val="Heading2"/>
        <w:rPr>
          <w:color w:val="auto"/>
        </w:rPr>
      </w:pPr>
      <w:bookmarkStart w:id="77" w:name="_Toc96695703"/>
      <w:bookmarkStart w:id="78" w:name="_Ref490743581"/>
      <w:bookmarkEnd w:id="75"/>
      <w:r w:rsidRPr="00905D78">
        <w:rPr>
          <w:color w:val="auto"/>
        </w:rPr>
        <w:t>DEF Schema</w:t>
      </w:r>
      <w:bookmarkEnd w:id="77"/>
    </w:p>
    <w:p w14:paraId="50FA913C" w14:textId="77777777" w:rsidR="008062BD" w:rsidRPr="00905D78" w:rsidRDefault="008062BD" w:rsidP="00F26938">
      <w:pPr>
        <w:spacing w:before="0" w:after="120"/>
        <w:rPr>
          <w:lang w:val="en-GB"/>
        </w:rPr>
      </w:pPr>
      <w:r w:rsidRPr="00905D78">
        <w:rPr>
          <w:lang w:val="en-GB"/>
        </w:rPr>
        <w:t xml:space="preserve">The </w:t>
      </w:r>
      <w:r w:rsidR="001C15C9" w:rsidRPr="00905D78">
        <w:rPr>
          <w:lang w:val="en-GB"/>
        </w:rPr>
        <w:t>D</w:t>
      </w:r>
      <w:r w:rsidRPr="00905D78">
        <w:rPr>
          <w:lang w:val="en-GB"/>
        </w:rPr>
        <w:t xml:space="preserve">ata </w:t>
      </w:r>
      <w:r w:rsidR="001C15C9" w:rsidRPr="00905D78">
        <w:rPr>
          <w:lang w:val="en-GB"/>
        </w:rPr>
        <w:t>E</w:t>
      </w:r>
      <w:r w:rsidRPr="00905D78">
        <w:rPr>
          <w:lang w:val="en-GB"/>
        </w:rPr>
        <w:t xml:space="preserve">xchange </w:t>
      </w:r>
      <w:r w:rsidR="001C15C9" w:rsidRPr="00905D78">
        <w:rPr>
          <w:lang w:val="en-GB"/>
        </w:rPr>
        <w:t>F</w:t>
      </w:r>
      <w:r w:rsidRPr="00905D78">
        <w:rPr>
          <w:lang w:val="en-GB"/>
        </w:rPr>
        <w:t xml:space="preserve">ormat </w:t>
      </w:r>
      <w:r w:rsidR="00AB7276" w:rsidRPr="00905D78">
        <w:rPr>
          <w:lang w:val="en-GB"/>
        </w:rPr>
        <w:t xml:space="preserve">(DEF) </w:t>
      </w:r>
      <w:r w:rsidR="005240BE" w:rsidRPr="00905D78">
        <w:rPr>
          <w:lang w:val="en-GB"/>
        </w:rPr>
        <w:t>is a string</w:t>
      </w:r>
      <w:r w:rsidR="00363F47" w:rsidRPr="00905D78">
        <w:rPr>
          <w:lang w:val="en-GB"/>
        </w:rPr>
        <w:t xml:space="preserve">, formatted as described below. Host parsing of the DEF is </w:t>
      </w:r>
      <w:r w:rsidRPr="00905D78">
        <w:rPr>
          <w:lang w:val="en-GB"/>
        </w:rPr>
        <w:t xml:space="preserve">simple </w:t>
      </w:r>
      <w:r w:rsidR="00363F47" w:rsidRPr="00905D78">
        <w:rPr>
          <w:lang w:val="en-GB"/>
        </w:rPr>
        <w:t xml:space="preserve">to implement using the </w:t>
      </w:r>
      <w:r w:rsidRPr="00905D78">
        <w:rPr>
          <w:lang w:val="en-GB"/>
        </w:rPr>
        <w:t xml:space="preserve">parsing capabilities built into all popular programming languages. </w:t>
      </w:r>
      <w:r w:rsidR="00363F47" w:rsidRPr="00905D78">
        <w:rPr>
          <w:lang w:val="en-GB"/>
        </w:rPr>
        <w:t>Host p</w:t>
      </w:r>
      <w:r w:rsidR="00A57BF0" w:rsidRPr="00905D78">
        <w:rPr>
          <w:lang w:val="en-GB"/>
        </w:rPr>
        <w:t xml:space="preserve">arsing </w:t>
      </w:r>
      <w:r w:rsidR="00363F47" w:rsidRPr="00905D78">
        <w:rPr>
          <w:lang w:val="en-GB"/>
        </w:rPr>
        <w:t>of the DEF should</w:t>
      </w:r>
      <w:r w:rsidR="001C15C9" w:rsidRPr="00905D78">
        <w:rPr>
          <w:lang w:val="en-GB"/>
        </w:rPr>
        <w:t xml:space="preserve"> typically </w:t>
      </w:r>
      <w:r w:rsidR="00363F47" w:rsidRPr="00905D78">
        <w:rPr>
          <w:lang w:val="en-GB"/>
        </w:rPr>
        <w:t xml:space="preserve">be implemented </w:t>
      </w:r>
      <w:r w:rsidR="00A57BF0" w:rsidRPr="00905D78">
        <w:rPr>
          <w:lang w:val="en-GB"/>
        </w:rPr>
        <w:t>using string splitting operations</w:t>
      </w:r>
      <w:r w:rsidR="00814EA7" w:rsidRPr="00905D78">
        <w:rPr>
          <w:lang w:val="en-GB"/>
        </w:rPr>
        <w:t xml:space="preserve"> such as</w:t>
      </w:r>
      <w:r w:rsidR="00A57BF0" w:rsidRPr="00905D78">
        <w:rPr>
          <w:lang w:val="en-GB"/>
        </w:rPr>
        <w:t xml:space="preserve"> </w:t>
      </w:r>
      <w:proofErr w:type="spellStart"/>
      <w:r w:rsidR="00A163AD" w:rsidRPr="00905D78">
        <w:rPr>
          <w:lang w:val="en-GB"/>
        </w:rPr>
        <w:t>S</w:t>
      </w:r>
      <w:r w:rsidR="00A57BF0" w:rsidRPr="00905D78">
        <w:rPr>
          <w:lang w:val="en-GB"/>
        </w:rPr>
        <w:t>tring</w:t>
      </w:r>
      <w:r w:rsidR="00A163AD" w:rsidRPr="00905D78">
        <w:rPr>
          <w:lang w:val="en-GB"/>
        </w:rPr>
        <w:t>.</w:t>
      </w:r>
      <w:r w:rsidR="00A57BF0" w:rsidRPr="00905D78">
        <w:rPr>
          <w:lang w:val="en-GB"/>
        </w:rPr>
        <w:t>split</w:t>
      </w:r>
      <w:proofErr w:type="spellEnd"/>
      <w:r w:rsidR="00A163AD" w:rsidRPr="00905D78">
        <w:rPr>
          <w:lang w:val="en-GB"/>
        </w:rPr>
        <w:t>()</w:t>
      </w:r>
      <w:r w:rsidR="00A57BF0" w:rsidRPr="00905D78">
        <w:rPr>
          <w:lang w:val="en-GB"/>
        </w:rPr>
        <w:t xml:space="preserve"> in Java</w:t>
      </w:r>
      <w:r w:rsidR="00A163AD" w:rsidRPr="00905D78">
        <w:rPr>
          <w:lang w:val="en-GB"/>
        </w:rPr>
        <w:t>,</w:t>
      </w:r>
      <w:r w:rsidR="00A57BF0" w:rsidRPr="00905D78">
        <w:rPr>
          <w:lang w:val="en-GB"/>
        </w:rPr>
        <w:t xml:space="preserve"> or </w:t>
      </w:r>
      <w:r w:rsidR="00A163AD" w:rsidRPr="00905D78">
        <w:rPr>
          <w:lang w:val="en-GB"/>
        </w:rPr>
        <w:t xml:space="preserve">using </w:t>
      </w:r>
      <w:r w:rsidR="00814EA7" w:rsidRPr="00905D78">
        <w:rPr>
          <w:lang w:val="en-GB"/>
        </w:rPr>
        <w:t>simple scan parsing</w:t>
      </w:r>
      <w:r w:rsidR="00A163AD" w:rsidRPr="00905D78">
        <w:rPr>
          <w:lang w:val="en-GB"/>
        </w:rPr>
        <w:t>,</w:t>
      </w:r>
      <w:r w:rsidR="00814EA7" w:rsidRPr="00905D78">
        <w:rPr>
          <w:lang w:val="en-GB"/>
        </w:rPr>
        <w:t xml:space="preserve"> such as </w:t>
      </w:r>
      <w:proofErr w:type="spellStart"/>
      <w:r w:rsidR="00A57BF0" w:rsidRPr="00905D78">
        <w:rPr>
          <w:lang w:val="en-GB"/>
        </w:rPr>
        <w:t>strtok</w:t>
      </w:r>
      <w:proofErr w:type="spellEnd"/>
      <w:r w:rsidR="00A163AD" w:rsidRPr="00905D78">
        <w:rPr>
          <w:lang w:val="en-GB"/>
        </w:rPr>
        <w:t>()</w:t>
      </w:r>
      <w:r w:rsidR="00A57BF0" w:rsidRPr="00905D78">
        <w:rPr>
          <w:lang w:val="en-GB"/>
        </w:rPr>
        <w:t xml:space="preserve"> in C </w:t>
      </w:r>
      <w:r w:rsidR="00A163AD" w:rsidRPr="00905D78">
        <w:rPr>
          <w:lang w:val="en-GB"/>
        </w:rPr>
        <w:t>or</w:t>
      </w:r>
      <w:r w:rsidR="00A57BF0" w:rsidRPr="00905D78">
        <w:rPr>
          <w:lang w:val="en-GB"/>
        </w:rPr>
        <w:t xml:space="preserve"> C++.</w:t>
      </w:r>
    </w:p>
    <w:p w14:paraId="37A28EFA" w14:textId="77777777" w:rsidR="00F4323E" w:rsidRPr="00905D78" w:rsidRDefault="005240BE" w:rsidP="00F26938">
      <w:pPr>
        <w:spacing w:before="0" w:after="120"/>
        <w:rPr>
          <w:lang w:val="en-GB"/>
        </w:rPr>
      </w:pPr>
      <w:r w:rsidRPr="00905D78">
        <w:rPr>
          <w:lang w:val="en-GB"/>
        </w:rPr>
        <w:t>A</w:t>
      </w:r>
      <w:r w:rsidR="00A57BF0" w:rsidRPr="00905D78">
        <w:rPr>
          <w:lang w:val="en-GB"/>
        </w:rPr>
        <w:t xml:space="preserve"> </w:t>
      </w:r>
      <w:r w:rsidR="001C15C9" w:rsidRPr="00905D78">
        <w:rPr>
          <w:lang w:val="en-GB"/>
        </w:rPr>
        <w:t>DEF</w:t>
      </w:r>
      <w:r w:rsidRPr="00905D78">
        <w:rPr>
          <w:lang w:val="en-GB"/>
        </w:rPr>
        <w:t xml:space="preserve"> string is a series of one or more elements separated by semicolons (;). </w:t>
      </w:r>
      <w:r w:rsidR="00CC6AB4" w:rsidRPr="00905D78">
        <w:rPr>
          <w:lang w:val="en-GB"/>
        </w:rPr>
        <w:t>Each</w:t>
      </w:r>
      <w:r w:rsidRPr="00905D78">
        <w:rPr>
          <w:lang w:val="en-GB"/>
        </w:rPr>
        <w:t xml:space="preserve"> element is </w:t>
      </w:r>
      <w:r w:rsidR="00F4323E" w:rsidRPr="00905D78">
        <w:rPr>
          <w:lang w:val="en-GB"/>
        </w:rPr>
        <w:t xml:space="preserve">comprised of </w:t>
      </w:r>
      <w:r w:rsidRPr="00905D78">
        <w:rPr>
          <w:lang w:val="en-GB"/>
        </w:rPr>
        <w:t>an item string, followed optionally by a colon (:) and a parameter list. A parameter list is one or more parameter strings separated by commas (,).</w:t>
      </w:r>
    </w:p>
    <w:p w14:paraId="7253E109" w14:textId="77777777" w:rsidR="00A57BF0" w:rsidRPr="00905D78" w:rsidRDefault="00F4323E" w:rsidP="00F26938">
      <w:pPr>
        <w:spacing w:before="0" w:after="120"/>
        <w:rPr>
          <w:lang w:val="en-GB"/>
        </w:rPr>
      </w:pPr>
      <w:r w:rsidRPr="00905D78">
        <w:rPr>
          <w:lang w:val="en-GB"/>
        </w:rPr>
        <w:t>Note that string parameters are not surrounded by any delimiters such as quotation marks, however special characters within the string parameters will be escaped using an ampersand (&amp;) as described in</w:t>
      </w:r>
      <w:r w:rsidR="005B3D82" w:rsidRPr="00905D78">
        <w:rPr>
          <w:lang w:val="en-GB"/>
        </w:rPr>
        <w:t xml:space="preserve"> clause 13-</w:t>
      </w:r>
      <w:r w:rsidR="001A6B30" w:rsidRPr="00905D78">
        <w:rPr>
          <w:lang w:val="en-GB"/>
        </w:rPr>
        <w:t>6</w:t>
      </w:r>
      <w:r w:rsidR="005B3D82" w:rsidRPr="00905D78">
        <w:rPr>
          <w:lang w:val="en-GB"/>
        </w:rPr>
        <w:t>.1.</w:t>
      </w:r>
      <w:r w:rsidR="001A6B30" w:rsidRPr="00905D78">
        <w:rPr>
          <w:lang w:val="en-GB"/>
        </w:rPr>
        <w:t>2</w:t>
      </w:r>
      <w:r w:rsidR="005B3D82" w:rsidRPr="00905D78">
        <w:rPr>
          <w:lang w:val="en-GB"/>
        </w:rPr>
        <w:t xml:space="preserve">.  </w:t>
      </w:r>
    </w:p>
    <w:p w14:paraId="16ED1CC5" w14:textId="15E0CE11" w:rsidR="00DA0C1C" w:rsidRPr="00905D78" w:rsidRDefault="00DA0C1C">
      <w:pPr>
        <w:pStyle w:val="Heading3"/>
        <w:rPr>
          <w:color w:val="auto"/>
        </w:rPr>
      </w:pPr>
      <w:bookmarkStart w:id="79" w:name="_Toc518914690"/>
      <w:bookmarkStart w:id="80" w:name="_Toc518914882"/>
      <w:bookmarkStart w:id="81" w:name="_Toc96695704"/>
      <w:bookmarkEnd w:id="79"/>
      <w:bookmarkEnd w:id="80"/>
      <w:r w:rsidRPr="00905D78">
        <w:rPr>
          <w:color w:val="auto"/>
        </w:rPr>
        <w:t xml:space="preserve">Special </w:t>
      </w:r>
      <w:r w:rsidR="003319AB">
        <w:rPr>
          <w:color w:val="auto"/>
        </w:rPr>
        <w:t>c</w:t>
      </w:r>
      <w:r w:rsidR="003319AB" w:rsidRPr="00905D78">
        <w:rPr>
          <w:color w:val="auto"/>
        </w:rPr>
        <w:t>haracters</w:t>
      </w:r>
      <w:bookmarkEnd w:id="81"/>
    </w:p>
    <w:p w14:paraId="217566D8" w14:textId="77777777" w:rsidR="00DA0C1C" w:rsidRPr="00905D78" w:rsidRDefault="00DA0C1C" w:rsidP="00E164DE">
      <w:pPr>
        <w:spacing w:before="0" w:after="120"/>
        <w:rPr>
          <w:lang w:val="en-GB"/>
        </w:rPr>
      </w:pPr>
      <w:r w:rsidRPr="00905D78">
        <w:rPr>
          <w:lang w:val="en-GB"/>
        </w:rPr>
        <w:t xml:space="preserve">The following </w:t>
      </w:r>
      <w:r w:rsidR="000C7BAE" w:rsidRPr="00905D78">
        <w:rPr>
          <w:lang w:val="en-GB"/>
        </w:rPr>
        <w:t xml:space="preserve">Table </w:t>
      </w:r>
      <w:r w:rsidRPr="00905D78">
        <w:rPr>
          <w:lang w:val="en-GB"/>
        </w:rPr>
        <w:t xml:space="preserve">lists the special characters used by the </w:t>
      </w:r>
      <w:r w:rsidR="00F4323E" w:rsidRPr="00905D78">
        <w:rPr>
          <w:lang w:val="en-GB"/>
        </w:rPr>
        <w:t>DEF</w:t>
      </w:r>
      <w:r w:rsidRPr="00905D78">
        <w:rPr>
          <w:lang w:val="en-GB"/>
        </w:rPr>
        <w:t>.</w:t>
      </w:r>
    </w:p>
    <w:p w14:paraId="2FF72591" w14:textId="77777777" w:rsidR="000C7BAE" w:rsidRPr="00905D78" w:rsidRDefault="000C7BAE" w:rsidP="00E164DE">
      <w:pPr>
        <w:pStyle w:val="Caption"/>
        <w:spacing w:after="120"/>
        <w:jc w:val="center"/>
      </w:pPr>
      <w:r w:rsidRPr="00905D78">
        <w:t xml:space="preserve">Table 13-1 – Special </w:t>
      </w:r>
      <w:proofErr w:type="spellStart"/>
      <w:r w:rsidRPr="00905D78">
        <w:t>Characters</w:t>
      </w:r>
      <w:proofErr w:type="spellEnd"/>
    </w:p>
    <w:tbl>
      <w:tblPr>
        <w:tblW w:w="8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8"/>
        <w:gridCol w:w="6542"/>
      </w:tblGrid>
      <w:tr w:rsidR="00DA0C1C" w:rsidRPr="00905D78" w14:paraId="7AC76A88" w14:textId="77777777" w:rsidTr="00C43C58">
        <w:trPr>
          <w:jc w:val="center"/>
        </w:trPr>
        <w:tc>
          <w:tcPr>
            <w:tcW w:w="1738" w:type="dxa"/>
            <w:shd w:val="clear" w:color="auto" w:fill="D9D9D9"/>
          </w:tcPr>
          <w:p w14:paraId="3768EEE3" w14:textId="77777777" w:rsidR="00DA0C1C" w:rsidRPr="00905D78" w:rsidRDefault="00DA0C1C" w:rsidP="00C43C58">
            <w:pPr>
              <w:pStyle w:val="Tabletitle"/>
              <w:snapToGrid w:val="0"/>
              <w:jc w:val="both"/>
              <w:rPr>
                <w:lang w:val="en-GB"/>
              </w:rPr>
            </w:pPr>
            <w:r w:rsidRPr="00905D78">
              <w:rPr>
                <w:lang w:val="en-GB"/>
              </w:rPr>
              <w:t>Special Character</w:t>
            </w:r>
          </w:p>
        </w:tc>
        <w:tc>
          <w:tcPr>
            <w:tcW w:w="6542" w:type="dxa"/>
            <w:shd w:val="clear" w:color="auto" w:fill="D9D9D9"/>
          </w:tcPr>
          <w:p w14:paraId="4FA151AE" w14:textId="77777777" w:rsidR="00DA0C1C" w:rsidRPr="00905D78" w:rsidRDefault="00DA0C1C" w:rsidP="00C43C58">
            <w:pPr>
              <w:pStyle w:val="Tabletitle"/>
              <w:snapToGrid w:val="0"/>
              <w:jc w:val="both"/>
              <w:rPr>
                <w:lang w:val="en-GB"/>
              </w:rPr>
            </w:pPr>
            <w:r w:rsidRPr="00905D78">
              <w:rPr>
                <w:lang w:val="en-GB"/>
              </w:rPr>
              <w:t>Usage</w:t>
            </w:r>
          </w:p>
        </w:tc>
      </w:tr>
      <w:tr w:rsidR="00DA0C1C" w:rsidRPr="00DB5353" w14:paraId="24BDD235" w14:textId="77777777" w:rsidTr="00C43C58">
        <w:trPr>
          <w:jc w:val="center"/>
        </w:trPr>
        <w:tc>
          <w:tcPr>
            <w:tcW w:w="1738" w:type="dxa"/>
          </w:tcPr>
          <w:p w14:paraId="4F4ED9F1" w14:textId="77777777" w:rsidR="00DA0C1C" w:rsidRPr="00905D78" w:rsidRDefault="00DA0C1C" w:rsidP="00C43C58">
            <w:pPr>
              <w:pStyle w:val="Tabletext"/>
              <w:snapToGrid w:val="0"/>
            </w:pPr>
            <w:r w:rsidRPr="00905D78">
              <w:t>Semicolon (;)</w:t>
            </w:r>
          </w:p>
        </w:tc>
        <w:tc>
          <w:tcPr>
            <w:tcW w:w="6542" w:type="dxa"/>
          </w:tcPr>
          <w:p w14:paraId="1F0BDA2E" w14:textId="77777777" w:rsidR="00DA0C1C" w:rsidRPr="00905D78" w:rsidRDefault="00DA0C1C" w:rsidP="00C43C58">
            <w:pPr>
              <w:pStyle w:val="Tabletext"/>
              <w:snapToGrid w:val="0"/>
            </w:pPr>
            <w:r w:rsidRPr="00905D78">
              <w:t xml:space="preserve">Separates the </w:t>
            </w:r>
            <w:r w:rsidR="00F4323E" w:rsidRPr="00905D78">
              <w:t>individual elements of a DEF</w:t>
            </w:r>
            <w:r w:rsidRPr="00905D78">
              <w:t>.</w:t>
            </w:r>
          </w:p>
        </w:tc>
      </w:tr>
      <w:tr w:rsidR="00DA0C1C" w:rsidRPr="00DB5353" w14:paraId="1A4D343C" w14:textId="77777777" w:rsidTr="00C43C58">
        <w:trPr>
          <w:jc w:val="center"/>
        </w:trPr>
        <w:tc>
          <w:tcPr>
            <w:tcW w:w="1738" w:type="dxa"/>
          </w:tcPr>
          <w:p w14:paraId="2135F746" w14:textId="77777777" w:rsidR="00DA0C1C" w:rsidRPr="00905D78" w:rsidRDefault="00DA0C1C" w:rsidP="00C43C58">
            <w:pPr>
              <w:pStyle w:val="Tabletext"/>
              <w:snapToGrid w:val="0"/>
            </w:pPr>
            <w:r w:rsidRPr="00905D78">
              <w:t>Colon (:)</w:t>
            </w:r>
          </w:p>
        </w:tc>
        <w:tc>
          <w:tcPr>
            <w:tcW w:w="6542" w:type="dxa"/>
          </w:tcPr>
          <w:p w14:paraId="2E5BFEDD" w14:textId="77777777" w:rsidR="00DA0C1C" w:rsidRPr="00905D78" w:rsidRDefault="00DA0C1C" w:rsidP="00C43C58">
            <w:pPr>
              <w:pStyle w:val="Tabletext"/>
              <w:snapToGrid w:val="0"/>
            </w:pPr>
            <w:r w:rsidRPr="00905D78">
              <w:t xml:space="preserve">Separates </w:t>
            </w:r>
            <w:r w:rsidR="00F4323E" w:rsidRPr="00905D78">
              <w:t>each</w:t>
            </w:r>
            <w:r w:rsidRPr="00905D78">
              <w:t xml:space="preserve"> element into an item </w:t>
            </w:r>
            <w:r w:rsidR="00F4323E" w:rsidRPr="00905D78">
              <w:t xml:space="preserve">string </w:t>
            </w:r>
            <w:r w:rsidRPr="00905D78">
              <w:t xml:space="preserve">and </w:t>
            </w:r>
            <w:r w:rsidR="00F4323E" w:rsidRPr="00905D78">
              <w:t>a</w:t>
            </w:r>
            <w:r w:rsidRPr="00905D78">
              <w:t xml:space="preserve"> parameter list.</w:t>
            </w:r>
          </w:p>
        </w:tc>
      </w:tr>
      <w:tr w:rsidR="00DA0C1C" w:rsidRPr="00DB5353" w14:paraId="333F1776" w14:textId="77777777" w:rsidTr="00C43C58">
        <w:trPr>
          <w:jc w:val="center"/>
        </w:trPr>
        <w:tc>
          <w:tcPr>
            <w:tcW w:w="1738" w:type="dxa"/>
          </w:tcPr>
          <w:p w14:paraId="1ED9B45F" w14:textId="77777777" w:rsidR="00DA0C1C" w:rsidRPr="00905D78" w:rsidRDefault="00DA0C1C" w:rsidP="00C43C58">
            <w:pPr>
              <w:pStyle w:val="Tabletext"/>
              <w:snapToGrid w:val="0"/>
            </w:pPr>
            <w:r w:rsidRPr="00905D78">
              <w:t>Comma (,)</w:t>
            </w:r>
          </w:p>
        </w:tc>
        <w:tc>
          <w:tcPr>
            <w:tcW w:w="6542" w:type="dxa"/>
          </w:tcPr>
          <w:p w14:paraId="20E95A6F" w14:textId="77777777" w:rsidR="00DA0C1C" w:rsidRPr="00905D78" w:rsidRDefault="00DA0C1C" w:rsidP="00C43C58">
            <w:pPr>
              <w:pStyle w:val="Tabletext"/>
              <w:snapToGrid w:val="0"/>
            </w:pPr>
            <w:r w:rsidRPr="00905D78">
              <w:t xml:space="preserve">Separates </w:t>
            </w:r>
            <w:r w:rsidR="00A30D05" w:rsidRPr="00905D78">
              <w:t>the individual parameters of a</w:t>
            </w:r>
            <w:r w:rsidRPr="00905D78">
              <w:t xml:space="preserve"> parameter list.</w:t>
            </w:r>
          </w:p>
        </w:tc>
      </w:tr>
      <w:tr w:rsidR="003377B8" w:rsidRPr="00DB5353" w14:paraId="4FC504FB" w14:textId="77777777" w:rsidTr="00C43C58">
        <w:trPr>
          <w:jc w:val="center"/>
        </w:trPr>
        <w:tc>
          <w:tcPr>
            <w:tcW w:w="1738" w:type="dxa"/>
          </w:tcPr>
          <w:p w14:paraId="1673DA1E" w14:textId="77777777" w:rsidR="00DA0C1C" w:rsidRPr="00905D78" w:rsidRDefault="00DA0C1C" w:rsidP="00C43C58">
            <w:pPr>
              <w:pStyle w:val="Tabletext"/>
              <w:snapToGrid w:val="0"/>
            </w:pPr>
            <w:r w:rsidRPr="00905D78">
              <w:t>Ampersand (&amp;)</w:t>
            </w:r>
          </w:p>
        </w:tc>
        <w:tc>
          <w:tcPr>
            <w:tcW w:w="6542" w:type="dxa"/>
          </w:tcPr>
          <w:p w14:paraId="758378FA" w14:textId="77777777" w:rsidR="00DA0C1C" w:rsidRPr="00905D78" w:rsidRDefault="00BA5A79" w:rsidP="00C43C58">
            <w:pPr>
              <w:pStyle w:val="Tabletext"/>
              <w:keepNext/>
              <w:snapToGrid w:val="0"/>
            </w:pPr>
            <w:r w:rsidRPr="00905D78">
              <w:t>Escapes / encodes</w:t>
            </w:r>
            <w:r w:rsidR="00BD65F1" w:rsidRPr="00905D78">
              <w:t xml:space="preserve"> special characters </w:t>
            </w:r>
            <w:r w:rsidRPr="00905D78">
              <w:t xml:space="preserve">contained </w:t>
            </w:r>
            <w:r w:rsidR="003560D5" w:rsidRPr="00905D78">
              <w:t>within the DEF</w:t>
            </w:r>
            <w:r w:rsidR="00DA0C1C" w:rsidRPr="00905D78">
              <w:t>.</w:t>
            </w:r>
          </w:p>
        </w:tc>
      </w:tr>
    </w:tbl>
    <w:p w14:paraId="30A593AB" w14:textId="77777777" w:rsidR="00C43C58" w:rsidRPr="00DB5353" w:rsidRDefault="00C43C58" w:rsidP="00C43C58">
      <w:pPr>
        <w:spacing w:before="0" w:after="0"/>
        <w:rPr>
          <w:lang w:val="en-GB"/>
        </w:rPr>
      </w:pPr>
      <w:bookmarkStart w:id="82" w:name="_Toc518914692"/>
      <w:bookmarkStart w:id="83" w:name="_Toc518914884"/>
      <w:bookmarkStart w:id="84" w:name="_Ref503345099"/>
      <w:bookmarkStart w:id="85" w:name="_Ref503347321"/>
      <w:bookmarkStart w:id="86" w:name="_Ref504634109"/>
      <w:bookmarkStart w:id="87" w:name="_Ref504642052"/>
      <w:bookmarkStart w:id="88" w:name="_Toc96695705"/>
      <w:bookmarkEnd w:id="82"/>
      <w:bookmarkEnd w:id="83"/>
    </w:p>
    <w:p w14:paraId="545CFC41" w14:textId="5127247B" w:rsidR="00C9247E" w:rsidRPr="00905D78" w:rsidRDefault="00C9247E">
      <w:pPr>
        <w:pStyle w:val="Heading3"/>
        <w:rPr>
          <w:color w:val="auto"/>
        </w:rPr>
      </w:pPr>
      <w:r w:rsidRPr="00905D78">
        <w:rPr>
          <w:color w:val="auto"/>
        </w:rPr>
        <w:lastRenderedPageBreak/>
        <w:t xml:space="preserve">String </w:t>
      </w:r>
      <w:bookmarkEnd w:id="84"/>
      <w:bookmarkEnd w:id="85"/>
      <w:bookmarkEnd w:id="86"/>
      <w:bookmarkEnd w:id="87"/>
      <w:r w:rsidR="003319AB">
        <w:rPr>
          <w:color w:val="auto"/>
        </w:rPr>
        <w:t>e</w:t>
      </w:r>
      <w:r w:rsidR="003319AB" w:rsidRPr="00905D78">
        <w:rPr>
          <w:color w:val="auto"/>
        </w:rPr>
        <w:t>ncoding</w:t>
      </w:r>
      <w:bookmarkEnd w:id="88"/>
    </w:p>
    <w:p w14:paraId="0E46391C" w14:textId="77777777" w:rsidR="00DA0C1C" w:rsidRPr="00905D78" w:rsidRDefault="003560D5" w:rsidP="00DA0C1C">
      <w:pPr>
        <w:rPr>
          <w:lang w:val="en-GB"/>
        </w:rPr>
      </w:pPr>
      <w:r w:rsidRPr="00905D78">
        <w:rPr>
          <w:lang w:val="en-GB"/>
        </w:rPr>
        <w:t>S</w:t>
      </w:r>
      <w:r w:rsidR="00DA0C1C" w:rsidRPr="00905D78">
        <w:rPr>
          <w:lang w:val="en-GB"/>
        </w:rPr>
        <w:t xml:space="preserve">pecial characters </w:t>
      </w:r>
      <w:r w:rsidRPr="00905D78">
        <w:rPr>
          <w:lang w:val="en-GB"/>
        </w:rPr>
        <w:t xml:space="preserve">contained within the DEF </w:t>
      </w:r>
      <w:r w:rsidR="00A21702" w:rsidRPr="00905D78">
        <w:rPr>
          <w:lang w:val="en-GB"/>
        </w:rPr>
        <w:t xml:space="preserve">are </w:t>
      </w:r>
      <w:r w:rsidRPr="00905D78">
        <w:rPr>
          <w:lang w:val="en-GB"/>
        </w:rPr>
        <w:t xml:space="preserve">escaped / </w:t>
      </w:r>
      <w:r w:rsidR="00A21702" w:rsidRPr="00905D78">
        <w:rPr>
          <w:lang w:val="en-GB"/>
        </w:rPr>
        <w:t xml:space="preserve">encoded using </w:t>
      </w:r>
      <w:r w:rsidR="00166CC7" w:rsidRPr="00905D78">
        <w:rPr>
          <w:lang w:val="en-GB"/>
        </w:rPr>
        <w:t xml:space="preserve">the </w:t>
      </w:r>
      <w:r w:rsidR="00A21702" w:rsidRPr="00905D78">
        <w:rPr>
          <w:lang w:val="en-GB"/>
        </w:rPr>
        <w:t xml:space="preserve">character sequences listed in the following </w:t>
      </w:r>
      <w:r w:rsidR="000C7BAE" w:rsidRPr="00905D78">
        <w:rPr>
          <w:lang w:val="en-GB"/>
        </w:rPr>
        <w:t>Table</w:t>
      </w:r>
      <w:r w:rsidR="00A21702" w:rsidRPr="00905D78">
        <w:rPr>
          <w:lang w:val="en-GB"/>
        </w:rPr>
        <w:t>.</w:t>
      </w:r>
    </w:p>
    <w:p w14:paraId="3709A570" w14:textId="77777777" w:rsidR="000C7BAE" w:rsidRPr="00905D78" w:rsidRDefault="000C7BAE" w:rsidP="000C7BAE">
      <w:pPr>
        <w:pStyle w:val="Caption"/>
        <w:spacing w:after="120"/>
        <w:jc w:val="center"/>
      </w:pPr>
      <w:r w:rsidRPr="00905D78">
        <w:t>Table 13-2 – String Encoding</w:t>
      </w:r>
    </w:p>
    <w:tbl>
      <w:tblPr>
        <w:tblW w:w="8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8"/>
        <w:gridCol w:w="6542"/>
      </w:tblGrid>
      <w:tr w:rsidR="00A21702" w:rsidRPr="00905D78" w14:paraId="03EE0E0B" w14:textId="77777777" w:rsidTr="00C43C58">
        <w:trPr>
          <w:jc w:val="center"/>
        </w:trPr>
        <w:tc>
          <w:tcPr>
            <w:tcW w:w="1738" w:type="dxa"/>
            <w:shd w:val="clear" w:color="auto" w:fill="D9D9D9"/>
          </w:tcPr>
          <w:p w14:paraId="081C915B" w14:textId="77777777" w:rsidR="00A21702" w:rsidRPr="00905D78" w:rsidRDefault="00A21702" w:rsidP="00C43C58">
            <w:pPr>
              <w:pStyle w:val="Tabletitle"/>
              <w:snapToGrid w:val="0"/>
              <w:jc w:val="both"/>
              <w:rPr>
                <w:lang w:val="en-GB"/>
              </w:rPr>
            </w:pPr>
            <w:r w:rsidRPr="00905D78">
              <w:rPr>
                <w:lang w:val="en-GB"/>
              </w:rPr>
              <w:t>Special Character</w:t>
            </w:r>
          </w:p>
        </w:tc>
        <w:tc>
          <w:tcPr>
            <w:tcW w:w="6542" w:type="dxa"/>
            <w:shd w:val="clear" w:color="auto" w:fill="D9D9D9"/>
          </w:tcPr>
          <w:p w14:paraId="4B011777" w14:textId="77777777" w:rsidR="00A21702" w:rsidRPr="00905D78" w:rsidRDefault="00A21702" w:rsidP="00C43C58">
            <w:pPr>
              <w:pStyle w:val="Tabletitle"/>
              <w:snapToGrid w:val="0"/>
              <w:jc w:val="both"/>
              <w:rPr>
                <w:lang w:val="en-GB"/>
              </w:rPr>
            </w:pPr>
            <w:r w:rsidRPr="00905D78">
              <w:rPr>
                <w:lang w:val="en-GB"/>
              </w:rPr>
              <w:t>Encoding</w:t>
            </w:r>
          </w:p>
        </w:tc>
      </w:tr>
      <w:tr w:rsidR="00A21702" w:rsidRPr="00905D78" w14:paraId="355418B3" w14:textId="77777777" w:rsidTr="00C43C58">
        <w:trPr>
          <w:jc w:val="center"/>
        </w:trPr>
        <w:tc>
          <w:tcPr>
            <w:tcW w:w="1738" w:type="dxa"/>
          </w:tcPr>
          <w:p w14:paraId="5E9D7F5B" w14:textId="77777777" w:rsidR="00A21702" w:rsidRPr="00905D78" w:rsidRDefault="00A21702" w:rsidP="00C43C58">
            <w:pPr>
              <w:pStyle w:val="Tabletext"/>
              <w:snapToGrid w:val="0"/>
            </w:pPr>
            <w:r w:rsidRPr="00905D78">
              <w:t>Semicolon (;)</w:t>
            </w:r>
          </w:p>
        </w:tc>
        <w:tc>
          <w:tcPr>
            <w:tcW w:w="6542" w:type="dxa"/>
          </w:tcPr>
          <w:p w14:paraId="5B2BAB36" w14:textId="77777777" w:rsidR="00A21702" w:rsidRPr="00905D78" w:rsidRDefault="00A21702" w:rsidP="00C43C58">
            <w:pPr>
              <w:pStyle w:val="Tabletext"/>
              <w:snapToGrid w:val="0"/>
            </w:pPr>
            <w:r w:rsidRPr="00905D78">
              <w:t>&amp;s</w:t>
            </w:r>
          </w:p>
        </w:tc>
      </w:tr>
      <w:tr w:rsidR="00A21702" w:rsidRPr="00905D78" w14:paraId="04E66C45" w14:textId="77777777" w:rsidTr="00C43C58">
        <w:trPr>
          <w:jc w:val="center"/>
        </w:trPr>
        <w:tc>
          <w:tcPr>
            <w:tcW w:w="1738" w:type="dxa"/>
          </w:tcPr>
          <w:p w14:paraId="76445BF2" w14:textId="77777777" w:rsidR="00A21702" w:rsidRPr="00905D78" w:rsidRDefault="00A21702" w:rsidP="00C43C58">
            <w:pPr>
              <w:pStyle w:val="Tabletext"/>
              <w:snapToGrid w:val="0"/>
            </w:pPr>
            <w:r w:rsidRPr="00905D78">
              <w:t>Colon (:)</w:t>
            </w:r>
          </w:p>
        </w:tc>
        <w:tc>
          <w:tcPr>
            <w:tcW w:w="6542" w:type="dxa"/>
          </w:tcPr>
          <w:p w14:paraId="378859B6" w14:textId="77777777" w:rsidR="00A21702" w:rsidRPr="00905D78" w:rsidRDefault="00A21702" w:rsidP="00C43C58">
            <w:pPr>
              <w:pStyle w:val="Tabletext"/>
              <w:snapToGrid w:val="0"/>
            </w:pPr>
            <w:r w:rsidRPr="00905D78">
              <w:t>&amp;c</w:t>
            </w:r>
          </w:p>
        </w:tc>
      </w:tr>
      <w:tr w:rsidR="00A21702" w:rsidRPr="00905D78" w14:paraId="5D6794DD" w14:textId="77777777" w:rsidTr="00C43C58">
        <w:trPr>
          <w:jc w:val="center"/>
        </w:trPr>
        <w:tc>
          <w:tcPr>
            <w:tcW w:w="1738" w:type="dxa"/>
          </w:tcPr>
          <w:p w14:paraId="16D43BAE" w14:textId="77777777" w:rsidR="00A21702" w:rsidRPr="00905D78" w:rsidRDefault="00A21702" w:rsidP="00C43C58">
            <w:pPr>
              <w:pStyle w:val="Tabletext"/>
              <w:snapToGrid w:val="0"/>
            </w:pPr>
            <w:r w:rsidRPr="00905D78">
              <w:t>Comma (,)</w:t>
            </w:r>
          </w:p>
        </w:tc>
        <w:tc>
          <w:tcPr>
            <w:tcW w:w="6542" w:type="dxa"/>
          </w:tcPr>
          <w:p w14:paraId="670246EB" w14:textId="77777777" w:rsidR="00A21702" w:rsidRPr="00905D78" w:rsidRDefault="00A21702" w:rsidP="00C43C58">
            <w:pPr>
              <w:pStyle w:val="Tabletext"/>
              <w:snapToGrid w:val="0"/>
            </w:pPr>
            <w:r w:rsidRPr="00905D78">
              <w:t>&amp;m</w:t>
            </w:r>
          </w:p>
        </w:tc>
      </w:tr>
      <w:tr w:rsidR="00A21702" w:rsidRPr="00905D78" w14:paraId="1F3D7242" w14:textId="77777777" w:rsidTr="00C43C58">
        <w:trPr>
          <w:jc w:val="center"/>
        </w:trPr>
        <w:tc>
          <w:tcPr>
            <w:tcW w:w="1738" w:type="dxa"/>
          </w:tcPr>
          <w:p w14:paraId="69C6C6E9" w14:textId="77777777" w:rsidR="00A21702" w:rsidRPr="00905D78" w:rsidRDefault="00A21702" w:rsidP="00C43C58">
            <w:pPr>
              <w:pStyle w:val="Tabletext"/>
              <w:snapToGrid w:val="0"/>
            </w:pPr>
            <w:r w:rsidRPr="00905D78">
              <w:t>Ampersand (&amp;)</w:t>
            </w:r>
          </w:p>
        </w:tc>
        <w:tc>
          <w:tcPr>
            <w:tcW w:w="6542" w:type="dxa"/>
          </w:tcPr>
          <w:p w14:paraId="09C9D6AD" w14:textId="77777777" w:rsidR="00A21702" w:rsidRPr="00905D78" w:rsidRDefault="00A80042" w:rsidP="00C43C58">
            <w:pPr>
              <w:pStyle w:val="Tabletext"/>
              <w:keepNext/>
              <w:snapToGrid w:val="0"/>
            </w:pPr>
            <w:r w:rsidRPr="00905D78">
              <w:t>&amp;a</w:t>
            </w:r>
          </w:p>
        </w:tc>
      </w:tr>
    </w:tbl>
    <w:p w14:paraId="1355056D" w14:textId="77777777" w:rsidR="004504BD" w:rsidRPr="00905D78" w:rsidRDefault="004504BD" w:rsidP="00073D5A">
      <w:pPr>
        <w:spacing w:after="120"/>
        <w:rPr>
          <w:lang w:val="en-GB"/>
        </w:rPr>
      </w:pPr>
      <w:r w:rsidRPr="00905D78">
        <w:rPr>
          <w:lang w:val="en-GB"/>
        </w:rPr>
        <w:t>For example, a notional DEF containing four elements that might be used to represent drawing instructions:</w:t>
      </w:r>
    </w:p>
    <w:p w14:paraId="3FBDE9F5" w14:textId="77777777" w:rsidR="004504BD" w:rsidRPr="00C43C58" w:rsidRDefault="004504BD" w:rsidP="00073D5A">
      <w:pPr>
        <w:pStyle w:val="Code"/>
        <w:spacing w:after="120"/>
        <w:rPr>
          <w:b/>
          <w:sz w:val="18"/>
          <w:szCs w:val="18"/>
        </w:rPr>
      </w:pPr>
      <w:r w:rsidRPr="00C43C58">
        <w:rPr>
          <w:b/>
          <w:sz w:val="18"/>
          <w:szCs w:val="18"/>
        </w:rPr>
        <w:t>PenWidth:0.64;PenColor:LANDF,0.75;DrawLine;DrawTextStrings:Hello&amp;m world!,,</w:t>
      </w:r>
      <w:proofErr w:type="spellStart"/>
      <w:r w:rsidRPr="00C43C58">
        <w:rPr>
          <w:b/>
          <w:sz w:val="18"/>
          <w:szCs w:val="18"/>
        </w:rPr>
        <w:t>Foo&amp;cbar</w:t>
      </w:r>
      <w:proofErr w:type="spellEnd"/>
    </w:p>
    <w:p w14:paraId="73C54127" w14:textId="77777777" w:rsidR="004504BD" w:rsidRPr="00905D78" w:rsidRDefault="004504BD" w:rsidP="00073D5A">
      <w:pPr>
        <w:spacing w:after="120"/>
        <w:rPr>
          <w:lang w:val="en-GB"/>
        </w:rPr>
      </w:pPr>
      <w:r w:rsidRPr="00905D78">
        <w:rPr>
          <w:lang w:val="en-GB"/>
        </w:rPr>
        <w:t xml:space="preserve">The first element has one parameter (0.64), the second element has two parameters (LANDF and 0.75), the third element has no parameters, and the fourth element has three parameters (Hello, world!, null or empty, and </w:t>
      </w:r>
      <w:proofErr w:type="spellStart"/>
      <w:r w:rsidRPr="00905D78">
        <w:rPr>
          <w:lang w:val="en-GB"/>
        </w:rPr>
        <w:t>Foo:bar</w:t>
      </w:r>
      <w:proofErr w:type="spellEnd"/>
      <w:r w:rsidRPr="00905D78">
        <w:rPr>
          <w:lang w:val="en-GB"/>
        </w:rPr>
        <w:t>).</w:t>
      </w:r>
    </w:p>
    <w:p w14:paraId="71617D9C" w14:textId="77777777" w:rsidR="00CC7F9B" w:rsidRPr="00905D78" w:rsidRDefault="00C9247E" w:rsidP="006D1A42">
      <w:pPr>
        <w:pStyle w:val="Heading3"/>
        <w:rPr>
          <w:color w:val="auto"/>
        </w:rPr>
      </w:pPr>
      <w:bookmarkStart w:id="89" w:name="_Toc96695706"/>
      <w:r w:rsidRPr="00905D78">
        <w:rPr>
          <w:color w:val="auto"/>
        </w:rPr>
        <w:t>Parsing</w:t>
      </w:r>
      <w:bookmarkEnd w:id="89"/>
    </w:p>
    <w:p w14:paraId="441CC108" w14:textId="77777777" w:rsidR="003D0DC8" w:rsidRPr="00905D78" w:rsidRDefault="007C02FD" w:rsidP="00073D5A">
      <w:pPr>
        <w:spacing w:before="0" w:after="120"/>
        <w:rPr>
          <w:lang w:val="en-GB"/>
        </w:rPr>
      </w:pPr>
      <w:r w:rsidRPr="00905D78">
        <w:rPr>
          <w:lang w:val="en-GB"/>
        </w:rPr>
        <w:t xml:space="preserve">There are four steps to parsing the DEF: </w:t>
      </w:r>
      <w:r w:rsidR="003D0DC8" w:rsidRPr="00905D78">
        <w:rPr>
          <w:lang w:val="en-GB"/>
        </w:rPr>
        <w:t xml:space="preserve">(1) </w:t>
      </w:r>
      <w:r w:rsidRPr="00905D78">
        <w:rPr>
          <w:lang w:val="en-GB"/>
        </w:rPr>
        <w:t xml:space="preserve">get each element, </w:t>
      </w:r>
      <w:r w:rsidR="003D0DC8" w:rsidRPr="00905D78">
        <w:rPr>
          <w:lang w:val="en-GB"/>
        </w:rPr>
        <w:t xml:space="preserve">(2) </w:t>
      </w:r>
      <w:r w:rsidRPr="00905D78">
        <w:rPr>
          <w:lang w:val="en-GB"/>
        </w:rPr>
        <w:t xml:space="preserve">get the item and parameters for each element, </w:t>
      </w:r>
      <w:r w:rsidR="003D0DC8" w:rsidRPr="00905D78">
        <w:rPr>
          <w:lang w:val="en-GB"/>
        </w:rPr>
        <w:t xml:space="preserve">(3) </w:t>
      </w:r>
      <w:r w:rsidRPr="00905D78">
        <w:rPr>
          <w:lang w:val="en-GB"/>
        </w:rPr>
        <w:t xml:space="preserve">break the parameters into individual pieces, and then </w:t>
      </w:r>
      <w:r w:rsidR="003D0DC8" w:rsidRPr="00905D78">
        <w:rPr>
          <w:lang w:val="en-GB"/>
        </w:rPr>
        <w:t xml:space="preserve">(4) </w:t>
      </w:r>
      <w:r w:rsidRPr="00905D78">
        <w:rPr>
          <w:lang w:val="en-GB"/>
        </w:rPr>
        <w:t xml:space="preserve">decode each parameter. The notional DEF: </w:t>
      </w:r>
    </w:p>
    <w:p w14:paraId="1E263762" w14:textId="77777777" w:rsidR="007C02FD" w:rsidRPr="00905D78" w:rsidRDefault="007C02FD" w:rsidP="00073D5A">
      <w:pPr>
        <w:spacing w:before="0" w:after="120"/>
        <w:rPr>
          <w:lang w:val="en-GB"/>
        </w:rPr>
      </w:pPr>
      <w:r w:rsidRPr="00905D78">
        <w:rPr>
          <w:i/>
          <w:lang w:val="en-GB"/>
        </w:rPr>
        <w:t>Item1:P1A;Item2:P2A,P2B;Item3:Hello&amp;m world!</w:t>
      </w:r>
    </w:p>
    <w:p w14:paraId="3B277E86" w14:textId="77777777" w:rsidR="004504BD" w:rsidRPr="00905D78" w:rsidRDefault="007C02FD" w:rsidP="00073D5A">
      <w:pPr>
        <w:spacing w:before="0" w:after="120"/>
        <w:rPr>
          <w:lang w:val="en-GB"/>
        </w:rPr>
      </w:pPr>
      <w:r w:rsidRPr="00905D78">
        <w:rPr>
          <w:lang w:val="en-GB"/>
        </w:rPr>
        <w:t>T</w:t>
      </w:r>
      <w:r w:rsidR="00C9247E" w:rsidRPr="00905D78">
        <w:rPr>
          <w:lang w:val="en-GB"/>
        </w:rPr>
        <w:t xml:space="preserve">he </w:t>
      </w:r>
      <w:r w:rsidR="004A2649" w:rsidRPr="00905D78">
        <w:rPr>
          <w:lang w:val="en-GB"/>
        </w:rPr>
        <w:t xml:space="preserve">host should </w:t>
      </w:r>
      <w:r w:rsidR="00F33909" w:rsidRPr="00905D78">
        <w:rPr>
          <w:lang w:val="en-GB"/>
        </w:rPr>
        <w:t xml:space="preserve">first </w:t>
      </w:r>
      <w:r w:rsidR="00C9247E" w:rsidRPr="00905D78">
        <w:rPr>
          <w:lang w:val="en-GB"/>
        </w:rPr>
        <w:t xml:space="preserve">split </w:t>
      </w:r>
      <w:r w:rsidR="004A2649" w:rsidRPr="00905D78">
        <w:rPr>
          <w:lang w:val="en-GB"/>
        </w:rPr>
        <w:t xml:space="preserve">the </w:t>
      </w:r>
      <w:r w:rsidRPr="00905D78">
        <w:rPr>
          <w:lang w:val="en-GB"/>
        </w:rPr>
        <w:t>DEF</w:t>
      </w:r>
      <w:r w:rsidR="004A2649" w:rsidRPr="00905D78">
        <w:rPr>
          <w:lang w:val="en-GB"/>
        </w:rPr>
        <w:t xml:space="preserve"> </w:t>
      </w:r>
      <w:r w:rsidR="00C9247E" w:rsidRPr="00905D78">
        <w:rPr>
          <w:lang w:val="en-GB"/>
        </w:rPr>
        <w:t xml:space="preserve">into individual elements on </w:t>
      </w:r>
      <w:r w:rsidR="004A2649" w:rsidRPr="00905D78">
        <w:rPr>
          <w:lang w:val="en-GB"/>
        </w:rPr>
        <w:t xml:space="preserve">each </w:t>
      </w:r>
      <w:r w:rsidR="00C9247E" w:rsidRPr="00905D78">
        <w:rPr>
          <w:lang w:val="en-GB"/>
        </w:rPr>
        <w:t xml:space="preserve">semicolon (;) </w:t>
      </w:r>
      <w:r w:rsidR="004504BD" w:rsidRPr="00905D78">
        <w:rPr>
          <w:lang w:val="en-GB"/>
        </w:rPr>
        <w:t xml:space="preserve">       </w:t>
      </w:r>
      <w:r w:rsidR="00C9247E" w:rsidRPr="00905D78">
        <w:rPr>
          <w:lang w:val="en-GB"/>
        </w:rPr>
        <w:t>boundar</w:t>
      </w:r>
      <w:r w:rsidR="004A2649" w:rsidRPr="00905D78">
        <w:rPr>
          <w:lang w:val="en-GB"/>
        </w:rPr>
        <w:t>y</w:t>
      </w:r>
      <w:r w:rsidR="00AF6CC6" w:rsidRPr="00905D78">
        <w:rPr>
          <w:lang w:val="en-GB"/>
        </w:rPr>
        <w:t xml:space="preserve"> resulting in the following</w:t>
      </w:r>
      <w:r w:rsidRPr="00905D78">
        <w:rPr>
          <w:lang w:val="en-GB"/>
        </w:rPr>
        <w:t>:</w:t>
      </w:r>
    </w:p>
    <w:p w14:paraId="752D9EF0" w14:textId="77777777" w:rsidR="003377B8" w:rsidRPr="00905D78" w:rsidRDefault="003377B8" w:rsidP="003377B8">
      <w:pPr>
        <w:pStyle w:val="Caption"/>
        <w:spacing w:after="120"/>
        <w:jc w:val="center"/>
      </w:pPr>
      <w:r w:rsidRPr="00905D78">
        <w:t xml:space="preserve">Table 13-3 – </w:t>
      </w:r>
      <w:proofErr w:type="spellStart"/>
      <w:r w:rsidRPr="00905D78">
        <w:t>Parsing</w:t>
      </w:r>
      <w:proofErr w:type="spellEnd"/>
      <w:r w:rsidRPr="00905D78">
        <w:t xml:space="preserve"> </w:t>
      </w:r>
      <w:r w:rsidR="00AF059B" w:rsidRPr="00905D78">
        <w:t>–</w:t>
      </w:r>
      <w:r w:rsidRPr="00905D78">
        <w:t xml:space="preserve"> </w:t>
      </w:r>
      <w:proofErr w:type="spellStart"/>
      <w:r w:rsidR="00AF059B" w:rsidRPr="00905D78">
        <w:t>Step</w:t>
      </w:r>
      <w:proofErr w:type="spellEnd"/>
      <w:r w:rsidR="00AF059B" w:rsidRPr="00905D78">
        <w:t xml:space="preserve">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6430"/>
      </w:tblGrid>
      <w:tr w:rsidR="00AF059B" w:rsidRPr="00905D78" w14:paraId="24E42F9F" w14:textId="77777777" w:rsidTr="00C43C58">
        <w:trPr>
          <w:cantSplit/>
          <w:jc w:val="center"/>
        </w:trPr>
        <w:tc>
          <w:tcPr>
            <w:tcW w:w="2093" w:type="dxa"/>
            <w:shd w:val="clear" w:color="auto" w:fill="D9D9D9"/>
            <w:vAlign w:val="center"/>
          </w:tcPr>
          <w:p w14:paraId="7237493B" w14:textId="77777777" w:rsidR="007C02FD" w:rsidRPr="00905D78" w:rsidRDefault="007C02FD" w:rsidP="00073D5A">
            <w:pPr>
              <w:keepNext/>
              <w:keepLines/>
              <w:spacing w:before="60" w:after="60"/>
              <w:jc w:val="left"/>
              <w:rPr>
                <w:b/>
                <w:sz w:val="16"/>
                <w:lang w:val="en-GB"/>
              </w:rPr>
            </w:pPr>
            <w:r w:rsidRPr="00905D78">
              <w:rPr>
                <w:b/>
                <w:sz w:val="16"/>
                <w:lang w:val="en-GB"/>
              </w:rPr>
              <w:t>ELEMENT #</w:t>
            </w:r>
          </w:p>
        </w:tc>
        <w:tc>
          <w:tcPr>
            <w:tcW w:w="6430" w:type="dxa"/>
            <w:shd w:val="clear" w:color="auto" w:fill="D9D9D9"/>
            <w:vAlign w:val="center"/>
          </w:tcPr>
          <w:p w14:paraId="4E0159F0" w14:textId="77777777" w:rsidR="007C02FD" w:rsidRPr="00905D78" w:rsidRDefault="007C02FD" w:rsidP="00073D5A">
            <w:pPr>
              <w:keepNext/>
              <w:keepLines/>
              <w:spacing w:before="60" w:after="60"/>
              <w:jc w:val="left"/>
              <w:rPr>
                <w:b/>
                <w:sz w:val="16"/>
                <w:lang w:val="en-GB"/>
              </w:rPr>
            </w:pPr>
            <w:r w:rsidRPr="00905D78">
              <w:rPr>
                <w:b/>
                <w:sz w:val="16"/>
                <w:lang w:val="en-GB"/>
              </w:rPr>
              <w:t>ELEMENT</w:t>
            </w:r>
          </w:p>
        </w:tc>
      </w:tr>
      <w:tr w:rsidR="00AF059B" w:rsidRPr="00905D78" w14:paraId="1E448BB1" w14:textId="77777777" w:rsidTr="00C43C58">
        <w:trPr>
          <w:cantSplit/>
          <w:jc w:val="center"/>
        </w:trPr>
        <w:tc>
          <w:tcPr>
            <w:tcW w:w="2093" w:type="dxa"/>
            <w:shd w:val="clear" w:color="auto" w:fill="auto"/>
            <w:vAlign w:val="center"/>
          </w:tcPr>
          <w:p w14:paraId="61039BA9" w14:textId="77777777" w:rsidR="007C02FD" w:rsidRPr="00905D78" w:rsidRDefault="007C02FD" w:rsidP="00073D5A">
            <w:pPr>
              <w:keepNext/>
              <w:keepLines/>
              <w:spacing w:before="60" w:after="60"/>
              <w:jc w:val="left"/>
              <w:rPr>
                <w:sz w:val="16"/>
                <w:lang w:val="en-GB"/>
              </w:rPr>
            </w:pPr>
            <w:r w:rsidRPr="00905D78">
              <w:rPr>
                <w:sz w:val="16"/>
                <w:lang w:val="en-GB"/>
              </w:rPr>
              <w:t>1</w:t>
            </w:r>
          </w:p>
        </w:tc>
        <w:tc>
          <w:tcPr>
            <w:tcW w:w="6430" w:type="dxa"/>
            <w:shd w:val="clear" w:color="auto" w:fill="auto"/>
            <w:vAlign w:val="center"/>
          </w:tcPr>
          <w:p w14:paraId="6277855F" w14:textId="77777777" w:rsidR="007C02FD" w:rsidRPr="00905D78" w:rsidRDefault="00AF6CC6" w:rsidP="00073D5A">
            <w:pPr>
              <w:keepNext/>
              <w:keepLines/>
              <w:spacing w:before="60" w:after="60"/>
              <w:jc w:val="left"/>
              <w:rPr>
                <w:i/>
                <w:sz w:val="16"/>
                <w:lang w:val="en-GB"/>
              </w:rPr>
            </w:pPr>
            <w:r w:rsidRPr="00905D78">
              <w:rPr>
                <w:i/>
                <w:sz w:val="16"/>
                <w:lang w:val="en-GB"/>
              </w:rPr>
              <w:t>Item1:P1A</w:t>
            </w:r>
          </w:p>
        </w:tc>
      </w:tr>
      <w:tr w:rsidR="00AF059B" w:rsidRPr="00905D78" w14:paraId="050382B4" w14:textId="77777777" w:rsidTr="00C43C58">
        <w:trPr>
          <w:cantSplit/>
          <w:jc w:val="center"/>
        </w:trPr>
        <w:tc>
          <w:tcPr>
            <w:tcW w:w="2093" w:type="dxa"/>
            <w:shd w:val="clear" w:color="auto" w:fill="auto"/>
            <w:vAlign w:val="center"/>
          </w:tcPr>
          <w:p w14:paraId="46AFDAA5" w14:textId="77777777" w:rsidR="007C02FD" w:rsidRPr="00905D78" w:rsidRDefault="007C02FD" w:rsidP="00073D5A">
            <w:pPr>
              <w:keepNext/>
              <w:keepLines/>
              <w:spacing w:before="60" w:after="60"/>
              <w:jc w:val="left"/>
              <w:rPr>
                <w:sz w:val="16"/>
                <w:lang w:val="en-GB"/>
              </w:rPr>
            </w:pPr>
            <w:r w:rsidRPr="00905D78">
              <w:rPr>
                <w:sz w:val="16"/>
                <w:lang w:val="en-GB"/>
              </w:rPr>
              <w:t>2</w:t>
            </w:r>
          </w:p>
        </w:tc>
        <w:tc>
          <w:tcPr>
            <w:tcW w:w="6430" w:type="dxa"/>
            <w:shd w:val="clear" w:color="auto" w:fill="auto"/>
            <w:vAlign w:val="center"/>
          </w:tcPr>
          <w:p w14:paraId="6363C182" w14:textId="77777777" w:rsidR="007C02FD" w:rsidRPr="00905D78" w:rsidRDefault="00AF6CC6" w:rsidP="00073D5A">
            <w:pPr>
              <w:keepNext/>
              <w:keepLines/>
              <w:spacing w:before="60" w:after="60"/>
              <w:jc w:val="left"/>
              <w:rPr>
                <w:i/>
                <w:sz w:val="16"/>
                <w:lang w:val="en-GB"/>
              </w:rPr>
            </w:pPr>
            <w:r w:rsidRPr="00905D78">
              <w:rPr>
                <w:i/>
                <w:sz w:val="16"/>
                <w:lang w:val="en-GB"/>
              </w:rPr>
              <w:t>Item2:P2A,P2B</w:t>
            </w:r>
          </w:p>
        </w:tc>
      </w:tr>
      <w:tr w:rsidR="00AF059B" w:rsidRPr="00905D78" w14:paraId="4C8C4B05" w14:textId="77777777" w:rsidTr="00C43C58">
        <w:trPr>
          <w:cantSplit/>
          <w:jc w:val="center"/>
        </w:trPr>
        <w:tc>
          <w:tcPr>
            <w:tcW w:w="2093" w:type="dxa"/>
            <w:shd w:val="clear" w:color="auto" w:fill="auto"/>
            <w:vAlign w:val="center"/>
          </w:tcPr>
          <w:p w14:paraId="72B9EB22" w14:textId="77777777" w:rsidR="007C02FD" w:rsidRPr="00905D78" w:rsidRDefault="007C02FD" w:rsidP="00073D5A">
            <w:pPr>
              <w:keepLines/>
              <w:spacing w:before="60" w:after="60"/>
              <w:jc w:val="left"/>
              <w:rPr>
                <w:sz w:val="16"/>
                <w:lang w:val="en-GB"/>
              </w:rPr>
            </w:pPr>
            <w:r w:rsidRPr="00905D78">
              <w:rPr>
                <w:sz w:val="16"/>
                <w:lang w:val="en-GB"/>
              </w:rPr>
              <w:t>3</w:t>
            </w:r>
          </w:p>
        </w:tc>
        <w:tc>
          <w:tcPr>
            <w:tcW w:w="6430" w:type="dxa"/>
            <w:shd w:val="clear" w:color="auto" w:fill="auto"/>
            <w:vAlign w:val="center"/>
          </w:tcPr>
          <w:p w14:paraId="617E7CF2" w14:textId="77777777" w:rsidR="007C02FD" w:rsidRPr="00905D78" w:rsidRDefault="00AF6CC6" w:rsidP="00073D5A">
            <w:pPr>
              <w:keepLines/>
              <w:spacing w:before="60" w:after="60"/>
              <w:jc w:val="left"/>
              <w:rPr>
                <w:i/>
                <w:sz w:val="16"/>
                <w:lang w:val="en-GB"/>
              </w:rPr>
            </w:pPr>
            <w:r w:rsidRPr="00905D78">
              <w:rPr>
                <w:i/>
                <w:sz w:val="16"/>
                <w:lang w:val="en-GB"/>
              </w:rPr>
              <w:t>Item3:Hello&amp;m world!</w:t>
            </w:r>
          </w:p>
        </w:tc>
      </w:tr>
    </w:tbl>
    <w:p w14:paraId="3D26E95D" w14:textId="77777777" w:rsidR="00AF059B" w:rsidRPr="00905D78" w:rsidRDefault="00AF059B" w:rsidP="00073D5A">
      <w:pPr>
        <w:spacing w:before="0" w:after="0"/>
      </w:pPr>
    </w:p>
    <w:p w14:paraId="18D379DE" w14:textId="77777777" w:rsidR="00AF6CC6" w:rsidRPr="00905D78" w:rsidRDefault="004A2649" w:rsidP="00073D5A">
      <w:pPr>
        <w:spacing w:before="0" w:after="120"/>
        <w:rPr>
          <w:lang w:val="en-GB"/>
        </w:rPr>
      </w:pPr>
      <w:r w:rsidRPr="00905D78">
        <w:rPr>
          <w:lang w:val="en-GB"/>
        </w:rPr>
        <w:t>Each</w:t>
      </w:r>
      <w:r w:rsidR="00C9247E" w:rsidRPr="00905D78">
        <w:rPr>
          <w:lang w:val="en-GB"/>
        </w:rPr>
        <w:t xml:space="preserve"> </w:t>
      </w:r>
      <w:r w:rsidRPr="00905D78">
        <w:rPr>
          <w:lang w:val="en-GB"/>
        </w:rPr>
        <w:t xml:space="preserve">of the </w:t>
      </w:r>
      <w:r w:rsidR="00C9247E" w:rsidRPr="00905D78">
        <w:rPr>
          <w:lang w:val="en-GB"/>
        </w:rPr>
        <w:t xml:space="preserve">elements </w:t>
      </w:r>
      <w:r w:rsidRPr="00905D78">
        <w:rPr>
          <w:lang w:val="en-GB"/>
        </w:rPr>
        <w:t xml:space="preserve">should then be </w:t>
      </w:r>
      <w:r w:rsidR="00C9247E" w:rsidRPr="00905D78">
        <w:rPr>
          <w:lang w:val="en-GB"/>
        </w:rPr>
        <w:t xml:space="preserve">divided into </w:t>
      </w:r>
      <w:r w:rsidRPr="00905D78">
        <w:rPr>
          <w:lang w:val="en-GB"/>
        </w:rPr>
        <w:t xml:space="preserve">an </w:t>
      </w:r>
      <w:r w:rsidR="00C9247E" w:rsidRPr="00905D78">
        <w:rPr>
          <w:lang w:val="en-GB"/>
        </w:rPr>
        <w:t xml:space="preserve">item and </w:t>
      </w:r>
      <w:r w:rsidRPr="00905D78">
        <w:rPr>
          <w:lang w:val="en-GB"/>
        </w:rPr>
        <w:t xml:space="preserve">the </w:t>
      </w:r>
      <w:r w:rsidR="00DD171A" w:rsidRPr="00905D78">
        <w:rPr>
          <w:lang w:val="en-GB"/>
        </w:rPr>
        <w:t xml:space="preserve">items </w:t>
      </w:r>
      <w:r w:rsidR="00F33909" w:rsidRPr="00905D78">
        <w:rPr>
          <w:lang w:val="en-GB"/>
        </w:rPr>
        <w:t xml:space="preserve">parameter(s) </w:t>
      </w:r>
      <w:r w:rsidR="00C9247E" w:rsidRPr="00905D78">
        <w:rPr>
          <w:lang w:val="en-GB"/>
        </w:rPr>
        <w:t xml:space="preserve">by </w:t>
      </w:r>
      <w:r w:rsidRPr="00905D78">
        <w:rPr>
          <w:lang w:val="en-GB"/>
        </w:rPr>
        <w:t>splitting</w:t>
      </w:r>
      <w:r w:rsidR="00C9247E" w:rsidRPr="00905D78">
        <w:rPr>
          <w:lang w:val="en-GB"/>
        </w:rPr>
        <w:t xml:space="preserve"> on colon (:) boundaries</w:t>
      </w:r>
      <w:r w:rsidR="00AF6CC6" w:rsidRPr="00905D78">
        <w:rPr>
          <w:lang w:val="en-GB"/>
        </w:rPr>
        <w:t>, resulting in:</w:t>
      </w:r>
    </w:p>
    <w:p w14:paraId="03F6EE67" w14:textId="77777777" w:rsidR="00AF059B" w:rsidRPr="00905D78" w:rsidRDefault="00AF059B" w:rsidP="00AF059B">
      <w:pPr>
        <w:pStyle w:val="Caption"/>
        <w:spacing w:after="120"/>
        <w:jc w:val="center"/>
      </w:pPr>
      <w:r w:rsidRPr="00905D78">
        <w:t xml:space="preserve">Table 13-4 – </w:t>
      </w:r>
      <w:proofErr w:type="spellStart"/>
      <w:r w:rsidRPr="00905D78">
        <w:t>Parsing</w:t>
      </w:r>
      <w:proofErr w:type="spellEnd"/>
      <w:r w:rsidRPr="00905D78">
        <w:t xml:space="preserve"> – </w:t>
      </w:r>
      <w:proofErr w:type="spellStart"/>
      <w:r w:rsidRPr="00905D78">
        <w:t>Step</w:t>
      </w:r>
      <w:proofErr w:type="spellEnd"/>
      <w:r w:rsidRPr="00905D78">
        <w:t xml:space="preserve"> 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1"/>
        <w:gridCol w:w="2131"/>
        <w:gridCol w:w="2131"/>
      </w:tblGrid>
      <w:tr w:rsidR="00AF6CC6" w:rsidRPr="00905D78" w14:paraId="79A36D09" w14:textId="77777777" w:rsidTr="00C43C58">
        <w:trPr>
          <w:jc w:val="center"/>
        </w:trPr>
        <w:tc>
          <w:tcPr>
            <w:tcW w:w="2130" w:type="dxa"/>
            <w:shd w:val="clear" w:color="auto" w:fill="D9D9D9"/>
            <w:vAlign w:val="center"/>
          </w:tcPr>
          <w:p w14:paraId="33249419" w14:textId="77777777" w:rsidR="00AF6CC6" w:rsidRPr="00905D78" w:rsidRDefault="00AF6CC6" w:rsidP="00073D5A">
            <w:pPr>
              <w:spacing w:before="60" w:after="60"/>
              <w:jc w:val="left"/>
              <w:rPr>
                <w:b/>
                <w:sz w:val="16"/>
                <w:lang w:val="en-GB"/>
              </w:rPr>
            </w:pPr>
            <w:r w:rsidRPr="00905D78">
              <w:rPr>
                <w:b/>
                <w:sz w:val="16"/>
                <w:lang w:val="en-GB"/>
              </w:rPr>
              <w:t>ELEMENT #</w:t>
            </w:r>
          </w:p>
        </w:tc>
        <w:tc>
          <w:tcPr>
            <w:tcW w:w="2131" w:type="dxa"/>
            <w:shd w:val="clear" w:color="auto" w:fill="D9D9D9"/>
            <w:vAlign w:val="center"/>
          </w:tcPr>
          <w:p w14:paraId="1D526324" w14:textId="77777777" w:rsidR="00AF6CC6" w:rsidRPr="00905D78" w:rsidRDefault="00AF6CC6" w:rsidP="00073D5A">
            <w:pPr>
              <w:spacing w:before="60" w:after="60"/>
              <w:jc w:val="left"/>
              <w:rPr>
                <w:b/>
                <w:sz w:val="16"/>
                <w:lang w:val="en-GB"/>
              </w:rPr>
            </w:pPr>
            <w:r w:rsidRPr="00905D78">
              <w:rPr>
                <w:b/>
                <w:sz w:val="16"/>
                <w:lang w:val="en-GB"/>
              </w:rPr>
              <w:t>ELEMENT</w:t>
            </w:r>
          </w:p>
        </w:tc>
        <w:tc>
          <w:tcPr>
            <w:tcW w:w="2131" w:type="dxa"/>
            <w:shd w:val="clear" w:color="auto" w:fill="D9D9D9"/>
            <w:vAlign w:val="center"/>
          </w:tcPr>
          <w:p w14:paraId="7CB230AB" w14:textId="77777777" w:rsidR="00AF6CC6" w:rsidRPr="00905D78" w:rsidRDefault="00AF6CC6" w:rsidP="00073D5A">
            <w:pPr>
              <w:spacing w:before="60" w:after="60"/>
              <w:jc w:val="left"/>
              <w:rPr>
                <w:b/>
                <w:sz w:val="16"/>
                <w:lang w:val="en-GB"/>
              </w:rPr>
            </w:pPr>
            <w:r w:rsidRPr="00905D78">
              <w:rPr>
                <w:b/>
                <w:sz w:val="16"/>
                <w:lang w:val="en-GB"/>
              </w:rPr>
              <w:t>ITEM</w:t>
            </w:r>
          </w:p>
        </w:tc>
        <w:tc>
          <w:tcPr>
            <w:tcW w:w="2131" w:type="dxa"/>
            <w:shd w:val="clear" w:color="auto" w:fill="D9D9D9"/>
            <w:vAlign w:val="center"/>
          </w:tcPr>
          <w:p w14:paraId="5B021318" w14:textId="77777777" w:rsidR="00AF6CC6" w:rsidRPr="00905D78" w:rsidRDefault="00AF6CC6" w:rsidP="00073D5A">
            <w:pPr>
              <w:spacing w:before="60" w:after="60"/>
              <w:jc w:val="left"/>
              <w:rPr>
                <w:b/>
                <w:sz w:val="16"/>
                <w:lang w:val="en-GB"/>
              </w:rPr>
            </w:pPr>
            <w:r w:rsidRPr="00905D78">
              <w:rPr>
                <w:b/>
                <w:sz w:val="16"/>
                <w:lang w:val="en-GB"/>
              </w:rPr>
              <w:t>PARAMETERS</w:t>
            </w:r>
          </w:p>
        </w:tc>
      </w:tr>
      <w:tr w:rsidR="00AF6CC6" w:rsidRPr="00905D78" w14:paraId="2C017679" w14:textId="77777777" w:rsidTr="00C43C58">
        <w:trPr>
          <w:jc w:val="center"/>
        </w:trPr>
        <w:tc>
          <w:tcPr>
            <w:tcW w:w="2130" w:type="dxa"/>
            <w:shd w:val="clear" w:color="auto" w:fill="auto"/>
            <w:vAlign w:val="center"/>
          </w:tcPr>
          <w:p w14:paraId="0D9AF300" w14:textId="77777777" w:rsidR="00AF6CC6" w:rsidRPr="00905D78" w:rsidRDefault="00AF6CC6" w:rsidP="00073D5A">
            <w:pPr>
              <w:spacing w:before="60" w:after="60"/>
              <w:jc w:val="left"/>
              <w:rPr>
                <w:sz w:val="16"/>
                <w:lang w:val="en-GB"/>
              </w:rPr>
            </w:pPr>
            <w:r w:rsidRPr="00905D78">
              <w:rPr>
                <w:sz w:val="16"/>
                <w:lang w:val="en-GB"/>
              </w:rPr>
              <w:t>1</w:t>
            </w:r>
          </w:p>
        </w:tc>
        <w:tc>
          <w:tcPr>
            <w:tcW w:w="2131" w:type="dxa"/>
            <w:shd w:val="clear" w:color="auto" w:fill="auto"/>
            <w:vAlign w:val="center"/>
          </w:tcPr>
          <w:p w14:paraId="0C68FCE0" w14:textId="77777777" w:rsidR="00AF6CC6" w:rsidRPr="00905D78" w:rsidRDefault="00AF6CC6" w:rsidP="00073D5A">
            <w:pPr>
              <w:keepNext/>
              <w:keepLines/>
              <w:spacing w:before="60" w:after="60"/>
              <w:jc w:val="left"/>
              <w:rPr>
                <w:i/>
                <w:sz w:val="16"/>
                <w:lang w:val="en-GB"/>
              </w:rPr>
            </w:pPr>
            <w:r w:rsidRPr="00905D78">
              <w:rPr>
                <w:i/>
                <w:sz w:val="16"/>
                <w:lang w:val="en-GB"/>
              </w:rPr>
              <w:t>Item1:P1A</w:t>
            </w:r>
          </w:p>
        </w:tc>
        <w:tc>
          <w:tcPr>
            <w:tcW w:w="2131" w:type="dxa"/>
            <w:shd w:val="clear" w:color="auto" w:fill="auto"/>
            <w:vAlign w:val="center"/>
          </w:tcPr>
          <w:p w14:paraId="32B9E7DB" w14:textId="77777777" w:rsidR="00AF6CC6" w:rsidRPr="00905D78" w:rsidRDefault="00AF6CC6" w:rsidP="00073D5A">
            <w:pPr>
              <w:spacing w:before="60" w:after="60"/>
              <w:jc w:val="left"/>
              <w:rPr>
                <w:i/>
                <w:sz w:val="16"/>
                <w:lang w:val="en-GB"/>
              </w:rPr>
            </w:pPr>
            <w:r w:rsidRPr="00905D78">
              <w:rPr>
                <w:i/>
                <w:sz w:val="16"/>
                <w:lang w:val="en-GB"/>
              </w:rPr>
              <w:t>Item1</w:t>
            </w:r>
          </w:p>
        </w:tc>
        <w:tc>
          <w:tcPr>
            <w:tcW w:w="2131" w:type="dxa"/>
            <w:shd w:val="clear" w:color="auto" w:fill="auto"/>
            <w:vAlign w:val="center"/>
          </w:tcPr>
          <w:p w14:paraId="2100852B" w14:textId="77777777" w:rsidR="00AF6CC6" w:rsidRPr="00905D78" w:rsidRDefault="00AF6CC6" w:rsidP="00073D5A">
            <w:pPr>
              <w:spacing w:before="60" w:after="60"/>
              <w:jc w:val="left"/>
              <w:rPr>
                <w:i/>
                <w:sz w:val="16"/>
                <w:lang w:val="en-GB"/>
              </w:rPr>
            </w:pPr>
            <w:r w:rsidRPr="00905D78">
              <w:rPr>
                <w:i/>
                <w:sz w:val="16"/>
                <w:lang w:val="en-GB"/>
              </w:rPr>
              <w:t>P1A</w:t>
            </w:r>
          </w:p>
        </w:tc>
      </w:tr>
      <w:tr w:rsidR="00AF6CC6" w:rsidRPr="00905D78" w14:paraId="356DF4AF" w14:textId="77777777" w:rsidTr="00C43C58">
        <w:trPr>
          <w:jc w:val="center"/>
        </w:trPr>
        <w:tc>
          <w:tcPr>
            <w:tcW w:w="2130" w:type="dxa"/>
            <w:shd w:val="clear" w:color="auto" w:fill="auto"/>
            <w:vAlign w:val="center"/>
          </w:tcPr>
          <w:p w14:paraId="4F2ACE1B" w14:textId="77777777" w:rsidR="00AF6CC6" w:rsidRPr="00905D78" w:rsidRDefault="00AF6CC6" w:rsidP="00073D5A">
            <w:pPr>
              <w:spacing w:before="60" w:after="60"/>
              <w:jc w:val="left"/>
              <w:rPr>
                <w:sz w:val="16"/>
                <w:lang w:val="en-GB"/>
              </w:rPr>
            </w:pPr>
            <w:r w:rsidRPr="00905D78">
              <w:rPr>
                <w:sz w:val="16"/>
                <w:lang w:val="en-GB"/>
              </w:rPr>
              <w:t>2</w:t>
            </w:r>
          </w:p>
        </w:tc>
        <w:tc>
          <w:tcPr>
            <w:tcW w:w="2131" w:type="dxa"/>
            <w:shd w:val="clear" w:color="auto" w:fill="auto"/>
            <w:vAlign w:val="center"/>
          </w:tcPr>
          <w:p w14:paraId="3831CCF5" w14:textId="77777777" w:rsidR="00AF6CC6" w:rsidRPr="00905D78" w:rsidRDefault="00AF6CC6" w:rsidP="00073D5A">
            <w:pPr>
              <w:keepNext/>
              <w:keepLines/>
              <w:spacing w:before="60" w:after="60"/>
              <w:jc w:val="left"/>
              <w:rPr>
                <w:i/>
                <w:sz w:val="16"/>
                <w:lang w:val="en-GB"/>
              </w:rPr>
            </w:pPr>
            <w:r w:rsidRPr="00905D78">
              <w:rPr>
                <w:i/>
                <w:sz w:val="16"/>
                <w:lang w:val="en-GB"/>
              </w:rPr>
              <w:t>Item2:P2A,P2B</w:t>
            </w:r>
          </w:p>
        </w:tc>
        <w:tc>
          <w:tcPr>
            <w:tcW w:w="2131" w:type="dxa"/>
            <w:shd w:val="clear" w:color="auto" w:fill="auto"/>
            <w:vAlign w:val="center"/>
          </w:tcPr>
          <w:p w14:paraId="6990A31A" w14:textId="77777777" w:rsidR="00AF6CC6" w:rsidRPr="00905D78" w:rsidRDefault="00AF6CC6" w:rsidP="00073D5A">
            <w:pPr>
              <w:spacing w:before="60" w:after="60"/>
              <w:jc w:val="left"/>
              <w:rPr>
                <w:i/>
                <w:sz w:val="16"/>
                <w:lang w:val="en-GB"/>
              </w:rPr>
            </w:pPr>
            <w:r w:rsidRPr="00905D78">
              <w:rPr>
                <w:i/>
                <w:sz w:val="16"/>
                <w:lang w:val="en-GB"/>
              </w:rPr>
              <w:t>Item2</w:t>
            </w:r>
          </w:p>
        </w:tc>
        <w:tc>
          <w:tcPr>
            <w:tcW w:w="2131" w:type="dxa"/>
            <w:shd w:val="clear" w:color="auto" w:fill="auto"/>
            <w:vAlign w:val="center"/>
          </w:tcPr>
          <w:p w14:paraId="6CCDFCF3" w14:textId="77777777" w:rsidR="00AF6CC6" w:rsidRPr="00905D78" w:rsidRDefault="00AF6CC6" w:rsidP="00073D5A">
            <w:pPr>
              <w:spacing w:before="60" w:after="60"/>
              <w:jc w:val="left"/>
              <w:rPr>
                <w:i/>
                <w:sz w:val="16"/>
                <w:lang w:val="en-GB"/>
              </w:rPr>
            </w:pPr>
            <w:r w:rsidRPr="00905D78">
              <w:rPr>
                <w:i/>
                <w:sz w:val="16"/>
                <w:lang w:val="en-GB"/>
              </w:rPr>
              <w:t>P2A,P2B</w:t>
            </w:r>
          </w:p>
        </w:tc>
      </w:tr>
      <w:tr w:rsidR="00AF6CC6" w:rsidRPr="00905D78" w14:paraId="14D2EA5D" w14:textId="77777777" w:rsidTr="00C43C58">
        <w:trPr>
          <w:jc w:val="center"/>
        </w:trPr>
        <w:tc>
          <w:tcPr>
            <w:tcW w:w="2130" w:type="dxa"/>
            <w:shd w:val="clear" w:color="auto" w:fill="auto"/>
            <w:vAlign w:val="center"/>
          </w:tcPr>
          <w:p w14:paraId="5650A188" w14:textId="77777777" w:rsidR="00AF6CC6" w:rsidRPr="00905D78" w:rsidRDefault="00AF6CC6" w:rsidP="00073D5A">
            <w:pPr>
              <w:spacing w:before="60" w:after="60"/>
              <w:jc w:val="left"/>
              <w:rPr>
                <w:sz w:val="16"/>
                <w:lang w:val="en-GB"/>
              </w:rPr>
            </w:pPr>
            <w:r w:rsidRPr="00905D78">
              <w:rPr>
                <w:sz w:val="16"/>
                <w:lang w:val="en-GB"/>
              </w:rPr>
              <w:t>3</w:t>
            </w:r>
          </w:p>
        </w:tc>
        <w:tc>
          <w:tcPr>
            <w:tcW w:w="2131" w:type="dxa"/>
            <w:shd w:val="clear" w:color="auto" w:fill="auto"/>
            <w:vAlign w:val="center"/>
          </w:tcPr>
          <w:p w14:paraId="6E51D4F1" w14:textId="77777777" w:rsidR="00AF6CC6" w:rsidRPr="00905D78" w:rsidRDefault="00AF6CC6" w:rsidP="00073D5A">
            <w:pPr>
              <w:keepLines/>
              <w:spacing w:before="60" w:after="60"/>
              <w:jc w:val="left"/>
              <w:rPr>
                <w:i/>
                <w:sz w:val="16"/>
                <w:lang w:val="en-GB"/>
              </w:rPr>
            </w:pPr>
            <w:r w:rsidRPr="00905D78">
              <w:rPr>
                <w:i/>
                <w:sz w:val="16"/>
                <w:lang w:val="en-GB"/>
              </w:rPr>
              <w:t>Item3:Hello&amp;m world!</w:t>
            </w:r>
          </w:p>
        </w:tc>
        <w:tc>
          <w:tcPr>
            <w:tcW w:w="2131" w:type="dxa"/>
            <w:shd w:val="clear" w:color="auto" w:fill="auto"/>
            <w:vAlign w:val="center"/>
          </w:tcPr>
          <w:p w14:paraId="54630907" w14:textId="77777777" w:rsidR="00AF6CC6" w:rsidRPr="00905D78" w:rsidRDefault="00AF6CC6" w:rsidP="00073D5A">
            <w:pPr>
              <w:spacing w:before="60" w:after="60"/>
              <w:jc w:val="left"/>
              <w:rPr>
                <w:i/>
                <w:sz w:val="16"/>
                <w:lang w:val="en-GB"/>
              </w:rPr>
            </w:pPr>
            <w:r w:rsidRPr="00905D78">
              <w:rPr>
                <w:i/>
                <w:sz w:val="16"/>
                <w:lang w:val="en-GB"/>
              </w:rPr>
              <w:t>Item3</w:t>
            </w:r>
          </w:p>
        </w:tc>
        <w:tc>
          <w:tcPr>
            <w:tcW w:w="2131" w:type="dxa"/>
            <w:shd w:val="clear" w:color="auto" w:fill="auto"/>
            <w:vAlign w:val="center"/>
          </w:tcPr>
          <w:p w14:paraId="765E2589" w14:textId="77777777" w:rsidR="00AF6CC6" w:rsidRPr="00905D78" w:rsidRDefault="00AF6CC6" w:rsidP="00073D5A">
            <w:pPr>
              <w:spacing w:before="60" w:after="60"/>
              <w:jc w:val="left"/>
              <w:rPr>
                <w:i/>
                <w:sz w:val="16"/>
                <w:lang w:val="en-GB"/>
              </w:rPr>
            </w:pPr>
            <w:proofErr w:type="spellStart"/>
            <w:r w:rsidRPr="00905D78">
              <w:rPr>
                <w:i/>
                <w:sz w:val="16"/>
                <w:lang w:val="en-GB"/>
              </w:rPr>
              <w:t>Hello&amp;m</w:t>
            </w:r>
            <w:proofErr w:type="spellEnd"/>
            <w:r w:rsidRPr="00905D78">
              <w:rPr>
                <w:i/>
                <w:sz w:val="16"/>
                <w:lang w:val="en-GB"/>
              </w:rPr>
              <w:t xml:space="preserve"> world!</w:t>
            </w:r>
          </w:p>
        </w:tc>
      </w:tr>
    </w:tbl>
    <w:p w14:paraId="7A75B358" w14:textId="77777777" w:rsidR="00AF6CC6" w:rsidRPr="00905D78" w:rsidRDefault="00AF6CC6" w:rsidP="00073D5A">
      <w:pPr>
        <w:spacing w:before="0" w:after="0"/>
        <w:rPr>
          <w:lang w:val="en-GB"/>
        </w:rPr>
      </w:pPr>
    </w:p>
    <w:p w14:paraId="106E34B4" w14:textId="77777777" w:rsidR="004A2649" w:rsidRPr="00905D78" w:rsidRDefault="005D2897" w:rsidP="00073D5A">
      <w:pPr>
        <w:spacing w:before="0" w:after="120"/>
        <w:rPr>
          <w:lang w:val="en-GB"/>
        </w:rPr>
      </w:pPr>
      <w:r w:rsidRPr="00905D78">
        <w:rPr>
          <w:lang w:val="en-GB"/>
        </w:rPr>
        <w:t>The</w:t>
      </w:r>
      <w:r w:rsidR="00C9247E" w:rsidRPr="00905D78">
        <w:rPr>
          <w:lang w:val="en-GB"/>
        </w:rPr>
        <w:t xml:space="preserve"> parameter</w:t>
      </w:r>
      <w:r w:rsidRPr="00905D78">
        <w:rPr>
          <w:lang w:val="en-GB"/>
        </w:rPr>
        <w:t>s</w:t>
      </w:r>
      <w:r w:rsidR="00C9247E" w:rsidRPr="00905D78">
        <w:rPr>
          <w:lang w:val="en-GB"/>
        </w:rPr>
        <w:t xml:space="preserve"> </w:t>
      </w:r>
      <w:r w:rsidRPr="00905D78">
        <w:rPr>
          <w:lang w:val="en-GB"/>
        </w:rPr>
        <w:t xml:space="preserve">should </w:t>
      </w:r>
      <w:r w:rsidR="00C9247E" w:rsidRPr="00905D78">
        <w:rPr>
          <w:lang w:val="en-GB"/>
        </w:rPr>
        <w:t xml:space="preserve">then </w:t>
      </w:r>
      <w:r w:rsidR="004A2649" w:rsidRPr="00905D78">
        <w:rPr>
          <w:lang w:val="en-GB"/>
        </w:rPr>
        <w:t xml:space="preserve">be </w:t>
      </w:r>
      <w:r w:rsidR="00C9247E" w:rsidRPr="00905D78">
        <w:rPr>
          <w:lang w:val="en-GB"/>
        </w:rPr>
        <w:t xml:space="preserve">individually extracted by </w:t>
      </w:r>
      <w:r w:rsidR="004A2649" w:rsidRPr="00905D78">
        <w:rPr>
          <w:lang w:val="en-GB"/>
        </w:rPr>
        <w:t>splitting</w:t>
      </w:r>
      <w:r w:rsidR="00C9247E" w:rsidRPr="00905D78">
        <w:rPr>
          <w:lang w:val="en-GB"/>
        </w:rPr>
        <w:t xml:space="preserve"> </w:t>
      </w:r>
      <w:r w:rsidRPr="00905D78">
        <w:rPr>
          <w:lang w:val="en-GB"/>
        </w:rPr>
        <w:t xml:space="preserve">the parameters </w:t>
      </w:r>
      <w:r w:rsidR="00C9247E" w:rsidRPr="00905D78">
        <w:rPr>
          <w:lang w:val="en-GB"/>
        </w:rPr>
        <w:t xml:space="preserve">on </w:t>
      </w:r>
      <w:r w:rsidR="000D1473" w:rsidRPr="00905D78">
        <w:rPr>
          <w:lang w:val="en-GB"/>
        </w:rPr>
        <w:t xml:space="preserve">each </w:t>
      </w:r>
      <w:r w:rsidR="00C9247E" w:rsidRPr="00905D78">
        <w:rPr>
          <w:lang w:val="en-GB"/>
        </w:rPr>
        <w:t>comma (,) boundar</w:t>
      </w:r>
      <w:r w:rsidR="00AA0430" w:rsidRPr="00905D78">
        <w:rPr>
          <w:lang w:val="en-GB"/>
        </w:rPr>
        <w:t>y</w:t>
      </w:r>
      <w:r w:rsidR="00AF6CC6" w:rsidRPr="00905D78">
        <w:rPr>
          <w:lang w:val="en-GB"/>
        </w:rPr>
        <w:t>, resulting in:</w:t>
      </w:r>
    </w:p>
    <w:p w14:paraId="6EE88912" w14:textId="77777777" w:rsidR="00AF059B" w:rsidRPr="00905D78" w:rsidRDefault="00AF059B" w:rsidP="00AF059B">
      <w:pPr>
        <w:pStyle w:val="Caption"/>
        <w:spacing w:after="120"/>
        <w:jc w:val="center"/>
      </w:pPr>
      <w:r w:rsidRPr="00905D78">
        <w:t xml:space="preserve">Table 13-5 – </w:t>
      </w:r>
      <w:proofErr w:type="spellStart"/>
      <w:r w:rsidRPr="00905D78">
        <w:t>Parsing</w:t>
      </w:r>
      <w:proofErr w:type="spellEnd"/>
      <w:r w:rsidRPr="00905D78">
        <w:t xml:space="preserve"> – </w:t>
      </w:r>
      <w:proofErr w:type="spellStart"/>
      <w:r w:rsidRPr="00905D78">
        <w:t>Step</w:t>
      </w:r>
      <w:proofErr w:type="spellEnd"/>
      <w:r w:rsidRPr="00905D78">
        <w:t xml:space="preserve"> 3</w:t>
      </w:r>
    </w:p>
    <w:tbl>
      <w:tblPr>
        <w:tblW w:w="8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3"/>
        <w:gridCol w:w="1591"/>
        <w:gridCol w:w="828"/>
        <w:gridCol w:w="1496"/>
        <w:gridCol w:w="1496"/>
        <w:gridCol w:w="479"/>
        <w:gridCol w:w="1483"/>
      </w:tblGrid>
      <w:tr w:rsidR="00AA6578" w:rsidRPr="00905D78" w14:paraId="38235561" w14:textId="77777777" w:rsidTr="00C43C58">
        <w:trPr>
          <w:jc w:val="center"/>
        </w:trPr>
        <w:tc>
          <w:tcPr>
            <w:tcW w:w="1203" w:type="dxa"/>
            <w:shd w:val="clear" w:color="auto" w:fill="D9D9D9"/>
            <w:vAlign w:val="center"/>
          </w:tcPr>
          <w:p w14:paraId="69DF73C5" w14:textId="77777777" w:rsidR="00AA6578" w:rsidRPr="00905D78" w:rsidRDefault="00AA6578" w:rsidP="00073D5A">
            <w:pPr>
              <w:spacing w:before="60" w:after="60"/>
              <w:jc w:val="left"/>
              <w:rPr>
                <w:b/>
                <w:sz w:val="16"/>
                <w:szCs w:val="16"/>
                <w:lang w:val="en-GB"/>
              </w:rPr>
            </w:pPr>
            <w:r w:rsidRPr="00905D78">
              <w:rPr>
                <w:b/>
                <w:sz w:val="16"/>
                <w:szCs w:val="16"/>
                <w:lang w:val="en-GB"/>
              </w:rPr>
              <w:t>ELEMENT #</w:t>
            </w:r>
          </w:p>
        </w:tc>
        <w:tc>
          <w:tcPr>
            <w:tcW w:w="1591" w:type="dxa"/>
            <w:shd w:val="clear" w:color="auto" w:fill="D9D9D9"/>
            <w:vAlign w:val="center"/>
          </w:tcPr>
          <w:p w14:paraId="3C692CB3" w14:textId="77777777" w:rsidR="00AA6578" w:rsidRPr="00905D78" w:rsidRDefault="00AA6578" w:rsidP="00073D5A">
            <w:pPr>
              <w:spacing w:before="60" w:after="60"/>
              <w:jc w:val="left"/>
              <w:rPr>
                <w:b/>
                <w:sz w:val="16"/>
                <w:szCs w:val="16"/>
                <w:lang w:val="en-GB"/>
              </w:rPr>
            </w:pPr>
            <w:r w:rsidRPr="00905D78">
              <w:rPr>
                <w:b/>
                <w:sz w:val="16"/>
                <w:szCs w:val="16"/>
                <w:lang w:val="en-GB"/>
              </w:rPr>
              <w:t>ELEMENT</w:t>
            </w:r>
          </w:p>
        </w:tc>
        <w:tc>
          <w:tcPr>
            <w:tcW w:w="828" w:type="dxa"/>
            <w:shd w:val="clear" w:color="auto" w:fill="D9D9D9"/>
            <w:vAlign w:val="center"/>
          </w:tcPr>
          <w:p w14:paraId="29E4AA97" w14:textId="77777777" w:rsidR="00AA6578" w:rsidRPr="00905D78" w:rsidRDefault="00AA6578" w:rsidP="00073D5A">
            <w:pPr>
              <w:spacing w:before="60" w:after="60"/>
              <w:jc w:val="left"/>
              <w:rPr>
                <w:b/>
                <w:sz w:val="16"/>
                <w:szCs w:val="16"/>
                <w:lang w:val="en-GB"/>
              </w:rPr>
            </w:pPr>
            <w:r w:rsidRPr="00905D78">
              <w:rPr>
                <w:b/>
                <w:sz w:val="16"/>
                <w:szCs w:val="16"/>
                <w:lang w:val="en-GB"/>
              </w:rPr>
              <w:t>ITEM</w:t>
            </w:r>
          </w:p>
        </w:tc>
        <w:tc>
          <w:tcPr>
            <w:tcW w:w="1496" w:type="dxa"/>
            <w:shd w:val="clear" w:color="auto" w:fill="D9D9D9"/>
            <w:vAlign w:val="center"/>
          </w:tcPr>
          <w:p w14:paraId="44713B59" w14:textId="77777777" w:rsidR="00AA6578" w:rsidRPr="00905D78" w:rsidRDefault="00AA6578" w:rsidP="00073D5A">
            <w:pPr>
              <w:spacing w:before="60" w:after="60"/>
              <w:jc w:val="left"/>
              <w:rPr>
                <w:b/>
                <w:sz w:val="16"/>
                <w:szCs w:val="16"/>
                <w:lang w:val="en-GB"/>
              </w:rPr>
            </w:pPr>
            <w:r w:rsidRPr="00905D78">
              <w:rPr>
                <w:b/>
                <w:sz w:val="16"/>
                <w:szCs w:val="16"/>
                <w:lang w:val="en-GB"/>
              </w:rPr>
              <w:t>PARAMETER 1</w:t>
            </w:r>
          </w:p>
        </w:tc>
        <w:tc>
          <w:tcPr>
            <w:tcW w:w="1496" w:type="dxa"/>
            <w:shd w:val="clear" w:color="auto" w:fill="D9D9D9"/>
            <w:vAlign w:val="center"/>
          </w:tcPr>
          <w:p w14:paraId="46FE8CAA" w14:textId="77777777" w:rsidR="00AA6578" w:rsidRPr="00905D78" w:rsidRDefault="00AA6578" w:rsidP="00073D5A">
            <w:pPr>
              <w:spacing w:before="60" w:after="60"/>
              <w:jc w:val="left"/>
              <w:rPr>
                <w:b/>
                <w:sz w:val="16"/>
                <w:szCs w:val="16"/>
                <w:lang w:val="en-GB"/>
              </w:rPr>
            </w:pPr>
            <w:r w:rsidRPr="00905D78">
              <w:rPr>
                <w:b/>
                <w:sz w:val="16"/>
                <w:szCs w:val="16"/>
                <w:lang w:val="en-GB"/>
              </w:rPr>
              <w:t>PARAMETER 2</w:t>
            </w:r>
          </w:p>
        </w:tc>
        <w:tc>
          <w:tcPr>
            <w:tcW w:w="479" w:type="dxa"/>
            <w:shd w:val="clear" w:color="auto" w:fill="D9D9D9"/>
            <w:vAlign w:val="center"/>
          </w:tcPr>
          <w:p w14:paraId="2E672C9A" w14:textId="77777777" w:rsidR="00AA6578" w:rsidRPr="00905D78" w:rsidRDefault="00AA6578" w:rsidP="00073D5A">
            <w:pPr>
              <w:spacing w:before="60" w:after="60"/>
              <w:jc w:val="left"/>
              <w:rPr>
                <w:b/>
                <w:sz w:val="16"/>
                <w:szCs w:val="16"/>
                <w:lang w:val="en-GB"/>
              </w:rPr>
            </w:pPr>
            <w:r w:rsidRPr="00905D78">
              <w:rPr>
                <w:b/>
                <w:sz w:val="16"/>
                <w:szCs w:val="16"/>
                <w:lang w:val="en-GB"/>
              </w:rPr>
              <w:t>…</w:t>
            </w:r>
          </w:p>
        </w:tc>
        <w:tc>
          <w:tcPr>
            <w:tcW w:w="1483" w:type="dxa"/>
            <w:shd w:val="clear" w:color="auto" w:fill="D9D9D9"/>
            <w:vAlign w:val="center"/>
          </w:tcPr>
          <w:p w14:paraId="4726D76D" w14:textId="77777777" w:rsidR="00AA6578" w:rsidRPr="00905D78" w:rsidRDefault="00AA6578" w:rsidP="00073D5A">
            <w:pPr>
              <w:spacing w:before="60" w:after="60"/>
              <w:jc w:val="left"/>
              <w:rPr>
                <w:b/>
                <w:sz w:val="16"/>
                <w:szCs w:val="16"/>
                <w:lang w:val="en-GB"/>
              </w:rPr>
            </w:pPr>
            <w:r w:rsidRPr="00905D78">
              <w:rPr>
                <w:b/>
                <w:sz w:val="16"/>
                <w:szCs w:val="16"/>
                <w:lang w:val="en-GB"/>
              </w:rPr>
              <w:t>PARAMETER N</w:t>
            </w:r>
          </w:p>
        </w:tc>
      </w:tr>
      <w:tr w:rsidR="00AA6578" w:rsidRPr="00905D78" w14:paraId="4A88DD70" w14:textId="77777777" w:rsidTr="00C43C58">
        <w:trPr>
          <w:jc w:val="center"/>
        </w:trPr>
        <w:tc>
          <w:tcPr>
            <w:tcW w:w="1203" w:type="dxa"/>
            <w:shd w:val="clear" w:color="auto" w:fill="auto"/>
            <w:vAlign w:val="center"/>
          </w:tcPr>
          <w:p w14:paraId="3E8F297A" w14:textId="77777777" w:rsidR="00AA6578" w:rsidRPr="00905D78" w:rsidRDefault="00AA6578" w:rsidP="00073D5A">
            <w:pPr>
              <w:spacing w:before="60" w:after="60"/>
              <w:jc w:val="left"/>
              <w:rPr>
                <w:sz w:val="16"/>
                <w:szCs w:val="16"/>
                <w:lang w:val="en-GB"/>
              </w:rPr>
            </w:pPr>
            <w:r w:rsidRPr="00905D78">
              <w:rPr>
                <w:sz w:val="16"/>
                <w:szCs w:val="16"/>
                <w:lang w:val="en-GB"/>
              </w:rPr>
              <w:t>1</w:t>
            </w:r>
          </w:p>
        </w:tc>
        <w:tc>
          <w:tcPr>
            <w:tcW w:w="1591" w:type="dxa"/>
            <w:shd w:val="clear" w:color="auto" w:fill="auto"/>
            <w:vAlign w:val="center"/>
          </w:tcPr>
          <w:p w14:paraId="153712DA" w14:textId="77777777" w:rsidR="00AA6578" w:rsidRPr="00905D78" w:rsidRDefault="00AA6578" w:rsidP="00073D5A">
            <w:pPr>
              <w:keepNext/>
              <w:keepLines/>
              <w:spacing w:before="60" w:after="60"/>
              <w:jc w:val="left"/>
              <w:rPr>
                <w:i/>
                <w:sz w:val="16"/>
                <w:szCs w:val="16"/>
                <w:lang w:val="en-GB"/>
              </w:rPr>
            </w:pPr>
            <w:r w:rsidRPr="00905D78">
              <w:rPr>
                <w:i/>
                <w:sz w:val="16"/>
                <w:szCs w:val="16"/>
                <w:lang w:val="en-GB"/>
              </w:rPr>
              <w:t>Item1:P1A</w:t>
            </w:r>
          </w:p>
        </w:tc>
        <w:tc>
          <w:tcPr>
            <w:tcW w:w="828" w:type="dxa"/>
            <w:shd w:val="clear" w:color="auto" w:fill="auto"/>
            <w:vAlign w:val="center"/>
          </w:tcPr>
          <w:p w14:paraId="7CDAED63" w14:textId="77777777" w:rsidR="00AA6578" w:rsidRPr="00905D78" w:rsidRDefault="00AA6578" w:rsidP="00073D5A">
            <w:pPr>
              <w:spacing w:before="60" w:after="60"/>
              <w:jc w:val="left"/>
              <w:rPr>
                <w:i/>
                <w:sz w:val="16"/>
                <w:szCs w:val="16"/>
                <w:lang w:val="en-GB"/>
              </w:rPr>
            </w:pPr>
            <w:r w:rsidRPr="00905D78">
              <w:rPr>
                <w:i/>
                <w:sz w:val="16"/>
                <w:szCs w:val="16"/>
                <w:lang w:val="en-GB"/>
              </w:rPr>
              <w:t>Item1</w:t>
            </w:r>
          </w:p>
        </w:tc>
        <w:tc>
          <w:tcPr>
            <w:tcW w:w="1496" w:type="dxa"/>
            <w:shd w:val="clear" w:color="auto" w:fill="auto"/>
            <w:vAlign w:val="center"/>
          </w:tcPr>
          <w:p w14:paraId="75D1F801" w14:textId="77777777" w:rsidR="00AA6578" w:rsidRPr="00905D78" w:rsidRDefault="00AA6578" w:rsidP="00073D5A">
            <w:pPr>
              <w:spacing w:before="60" w:after="60"/>
              <w:jc w:val="left"/>
              <w:rPr>
                <w:i/>
                <w:sz w:val="16"/>
                <w:szCs w:val="16"/>
                <w:lang w:val="en-GB"/>
              </w:rPr>
            </w:pPr>
            <w:r w:rsidRPr="00905D78">
              <w:rPr>
                <w:i/>
                <w:sz w:val="16"/>
                <w:szCs w:val="16"/>
                <w:lang w:val="en-GB"/>
              </w:rPr>
              <w:t>P1A</w:t>
            </w:r>
          </w:p>
        </w:tc>
        <w:tc>
          <w:tcPr>
            <w:tcW w:w="1496" w:type="dxa"/>
            <w:shd w:val="clear" w:color="auto" w:fill="auto"/>
            <w:vAlign w:val="center"/>
          </w:tcPr>
          <w:p w14:paraId="1324471C" w14:textId="77777777" w:rsidR="00AA6578" w:rsidRPr="00905D78" w:rsidRDefault="00AA6578" w:rsidP="00073D5A">
            <w:pPr>
              <w:spacing w:before="60" w:after="60"/>
              <w:jc w:val="left"/>
              <w:rPr>
                <w:i/>
                <w:sz w:val="16"/>
                <w:szCs w:val="16"/>
                <w:lang w:val="en-GB"/>
              </w:rPr>
            </w:pPr>
          </w:p>
        </w:tc>
        <w:tc>
          <w:tcPr>
            <w:tcW w:w="479" w:type="dxa"/>
            <w:shd w:val="clear" w:color="auto" w:fill="auto"/>
            <w:vAlign w:val="center"/>
          </w:tcPr>
          <w:p w14:paraId="71C8C3AD" w14:textId="77777777" w:rsidR="00AA6578" w:rsidRPr="00905D78" w:rsidRDefault="00AA6578" w:rsidP="00073D5A">
            <w:pPr>
              <w:spacing w:before="60" w:after="60"/>
              <w:jc w:val="left"/>
              <w:rPr>
                <w:i/>
                <w:sz w:val="16"/>
                <w:szCs w:val="16"/>
                <w:lang w:val="en-GB"/>
              </w:rPr>
            </w:pPr>
          </w:p>
        </w:tc>
        <w:tc>
          <w:tcPr>
            <w:tcW w:w="1483" w:type="dxa"/>
            <w:shd w:val="clear" w:color="auto" w:fill="auto"/>
            <w:vAlign w:val="center"/>
          </w:tcPr>
          <w:p w14:paraId="3E07C121" w14:textId="77777777" w:rsidR="00AA6578" w:rsidRPr="00905D78" w:rsidRDefault="00AA6578" w:rsidP="00073D5A">
            <w:pPr>
              <w:spacing w:before="60" w:after="60"/>
              <w:jc w:val="left"/>
              <w:rPr>
                <w:i/>
                <w:sz w:val="16"/>
                <w:szCs w:val="16"/>
                <w:lang w:val="en-GB"/>
              </w:rPr>
            </w:pPr>
          </w:p>
        </w:tc>
      </w:tr>
      <w:tr w:rsidR="00AA6578" w:rsidRPr="00905D78" w14:paraId="418FA321" w14:textId="77777777" w:rsidTr="00C43C58">
        <w:trPr>
          <w:jc w:val="center"/>
        </w:trPr>
        <w:tc>
          <w:tcPr>
            <w:tcW w:w="1203" w:type="dxa"/>
            <w:shd w:val="clear" w:color="auto" w:fill="auto"/>
            <w:vAlign w:val="center"/>
          </w:tcPr>
          <w:p w14:paraId="7FA3F257" w14:textId="77777777" w:rsidR="00AA6578" w:rsidRPr="00905D78" w:rsidRDefault="00AA6578" w:rsidP="007D1353">
            <w:pPr>
              <w:spacing w:before="60" w:after="60"/>
              <w:jc w:val="left"/>
              <w:rPr>
                <w:sz w:val="16"/>
                <w:szCs w:val="16"/>
                <w:lang w:val="en-GB"/>
              </w:rPr>
            </w:pPr>
            <w:r w:rsidRPr="00905D78">
              <w:rPr>
                <w:sz w:val="16"/>
                <w:szCs w:val="16"/>
                <w:lang w:val="en-GB"/>
              </w:rPr>
              <w:t>2</w:t>
            </w:r>
          </w:p>
        </w:tc>
        <w:tc>
          <w:tcPr>
            <w:tcW w:w="1591" w:type="dxa"/>
            <w:shd w:val="clear" w:color="auto" w:fill="auto"/>
            <w:vAlign w:val="center"/>
          </w:tcPr>
          <w:p w14:paraId="4F94FFF2" w14:textId="77777777" w:rsidR="00AA6578" w:rsidRPr="00905D78" w:rsidRDefault="00AA6578" w:rsidP="007D1353">
            <w:pPr>
              <w:keepNext/>
              <w:keepLines/>
              <w:spacing w:before="60" w:after="60"/>
              <w:jc w:val="left"/>
              <w:rPr>
                <w:i/>
                <w:sz w:val="16"/>
                <w:szCs w:val="16"/>
                <w:lang w:val="en-GB"/>
              </w:rPr>
            </w:pPr>
            <w:r w:rsidRPr="00905D78">
              <w:rPr>
                <w:i/>
                <w:sz w:val="16"/>
                <w:szCs w:val="16"/>
                <w:lang w:val="en-GB"/>
              </w:rPr>
              <w:t>Item2:P2A,P2B</w:t>
            </w:r>
          </w:p>
        </w:tc>
        <w:tc>
          <w:tcPr>
            <w:tcW w:w="828" w:type="dxa"/>
            <w:shd w:val="clear" w:color="auto" w:fill="auto"/>
            <w:vAlign w:val="center"/>
          </w:tcPr>
          <w:p w14:paraId="222BC8FF" w14:textId="77777777" w:rsidR="00AA6578" w:rsidRPr="00905D78" w:rsidRDefault="00AA6578" w:rsidP="007D1353">
            <w:pPr>
              <w:spacing w:before="60" w:after="60"/>
              <w:jc w:val="left"/>
              <w:rPr>
                <w:i/>
                <w:sz w:val="16"/>
                <w:szCs w:val="16"/>
                <w:lang w:val="en-GB"/>
              </w:rPr>
            </w:pPr>
            <w:r w:rsidRPr="00905D78">
              <w:rPr>
                <w:i/>
                <w:sz w:val="16"/>
                <w:szCs w:val="16"/>
                <w:lang w:val="en-GB"/>
              </w:rPr>
              <w:t>Item2</w:t>
            </w:r>
          </w:p>
        </w:tc>
        <w:tc>
          <w:tcPr>
            <w:tcW w:w="1496" w:type="dxa"/>
            <w:shd w:val="clear" w:color="auto" w:fill="auto"/>
            <w:vAlign w:val="center"/>
          </w:tcPr>
          <w:p w14:paraId="04CAAF90" w14:textId="77777777" w:rsidR="00AA6578" w:rsidRPr="00905D78" w:rsidRDefault="00AA6578" w:rsidP="007D1353">
            <w:pPr>
              <w:spacing w:before="60" w:after="60"/>
              <w:jc w:val="left"/>
              <w:rPr>
                <w:i/>
                <w:sz w:val="16"/>
                <w:szCs w:val="16"/>
                <w:lang w:val="en-GB"/>
              </w:rPr>
            </w:pPr>
            <w:r w:rsidRPr="00905D78">
              <w:rPr>
                <w:i/>
                <w:sz w:val="16"/>
                <w:szCs w:val="16"/>
                <w:lang w:val="en-GB"/>
              </w:rPr>
              <w:t>P2A</w:t>
            </w:r>
          </w:p>
        </w:tc>
        <w:tc>
          <w:tcPr>
            <w:tcW w:w="1496" w:type="dxa"/>
            <w:shd w:val="clear" w:color="auto" w:fill="auto"/>
            <w:vAlign w:val="center"/>
          </w:tcPr>
          <w:p w14:paraId="6EBDE161" w14:textId="77777777" w:rsidR="00AA6578" w:rsidRPr="00905D78" w:rsidRDefault="00AA6578" w:rsidP="007D1353">
            <w:pPr>
              <w:spacing w:before="60" w:after="60"/>
              <w:jc w:val="left"/>
              <w:rPr>
                <w:i/>
                <w:sz w:val="16"/>
                <w:szCs w:val="16"/>
                <w:lang w:val="en-GB"/>
              </w:rPr>
            </w:pPr>
            <w:r w:rsidRPr="00905D78">
              <w:rPr>
                <w:i/>
                <w:sz w:val="16"/>
                <w:szCs w:val="16"/>
                <w:lang w:val="en-GB"/>
              </w:rPr>
              <w:t>P2B</w:t>
            </w:r>
          </w:p>
        </w:tc>
        <w:tc>
          <w:tcPr>
            <w:tcW w:w="479" w:type="dxa"/>
            <w:shd w:val="clear" w:color="auto" w:fill="auto"/>
            <w:vAlign w:val="center"/>
          </w:tcPr>
          <w:p w14:paraId="057C3DAE" w14:textId="77777777" w:rsidR="00AA6578" w:rsidRPr="00905D78" w:rsidRDefault="00AA6578" w:rsidP="007D1353">
            <w:pPr>
              <w:spacing w:before="60" w:after="60"/>
              <w:jc w:val="left"/>
              <w:rPr>
                <w:i/>
                <w:sz w:val="16"/>
                <w:szCs w:val="16"/>
                <w:lang w:val="en-GB"/>
              </w:rPr>
            </w:pPr>
          </w:p>
        </w:tc>
        <w:tc>
          <w:tcPr>
            <w:tcW w:w="1483" w:type="dxa"/>
            <w:shd w:val="clear" w:color="auto" w:fill="auto"/>
            <w:vAlign w:val="center"/>
          </w:tcPr>
          <w:p w14:paraId="0A56DE02" w14:textId="77777777" w:rsidR="00AA6578" w:rsidRPr="00905D78" w:rsidRDefault="00AA6578" w:rsidP="007D1353">
            <w:pPr>
              <w:spacing w:before="60" w:after="60"/>
              <w:jc w:val="left"/>
              <w:rPr>
                <w:i/>
                <w:sz w:val="16"/>
                <w:szCs w:val="16"/>
                <w:lang w:val="en-GB"/>
              </w:rPr>
            </w:pPr>
          </w:p>
        </w:tc>
      </w:tr>
      <w:tr w:rsidR="00AA6578" w:rsidRPr="00905D78" w14:paraId="0AD15D6C" w14:textId="77777777" w:rsidTr="00C43C58">
        <w:trPr>
          <w:jc w:val="center"/>
        </w:trPr>
        <w:tc>
          <w:tcPr>
            <w:tcW w:w="1203" w:type="dxa"/>
            <w:shd w:val="clear" w:color="auto" w:fill="auto"/>
            <w:vAlign w:val="center"/>
          </w:tcPr>
          <w:p w14:paraId="3E720FDE" w14:textId="77777777" w:rsidR="00AA6578" w:rsidRPr="00905D78" w:rsidRDefault="00AA6578" w:rsidP="007D1353">
            <w:pPr>
              <w:spacing w:before="60" w:after="60"/>
              <w:jc w:val="left"/>
              <w:rPr>
                <w:sz w:val="16"/>
                <w:szCs w:val="16"/>
                <w:lang w:val="en-GB"/>
              </w:rPr>
            </w:pPr>
            <w:r w:rsidRPr="00905D78">
              <w:rPr>
                <w:sz w:val="16"/>
                <w:szCs w:val="16"/>
                <w:lang w:val="en-GB"/>
              </w:rPr>
              <w:t>3</w:t>
            </w:r>
          </w:p>
        </w:tc>
        <w:tc>
          <w:tcPr>
            <w:tcW w:w="1591" w:type="dxa"/>
            <w:shd w:val="clear" w:color="auto" w:fill="auto"/>
            <w:vAlign w:val="center"/>
          </w:tcPr>
          <w:p w14:paraId="38D77A2F" w14:textId="77777777" w:rsidR="00AA6578" w:rsidRPr="00905D78" w:rsidRDefault="00AA6578" w:rsidP="007D1353">
            <w:pPr>
              <w:keepLines/>
              <w:spacing w:before="60" w:after="60"/>
              <w:jc w:val="left"/>
              <w:rPr>
                <w:i/>
                <w:sz w:val="16"/>
                <w:szCs w:val="16"/>
                <w:lang w:val="en-GB"/>
              </w:rPr>
            </w:pPr>
            <w:r w:rsidRPr="00905D78">
              <w:rPr>
                <w:i/>
                <w:sz w:val="16"/>
                <w:szCs w:val="16"/>
                <w:lang w:val="en-GB"/>
              </w:rPr>
              <w:t>Item3:Hello&amp;m world!</w:t>
            </w:r>
          </w:p>
        </w:tc>
        <w:tc>
          <w:tcPr>
            <w:tcW w:w="828" w:type="dxa"/>
            <w:shd w:val="clear" w:color="auto" w:fill="auto"/>
            <w:vAlign w:val="center"/>
          </w:tcPr>
          <w:p w14:paraId="3D77424E" w14:textId="77777777" w:rsidR="00AA6578" w:rsidRPr="00905D78" w:rsidRDefault="00AA6578" w:rsidP="007D1353">
            <w:pPr>
              <w:spacing w:before="60" w:after="60"/>
              <w:jc w:val="left"/>
              <w:rPr>
                <w:i/>
                <w:sz w:val="16"/>
                <w:szCs w:val="16"/>
                <w:lang w:val="en-GB"/>
              </w:rPr>
            </w:pPr>
            <w:r w:rsidRPr="00905D78">
              <w:rPr>
                <w:i/>
                <w:sz w:val="16"/>
                <w:szCs w:val="16"/>
                <w:lang w:val="en-GB"/>
              </w:rPr>
              <w:t>Item3</w:t>
            </w:r>
          </w:p>
        </w:tc>
        <w:tc>
          <w:tcPr>
            <w:tcW w:w="1496" w:type="dxa"/>
            <w:shd w:val="clear" w:color="auto" w:fill="auto"/>
            <w:vAlign w:val="center"/>
          </w:tcPr>
          <w:p w14:paraId="23376D06" w14:textId="77777777" w:rsidR="00AA6578" w:rsidRPr="00905D78" w:rsidRDefault="00AA6578" w:rsidP="007D1353">
            <w:pPr>
              <w:spacing w:before="60" w:after="60"/>
              <w:jc w:val="left"/>
              <w:rPr>
                <w:i/>
                <w:sz w:val="16"/>
                <w:szCs w:val="16"/>
                <w:lang w:val="en-GB"/>
              </w:rPr>
            </w:pPr>
            <w:proofErr w:type="spellStart"/>
            <w:r w:rsidRPr="00905D78">
              <w:rPr>
                <w:i/>
                <w:sz w:val="16"/>
                <w:szCs w:val="16"/>
                <w:lang w:val="en-GB"/>
              </w:rPr>
              <w:t>Hello&amp;m</w:t>
            </w:r>
            <w:proofErr w:type="spellEnd"/>
            <w:r w:rsidRPr="00905D78">
              <w:rPr>
                <w:i/>
                <w:sz w:val="16"/>
                <w:szCs w:val="16"/>
                <w:lang w:val="en-GB"/>
              </w:rPr>
              <w:t xml:space="preserve"> world!</w:t>
            </w:r>
          </w:p>
        </w:tc>
        <w:tc>
          <w:tcPr>
            <w:tcW w:w="1496" w:type="dxa"/>
            <w:shd w:val="clear" w:color="auto" w:fill="auto"/>
            <w:vAlign w:val="center"/>
          </w:tcPr>
          <w:p w14:paraId="205E4BFC" w14:textId="77777777" w:rsidR="00AA6578" w:rsidRPr="00905D78" w:rsidRDefault="00AA6578" w:rsidP="007D1353">
            <w:pPr>
              <w:spacing w:before="60" w:after="60"/>
              <w:jc w:val="left"/>
              <w:rPr>
                <w:i/>
                <w:sz w:val="16"/>
                <w:szCs w:val="16"/>
                <w:lang w:val="en-GB"/>
              </w:rPr>
            </w:pPr>
          </w:p>
        </w:tc>
        <w:tc>
          <w:tcPr>
            <w:tcW w:w="479" w:type="dxa"/>
            <w:shd w:val="clear" w:color="auto" w:fill="auto"/>
            <w:vAlign w:val="center"/>
          </w:tcPr>
          <w:p w14:paraId="5C95BCFD" w14:textId="77777777" w:rsidR="00AA6578" w:rsidRPr="00905D78" w:rsidRDefault="00AA6578" w:rsidP="007D1353">
            <w:pPr>
              <w:spacing w:before="60" w:after="60"/>
              <w:jc w:val="left"/>
              <w:rPr>
                <w:i/>
                <w:sz w:val="16"/>
                <w:szCs w:val="16"/>
                <w:lang w:val="en-GB"/>
              </w:rPr>
            </w:pPr>
          </w:p>
        </w:tc>
        <w:tc>
          <w:tcPr>
            <w:tcW w:w="1483" w:type="dxa"/>
            <w:shd w:val="clear" w:color="auto" w:fill="auto"/>
            <w:vAlign w:val="center"/>
          </w:tcPr>
          <w:p w14:paraId="778029D2" w14:textId="77777777" w:rsidR="00AA6578" w:rsidRPr="00905D78" w:rsidRDefault="00AA6578" w:rsidP="007D1353">
            <w:pPr>
              <w:spacing w:before="60" w:after="60"/>
              <w:jc w:val="left"/>
              <w:rPr>
                <w:i/>
                <w:sz w:val="16"/>
                <w:szCs w:val="16"/>
                <w:lang w:val="en-GB"/>
              </w:rPr>
            </w:pPr>
          </w:p>
        </w:tc>
      </w:tr>
    </w:tbl>
    <w:p w14:paraId="1CF99CBA" w14:textId="77777777" w:rsidR="009D3BF2" w:rsidRPr="00905D78" w:rsidRDefault="009D3BF2" w:rsidP="007D1353">
      <w:pPr>
        <w:spacing w:before="0" w:after="0"/>
        <w:rPr>
          <w:lang w:val="en-GB"/>
        </w:rPr>
      </w:pPr>
    </w:p>
    <w:p w14:paraId="2EFE50A8" w14:textId="637FB451" w:rsidR="004B0ED0" w:rsidRPr="00905D78" w:rsidRDefault="004A2649" w:rsidP="007D1353">
      <w:pPr>
        <w:spacing w:before="0" w:after="120"/>
        <w:rPr>
          <w:lang w:val="en-AU"/>
        </w:rPr>
      </w:pPr>
      <w:r w:rsidRPr="00905D78">
        <w:rPr>
          <w:lang w:val="en-AU"/>
        </w:rPr>
        <w:lastRenderedPageBreak/>
        <w:t>Once the DEF has been divided into its constituent parts, each</w:t>
      </w:r>
      <w:r w:rsidR="00C9247E" w:rsidRPr="00905D78">
        <w:rPr>
          <w:lang w:val="en-AU"/>
        </w:rPr>
        <w:t xml:space="preserve"> parameter </w:t>
      </w:r>
      <w:r w:rsidRPr="00905D78">
        <w:rPr>
          <w:lang w:val="en-AU"/>
        </w:rPr>
        <w:t>should be</w:t>
      </w:r>
      <w:r w:rsidR="00C9247E" w:rsidRPr="00905D78">
        <w:rPr>
          <w:lang w:val="en-AU"/>
        </w:rPr>
        <w:t xml:space="preserve"> converted to </w:t>
      </w:r>
      <w:r w:rsidRPr="00905D78">
        <w:rPr>
          <w:lang w:val="en-AU"/>
        </w:rPr>
        <w:t>its</w:t>
      </w:r>
      <w:r w:rsidR="00C9247E" w:rsidRPr="00905D78">
        <w:rPr>
          <w:lang w:val="en-AU"/>
        </w:rPr>
        <w:t xml:space="preserve"> original string encoding by performing the substitutions listed </w:t>
      </w:r>
      <w:r w:rsidRPr="00905D78">
        <w:rPr>
          <w:lang w:val="en-AU"/>
        </w:rPr>
        <w:t>in</w:t>
      </w:r>
      <w:r w:rsidR="007D2940">
        <w:rPr>
          <w:lang w:val="en-AU"/>
        </w:rPr>
        <w:t xml:space="preserve"> </w:t>
      </w:r>
      <w:r w:rsidR="00E73019">
        <w:rPr>
          <w:lang w:val="en-AU"/>
        </w:rPr>
        <w:t>Table 13.2</w:t>
      </w:r>
      <w:r w:rsidR="007D2940">
        <w:rPr>
          <w:lang w:val="en-AU"/>
        </w:rPr>
        <w:t>:</w:t>
      </w:r>
      <w:r w:rsidR="00E73019" w:rsidRPr="00905D78">
        <w:rPr>
          <w:lang w:val="en-AU"/>
        </w:rPr>
        <w:t xml:space="preserve"> </w:t>
      </w:r>
    </w:p>
    <w:p w14:paraId="6D6902A3" w14:textId="77777777" w:rsidR="00A907A2" w:rsidRPr="00905D78" w:rsidRDefault="00A907A2" w:rsidP="00C43C58">
      <w:pPr>
        <w:pStyle w:val="Caption"/>
        <w:keepNext/>
        <w:keepLines/>
        <w:spacing w:after="120"/>
        <w:jc w:val="center"/>
      </w:pPr>
      <w:r w:rsidRPr="00905D78">
        <w:t xml:space="preserve">Table 13-6 – </w:t>
      </w:r>
      <w:proofErr w:type="spellStart"/>
      <w:r w:rsidRPr="00905D78">
        <w:t>Parsing</w:t>
      </w:r>
      <w:proofErr w:type="spellEnd"/>
      <w:r w:rsidRPr="00905D78">
        <w:t xml:space="preserve"> – </w:t>
      </w:r>
      <w:proofErr w:type="spellStart"/>
      <w:r w:rsidRPr="00905D78">
        <w:t>Step</w:t>
      </w:r>
      <w:proofErr w:type="spellEnd"/>
      <w:r w:rsidRPr="00905D78">
        <w:t xml:space="preserve"> 4</w:t>
      </w:r>
    </w:p>
    <w:tbl>
      <w:tblPr>
        <w:tblW w:w="8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3"/>
        <w:gridCol w:w="1591"/>
        <w:gridCol w:w="828"/>
        <w:gridCol w:w="1496"/>
        <w:gridCol w:w="1496"/>
        <w:gridCol w:w="479"/>
        <w:gridCol w:w="1483"/>
      </w:tblGrid>
      <w:tr w:rsidR="004B0ED0" w:rsidRPr="00905D78" w14:paraId="568EDF76" w14:textId="77777777" w:rsidTr="00C43C58">
        <w:trPr>
          <w:jc w:val="center"/>
        </w:trPr>
        <w:tc>
          <w:tcPr>
            <w:tcW w:w="1203" w:type="dxa"/>
            <w:shd w:val="clear" w:color="auto" w:fill="D9D9D9"/>
            <w:vAlign w:val="center"/>
          </w:tcPr>
          <w:p w14:paraId="70971D99" w14:textId="77777777" w:rsidR="004B0ED0" w:rsidRPr="00905D78" w:rsidRDefault="004B0ED0" w:rsidP="00C43C58">
            <w:pPr>
              <w:keepNext/>
              <w:keepLines/>
              <w:spacing w:before="60" w:after="60"/>
              <w:jc w:val="left"/>
              <w:rPr>
                <w:b/>
                <w:sz w:val="16"/>
                <w:szCs w:val="16"/>
                <w:lang w:val="en-GB"/>
              </w:rPr>
            </w:pPr>
            <w:r w:rsidRPr="00905D78">
              <w:rPr>
                <w:b/>
                <w:sz w:val="16"/>
                <w:szCs w:val="16"/>
                <w:lang w:val="en-GB"/>
              </w:rPr>
              <w:t>ELEMENT #</w:t>
            </w:r>
          </w:p>
        </w:tc>
        <w:tc>
          <w:tcPr>
            <w:tcW w:w="1591" w:type="dxa"/>
            <w:shd w:val="clear" w:color="auto" w:fill="D9D9D9"/>
            <w:vAlign w:val="center"/>
          </w:tcPr>
          <w:p w14:paraId="7057767B" w14:textId="77777777" w:rsidR="004B0ED0" w:rsidRPr="00905D78" w:rsidRDefault="004B0ED0" w:rsidP="00C43C58">
            <w:pPr>
              <w:keepNext/>
              <w:keepLines/>
              <w:spacing w:before="60" w:after="60"/>
              <w:jc w:val="left"/>
              <w:rPr>
                <w:b/>
                <w:sz w:val="16"/>
                <w:szCs w:val="16"/>
                <w:lang w:val="en-GB"/>
              </w:rPr>
            </w:pPr>
            <w:r w:rsidRPr="00905D78">
              <w:rPr>
                <w:b/>
                <w:sz w:val="16"/>
                <w:szCs w:val="16"/>
                <w:lang w:val="en-GB"/>
              </w:rPr>
              <w:t>ELEMENT</w:t>
            </w:r>
          </w:p>
        </w:tc>
        <w:tc>
          <w:tcPr>
            <w:tcW w:w="828" w:type="dxa"/>
            <w:shd w:val="clear" w:color="auto" w:fill="D9D9D9"/>
            <w:vAlign w:val="center"/>
          </w:tcPr>
          <w:p w14:paraId="66694F48" w14:textId="77777777" w:rsidR="004B0ED0" w:rsidRPr="00905D78" w:rsidRDefault="004B0ED0" w:rsidP="00C43C58">
            <w:pPr>
              <w:keepNext/>
              <w:keepLines/>
              <w:spacing w:before="60" w:after="60"/>
              <w:jc w:val="left"/>
              <w:rPr>
                <w:b/>
                <w:sz w:val="16"/>
                <w:szCs w:val="16"/>
                <w:lang w:val="en-GB"/>
              </w:rPr>
            </w:pPr>
            <w:r w:rsidRPr="00905D78">
              <w:rPr>
                <w:b/>
                <w:sz w:val="16"/>
                <w:szCs w:val="16"/>
                <w:lang w:val="en-GB"/>
              </w:rPr>
              <w:t>ITEM</w:t>
            </w:r>
          </w:p>
        </w:tc>
        <w:tc>
          <w:tcPr>
            <w:tcW w:w="1496" w:type="dxa"/>
            <w:shd w:val="clear" w:color="auto" w:fill="D9D9D9"/>
            <w:vAlign w:val="center"/>
          </w:tcPr>
          <w:p w14:paraId="71136E12" w14:textId="77777777" w:rsidR="004B0ED0" w:rsidRPr="00905D78" w:rsidRDefault="004B0ED0" w:rsidP="00C43C58">
            <w:pPr>
              <w:keepNext/>
              <w:keepLines/>
              <w:spacing w:before="60" w:after="60"/>
              <w:jc w:val="left"/>
              <w:rPr>
                <w:b/>
                <w:sz w:val="16"/>
                <w:szCs w:val="16"/>
                <w:lang w:val="en-GB"/>
              </w:rPr>
            </w:pPr>
            <w:r w:rsidRPr="00905D78">
              <w:rPr>
                <w:b/>
                <w:sz w:val="16"/>
                <w:szCs w:val="16"/>
                <w:lang w:val="en-GB"/>
              </w:rPr>
              <w:t>PARAMETER 1</w:t>
            </w:r>
          </w:p>
        </w:tc>
        <w:tc>
          <w:tcPr>
            <w:tcW w:w="1496" w:type="dxa"/>
            <w:shd w:val="clear" w:color="auto" w:fill="D9D9D9"/>
            <w:vAlign w:val="center"/>
          </w:tcPr>
          <w:p w14:paraId="11729E7B" w14:textId="77777777" w:rsidR="004B0ED0" w:rsidRPr="00905D78" w:rsidRDefault="004B0ED0" w:rsidP="00C43C58">
            <w:pPr>
              <w:keepNext/>
              <w:keepLines/>
              <w:spacing w:before="60" w:after="60"/>
              <w:jc w:val="left"/>
              <w:rPr>
                <w:b/>
                <w:sz w:val="16"/>
                <w:szCs w:val="16"/>
                <w:lang w:val="en-GB"/>
              </w:rPr>
            </w:pPr>
            <w:r w:rsidRPr="00905D78">
              <w:rPr>
                <w:b/>
                <w:sz w:val="16"/>
                <w:szCs w:val="16"/>
                <w:lang w:val="en-GB"/>
              </w:rPr>
              <w:t>PARAMETER 2</w:t>
            </w:r>
          </w:p>
        </w:tc>
        <w:tc>
          <w:tcPr>
            <w:tcW w:w="479" w:type="dxa"/>
            <w:shd w:val="clear" w:color="auto" w:fill="D9D9D9"/>
            <w:vAlign w:val="center"/>
          </w:tcPr>
          <w:p w14:paraId="7536848F" w14:textId="77777777" w:rsidR="004B0ED0" w:rsidRPr="00905D78" w:rsidRDefault="004B0ED0" w:rsidP="00C43C58">
            <w:pPr>
              <w:keepNext/>
              <w:keepLines/>
              <w:spacing w:before="60" w:after="60"/>
              <w:jc w:val="left"/>
              <w:rPr>
                <w:b/>
                <w:sz w:val="16"/>
                <w:szCs w:val="16"/>
                <w:lang w:val="en-GB"/>
              </w:rPr>
            </w:pPr>
            <w:r w:rsidRPr="00905D78">
              <w:rPr>
                <w:b/>
                <w:sz w:val="16"/>
                <w:szCs w:val="16"/>
                <w:lang w:val="en-GB"/>
              </w:rPr>
              <w:t>…</w:t>
            </w:r>
          </w:p>
        </w:tc>
        <w:tc>
          <w:tcPr>
            <w:tcW w:w="1483" w:type="dxa"/>
            <w:shd w:val="clear" w:color="auto" w:fill="D9D9D9"/>
            <w:vAlign w:val="center"/>
          </w:tcPr>
          <w:p w14:paraId="478864C6" w14:textId="77777777" w:rsidR="004B0ED0" w:rsidRPr="00905D78" w:rsidRDefault="004B0ED0" w:rsidP="00C43C58">
            <w:pPr>
              <w:keepNext/>
              <w:keepLines/>
              <w:spacing w:before="60" w:after="60"/>
              <w:jc w:val="left"/>
              <w:rPr>
                <w:b/>
                <w:sz w:val="16"/>
                <w:szCs w:val="16"/>
                <w:lang w:val="en-GB"/>
              </w:rPr>
            </w:pPr>
            <w:r w:rsidRPr="00905D78">
              <w:rPr>
                <w:b/>
                <w:sz w:val="16"/>
                <w:szCs w:val="16"/>
                <w:lang w:val="en-GB"/>
              </w:rPr>
              <w:t>PARAMETER N</w:t>
            </w:r>
          </w:p>
        </w:tc>
      </w:tr>
      <w:tr w:rsidR="004B0ED0" w:rsidRPr="00905D78" w14:paraId="31B409D3" w14:textId="77777777" w:rsidTr="00C43C58">
        <w:trPr>
          <w:jc w:val="center"/>
        </w:trPr>
        <w:tc>
          <w:tcPr>
            <w:tcW w:w="1203" w:type="dxa"/>
            <w:shd w:val="clear" w:color="auto" w:fill="auto"/>
            <w:vAlign w:val="center"/>
          </w:tcPr>
          <w:p w14:paraId="421FA269" w14:textId="77777777" w:rsidR="004B0ED0" w:rsidRPr="00905D78" w:rsidRDefault="004B0ED0" w:rsidP="007D1353">
            <w:pPr>
              <w:spacing w:before="60" w:after="60"/>
              <w:jc w:val="left"/>
              <w:rPr>
                <w:sz w:val="16"/>
                <w:szCs w:val="16"/>
                <w:lang w:val="en-GB"/>
              </w:rPr>
            </w:pPr>
            <w:r w:rsidRPr="00905D78">
              <w:rPr>
                <w:sz w:val="16"/>
                <w:szCs w:val="16"/>
                <w:lang w:val="en-GB"/>
              </w:rPr>
              <w:t>1</w:t>
            </w:r>
          </w:p>
        </w:tc>
        <w:tc>
          <w:tcPr>
            <w:tcW w:w="1591" w:type="dxa"/>
            <w:shd w:val="clear" w:color="auto" w:fill="auto"/>
            <w:vAlign w:val="center"/>
          </w:tcPr>
          <w:p w14:paraId="52A6693D" w14:textId="77777777" w:rsidR="004B0ED0" w:rsidRPr="00905D78" w:rsidRDefault="004B0ED0" w:rsidP="007D1353">
            <w:pPr>
              <w:keepNext/>
              <w:keepLines/>
              <w:spacing w:before="60" w:after="60"/>
              <w:jc w:val="left"/>
              <w:rPr>
                <w:i/>
                <w:sz w:val="16"/>
                <w:szCs w:val="16"/>
                <w:lang w:val="en-GB"/>
              </w:rPr>
            </w:pPr>
            <w:r w:rsidRPr="00905D78">
              <w:rPr>
                <w:i/>
                <w:sz w:val="16"/>
                <w:szCs w:val="16"/>
                <w:lang w:val="en-GB"/>
              </w:rPr>
              <w:t>Item1:P1A</w:t>
            </w:r>
          </w:p>
        </w:tc>
        <w:tc>
          <w:tcPr>
            <w:tcW w:w="828" w:type="dxa"/>
            <w:shd w:val="clear" w:color="auto" w:fill="auto"/>
            <w:vAlign w:val="center"/>
          </w:tcPr>
          <w:p w14:paraId="552033DB" w14:textId="77777777" w:rsidR="004B0ED0" w:rsidRPr="00905D78" w:rsidRDefault="004B0ED0" w:rsidP="007D1353">
            <w:pPr>
              <w:spacing w:before="60" w:after="60"/>
              <w:jc w:val="left"/>
              <w:rPr>
                <w:i/>
                <w:sz w:val="16"/>
                <w:szCs w:val="16"/>
                <w:lang w:val="en-GB"/>
              </w:rPr>
            </w:pPr>
            <w:r w:rsidRPr="00905D78">
              <w:rPr>
                <w:i/>
                <w:sz w:val="16"/>
                <w:szCs w:val="16"/>
                <w:lang w:val="en-GB"/>
              </w:rPr>
              <w:t>Item1</w:t>
            </w:r>
          </w:p>
        </w:tc>
        <w:tc>
          <w:tcPr>
            <w:tcW w:w="1496" w:type="dxa"/>
            <w:shd w:val="clear" w:color="auto" w:fill="auto"/>
            <w:vAlign w:val="center"/>
          </w:tcPr>
          <w:p w14:paraId="4F724B93" w14:textId="77777777" w:rsidR="004B0ED0" w:rsidRPr="00905D78" w:rsidRDefault="004B0ED0" w:rsidP="007D1353">
            <w:pPr>
              <w:spacing w:before="60" w:after="60"/>
              <w:jc w:val="left"/>
              <w:rPr>
                <w:i/>
                <w:sz w:val="16"/>
                <w:szCs w:val="16"/>
                <w:lang w:val="en-GB"/>
              </w:rPr>
            </w:pPr>
            <w:r w:rsidRPr="00905D78">
              <w:rPr>
                <w:i/>
                <w:sz w:val="16"/>
                <w:szCs w:val="16"/>
                <w:lang w:val="en-GB"/>
              </w:rPr>
              <w:t>P1A</w:t>
            </w:r>
          </w:p>
        </w:tc>
        <w:tc>
          <w:tcPr>
            <w:tcW w:w="1496" w:type="dxa"/>
            <w:shd w:val="clear" w:color="auto" w:fill="auto"/>
            <w:vAlign w:val="center"/>
          </w:tcPr>
          <w:p w14:paraId="6ECA1945" w14:textId="77777777" w:rsidR="004B0ED0" w:rsidRPr="00905D78" w:rsidRDefault="004B0ED0" w:rsidP="007D1353">
            <w:pPr>
              <w:spacing w:before="60" w:after="60"/>
              <w:jc w:val="left"/>
              <w:rPr>
                <w:i/>
                <w:sz w:val="16"/>
                <w:szCs w:val="16"/>
                <w:lang w:val="en-GB"/>
              </w:rPr>
            </w:pPr>
          </w:p>
        </w:tc>
        <w:tc>
          <w:tcPr>
            <w:tcW w:w="479" w:type="dxa"/>
            <w:shd w:val="clear" w:color="auto" w:fill="auto"/>
            <w:vAlign w:val="center"/>
          </w:tcPr>
          <w:p w14:paraId="5A386839" w14:textId="77777777" w:rsidR="004B0ED0" w:rsidRPr="00905D78" w:rsidRDefault="004B0ED0" w:rsidP="007D1353">
            <w:pPr>
              <w:spacing w:before="60" w:after="60"/>
              <w:jc w:val="left"/>
              <w:rPr>
                <w:i/>
                <w:sz w:val="16"/>
                <w:szCs w:val="16"/>
                <w:lang w:val="en-GB"/>
              </w:rPr>
            </w:pPr>
          </w:p>
        </w:tc>
        <w:tc>
          <w:tcPr>
            <w:tcW w:w="1483" w:type="dxa"/>
            <w:shd w:val="clear" w:color="auto" w:fill="auto"/>
            <w:vAlign w:val="center"/>
          </w:tcPr>
          <w:p w14:paraId="41032BCC" w14:textId="77777777" w:rsidR="004B0ED0" w:rsidRPr="00905D78" w:rsidRDefault="004B0ED0" w:rsidP="007D1353">
            <w:pPr>
              <w:spacing w:before="60" w:after="60"/>
              <w:jc w:val="left"/>
              <w:rPr>
                <w:i/>
                <w:sz w:val="16"/>
                <w:szCs w:val="16"/>
                <w:lang w:val="en-GB"/>
              </w:rPr>
            </w:pPr>
          </w:p>
        </w:tc>
      </w:tr>
      <w:tr w:rsidR="004B0ED0" w:rsidRPr="00905D78" w14:paraId="6791F818" w14:textId="77777777" w:rsidTr="00C43C58">
        <w:trPr>
          <w:jc w:val="center"/>
        </w:trPr>
        <w:tc>
          <w:tcPr>
            <w:tcW w:w="1203" w:type="dxa"/>
            <w:shd w:val="clear" w:color="auto" w:fill="auto"/>
            <w:vAlign w:val="center"/>
          </w:tcPr>
          <w:p w14:paraId="62E9BFE3" w14:textId="77777777" w:rsidR="004B0ED0" w:rsidRPr="00905D78" w:rsidRDefault="004B0ED0" w:rsidP="007D1353">
            <w:pPr>
              <w:spacing w:before="60" w:after="60"/>
              <w:jc w:val="left"/>
              <w:rPr>
                <w:sz w:val="16"/>
                <w:szCs w:val="16"/>
                <w:lang w:val="en-GB"/>
              </w:rPr>
            </w:pPr>
            <w:r w:rsidRPr="00905D78">
              <w:rPr>
                <w:sz w:val="16"/>
                <w:szCs w:val="16"/>
                <w:lang w:val="en-GB"/>
              </w:rPr>
              <w:t>2</w:t>
            </w:r>
          </w:p>
        </w:tc>
        <w:tc>
          <w:tcPr>
            <w:tcW w:w="1591" w:type="dxa"/>
            <w:shd w:val="clear" w:color="auto" w:fill="auto"/>
            <w:vAlign w:val="center"/>
          </w:tcPr>
          <w:p w14:paraId="3C73584F" w14:textId="77777777" w:rsidR="004B0ED0" w:rsidRPr="00905D78" w:rsidRDefault="004B0ED0" w:rsidP="007D1353">
            <w:pPr>
              <w:keepNext/>
              <w:keepLines/>
              <w:spacing w:before="60" w:after="60"/>
              <w:jc w:val="left"/>
              <w:rPr>
                <w:i/>
                <w:sz w:val="16"/>
                <w:szCs w:val="16"/>
                <w:lang w:val="en-GB"/>
              </w:rPr>
            </w:pPr>
            <w:r w:rsidRPr="00905D78">
              <w:rPr>
                <w:i/>
                <w:sz w:val="16"/>
                <w:szCs w:val="16"/>
                <w:lang w:val="en-GB"/>
              </w:rPr>
              <w:t>Item2:P2A,P2B</w:t>
            </w:r>
          </w:p>
        </w:tc>
        <w:tc>
          <w:tcPr>
            <w:tcW w:w="828" w:type="dxa"/>
            <w:shd w:val="clear" w:color="auto" w:fill="auto"/>
            <w:vAlign w:val="center"/>
          </w:tcPr>
          <w:p w14:paraId="300F974E" w14:textId="77777777" w:rsidR="004B0ED0" w:rsidRPr="00905D78" w:rsidRDefault="004B0ED0" w:rsidP="007D1353">
            <w:pPr>
              <w:spacing w:before="60" w:after="60"/>
              <w:jc w:val="left"/>
              <w:rPr>
                <w:i/>
                <w:sz w:val="16"/>
                <w:szCs w:val="16"/>
                <w:lang w:val="en-GB"/>
              </w:rPr>
            </w:pPr>
            <w:r w:rsidRPr="00905D78">
              <w:rPr>
                <w:i/>
                <w:sz w:val="16"/>
                <w:szCs w:val="16"/>
                <w:lang w:val="en-GB"/>
              </w:rPr>
              <w:t>Item2</w:t>
            </w:r>
          </w:p>
        </w:tc>
        <w:tc>
          <w:tcPr>
            <w:tcW w:w="1496" w:type="dxa"/>
            <w:shd w:val="clear" w:color="auto" w:fill="auto"/>
            <w:vAlign w:val="center"/>
          </w:tcPr>
          <w:p w14:paraId="612C658C" w14:textId="77777777" w:rsidR="004B0ED0" w:rsidRPr="00905D78" w:rsidRDefault="004B0ED0" w:rsidP="007D1353">
            <w:pPr>
              <w:spacing w:before="60" w:after="60"/>
              <w:jc w:val="left"/>
              <w:rPr>
                <w:i/>
                <w:sz w:val="16"/>
                <w:szCs w:val="16"/>
                <w:lang w:val="en-GB"/>
              </w:rPr>
            </w:pPr>
            <w:r w:rsidRPr="00905D78">
              <w:rPr>
                <w:i/>
                <w:sz w:val="16"/>
                <w:szCs w:val="16"/>
                <w:lang w:val="en-GB"/>
              </w:rPr>
              <w:t>P2A</w:t>
            </w:r>
          </w:p>
        </w:tc>
        <w:tc>
          <w:tcPr>
            <w:tcW w:w="1496" w:type="dxa"/>
            <w:shd w:val="clear" w:color="auto" w:fill="auto"/>
            <w:vAlign w:val="center"/>
          </w:tcPr>
          <w:p w14:paraId="7F40A05F" w14:textId="77777777" w:rsidR="004B0ED0" w:rsidRPr="00905D78" w:rsidRDefault="004B0ED0" w:rsidP="007D1353">
            <w:pPr>
              <w:spacing w:before="60" w:after="60"/>
              <w:jc w:val="left"/>
              <w:rPr>
                <w:i/>
                <w:sz w:val="16"/>
                <w:szCs w:val="16"/>
                <w:lang w:val="en-GB"/>
              </w:rPr>
            </w:pPr>
            <w:r w:rsidRPr="00905D78">
              <w:rPr>
                <w:i/>
                <w:sz w:val="16"/>
                <w:szCs w:val="16"/>
                <w:lang w:val="en-GB"/>
              </w:rPr>
              <w:t>P2B</w:t>
            </w:r>
          </w:p>
        </w:tc>
        <w:tc>
          <w:tcPr>
            <w:tcW w:w="479" w:type="dxa"/>
            <w:shd w:val="clear" w:color="auto" w:fill="auto"/>
            <w:vAlign w:val="center"/>
          </w:tcPr>
          <w:p w14:paraId="6D5547A8" w14:textId="77777777" w:rsidR="004B0ED0" w:rsidRPr="00905D78" w:rsidRDefault="004B0ED0" w:rsidP="007D1353">
            <w:pPr>
              <w:spacing w:before="60" w:after="60"/>
              <w:jc w:val="left"/>
              <w:rPr>
                <w:i/>
                <w:sz w:val="16"/>
                <w:szCs w:val="16"/>
                <w:lang w:val="en-GB"/>
              </w:rPr>
            </w:pPr>
          </w:p>
        </w:tc>
        <w:tc>
          <w:tcPr>
            <w:tcW w:w="1483" w:type="dxa"/>
            <w:shd w:val="clear" w:color="auto" w:fill="auto"/>
            <w:vAlign w:val="center"/>
          </w:tcPr>
          <w:p w14:paraId="7BAAEEA4" w14:textId="77777777" w:rsidR="004B0ED0" w:rsidRPr="00905D78" w:rsidRDefault="004B0ED0" w:rsidP="007D1353">
            <w:pPr>
              <w:spacing w:before="60" w:after="60"/>
              <w:jc w:val="left"/>
              <w:rPr>
                <w:i/>
                <w:sz w:val="16"/>
                <w:szCs w:val="16"/>
                <w:lang w:val="en-GB"/>
              </w:rPr>
            </w:pPr>
          </w:p>
        </w:tc>
      </w:tr>
      <w:tr w:rsidR="004B0ED0" w:rsidRPr="00905D78" w14:paraId="3D177FD7" w14:textId="77777777" w:rsidTr="00C43C58">
        <w:trPr>
          <w:jc w:val="center"/>
        </w:trPr>
        <w:tc>
          <w:tcPr>
            <w:tcW w:w="1203" w:type="dxa"/>
            <w:shd w:val="clear" w:color="auto" w:fill="auto"/>
            <w:vAlign w:val="center"/>
          </w:tcPr>
          <w:p w14:paraId="65E7ADEC" w14:textId="77777777" w:rsidR="004B0ED0" w:rsidRPr="00905D78" w:rsidRDefault="004B0ED0" w:rsidP="007D1353">
            <w:pPr>
              <w:spacing w:before="60" w:after="60"/>
              <w:jc w:val="left"/>
              <w:rPr>
                <w:sz w:val="16"/>
                <w:szCs w:val="16"/>
                <w:lang w:val="en-GB"/>
              </w:rPr>
            </w:pPr>
            <w:r w:rsidRPr="00905D78">
              <w:rPr>
                <w:sz w:val="16"/>
                <w:szCs w:val="16"/>
                <w:lang w:val="en-GB"/>
              </w:rPr>
              <w:t>3</w:t>
            </w:r>
          </w:p>
        </w:tc>
        <w:tc>
          <w:tcPr>
            <w:tcW w:w="1591" w:type="dxa"/>
            <w:shd w:val="clear" w:color="auto" w:fill="auto"/>
            <w:vAlign w:val="center"/>
          </w:tcPr>
          <w:p w14:paraId="04082495" w14:textId="77777777" w:rsidR="004B0ED0" w:rsidRPr="00905D78" w:rsidRDefault="004B0ED0" w:rsidP="007D1353">
            <w:pPr>
              <w:keepLines/>
              <w:spacing w:before="60" w:after="60"/>
              <w:jc w:val="left"/>
              <w:rPr>
                <w:i/>
                <w:sz w:val="16"/>
                <w:szCs w:val="16"/>
                <w:lang w:val="en-GB"/>
              </w:rPr>
            </w:pPr>
            <w:r w:rsidRPr="00905D78">
              <w:rPr>
                <w:i/>
                <w:sz w:val="16"/>
                <w:szCs w:val="16"/>
                <w:lang w:val="en-GB"/>
              </w:rPr>
              <w:t>Item3:Hello&amp;m world!</w:t>
            </w:r>
          </w:p>
        </w:tc>
        <w:tc>
          <w:tcPr>
            <w:tcW w:w="828" w:type="dxa"/>
            <w:shd w:val="clear" w:color="auto" w:fill="auto"/>
            <w:vAlign w:val="center"/>
          </w:tcPr>
          <w:p w14:paraId="4770268B" w14:textId="77777777" w:rsidR="004B0ED0" w:rsidRPr="00905D78" w:rsidRDefault="004B0ED0" w:rsidP="007D1353">
            <w:pPr>
              <w:spacing w:before="60" w:after="60"/>
              <w:jc w:val="left"/>
              <w:rPr>
                <w:i/>
                <w:sz w:val="16"/>
                <w:szCs w:val="16"/>
                <w:lang w:val="en-GB"/>
              </w:rPr>
            </w:pPr>
            <w:r w:rsidRPr="00905D78">
              <w:rPr>
                <w:i/>
                <w:sz w:val="16"/>
                <w:szCs w:val="16"/>
                <w:lang w:val="en-GB"/>
              </w:rPr>
              <w:t>Item3</w:t>
            </w:r>
          </w:p>
        </w:tc>
        <w:tc>
          <w:tcPr>
            <w:tcW w:w="1496" w:type="dxa"/>
            <w:shd w:val="clear" w:color="auto" w:fill="auto"/>
            <w:vAlign w:val="center"/>
          </w:tcPr>
          <w:p w14:paraId="3483881A" w14:textId="77777777" w:rsidR="004B0ED0" w:rsidRPr="00905D78" w:rsidRDefault="004B0ED0" w:rsidP="007D1353">
            <w:pPr>
              <w:spacing w:before="60" w:after="60"/>
              <w:jc w:val="left"/>
              <w:rPr>
                <w:i/>
                <w:sz w:val="16"/>
                <w:szCs w:val="16"/>
                <w:lang w:val="en-GB"/>
              </w:rPr>
            </w:pPr>
            <w:r w:rsidRPr="00905D78">
              <w:rPr>
                <w:i/>
                <w:sz w:val="16"/>
                <w:szCs w:val="16"/>
                <w:lang w:val="en-GB"/>
              </w:rPr>
              <w:t>Hello, world!</w:t>
            </w:r>
          </w:p>
        </w:tc>
        <w:tc>
          <w:tcPr>
            <w:tcW w:w="1496" w:type="dxa"/>
            <w:shd w:val="clear" w:color="auto" w:fill="auto"/>
            <w:vAlign w:val="center"/>
          </w:tcPr>
          <w:p w14:paraId="35090C9C" w14:textId="77777777" w:rsidR="004B0ED0" w:rsidRPr="00905D78" w:rsidRDefault="004B0ED0" w:rsidP="007D1353">
            <w:pPr>
              <w:spacing w:before="60" w:after="60"/>
              <w:jc w:val="left"/>
              <w:rPr>
                <w:i/>
                <w:sz w:val="16"/>
                <w:szCs w:val="16"/>
                <w:lang w:val="en-GB"/>
              </w:rPr>
            </w:pPr>
          </w:p>
        </w:tc>
        <w:tc>
          <w:tcPr>
            <w:tcW w:w="479" w:type="dxa"/>
            <w:shd w:val="clear" w:color="auto" w:fill="auto"/>
            <w:vAlign w:val="center"/>
          </w:tcPr>
          <w:p w14:paraId="37359B3B" w14:textId="77777777" w:rsidR="004B0ED0" w:rsidRPr="00905D78" w:rsidRDefault="004B0ED0" w:rsidP="007D1353">
            <w:pPr>
              <w:spacing w:before="60" w:after="60"/>
              <w:jc w:val="left"/>
              <w:rPr>
                <w:i/>
                <w:sz w:val="16"/>
                <w:szCs w:val="16"/>
                <w:lang w:val="en-GB"/>
              </w:rPr>
            </w:pPr>
          </w:p>
        </w:tc>
        <w:tc>
          <w:tcPr>
            <w:tcW w:w="1483" w:type="dxa"/>
            <w:shd w:val="clear" w:color="auto" w:fill="auto"/>
            <w:vAlign w:val="center"/>
          </w:tcPr>
          <w:p w14:paraId="1E91091E" w14:textId="77777777" w:rsidR="004B0ED0" w:rsidRPr="00905D78" w:rsidRDefault="004B0ED0" w:rsidP="007D1353">
            <w:pPr>
              <w:spacing w:before="60" w:after="60"/>
              <w:jc w:val="left"/>
              <w:rPr>
                <w:i/>
                <w:sz w:val="16"/>
                <w:szCs w:val="16"/>
                <w:lang w:val="en-GB"/>
              </w:rPr>
            </w:pPr>
          </w:p>
        </w:tc>
      </w:tr>
    </w:tbl>
    <w:p w14:paraId="499040EF" w14:textId="77777777" w:rsidR="00A907A2" w:rsidRPr="00905D78" w:rsidRDefault="00A907A2" w:rsidP="007D1353">
      <w:pPr>
        <w:spacing w:before="0" w:after="120"/>
        <w:rPr>
          <w:lang w:val="en-GB"/>
        </w:rPr>
      </w:pPr>
    </w:p>
    <w:p w14:paraId="3E17E4E5" w14:textId="1BF8FD0F" w:rsidR="002D7EE8" w:rsidRPr="00905D78" w:rsidRDefault="002D7EE8" w:rsidP="006D1A42">
      <w:pPr>
        <w:pStyle w:val="Heading2"/>
        <w:rPr>
          <w:color w:val="auto"/>
        </w:rPr>
      </w:pPr>
      <w:bookmarkStart w:id="90" w:name="_Ref503517181"/>
      <w:bookmarkStart w:id="91" w:name="_Ref503517214"/>
      <w:bookmarkStart w:id="92" w:name="_Ref503517936"/>
      <w:bookmarkStart w:id="93" w:name="_Ref503518076"/>
      <w:bookmarkStart w:id="94" w:name="_Toc96695707"/>
      <w:r w:rsidRPr="00905D78">
        <w:rPr>
          <w:color w:val="auto"/>
        </w:rPr>
        <w:t>Attribute</w:t>
      </w:r>
      <w:bookmarkEnd w:id="78"/>
      <w:r w:rsidR="00A8117D" w:rsidRPr="00905D78">
        <w:rPr>
          <w:color w:val="auto"/>
        </w:rPr>
        <w:t xml:space="preserve"> </w:t>
      </w:r>
      <w:bookmarkEnd w:id="90"/>
      <w:bookmarkEnd w:id="91"/>
      <w:bookmarkEnd w:id="92"/>
      <w:bookmarkEnd w:id="93"/>
      <w:r w:rsidR="003319AB">
        <w:rPr>
          <w:color w:val="auto"/>
        </w:rPr>
        <w:t>p</w:t>
      </w:r>
      <w:r w:rsidR="003319AB" w:rsidRPr="00905D78">
        <w:rPr>
          <w:color w:val="auto"/>
        </w:rPr>
        <w:t>ath</w:t>
      </w:r>
      <w:bookmarkEnd w:id="94"/>
    </w:p>
    <w:p w14:paraId="35B4F764" w14:textId="77777777" w:rsidR="002D7EE8" w:rsidRPr="00905D78" w:rsidRDefault="004F1738" w:rsidP="007D1353">
      <w:pPr>
        <w:spacing w:after="120"/>
        <w:rPr>
          <w:lang w:val="en-GB"/>
        </w:rPr>
      </w:pPr>
      <w:r w:rsidRPr="00905D78">
        <w:rPr>
          <w:lang w:val="en-GB"/>
        </w:rPr>
        <w:t xml:space="preserve">Scripting </w:t>
      </w:r>
      <w:r w:rsidR="00134E0D" w:rsidRPr="00905D78">
        <w:rPr>
          <w:lang w:val="en-GB"/>
        </w:rPr>
        <w:t xml:space="preserve">catalogues </w:t>
      </w:r>
      <w:r w:rsidRPr="00905D78">
        <w:rPr>
          <w:lang w:val="en-GB"/>
        </w:rPr>
        <w:t xml:space="preserve">need to be able to determine </w:t>
      </w:r>
      <w:r w:rsidR="00F91E30" w:rsidRPr="00905D78">
        <w:rPr>
          <w:lang w:val="en-GB"/>
        </w:rPr>
        <w:t>the value</w:t>
      </w:r>
      <w:r w:rsidR="00CA554D" w:rsidRPr="00905D78">
        <w:rPr>
          <w:lang w:val="en-GB"/>
        </w:rPr>
        <w:t xml:space="preserve"> of </w:t>
      </w:r>
      <w:r w:rsidR="00CA2825" w:rsidRPr="00905D78">
        <w:rPr>
          <w:lang w:val="en-GB"/>
        </w:rPr>
        <w:t xml:space="preserve">the </w:t>
      </w:r>
      <w:r w:rsidRPr="00905D78">
        <w:rPr>
          <w:lang w:val="en-GB"/>
        </w:rPr>
        <w:t>attribute</w:t>
      </w:r>
      <w:r w:rsidR="006E7F53" w:rsidRPr="00905D78">
        <w:rPr>
          <w:lang w:val="en-GB"/>
        </w:rPr>
        <w:t>s</w:t>
      </w:r>
      <w:r w:rsidRPr="00905D78">
        <w:rPr>
          <w:lang w:val="en-GB"/>
        </w:rPr>
        <w:t xml:space="preserve"> </w:t>
      </w:r>
      <w:r w:rsidR="00CA2825" w:rsidRPr="00905D78">
        <w:rPr>
          <w:lang w:val="en-GB"/>
        </w:rPr>
        <w:t>on each</w:t>
      </w:r>
      <w:r w:rsidR="00F91E30" w:rsidRPr="00905D78">
        <w:rPr>
          <w:lang w:val="en-GB"/>
        </w:rPr>
        <w:t xml:space="preserve"> </w:t>
      </w:r>
      <w:r w:rsidRPr="00905D78">
        <w:rPr>
          <w:lang w:val="en-GB"/>
        </w:rPr>
        <w:t>feature instance</w:t>
      </w:r>
      <w:r w:rsidR="00CA2825" w:rsidRPr="00905D78">
        <w:rPr>
          <w:lang w:val="en-GB"/>
        </w:rPr>
        <w:t xml:space="preserve"> contained within a dataset</w:t>
      </w:r>
      <w:r w:rsidRPr="00905D78">
        <w:rPr>
          <w:lang w:val="en-GB"/>
        </w:rPr>
        <w:t>.</w:t>
      </w:r>
      <w:r w:rsidR="0063316F" w:rsidRPr="00905D78">
        <w:rPr>
          <w:lang w:val="en-GB"/>
        </w:rPr>
        <w:t xml:space="preserve"> </w:t>
      </w:r>
      <w:r w:rsidR="00B12F14" w:rsidRPr="00905D78">
        <w:rPr>
          <w:lang w:val="en-GB"/>
        </w:rPr>
        <w:t>In</w:t>
      </w:r>
      <w:r w:rsidR="006E7F53" w:rsidRPr="00905D78">
        <w:rPr>
          <w:lang w:val="en-GB"/>
        </w:rPr>
        <w:t xml:space="preserve"> </w:t>
      </w:r>
      <w:r w:rsidR="00B12F14" w:rsidRPr="00905D78">
        <w:rPr>
          <w:lang w:val="en-GB"/>
        </w:rPr>
        <w:t xml:space="preserve">order to do so, </w:t>
      </w:r>
      <w:r w:rsidR="00134E0D" w:rsidRPr="00905D78">
        <w:rPr>
          <w:lang w:val="en-GB"/>
        </w:rPr>
        <w:t>a catalogue will</w:t>
      </w:r>
      <w:r w:rsidR="00B12F14" w:rsidRPr="00905D78">
        <w:rPr>
          <w:lang w:val="en-GB"/>
        </w:rPr>
        <w:t xml:space="preserve"> </w:t>
      </w:r>
      <w:r w:rsidR="00134E0D" w:rsidRPr="00905D78">
        <w:rPr>
          <w:lang w:val="en-GB"/>
        </w:rPr>
        <w:t xml:space="preserve">query </w:t>
      </w:r>
      <w:r w:rsidR="006E7F53" w:rsidRPr="00905D78">
        <w:rPr>
          <w:lang w:val="en-GB"/>
        </w:rPr>
        <w:t>the host for each</w:t>
      </w:r>
      <w:r w:rsidRPr="00905D78">
        <w:rPr>
          <w:lang w:val="en-GB"/>
        </w:rPr>
        <w:t xml:space="preserve"> </w:t>
      </w:r>
      <w:r w:rsidR="006E7F53" w:rsidRPr="00905D78">
        <w:rPr>
          <w:lang w:val="en-GB"/>
        </w:rPr>
        <w:t xml:space="preserve">attribute </w:t>
      </w:r>
      <w:r w:rsidR="004E66AE" w:rsidRPr="00905D78">
        <w:rPr>
          <w:lang w:val="en-GB"/>
        </w:rPr>
        <w:t>value</w:t>
      </w:r>
      <w:r w:rsidR="006E7F53" w:rsidRPr="00905D78">
        <w:rPr>
          <w:lang w:val="en-GB"/>
        </w:rPr>
        <w:t xml:space="preserve"> as needed</w:t>
      </w:r>
      <w:r w:rsidRPr="00905D78">
        <w:rPr>
          <w:lang w:val="en-GB"/>
        </w:rPr>
        <w:t>.</w:t>
      </w:r>
      <w:r w:rsidR="007C6B42" w:rsidRPr="00905D78">
        <w:rPr>
          <w:lang w:val="en-GB"/>
        </w:rPr>
        <w:t xml:space="preserve"> </w:t>
      </w:r>
      <w:r w:rsidR="004E0FD3" w:rsidRPr="00905D78">
        <w:rPr>
          <w:lang w:val="en-GB"/>
        </w:rPr>
        <w:t>When querying a host, the catalogue</w:t>
      </w:r>
      <w:r w:rsidR="00134E0D" w:rsidRPr="00905D78">
        <w:rPr>
          <w:lang w:val="en-GB"/>
        </w:rPr>
        <w:t xml:space="preserve"> must identify which attribute </w:t>
      </w:r>
      <w:r w:rsidR="004E0FD3" w:rsidRPr="00905D78">
        <w:rPr>
          <w:lang w:val="en-GB"/>
        </w:rPr>
        <w:t xml:space="preserve">of a given feature </w:t>
      </w:r>
      <w:r w:rsidR="00134E0D" w:rsidRPr="00905D78">
        <w:rPr>
          <w:lang w:val="en-GB"/>
        </w:rPr>
        <w:t xml:space="preserve">is being queried. </w:t>
      </w:r>
      <w:r w:rsidR="007C6B42" w:rsidRPr="00905D78">
        <w:rPr>
          <w:lang w:val="en-GB"/>
        </w:rPr>
        <w:t xml:space="preserve">If a feature instance contains only </w:t>
      </w:r>
      <w:r w:rsidR="002D7EE8" w:rsidRPr="00905D78">
        <w:rPr>
          <w:lang w:val="en-GB"/>
        </w:rPr>
        <w:t>simple attributes</w:t>
      </w:r>
      <w:r w:rsidR="004F6D80" w:rsidRPr="00905D78">
        <w:rPr>
          <w:lang w:val="en-GB"/>
        </w:rPr>
        <w:t>,</w:t>
      </w:r>
      <w:r w:rsidR="002D7EE8" w:rsidRPr="00905D78">
        <w:rPr>
          <w:lang w:val="en-GB"/>
        </w:rPr>
        <w:t xml:space="preserve"> </w:t>
      </w:r>
      <w:r w:rsidR="00143ACB" w:rsidRPr="00905D78">
        <w:rPr>
          <w:lang w:val="en-GB"/>
        </w:rPr>
        <w:t xml:space="preserve">identifying </w:t>
      </w:r>
      <w:r w:rsidR="002D7EE8" w:rsidRPr="00905D78">
        <w:rPr>
          <w:lang w:val="en-GB"/>
        </w:rPr>
        <w:t xml:space="preserve">the </w:t>
      </w:r>
      <w:r w:rsidR="004E66AE" w:rsidRPr="00905D78">
        <w:rPr>
          <w:lang w:val="en-GB"/>
        </w:rPr>
        <w:t xml:space="preserve">feature instance and attribute </w:t>
      </w:r>
      <w:r w:rsidR="002D7EE8" w:rsidRPr="00905D78">
        <w:rPr>
          <w:lang w:val="en-GB"/>
        </w:rPr>
        <w:t xml:space="preserve">code </w:t>
      </w:r>
      <w:r w:rsidR="004E66AE" w:rsidRPr="00905D78">
        <w:rPr>
          <w:lang w:val="en-GB"/>
        </w:rPr>
        <w:t xml:space="preserve">is sufficient </w:t>
      </w:r>
      <w:r w:rsidR="00143ACB" w:rsidRPr="00905D78">
        <w:rPr>
          <w:lang w:val="en-GB"/>
        </w:rPr>
        <w:t xml:space="preserve">for the host </w:t>
      </w:r>
      <w:r w:rsidR="004E66AE" w:rsidRPr="00905D78">
        <w:rPr>
          <w:lang w:val="en-GB"/>
        </w:rPr>
        <w:t>to uniquely identify</w:t>
      </w:r>
      <w:r w:rsidR="004E0FD3" w:rsidRPr="00905D78">
        <w:rPr>
          <w:lang w:val="en-GB"/>
        </w:rPr>
        <w:t xml:space="preserve"> the requested </w:t>
      </w:r>
      <w:r w:rsidR="0063316F" w:rsidRPr="00905D78">
        <w:rPr>
          <w:lang w:val="en-GB"/>
        </w:rPr>
        <w:t>attribute.</w:t>
      </w:r>
    </w:p>
    <w:p w14:paraId="7A8374C4" w14:textId="77777777" w:rsidR="008B16D1" w:rsidRPr="00905D78" w:rsidRDefault="004E0FD3" w:rsidP="007D1353">
      <w:pPr>
        <w:spacing w:after="120"/>
        <w:rPr>
          <w:lang w:val="en-GB"/>
        </w:rPr>
      </w:pPr>
      <w:r w:rsidRPr="00905D78">
        <w:rPr>
          <w:lang w:val="en-GB"/>
        </w:rPr>
        <w:t xml:space="preserve">The host requires more </w:t>
      </w:r>
      <w:r w:rsidR="004E66AE" w:rsidRPr="00905D78">
        <w:rPr>
          <w:lang w:val="en-GB"/>
        </w:rPr>
        <w:t>information w</w:t>
      </w:r>
      <w:r w:rsidR="00F82258" w:rsidRPr="00905D78">
        <w:rPr>
          <w:lang w:val="en-GB"/>
        </w:rPr>
        <w:t>hen the</w:t>
      </w:r>
      <w:r w:rsidR="008B16D1" w:rsidRPr="00905D78">
        <w:rPr>
          <w:lang w:val="en-GB"/>
        </w:rPr>
        <w:t xml:space="preserve"> </w:t>
      </w:r>
      <w:r w:rsidR="002D7EE8" w:rsidRPr="00905D78">
        <w:rPr>
          <w:lang w:val="en-GB"/>
        </w:rPr>
        <w:t xml:space="preserve">attribute </w:t>
      </w:r>
      <w:r w:rsidR="004E66AE" w:rsidRPr="00905D78">
        <w:rPr>
          <w:lang w:val="en-GB"/>
        </w:rPr>
        <w:t xml:space="preserve">value </w:t>
      </w:r>
      <w:r w:rsidR="002D7EE8" w:rsidRPr="00905D78">
        <w:rPr>
          <w:lang w:val="en-GB"/>
        </w:rPr>
        <w:t>is conta</w:t>
      </w:r>
      <w:r w:rsidR="004E66AE" w:rsidRPr="00905D78">
        <w:rPr>
          <w:lang w:val="en-GB"/>
        </w:rPr>
        <w:t xml:space="preserve">ined within a complex attribute. </w:t>
      </w:r>
      <w:r w:rsidR="008B16D1" w:rsidRPr="00905D78">
        <w:rPr>
          <w:lang w:val="en-GB"/>
        </w:rPr>
        <w:t>For example, consider the following attribute value lookup:</w:t>
      </w:r>
    </w:p>
    <w:p w14:paraId="2023814F" w14:textId="77777777" w:rsidR="008B16D1" w:rsidRPr="00905D78" w:rsidRDefault="008B16D1" w:rsidP="007D1353">
      <w:pPr>
        <w:spacing w:after="120"/>
        <w:rPr>
          <w:i/>
          <w:lang w:val="en-GB"/>
        </w:rPr>
      </w:pPr>
      <w:r w:rsidRPr="00905D78">
        <w:rPr>
          <w:i/>
          <w:lang w:val="en-GB"/>
        </w:rPr>
        <w:t>feature.sectorCharacteristic[2].lightSector[1].valueOfNominalRange</w:t>
      </w:r>
    </w:p>
    <w:p w14:paraId="0D248227" w14:textId="77777777" w:rsidR="008B16D1" w:rsidRPr="00905D78" w:rsidRDefault="008B16D1" w:rsidP="007D1353">
      <w:pPr>
        <w:spacing w:after="120"/>
        <w:rPr>
          <w:lang w:val="en-GB"/>
        </w:rPr>
      </w:pPr>
      <w:r w:rsidRPr="00905D78">
        <w:rPr>
          <w:lang w:val="en-GB"/>
        </w:rPr>
        <w:t xml:space="preserve">Here the feature has a complex attribute </w:t>
      </w:r>
      <w:proofErr w:type="spellStart"/>
      <w:r w:rsidRPr="00905D78">
        <w:rPr>
          <w:i/>
          <w:lang w:val="en-GB"/>
        </w:rPr>
        <w:t>sectorCharacteristic</w:t>
      </w:r>
      <w:proofErr w:type="spellEnd"/>
      <w:r w:rsidRPr="00905D78">
        <w:rPr>
          <w:lang w:val="en-GB"/>
        </w:rPr>
        <w:t xml:space="preserve">, which is an array. The second entry of </w:t>
      </w:r>
      <w:proofErr w:type="spellStart"/>
      <w:r w:rsidRPr="00905D78">
        <w:rPr>
          <w:i/>
          <w:lang w:val="en-GB"/>
        </w:rPr>
        <w:t>sectorCharacteristic</w:t>
      </w:r>
      <w:proofErr w:type="spellEnd"/>
      <w:r w:rsidRPr="00905D78">
        <w:rPr>
          <w:lang w:val="en-GB"/>
        </w:rPr>
        <w:t xml:space="preserve"> contains the complex attribute </w:t>
      </w:r>
      <w:proofErr w:type="spellStart"/>
      <w:r w:rsidRPr="00905D78">
        <w:rPr>
          <w:i/>
          <w:lang w:val="en-GB"/>
        </w:rPr>
        <w:t>lightSector</w:t>
      </w:r>
      <w:proofErr w:type="spellEnd"/>
      <w:r w:rsidRPr="00905D78">
        <w:rPr>
          <w:lang w:val="en-GB"/>
        </w:rPr>
        <w:t xml:space="preserve">, </w:t>
      </w:r>
      <w:r w:rsidR="00223BB0" w:rsidRPr="00905D78">
        <w:rPr>
          <w:lang w:val="en-GB"/>
        </w:rPr>
        <w:t xml:space="preserve">the first entry of </w:t>
      </w:r>
      <w:r w:rsidRPr="00905D78">
        <w:rPr>
          <w:lang w:val="en-GB"/>
        </w:rPr>
        <w:t xml:space="preserve">which contains the simple attribute </w:t>
      </w:r>
      <w:proofErr w:type="spellStart"/>
      <w:r w:rsidRPr="00905D78">
        <w:rPr>
          <w:i/>
          <w:lang w:val="en-GB"/>
        </w:rPr>
        <w:t>valueOfNominalRange</w:t>
      </w:r>
      <w:proofErr w:type="spellEnd"/>
      <w:r w:rsidRPr="00905D78">
        <w:rPr>
          <w:lang w:val="en-GB"/>
        </w:rPr>
        <w:t>.</w:t>
      </w:r>
    </w:p>
    <w:p w14:paraId="4CA1CC76" w14:textId="77777777" w:rsidR="00623B05" w:rsidRPr="00905D78" w:rsidRDefault="002E2BA2" w:rsidP="007D1353">
      <w:pPr>
        <w:spacing w:after="120"/>
        <w:rPr>
          <w:lang w:val="en-GB"/>
        </w:rPr>
      </w:pPr>
      <w:r w:rsidRPr="00905D78">
        <w:rPr>
          <w:lang w:val="en-GB"/>
        </w:rPr>
        <w:t xml:space="preserve">When </w:t>
      </w:r>
      <w:r w:rsidR="00623B05" w:rsidRPr="00905D78">
        <w:rPr>
          <w:lang w:val="en-GB"/>
        </w:rPr>
        <w:t>request</w:t>
      </w:r>
      <w:r w:rsidRPr="00905D78">
        <w:rPr>
          <w:lang w:val="en-GB"/>
        </w:rPr>
        <w:t>ing</w:t>
      </w:r>
      <w:r w:rsidR="00623B05" w:rsidRPr="00905D78">
        <w:rPr>
          <w:lang w:val="en-GB"/>
        </w:rPr>
        <w:t xml:space="preserve"> the value of </w:t>
      </w:r>
      <w:proofErr w:type="spellStart"/>
      <w:r w:rsidR="00623B05" w:rsidRPr="00905D78">
        <w:rPr>
          <w:i/>
          <w:lang w:val="en-GB"/>
        </w:rPr>
        <w:t>valueOfNominalRange</w:t>
      </w:r>
      <w:proofErr w:type="spellEnd"/>
      <w:r w:rsidR="00623B05" w:rsidRPr="00905D78">
        <w:rPr>
          <w:lang w:val="en-GB"/>
        </w:rPr>
        <w:t xml:space="preserve">, scripting must </w:t>
      </w:r>
      <w:r w:rsidR="005F2B50" w:rsidRPr="00905D78">
        <w:rPr>
          <w:lang w:val="en-GB"/>
        </w:rPr>
        <w:t>provide</w:t>
      </w:r>
      <w:r w:rsidR="00623B05" w:rsidRPr="00905D78">
        <w:rPr>
          <w:lang w:val="en-GB"/>
        </w:rPr>
        <w:t xml:space="preserve"> the host </w:t>
      </w:r>
      <w:r w:rsidR="005F2B50" w:rsidRPr="00905D78">
        <w:rPr>
          <w:lang w:val="en-GB"/>
        </w:rPr>
        <w:t>with a</w:t>
      </w:r>
      <w:r w:rsidR="00623B05" w:rsidRPr="00905D78">
        <w:rPr>
          <w:lang w:val="en-GB"/>
        </w:rPr>
        <w:t xml:space="preserve"> path to the desired attribute, in addition to the </w:t>
      </w:r>
      <w:r w:rsidR="00623B05" w:rsidRPr="00905D78">
        <w:rPr>
          <w:i/>
          <w:lang w:val="en-GB"/>
        </w:rPr>
        <w:t>code</w:t>
      </w:r>
      <w:r w:rsidR="00623B05" w:rsidRPr="00905D78">
        <w:rPr>
          <w:lang w:val="en-GB"/>
        </w:rPr>
        <w:t xml:space="preserve"> of the desired attribute</w:t>
      </w:r>
      <w:r w:rsidR="001D457B" w:rsidRPr="00905D78">
        <w:rPr>
          <w:lang w:val="en-GB"/>
        </w:rPr>
        <w:t xml:space="preserve"> so that the host can return the actual value</w:t>
      </w:r>
      <w:r w:rsidR="00623B05" w:rsidRPr="00905D78">
        <w:rPr>
          <w:lang w:val="en-GB"/>
        </w:rPr>
        <w:t xml:space="preserve">. The path is required because the feature instance may </w:t>
      </w:r>
      <w:r w:rsidR="005F2B50" w:rsidRPr="00905D78">
        <w:rPr>
          <w:lang w:val="en-GB"/>
        </w:rPr>
        <w:t xml:space="preserve">have </w:t>
      </w:r>
      <w:r w:rsidR="00623B05" w:rsidRPr="00905D78">
        <w:rPr>
          <w:lang w:val="en-GB"/>
        </w:rPr>
        <w:t xml:space="preserve">multiple attribute instances with the same </w:t>
      </w:r>
      <w:r w:rsidR="00623B05" w:rsidRPr="00905D78">
        <w:rPr>
          <w:i/>
          <w:lang w:val="en-GB"/>
        </w:rPr>
        <w:t>code</w:t>
      </w:r>
      <w:r w:rsidR="00623B05" w:rsidRPr="00905D78">
        <w:rPr>
          <w:lang w:val="en-GB"/>
        </w:rPr>
        <w:t xml:space="preserve"> contained within alternate </w:t>
      </w:r>
      <w:r w:rsidR="002D3656" w:rsidRPr="00905D78">
        <w:rPr>
          <w:lang w:val="en-GB"/>
        </w:rPr>
        <w:t xml:space="preserve">attribute paths – </w:t>
      </w:r>
      <w:r w:rsidR="00107799" w:rsidRPr="00905D78">
        <w:rPr>
          <w:lang w:val="en-GB"/>
        </w:rPr>
        <w:t>for example</w:t>
      </w:r>
      <w:r w:rsidR="002D3656" w:rsidRPr="00905D78">
        <w:rPr>
          <w:lang w:val="en-GB"/>
        </w:rPr>
        <w:t xml:space="preserve"> </w:t>
      </w:r>
      <w:proofErr w:type="spellStart"/>
      <w:r w:rsidR="002D3656" w:rsidRPr="00905D78">
        <w:rPr>
          <w:i/>
          <w:lang w:val="en-GB"/>
        </w:rPr>
        <w:t>feature.</w:t>
      </w:r>
      <w:r w:rsidR="00BF5199" w:rsidRPr="00905D78">
        <w:rPr>
          <w:i/>
          <w:lang w:val="en-GB"/>
        </w:rPr>
        <w:t>simpleAttribute</w:t>
      </w:r>
      <w:proofErr w:type="spellEnd"/>
      <w:r w:rsidR="002D3656" w:rsidRPr="00905D78">
        <w:rPr>
          <w:lang w:val="en-GB"/>
        </w:rPr>
        <w:t xml:space="preserve">, </w:t>
      </w:r>
      <w:r w:rsidR="007637BF" w:rsidRPr="00905D78">
        <w:rPr>
          <w:lang w:val="en-GB"/>
        </w:rPr>
        <w:t>vs.</w:t>
      </w:r>
      <w:r w:rsidR="002D3656" w:rsidRPr="00905D78">
        <w:rPr>
          <w:lang w:val="en-GB"/>
        </w:rPr>
        <w:t xml:space="preserve"> </w:t>
      </w:r>
      <w:proofErr w:type="spellStart"/>
      <w:r w:rsidR="002D3656" w:rsidRPr="00905D78">
        <w:rPr>
          <w:i/>
          <w:lang w:val="en-GB"/>
        </w:rPr>
        <w:t>feature.</w:t>
      </w:r>
      <w:r w:rsidR="00BF5199" w:rsidRPr="00905D78">
        <w:rPr>
          <w:i/>
          <w:lang w:val="en-GB"/>
        </w:rPr>
        <w:t>complexAttribute</w:t>
      </w:r>
      <w:proofErr w:type="spellEnd"/>
      <w:r w:rsidR="00BF5199" w:rsidRPr="00905D78">
        <w:rPr>
          <w:i/>
          <w:lang w:val="en-GB"/>
        </w:rPr>
        <w:t>[n</w:t>
      </w:r>
      <w:r w:rsidR="002D3656" w:rsidRPr="00905D78">
        <w:rPr>
          <w:i/>
          <w:lang w:val="en-GB"/>
        </w:rPr>
        <w:t>].</w:t>
      </w:r>
      <w:proofErr w:type="spellStart"/>
      <w:r w:rsidR="00BF5199" w:rsidRPr="00905D78">
        <w:rPr>
          <w:i/>
          <w:lang w:val="en-GB"/>
        </w:rPr>
        <w:t>simpleAttribute</w:t>
      </w:r>
      <w:proofErr w:type="spellEnd"/>
      <w:r w:rsidRPr="00905D78">
        <w:rPr>
          <w:i/>
          <w:lang w:val="en-GB"/>
        </w:rPr>
        <w:t xml:space="preserve"> vs. </w:t>
      </w:r>
      <w:proofErr w:type="spellStart"/>
      <w:r w:rsidRPr="00905D78">
        <w:rPr>
          <w:i/>
          <w:lang w:val="en-GB"/>
        </w:rPr>
        <w:t>feature.complexAttribute</w:t>
      </w:r>
      <w:proofErr w:type="spellEnd"/>
      <w:r w:rsidRPr="00905D78">
        <w:rPr>
          <w:i/>
          <w:lang w:val="en-GB"/>
        </w:rPr>
        <w:t>[n+1].</w:t>
      </w:r>
      <w:proofErr w:type="spellStart"/>
      <w:r w:rsidRPr="00905D78">
        <w:rPr>
          <w:i/>
          <w:lang w:val="en-GB"/>
        </w:rPr>
        <w:t>simpleAttribute</w:t>
      </w:r>
      <w:proofErr w:type="spellEnd"/>
      <w:r w:rsidR="002D3656" w:rsidRPr="00905D78">
        <w:rPr>
          <w:lang w:val="en-GB"/>
        </w:rPr>
        <w:t>.</w:t>
      </w:r>
    </w:p>
    <w:p w14:paraId="762DB0D7" w14:textId="77777777" w:rsidR="007637BF" w:rsidRPr="00905D78" w:rsidRDefault="007637BF" w:rsidP="007D1353">
      <w:pPr>
        <w:spacing w:after="120"/>
        <w:rPr>
          <w:lang w:val="en-GB"/>
        </w:rPr>
      </w:pPr>
      <w:r w:rsidRPr="00905D78">
        <w:rPr>
          <w:lang w:val="en-GB"/>
        </w:rPr>
        <w:t>When the scripting catalogue requests an attribute value from the host, a</w:t>
      </w:r>
      <w:r w:rsidR="002D7EE8" w:rsidRPr="00905D78">
        <w:rPr>
          <w:lang w:val="en-GB"/>
        </w:rPr>
        <w:t xml:space="preserve">n attribute path is </w:t>
      </w:r>
      <w:r w:rsidR="004E5B19" w:rsidRPr="00905D78">
        <w:rPr>
          <w:lang w:val="en-GB"/>
        </w:rPr>
        <w:t>provided</w:t>
      </w:r>
      <w:r w:rsidR="00114DC4" w:rsidRPr="00905D78">
        <w:rPr>
          <w:lang w:val="en-GB"/>
        </w:rPr>
        <w:t xml:space="preserve"> to the host using a </w:t>
      </w:r>
      <w:r w:rsidR="00002977" w:rsidRPr="00905D78">
        <w:rPr>
          <w:lang w:val="en-GB"/>
        </w:rPr>
        <w:t>DEF</w:t>
      </w:r>
      <w:r w:rsidR="00114DC4" w:rsidRPr="00905D78">
        <w:rPr>
          <w:lang w:val="en-GB"/>
        </w:rPr>
        <w:t xml:space="preserve"> string.</w:t>
      </w:r>
      <w:r w:rsidR="00002977" w:rsidRPr="00905D78">
        <w:rPr>
          <w:lang w:val="en-GB"/>
        </w:rPr>
        <w:t xml:space="preserve"> Each section of the path is encoded as an element containing the </w:t>
      </w:r>
      <w:proofErr w:type="spellStart"/>
      <w:r w:rsidR="002D7EE8" w:rsidRPr="00905D78">
        <w:rPr>
          <w:i/>
          <w:lang w:val="en-GB"/>
        </w:rPr>
        <w:t>AttributeCode</w:t>
      </w:r>
      <w:proofErr w:type="spellEnd"/>
      <w:r w:rsidR="002D7EE8" w:rsidRPr="00905D78">
        <w:rPr>
          <w:lang w:val="en-GB"/>
        </w:rPr>
        <w:t xml:space="preserve"> and </w:t>
      </w:r>
      <w:r w:rsidR="002D7EE8" w:rsidRPr="00905D78">
        <w:rPr>
          <w:i/>
          <w:lang w:val="en-GB"/>
        </w:rPr>
        <w:t>Index</w:t>
      </w:r>
      <w:r w:rsidR="00002977" w:rsidRPr="00905D78">
        <w:rPr>
          <w:i/>
          <w:lang w:val="en-GB"/>
        </w:rPr>
        <w:t xml:space="preserve">. </w:t>
      </w:r>
      <w:proofErr w:type="spellStart"/>
      <w:r w:rsidR="002D7EE8" w:rsidRPr="00905D78">
        <w:rPr>
          <w:i/>
          <w:lang w:val="en-GB"/>
        </w:rPr>
        <w:t>AttributeCode</w:t>
      </w:r>
      <w:proofErr w:type="spellEnd"/>
      <w:r w:rsidR="002D7EE8" w:rsidRPr="00905D78">
        <w:rPr>
          <w:lang w:val="en-GB"/>
        </w:rPr>
        <w:t xml:space="preserve"> contains the code of a complex attribute</w:t>
      </w:r>
      <w:r w:rsidR="00E74E26" w:rsidRPr="00905D78">
        <w:rPr>
          <w:lang w:val="en-GB"/>
        </w:rPr>
        <w:t>;</w:t>
      </w:r>
      <w:r w:rsidR="002D7EE8" w:rsidRPr="00905D78">
        <w:rPr>
          <w:lang w:val="en-GB"/>
        </w:rPr>
        <w:t xml:space="preserve"> </w:t>
      </w:r>
      <w:r w:rsidR="002D7EE8" w:rsidRPr="00905D78">
        <w:rPr>
          <w:i/>
          <w:lang w:val="en-GB"/>
        </w:rPr>
        <w:t>Index</w:t>
      </w:r>
      <w:r w:rsidR="002D7EE8" w:rsidRPr="00905D78">
        <w:rPr>
          <w:lang w:val="en-GB"/>
        </w:rPr>
        <w:t xml:space="preserve"> stores the array index of the complex attribute.</w:t>
      </w:r>
    </w:p>
    <w:p w14:paraId="51E63079" w14:textId="77777777" w:rsidR="002D7EE8" w:rsidRPr="00905D78" w:rsidRDefault="00623B05" w:rsidP="007D1353">
      <w:pPr>
        <w:spacing w:after="120"/>
        <w:rPr>
          <w:lang w:val="en-GB"/>
        </w:rPr>
      </w:pPr>
      <w:r w:rsidRPr="00905D78">
        <w:rPr>
          <w:lang w:val="en-GB"/>
        </w:rPr>
        <w:t>In the example above, t</w:t>
      </w:r>
      <w:r w:rsidR="002D7EE8" w:rsidRPr="00905D78">
        <w:rPr>
          <w:lang w:val="en-GB"/>
        </w:rPr>
        <w:t xml:space="preserve">he path to </w:t>
      </w:r>
      <w:proofErr w:type="spellStart"/>
      <w:r w:rsidR="002D7EE8" w:rsidRPr="00905D78">
        <w:rPr>
          <w:i/>
          <w:lang w:val="en-GB"/>
        </w:rPr>
        <w:t>valueOfNominalRange</w:t>
      </w:r>
      <w:proofErr w:type="spellEnd"/>
      <w:r w:rsidR="002D7EE8" w:rsidRPr="00905D78">
        <w:rPr>
          <w:lang w:val="en-GB"/>
        </w:rPr>
        <w:t xml:space="preserve"> would be expre</w:t>
      </w:r>
      <w:r w:rsidR="00143ACB" w:rsidRPr="00905D78">
        <w:rPr>
          <w:lang w:val="en-GB"/>
        </w:rPr>
        <w:t xml:space="preserve">ssed </w:t>
      </w:r>
      <w:r w:rsidR="007B7297" w:rsidRPr="00905D78">
        <w:rPr>
          <w:lang w:val="en-GB"/>
        </w:rPr>
        <w:t xml:space="preserve">in </w:t>
      </w:r>
      <w:r w:rsidR="00002977" w:rsidRPr="00905D78">
        <w:rPr>
          <w:lang w:val="en-GB"/>
        </w:rPr>
        <w:t>DEF</w:t>
      </w:r>
      <w:r w:rsidR="007B7297" w:rsidRPr="00905D78">
        <w:rPr>
          <w:lang w:val="en-GB"/>
        </w:rPr>
        <w:t xml:space="preserve"> </w:t>
      </w:r>
      <w:r w:rsidR="00143ACB" w:rsidRPr="00905D78">
        <w:rPr>
          <w:lang w:val="en-GB"/>
        </w:rPr>
        <w:t>as follows</w:t>
      </w:r>
      <w:r w:rsidR="002D7EE8" w:rsidRPr="00905D78">
        <w:rPr>
          <w:lang w:val="en-GB"/>
        </w:rPr>
        <w:t>:</w:t>
      </w:r>
    </w:p>
    <w:p w14:paraId="06DE8247" w14:textId="77777777" w:rsidR="00687A08" w:rsidRPr="00905D78" w:rsidRDefault="00687A08" w:rsidP="007D1353">
      <w:pPr>
        <w:pStyle w:val="Code"/>
        <w:spacing w:after="120"/>
        <w:rPr>
          <w:b/>
        </w:rPr>
      </w:pPr>
      <w:r w:rsidRPr="00905D78">
        <w:rPr>
          <w:b/>
        </w:rPr>
        <w:t>sectorCharacteristic:2;lightSector:1</w:t>
      </w:r>
    </w:p>
    <w:p w14:paraId="21389BFC" w14:textId="77777777" w:rsidR="000372D4" w:rsidRPr="00905D78" w:rsidRDefault="0065727F" w:rsidP="007D1353">
      <w:pPr>
        <w:spacing w:after="120"/>
        <w:rPr>
          <w:lang w:val="en-GB"/>
        </w:rPr>
      </w:pPr>
      <w:r w:rsidRPr="00905D78">
        <w:rPr>
          <w:lang w:val="en-GB"/>
        </w:rPr>
        <w:t>T</w:t>
      </w:r>
      <w:r w:rsidR="000372D4" w:rsidRPr="00905D78">
        <w:rPr>
          <w:lang w:val="en-GB"/>
        </w:rPr>
        <w:t xml:space="preserve">he DEF would be used in a call to the host from </w:t>
      </w:r>
      <w:r w:rsidR="003A1E59" w:rsidRPr="00905D78">
        <w:rPr>
          <w:lang w:val="en-GB"/>
        </w:rPr>
        <w:t xml:space="preserve">a </w:t>
      </w:r>
      <w:r w:rsidR="000372D4" w:rsidRPr="00905D78">
        <w:rPr>
          <w:lang w:val="en-GB"/>
        </w:rPr>
        <w:t xml:space="preserve">scripting </w:t>
      </w:r>
      <w:r w:rsidR="003A1E59" w:rsidRPr="00905D78">
        <w:rPr>
          <w:lang w:val="en-GB"/>
        </w:rPr>
        <w:t xml:space="preserve">catalogue </w:t>
      </w:r>
      <w:r w:rsidRPr="00905D78">
        <w:rPr>
          <w:lang w:val="en-GB"/>
        </w:rPr>
        <w:t xml:space="preserve">as </w:t>
      </w:r>
      <w:r w:rsidR="000372D4" w:rsidRPr="00905D78">
        <w:rPr>
          <w:lang w:val="en-GB"/>
        </w:rPr>
        <w:t>follow</w:t>
      </w:r>
      <w:r w:rsidRPr="00905D78">
        <w:rPr>
          <w:lang w:val="en-GB"/>
        </w:rPr>
        <w:t>s</w:t>
      </w:r>
      <w:r w:rsidR="000372D4" w:rsidRPr="00905D78">
        <w:rPr>
          <w:lang w:val="en-GB"/>
        </w:rPr>
        <w:t>:</w:t>
      </w:r>
    </w:p>
    <w:p w14:paraId="13C4E33F" w14:textId="77777777" w:rsidR="000372D4" w:rsidRPr="00905D78" w:rsidRDefault="000372D4" w:rsidP="007D1353">
      <w:pPr>
        <w:pStyle w:val="Code"/>
        <w:spacing w:after="120"/>
        <w:rPr>
          <w:b/>
        </w:rPr>
      </w:pPr>
      <w:proofErr w:type="spellStart"/>
      <w:r w:rsidRPr="00905D78">
        <w:rPr>
          <w:b/>
        </w:rPr>
        <w:t>HostFeatureGetSimpleAttribute</w:t>
      </w:r>
      <w:proofErr w:type="spellEnd"/>
      <w:r w:rsidRPr="00905D78">
        <w:rPr>
          <w:b/>
        </w:rPr>
        <w:t>(</w:t>
      </w:r>
      <w:proofErr w:type="spellStart"/>
      <w:r w:rsidR="003F0D31" w:rsidRPr="00905D78">
        <w:rPr>
          <w:b/>
        </w:rPr>
        <w:t>f</w:t>
      </w:r>
      <w:r w:rsidR="0065727F" w:rsidRPr="00905D78">
        <w:rPr>
          <w:b/>
        </w:rPr>
        <w:t>eature</w:t>
      </w:r>
      <w:r w:rsidRPr="00905D78">
        <w:rPr>
          <w:b/>
        </w:rPr>
        <w:t>ID</w:t>
      </w:r>
      <w:proofErr w:type="spellEnd"/>
      <w:r w:rsidRPr="00905D78">
        <w:rPr>
          <w:b/>
        </w:rPr>
        <w:t xml:space="preserve">, sectorCharacteristic:2;lightSector:1, </w:t>
      </w:r>
      <w:proofErr w:type="spellStart"/>
      <w:r w:rsidRPr="00905D78">
        <w:rPr>
          <w:b/>
        </w:rPr>
        <w:t>valueOfNominalRange</w:t>
      </w:r>
      <w:proofErr w:type="spellEnd"/>
      <w:r w:rsidRPr="00905D78">
        <w:rPr>
          <w:b/>
        </w:rPr>
        <w:t>)</w:t>
      </w:r>
    </w:p>
    <w:p w14:paraId="034EB36B" w14:textId="77777777" w:rsidR="00107799" w:rsidRPr="00DB5353" w:rsidRDefault="00107799" w:rsidP="00905D78">
      <w:pPr>
        <w:spacing w:before="0" w:after="120"/>
        <w:rPr>
          <w:lang w:val="en-GB"/>
        </w:rPr>
      </w:pPr>
    </w:p>
    <w:p w14:paraId="7D45C6F1" w14:textId="7BF5CAB6" w:rsidR="00265D66" w:rsidRPr="00905D78" w:rsidRDefault="00265D66" w:rsidP="007D1353">
      <w:pPr>
        <w:pStyle w:val="Heading1"/>
        <w:keepNext/>
        <w:keepLines/>
        <w:spacing w:before="120" w:after="200"/>
      </w:pPr>
      <w:bookmarkStart w:id="95" w:name="_Toc96695708"/>
      <w:r w:rsidRPr="00905D78">
        <w:t xml:space="preserve">Hosting </w:t>
      </w:r>
      <w:bookmarkEnd w:id="76"/>
      <w:r w:rsidR="003319AB">
        <w:t>r</w:t>
      </w:r>
      <w:r w:rsidR="003319AB" w:rsidRPr="00905D78">
        <w:t>equirements</w:t>
      </w:r>
      <w:bookmarkEnd w:id="95"/>
    </w:p>
    <w:p w14:paraId="78EDF8CC" w14:textId="77777777" w:rsidR="00731FCD" w:rsidRDefault="00731FCD" w:rsidP="007D1353">
      <w:pPr>
        <w:spacing w:before="0" w:after="120"/>
        <w:rPr>
          <w:lang w:val="en-GB"/>
        </w:rPr>
      </w:pPr>
      <w:r w:rsidRPr="00905D78">
        <w:rPr>
          <w:lang w:val="en-GB"/>
        </w:rPr>
        <w:t xml:space="preserve">This section defines the requirements </w:t>
      </w:r>
      <w:r w:rsidR="00DC7B9E" w:rsidRPr="00905D78">
        <w:rPr>
          <w:lang w:val="en-GB"/>
        </w:rPr>
        <w:t xml:space="preserve">imposed on a host in order </w:t>
      </w:r>
      <w:r w:rsidRPr="00905D78">
        <w:rPr>
          <w:lang w:val="en-GB"/>
        </w:rPr>
        <w:t xml:space="preserve">to support scripting functionality. For </w:t>
      </w:r>
      <w:r w:rsidR="00082D43" w:rsidRPr="00905D78">
        <w:rPr>
          <w:lang w:val="en-GB"/>
        </w:rPr>
        <w:t>example</w:t>
      </w:r>
      <w:r w:rsidRPr="00905D78">
        <w:rPr>
          <w:lang w:val="en-GB"/>
        </w:rPr>
        <w:t xml:space="preserve">, </w:t>
      </w:r>
      <w:r w:rsidR="00082D43" w:rsidRPr="00905D78">
        <w:rPr>
          <w:lang w:val="en-GB"/>
        </w:rPr>
        <w:t>a program</w:t>
      </w:r>
      <w:r w:rsidRPr="00905D78">
        <w:rPr>
          <w:lang w:val="en-GB"/>
        </w:rPr>
        <w:t xml:space="preserve"> written</w:t>
      </w:r>
      <w:r w:rsidR="00A041C0" w:rsidRPr="00905D78">
        <w:rPr>
          <w:lang w:val="en-GB"/>
        </w:rPr>
        <w:t xml:space="preserve"> to display an</w:t>
      </w:r>
      <w:r w:rsidRPr="00905D78">
        <w:rPr>
          <w:lang w:val="en-GB"/>
        </w:rPr>
        <w:t xml:space="preserve"> S-101 </w:t>
      </w:r>
      <w:r w:rsidR="009D3BF2" w:rsidRPr="00905D78">
        <w:rPr>
          <w:lang w:val="en-GB"/>
        </w:rPr>
        <w:t xml:space="preserve">ENC </w:t>
      </w:r>
      <w:r w:rsidRPr="00905D78">
        <w:rPr>
          <w:lang w:val="en-GB"/>
        </w:rPr>
        <w:t>using the S-100 Part 9A portrayal mu</w:t>
      </w:r>
      <w:r w:rsidR="00082D43" w:rsidRPr="00905D78">
        <w:rPr>
          <w:lang w:val="en-GB"/>
        </w:rPr>
        <w:t>st conform to the requirements of this section.</w:t>
      </w:r>
    </w:p>
    <w:p w14:paraId="6E1AAA60" w14:textId="77777777" w:rsidR="003319AB" w:rsidRPr="00905D78" w:rsidRDefault="003319AB" w:rsidP="007D1353">
      <w:pPr>
        <w:spacing w:before="0" w:after="120"/>
        <w:rPr>
          <w:lang w:val="en-GB"/>
        </w:rPr>
      </w:pPr>
    </w:p>
    <w:p w14:paraId="5C6E9495" w14:textId="73EC8965" w:rsidR="004C258B" w:rsidRPr="00905D78" w:rsidRDefault="004C258B" w:rsidP="006D1A42">
      <w:pPr>
        <w:pStyle w:val="Heading2"/>
        <w:rPr>
          <w:color w:val="auto"/>
        </w:rPr>
      </w:pPr>
      <w:bookmarkStart w:id="96" w:name="_Toc96695709"/>
      <w:r w:rsidRPr="00905D78">
        <w:rPr>
          <w:color w:val="auto"/>
        </w:rPr>
        <w:t xml:space="preserve">Lua </w:t>
      </w:r>
      <w:r w:rsidR="003319AB">
        <w:rPr>
          <w:color w:val="auto"/>
        </w:rPr>
        <w:t>v</w:t>
      </w:r>
      <w:r w:rsidR="003319AB" w:rsidRPr="00905D78">
        <w:rPr>
          <w:color w:val="auto"/>
        </w:rPr>
        <w:t>ersion</w:t>
      </w:r>
      <w:bookmarkEnd w:id="96"/>
    </w:p>
    <w:p w14:paraId="1946F651" w14:textId="77777777" w:rsidR="00613398" w:rsidRPr="00905D78" w:rsidRDefault="003423A2" w:rsidP="00CC7B45">
      <w:pPr>
        <w:spacing w:before="0" w:after="120"/>
        <w:rPr>
          <w:lang w:val="en-GB"/>
        </w:rPr>
      </w:pPr>
      <w:r w:rsidRPr="00905D78">
        <w:rPr>
          <w:lang w:val="en-GB"/>
        </w:rPr>
        <w:t xml:space="preserve">The host must </w:t>
      </w:r>
      <w:r w:rsidR="00082D43" w:rsidRPr="00905D78">
        <w:rPr>
          <w:lang w:val="en-GB"/>
        </w:rPr>
        <w:t>provide</w:t>
      </w:r>
      <w:r w:rsidRPr="00905D78">
        <w:rPr>
          <w:lang w:val="en-GB"/>
        </w:rPr>
        <w:t xml:space="preserve"> a </w:t>
      </w:r>
      <w:r w:rsidR="00E50AE7" w:rsidRPr="00905D78">
        <w:rPr>
          <w:lang w:val="en-GB"/>
        </w:rPr>
        <w:t xml:space="preserve">scripting engine; a </w:t>
      </w:r>
      <w:r w:rsidR="00687A08" w:rsidRPr="00905D78">
        <w:rPr>
          <w:lang w:val="en-GB"/>
        </w:rPr>
        <w:t>Lua version 5.1</w:t>
      </w:r>
      <w:r w:rsidRPr="00905D78">
        <w:rPr>
          <w:lang w:val="en-GB"/>
        </w:rPr>
        <w:t xml:space="preserve"> interpreter</w:t>
      </w:r>
      <w:r w:rsidR="00E52534" w:rsidRPr="00905D78">
        <w:rPr>
          <w:lang w:val="en-GB"/>
        </w:rPr>
        <w:t xml:space="preserve"> or virtual machine</w:t>
      </w:r>
      <w:r w:rsidRPr="00905D78">
        <w:rPr>
          <w:lang w:val="en-GB"/>
        </w:rPr>
        <w:t xml:space="preserve">. The reference implementation is available from </w:t>
      </w:r>
      <w:hyperlink r:id="rId17" w:history="1">
        <w:r w:rsidRPr="00905D78">
          <w:rPr>
            <w:rStyle w:val="Hyperlink"/>
            <w:color w:val="auto"/>
            <w:lang w:val="en-GB"/>
          </w:rPr>
          <w:t>lua.org</w:t>
        </w:r>
      </w:hyperlink>
      <w:r w:rsidR="00264CD3" w:rsidRPr="00905D78">
        <w:rPr>
          <w:lang w:val="en-GB"/>
        </w:rPr>
        <w:t xml:space="preserve"> (</w:t>
      </w:r>
      <w:hyperlink r:id="rId18" w:history="1">
        <w:r w:rsidR="00D54DE2" w:rsidRPr="00DB5353">
          <w:rPr>
            <w:rStyle w:val="Hyperlink"/>
            <w:lang w:val="en-GB"/>
          </w:rPr>
          <w:t>http://www.lua.org/</w:t>
        </w:r>
      </w:hyperlink>
      <w:r w:rsidR="00264CD3" w:rsidRPr="00905D78">
        <w:rPr>
          <w:lang w:val="en-GB"/>
        </w:rPr>
        <w:t>).</w:t>
      </w:r>
      <w:r w:rsidRPr="00905D78">
        <w:rPr>
          <w:lang w:val="en-GB"/>
        </w:rPr>
        <w:t xml:space="preserve"> Embedding the reference implementation into the host is recommended.</w:t>
      </w:r>
      <w:r w:rsidR="003F3AA9" w:rsidRPr="00905D78">
        <w:rPr>
          <w:lang w:val="en-GB"/>
        </w:rPr>
        <w:t xml:space="preserve"> </w:t>
      </w:r>
      <w:r w:rsidR="00F96D54" w:rsidRPr="00905D78">
        <w:rPr>
          <w:lang w:val="en-GB"/>
        </w:rPr>
        <w:t>For</w:t>
      </w:r>
      <w:r w:rsidR="003F3AA9" w:rsidRPr="00905D78">
        <w:rPr>
          <w:lang w:val="en-GB"/>
        </w:rPr>
        <w:t xml:space="preserve"> </w:t>
      </w:r>
      <w:r w:rsidR="00F96D54" w:rsidRPr="00905D78">
        <w:rPr>
          <w:lang w:val="en-GB"/>
        </w:rPr>
        <w:t>maximum performance</w:t>
      </w:r>
      <w:r w:rsidR="003F3AA9" w:rsidRPr="00905D78">
        <w:rPr>
          <w:lang w:val="en-GB"/>
        </w:rPr>
        <w:t xml:space="preserve"> </w:t>
      </w:r>
      <w:r w:rsidR="00E942C0" w:rsidRPr="00905D78">
        <w:rPr>
          <w:lang w:val="en-GB"/>
        </w:rPr>
        <w:t xml:space="preserve">the host can embed or implement a Lua compiler such as </w:t>
      </w:r>
      <w:hyperlink r:id="rId19" w:history="1">
        <w:r w:rsidR="00F96D54" w:rsidRPr="00905D78">
          <w:rPr>
            <w:rStyle w:val="Hyperlink"/>
            <w:color w:val="auto"/>
            <w:lang w:val="en-GB"/>
          </w:rPr>
          <w:t>LuaJIT</w:t>
        </w:r>
      </w:hyperlink>
      <w:r w:rsidR="00264CD3" w:rsidRPr="00905D78">
        <w:rPr>
          <w:lang w:val="en-GB"/>
        </w:rPr>
        <w:t xml:space="preserve"> (</w:t>
      </w:r>
      <w:hyperlink r:id="rId20" w:history="1">
        <w:r w:rsidR="00D54DE2" w:rsidRPr="00DB5353">
          <w:rPr>
            <w:rStyle w:val="Hyperlink"/>
            <w:lang w:val="en-GB"/>
          </w:rPr>
          <w:t>http://luajit.org/</w:t>
        </w:r>
      </w:hyperlink>
      <w:r w:rsidR="00264CD3" w:rsidRPr="00905D78">
        <w:rPr>
          <w:lang w:val="en-GB"/>
        </w:rPr>
        <w:t>).</w:t>
      </w:r>
    </w:p>
    <w:p w14:paraId="52644144" w14:textId="77777777" w:rsidR="003423A2" w:rsidRPr="00905D78" w:rsidRDefault="003423A2" w:rsidP="00CC7B45">
      <w:pPr>
        <w:spacing w:before="0" w:after="120"/>
        <w:rPr>
          <w:lang w:val="en-GB"/>
        </w:rPr>
      </w:pPr>
      <w:r w:rsidRPr="00905D78">
        <w:rPr>
          <w:lang w:val="en-GB"/>
        </w:rPr>
        <w:t xml:space="preserve">Further guidance on embedding is provided in </w:t>
      </w:r>
      <w:r w:rsidRPr="00905D78">
        <w:rPr>
          <w:i/>
          <w:lang w:val="en-GB"/>
        </w:rPr>
        <w:t>Programming in Lua – Part IV (The C API)</w:t>
      </w:r>
      <w:r w:rsidR="00613398" w:rsidRPr="00905D78">
        <w:rPr>
          <w:lang w:val="en-GB"/>
        </w:rPr>
        <w:t xml:space="preserve">, details of which are </w:t>
      </w:r>
      <w:r w:rsidR="00176033" w:rsidRPr="00905D78">
        <w:rPr>
          <w:lang w:val="en-GB"/>
        </w:rPr>
        <w:t>available at</w:t>
      </w:r>
      <w:r w:rsidR="00176033" w:rsidRPr="00CC7B45">
        <w:rPr>
          <w:color w:val="FF0000"/>
          <w:lang w:val="en-GB"/>
        </w:rPr>
        <w:t xml:space="preserve"> </w:t>
      </w:r>
      <w:hyperlink r:id="rId21" w:history="1">
        <w:r w:rsidR="00176033" w:rsidRPr="00D54DE2">
          <w:rPr>
            <w:rStyle w:val="Hyperlink"/>
            <w:lang w:val="en-GB"/>
          </w:rPr>
          <w:t>https://www.lua.org/pil/</w:t>
        </w:r>
      </w:hyperlink>
      <w:r w:rsidR="00613398" w:rsidRPr="00905D78">
        <w:rPr>
          <w:lang w:val="en-GB"/>
        </w:rPr>
        <w:t>.</w:t>
      </w:r>
    </w:p>
    <w:p w14:paraId="104BE135" w14:textId="14B86C9F" w:rsidR="00123EBD" w:rsidRPr="00996FA9" w:rsidRDefault="00123EBD" w:rsidP="006D1A42">
      <w:pPr>
        <w:pStyle w:val="Heading2"/>
        <w:rPr>
          <w:color w:val="auto"/>
        </w:rPr>
      </w:pPr>
      <w:bookmarkStart w:id="97" w:name="_Toc96695710"/>
      <w:bookmarkStart w:id="98" w:name="_Ref488412975"/>
      <w:r w:rsidRPr="00996FA9">
        <w:rPr>
          <w:color w:val="auto"/>
        </w:rPr>
        <w:lastRenderedPageBreak/>
        <w:t xml:space="preserve">Character </w:t>
      </w:r>
      <w:r w:rsidR="00B607D6">
        <w:rPr>
          <w:color w:val="auto"/>
        </w:rPr>
        <w:t>e</w:t>
      </w:r>
      <w:r w:rsidR="00B607D6" w:rsidRPr="00996FA9">
        <w:rPr>
          <w:color w:val="auto"/>
        </w:rPr>
        <w:t>ncoding</w:t>
      </w:r>
      <w:bookmarkEnd w:id="97"/>
    </w:p>
    <w:p w14:paraId="4A0B6DB8" w14:textId="77777777" w:rsidR="00123EBD" w:rsidRPr="00996FA9" w:rsidRDefault="00123EBD" w:rsidP="00CC7B45">
      <w:pPr>
        <w:spacing w:before="0" w:after="120"/>
        <w:rPr>
          <w:lang w:val="en-GB"/>
        </w:rPr>
      </w:pPr>
      <w:r w:rsidRPr="00996FA9">
        <w:rPr>
          <w:lang w:val="en-GB"/>
        </w:rPr>
        <w:t xml:space="preserve">All strings exchanged between the host and the scripting </w:t>
      </w:r>
      <w:r w:rsidR="002D6DA6" w:rsidRPr="00996FA9">
        <w:rPr>
          <w:lang w:val="en-GB"/>
        </w:rPr>
        <w:t>catalogue</w:t>
      </w:r>
      <w:r w:rsidRPr="00996FA9">
        <w:rPr>
          <w:lang w:val="en-GB"/>
        </w:rPr>
        <w:t xml:space="preserve"> must be UTF-8 encoded.</w:t>
      </w:r>
    </w:p>
    <w:p w14:paraId="337CFFEA" w14:textId="77777777" w:rsidR="00D54DE2" w:rsidRPr="00996FA9" w:rsidRDefault="00D54DE2" w:rsidP="00CC7B45">
      <w:pPr>
        <w:spacing w:before="0" w:after="120"/>
        <w:rPr>
          <w:lang w:val="en-GB"/>
        </w:rPr>
      </w:pPr>
    </w:p>
    <w:p w14:paraId="5D728634" w14:textId="3960DAFB" w:rsidR="00123EBD" w:rsidRPr="00996FA9" w:rsidRDefault="00123EBD" w:rsidP="006D1A42">
      <w:pPr>
        <w:pStyle w:val="Heading2"/>
        <w:rPr>
          <w:color w:val="auto"/>
        </w:rPr>
      </w:pPr>
      <w:bookmarkStart w:id="99" w:name="_Toc96695711"/>
      <w:r w:rsidRPr="00996FA9">
        <w:rPr>
          <w:color w:val="auto"/>
        </w:rPr>
        <w:t xml:space="preserve">Error </w:t>
      </w:r>
      <w:r w:rsidR="00B607D6">
        <w:rPr>
          <w:color w:val="auto"/>
        </w:rPr>
        <w:t>h</w:t>
      </w:r>
      <w:r w:rsidR="00B607D6" w:rsidRPr="00996FA9">
        <w:rPr>
          <w:color w:val="auto"/>
        </w:rPr>
        <w:t>andling</w:t>
      </w:r>
      <w:bookmarkEnd w:id="99"/>
    </w:p>
    <w:p w14:paraId="0D935CB3" w14:textId="77777777" w:rsidR="00123EBD" w:rsidRPr="00996FA9" w:rsidRDefault="00123EBD" w:rsidP="00CC7B45">
      <w:pPr>
        <w:spacing w:before="0" w:after="120"/>
        <w:rPr>
          <w:lang w:val="en-GB"/>
        </w:rPr>
      </w:pPr>
      <w:r w:rsidRPr="00996FA9">
        <w:rPr>
          <w:lang w:val="en-GB"/>
        </w:rPr>
        <w:t xml:space="preserve">When calling Lua scripting catalogue functions from the host, </w:t>
      </w:r>
      <w:r w:rsidR="00D36C3B" w:rsidRPr="00996FA9">
        <w:rPr>
          <w:lang w:val="en-GB"/>
        </w:rPr>
        <w:t xml:space="preserve">a </w:t>
      </w:r>
      <w:r w:rsidRPr="00996FA9">
        <w:rPr>
          <w:lang w:val="en-GB"/>
        </w:rPr>
        <w:t xml:space="preserve">return value </w:t>
      </w:r>
      <w:r w:rsidR="00D36C3B" w:rsidRPr="00996FA9">
        <w:rPr>
          <w:lang w:val="en-GB"/>
        </w:rPr>
        <w:t xml:space="preserve">of </w:t>
      </w:r>
      <w:r w:rsidR="00D36C3B" w:rsidRPr="00996FA9">
        <w:rPr>
          <w:b/>
          <w:lang w:val="en-GB"/>
        </w:rPr>
        <w:t>LUA_OK</w:t>
      </w:r>
      <w:r w:rsidR="00D36C3B" w:rsidRPr="00996FA9">
        <w:rPr>
          <w:lang w:val="en-GB"/>
        </w:rPr>
        <w:t xml:space="preserve"> </w:t>
      </w:r>
      <w:r w:rsidRPr="00996FA9">
        <w:rPr>
          <w:lang w:val="en-GB"/>
        </w:rPr>
        <w:t xml:space="preserve">from </w:t>
      </w:r>
      <w:proofErr w:type="spellStart"/>
      <w:r w:rsidRPr="00996FA9">
        <w:rPr>
          <w:i/>
          <w:lang w:val="en-GB"/>
        </w:rPr>
        <w:t>lua_pcall</w:t>
      </w:r>
      <w:proofErr w:type="spellEnd"/>
      <w:r w:rsidRPr="00996FA9">
        <w:rPr>
          <w:lang w:val="en-GB"/>
        </w:rPr>
        <w:t xml:space="preserve"> </w:t>
      </w:r>
      <w:r w:rsidR="00D36C3B" w:rsidRPr="00996FA9">
        <w:rPr>
          <w:lang w:val="en-GB"/>
        </w:rPr>
        <w:t>indicates success</w:t>
      </w:r>
      <w:r w:rsidRPr="00996FA9">
        <w:rPr>
          <w:lang w:val="en-GB"/>
        </w:rPr>
        <w:t>. Otherwise, the standard Lua e</w:t>
      </w:r>
      <w:r w:rsidR="00674ED4" w:rsidRPr="00996FA9">
        <w:rPr>
          <w:lang w:val="en-GB"/>
        </w:rPr>
        <w:t>rror handling mechanism is used. A</w:t>
      </w:r>
      <w:r w:rsidRPr="00996FA9">
        <w:rPr>
          <w:lang w:val="en-GB"/>
        </w:rPr>
        <w:t>n error code is returned to the host and a string detailing the error will be available on the top of the stack.</w:t>
      </w:r>
    </w:p>
    <w:p w14:paraId="6957F067" w14:textId="77777777" w:rsidR="00D54DE2" w:rsidRPr="00996FA9" w:rsidRDefault="00D54DE2" w:rsidP="00CC7B45">
      <w:pPr>
        <w:spacing w:before="0" w:after="120"/>
        <w:rPr>
          <w:lang w:val="en-GB"/>
        </w:rPr>
      </w:pPr>
    </w:p>
    <w:p w14:paraId="6DAE9427" w14:textId="00DB9018" w:rsidR="005478E0" w:rsidRPr="00996FA9" w:rsidRDefault="005478E0" w:rsidP="006D1A42">
      <w:pPr>
        <w:pStyle w:val="Heading2"/>
        <w:rPr>
          <w:color w:val="auto"/>
        </w:rPr>
      </w:pPr>
      <w:bookmarkStart w:id="100" w:name="_Toc96695712"/>
      <w:r w:rsidRPr="00996FA9">
        <w:rPr>
          <w:color w:val="auto"/>
        </w:rPr>
        <w:t>Array</w:t>
      </w:r>
      <w:r w:rsidR="008F6FD9" w:rsidRPr="00996FA9">
        <w:rPr>
          <w:color w:val="auto"/>
        </w:rPr>
        <w:t xml:space="preserve"> </w:t>
      </w:r>
      <w:r w:rsidR="00B607D6">
        <w:rPr>
          <w:color w:val="auto"/>
        </w:rPr>
        <w:t>p</w:t>
      </w:r>
      <w:r w:rsidR="00B607D6" w:rsidRPr="00996FA9">
        <w:rPr>
          <w:color w:val="auto"/>
        </w:rPr>
        <w:t>arameters</w:t>
      </w:r>
      <w:bookmarkEnd w:id="100"/>
    </w:p>
    <w:p w14:paraId="5D769C38" w14:textId="77777777" w:rsidR="00D53461" w:rsidRPr="00996FA9" w:rsidRDefault="005478E0" w:rsidP="00CC7B45">
      <w:pPr>
        <w:spacing w:before="0" w:after="120"/>
        <w:rPr>
          <w:lang w:val="en-GB"/>
        </w:rPr>
      </w:pPr>
      <w:r w:rsidRPr="00996FA9">
        <w:rPr>
          <w:lang w:val="en-GB"/>
        </w:rPr>
        <w:t>Several of the scripting catalogue functions expect arrays to be passed as parameters. The</w:t>
      </w:r>
      <w:r w:rsidR="00A96772" w:rsidRPr="00996FA9">
        <w:rPr>
          <w:lang w:val="en-GB"/>
        </w:rPr>
        <w:t xml:space="preserve"> arrays are standard Lua arrays </w:t>
      </w:r>
      <w:r w:rsidR="006473BE" w:rsidRPr="00996FA9">
        <w:rPr>
          <w:lang w:val="en-GB"/>
        </w:rPr>
        <w:t xml:space="preserve">which should be </w:t>
      </w:r>
      <w:r w:rsidR="00A96772" w:rsidRPr="00996FA9">
        <w:rPr>
          <w:lang w:val="en-GB"/>
        </w:rPr>
        <w:t xml:space="preserve">created using the </w:t>
      </w:r>
      <w:r w:rsidRPr="00996FA9">
        <w:rPr>
          <w:lang w:val="en-GB"/>
        </w:rPr>
        <w:t>Lua C API</w:t>
      </w:r>
      <w:r w:rsidR="00A96772" w:rsidRPr="00996FA9">
        <w:rPr>
          <w:lang w:val="en-GB"/>
        </w:rPr>
        <w:t xml:space="preserve"> array functions</w:t>
      </w:r>
      <w:r w:rsidR="00014C5F" w:rsidRPr="00996FA9">
        <w:rPr>
          <w:lang w:val="en-GB"/>
        </w:rPr>
        <w:t xml:space="preserve"> as documented in </w:t>
      </w:r>
      <w:r w:rsidR="00014C5F" w:rsidRPr="00996FA9">
        <w:rPr>
          <w:i/>
          <w:lang w:val="en-GB"/>
        </w:rPr>
        <w:t>Programming in Lua – Part IV (The C API)</w:t>
      </w:r>
      <w:r w:rsidRPr="00996FA9">
        <w:rPr>
          <w:lang w:val="en-GB"/>
        </w:rPr>
        <w:t>.</w:t>
      </w:r>
    </w:p>
    <w:p w14:paraId="2A53FA85" w14:textId="77777777" w:rsidR="00D54DE2" w:rsidRPr="00996FA9" w:rsidRDefault="00D54DE2" w:rsidP="00CC7B45">
      <w:pPr>
        <w:spacing w:before="0" w:after="120"/>
        <w:rPr>
          <w:lang w:val="en-GB"/>
        </w:rPr>
      </w:pPr>
    </w:p>
    <w:p w14:paraId="72BE828D" w14:textId="29D802A3" w:rsidR="00F76B12" w:rsidRPr="00996FA9" w:rsidRDefault="003423A2" w:rsidP="006D1A42">
      <w:pPr>
        <w:pStyle w:val="Heading2"/>
        <w:rPr>
          <w:color w:val="auto"/>
        </w:rPr>
      </w:pPr>
      <w:bookmarkStart w:id="101" w:name="_Toc96695713"/>
      <w:r w:rsidRPr="00996FA9">
        <w:rPr>
          <w:color w:val="auto"/>
        </w:rPr>
        <w:t xml:space="preserve">Host </w:t>
      </w:r>
      <w:bookmarkEnd w:id="98"/>
      <w:r w:rsidR="00B607D6">
        <w:rPr>
          <w:color w:val="auto"/>
        </w:rPr>
        <w:t>f</w:t>
      </w:r>
      <w:r w:rsidR="00B607D6" w:rsidRPr="00996FA9">
        <w:rPr>
          <w:color w:val="auto"/>
        </w:rPr>
        <w:t>unctions</w:t>
      </w:r>
      <w:bookmarkEnd w:id="101"/>
    </w:p>
    <w:p w14:paraId="11A34AF2" w14:textId="77777777" w:rsidR="008C113D" w:rsidRPr="00996FA9" w:rsidRDefault="00A91E4D" w:rsidP="00C42A61">
      <w:pPr>
        <w:spacing w:before="0" w:after="120"/>
        <w:rPr>
          <w:lang w:val="en-GB"/>
        </w:rPr>
      </w:pPr>
      <w:r w:rsidRPr="00996FA9">
        <w:rPr>
          <w:lang w:val="en-GB"/>
        </w:rPr>
        <w:t xml:space="preserve">The host must provide the </w:t>
      </w:r>
      <w:r w:rsidR="008C113D" w:rsidRPr="00996FA9">
        <w:rPr>
          <w:lang w:val="en-GB"/>
        </w:rPr>
        <w:t xml:space="preserve">standard host </w:t>
      </w:r>
      <w:r w:rsidRPr="00996FA9">
        <w:rPr>
          <w:lang w:val="en-GB"/>
        </w:rPr>
        <w:t>functions detailed in</w:t>
      </w:r>
      <w:r w:rsidR="00DB0C75" w:rsidRPr="00996FA9">
        <w:rPr>
          <w:lang w:val="en-GB"/>
        </w:rPr>
        <w:t xml:space="preserve"> </w:t>
      </w:r>
      <w:r w:rsidR="00D54DE2" w:rsidRPr="00996FA9">
        <w:rPr>
          <w:lang w:val="en-GB"/>
        </w:rPr>
        <w:t>clause</w:t>
      </w:r>
      <w:r w:rsidR="00CC7B45" w:rsidRPr="00996FA9">
        <w:rPr>
          <w:lang w:val="en-GB"/>
        </w:rPr>
        <w:t xml:space="preserve"> 13-8.2</w:t>
      </w:r>
      <w:r w:rsidR="004C453E" w:rsidRPr="00996FA9">
        <w:rPr>
          <w:lang w:val="en-GB"/>
        </w:rPr>
        <w:t>.</w:t>
      </w:r>
    </w:p>
    <w:p w14:paraId="407ED2CC" w14:textId="77777777" w:rsidR="00B57805" w:rsidRPr="00996FA9" w:rsidRDefault="00B57805" w:rsidP="00C42A61">
      <w:pPr>
        <w:spacing w:before="0" w:after="120"/>
        <w:rPr>
          <w:lang w:val="en-GB"/>
        </w:rPr>
      </w:pPr>
      <w:r w:rsidRPr="00996FA9">
        <w:rPr>
          <w:lang w:val="en-GB"/>
        </w:rPr>
        <w:t xml:space="preserve">The host must also provide domain specific host functions </w:t>
      </w:r>
      <w:r w:rsidR="008C113D" w:rsidRPr="00996FA9">
        <w:rPr>
          <w:lang w:val="en-GB"/>
        </w:rPr>
        <w:t xml:space="preserve">in order to support </w:t>
      </w:r>
      <w:r w:rsidRPr="00996FA9">
        <w:rPr>
          <w:lang w:val="en-GB"/>
        </w:rPr>
        <w:t xml:space="preserve">domain </w:t>
      </w:r>
      <w:r w:rsidR="00377F55" w:rsidRPr="00996FA9">
        <w:rPr>
          <w:lang w:val="en-GB"/>
        </w:rPr>
        <w:t xml:space="preserve">specific </w:t>
      </w:r>
      <w:r w:rsidRPr="00996FA9">
        <w:rPr>
          <w:lang w:val="en-GB"/>
        </w:rPr>
        <w:t>functionalities.</w:t>
      </w:r>
      <w:r w:rsidR="00AD0363" w:rsidRPr="00996FA9">
        <w:rPr>
          <w:lang w:val="en-GB"/>
        </w:rPr>
        <w:t xml:space="preserve"> </w:t>
      </w:r>
      <w:r w:rsidR="008C113D" w:rsidRPr="00996FA9">
        <w:rPr>
          <w:lang w:val="en-GB"/>
        </w:rPr>
        <w:t xml:space="preserve">Domain specific functionalities which are unused by the host do not need to be provided. </w:t>
      </w:r>
      <w:r w:rsidR="00AD0363" w:rsidRPr="00996FA9">
        <w:rPr>
          <w:lang w:val="en-GB"/>
        </w:rPr>
        <w:t xml:space="preserve">Documentation for domain specific host functions is provided in the </w:t>
      </w:r>
      <w:r w:rsidR="00332F0D" w:rsidRPr="00996FA9">
        <w:rPr>
          <w:lang w:val="en-GB"/>
        </w:rPr>
        <w:t>Part</w:t>
      </w:r>
      <w:r w:rsidR="005500D1" w:rsidRPr="00996FA9">
        <w:rPr>
          <w:lang w:val="en-GB"/>
        </w:rPr>
        <w:t>(s)</w:t>
      </w:r>
      <w:r w:rsidR="00AD0363" w:rsidRPr="00996FA9">
        <w:rPr>
          <w:lang w:val="en-GB"/>
        </w:rPr>
        <w:t xml:space="preserve"> of S-100 describing the</w:t>
      </w:r>
      <w:r w:rsidR="004934C0" w:rsidRPr="00996FA9">
        <w:rPr>
          <w:lang w:val="en-GB"/>
        </w:rPr>
        <w:t xml:space="preserve"> domain specific functionality</w:t>
      </w:r>
      <w:r w:rsidR="005500D1" w:rsidRPr="00996FA9">
        <w:rPr>
          <w:lang w:val="en-GB"/>
        </w:rPr>
        <w:t>.</w:t>
      </w:r>
    </w:p>
    <w:p w14:paraId="5C69AE61" w14:textId="77777777" w:rsidR="009352C2" w:rsidRPr="00996FA9" w:rsidRDefault="00A9298E" w:rsidP="006D1A42">
      <w:pPr>
        <w:pStyle w:val="Heading3"/>
        <w:rPr>
          <w:color w:val="auto"/>
        </w:rPr>
      </w:pPr>
      <w:bookmarkStart w:id="102" w:name="_Toc96695714"/>
      <w:r w:rsidRPr="00996FA9">
        <w:rPr>
          <w:color w:val="auto"/>
        </w:rPr>
        <w:t>Compatibility</w:t>
      </w:r>
      <w:bookmarkEnd w:id="102"/>
    </w:p>
    <w:p w14:paraId="5D53AA02" w14:textId="77777777" w:rsidR="009352C2" w:rsidRPr="00996FA9" w:rsidRDefault="009352C2" w:rsidP="00C42A61">
      <w:pPr>
        <w:spacing w:before="0" w:after="120"/>
        <w:rPr>
          <w:lang w:val="en-GB"/>
        </w:rPr>
      </w:pPr>
      <w:r w:rsidRPr="00996FA9">
        <w:rPr>
          <w:lang w:val="en-GB"/>
        </w:rPr>
        <w:t xml:space="preserve">The host must guarantee backwards </w:t>
      </w:r>
      <w:r w:rsidR="00A9298E" w:rsidRPr="00996FA9">
        <w:rPr>
          <w:lang w:val="en-GB"/>
        </w:rPr>
        <w:t>compatibility</w:t>
      </w:r>
      <w:r w:rsidRPr="00996FA9">
        <w:rPr>
          <w:lang w:val="en-GB"/>
        </w:rPr>
        <w:t xml:space="preserve"> of the host provided functions with all previously published scripting catalogues. That is</w:t>
      </w:r>
      <w:r w:rsidR="00402CD2" w:rsidRPr="00996FA9">
        <w:rPr>
          <w:lang w:val="en-GB"/>
        </w:rPr>
        <w:t xml:space="preserve">, when implementing function </w:t>
      </w:r>
      <w:r w:rsidR="00402CD2" w:rsidRPr="00996FA9">
        <w:rPr>
          <w:i/>
          <w:lang w:val="en-GB"/>
        </w:rPr>
        <w:t>X</w:t>
      </w:r>
      <w:r w:rsidRPr="00996FA9">
        <w:rPr>
          <w:lang w:val="en-GB"/>
        </w:rPr>
        <w:t xml:space="preserve">, the host must only call scripting </w:t>
      </w:r>
      <w:r w:rsidR="00402CD2" w:rsidRPr="00996FA9">
        <w:rPr>
          <w:lang w:val="en-GB"/>
        </w:rPr>
        <w:t xml:space="preserve">catalogue </w:t>
      </w:r>
      <w:r w:rsidRPr="00996FA9">
        <w:rPr>
          <w:lang w:val="en-GB"/>
        </w:rPr>
        <w:t xml:space="preserve">functions which were available </w:t>
      </w:r>
      <w:r w:rsidR="00402CD2" w:rsidRPr="00996FA9">
        <w:rPr>
          <w:lang w:val="en-GB"/>
        </w:rPr>
        <w:t xml:space="preserve">in the version of S-100 when </w:t>
      </w:r>
      <w:r w:rsidR="00402CD2" w:rsidRPr="00996FA9">
        <w:rPr>
          <w:i/>
          <w:lang w:val="en-GB"/>
        </w:rPr>
        <w:t>X</w:t>
      </w:r>
      <w:r w:rsidRPr="00996FA9">
        <w:rPr>
          <w:lang w:val="en-GB"/>
        </w:rPr>
        <w:t xml:space="preserve"> was added.</w:t>
      </w:r>
    </w:p>
    <w:p w14:paraId="6DAE08B5" w14:textId="77777777" w:rsidR="00014C5F" w:rsidRPr="00996FA9" w:rsidRDefault="00014C5F" w:rsidP="00C42A61">
      <w:pPr>
        <w:spacing w:before="0" w:after="120"/>
        <w:rPr>
          <w:lang w:val="en-GB"/>
        </w:rPr>
      </w:pPr>
      <w:r w:rsidRPr="00996FA9">
        <w:rPr>
          <w:lang w:val="en-GB"/>
        </w:rPr>
        <w:t>Failure to conform to this requirement may result in incompatibilities when the host attempts to run older scripting catalogues.</w:t>
      </w:r>
    </w:p>
    <w:p w14:paraId="4890FCDE" w14:textId="6D1A3D9E" w:rsidR="009352C2" w:rsidRPr="003319AB" w:rsidRDefault="009352C2" w:rsidP="003319AB">
      <w:pPr>
        <w:pStyle w:val="Heading4"/>
      </w:pPr>
      <w:r w:rsidRPr="003319AB">
        <w:t xml:space="preserve">Scripting </w:t>
      </w:r>
      <w:r w:rsidR="00B607D6">
        <w:t>c</w:t>
      </w:r>
      <w:r w:rsidR="00B607D6" w:rsidRPr="003319AB">
        <w:t xml:space="preserve">atalogue </w:t>
      </w:r>
      <w:r w:rsidRPr="003319AB">
        <w:t xml:space="preserve">/ </w:t>
      </w:r>
      <w:r w:rsidR="00B607D6">
        <w:t>h</w:t>
      </w:r>
      <w:r w:rsidR="00B607D6" w:rsidRPr="003319AB">
        <w:t xml:space="preserve">ost </w:t>
      </w:r>
      <w:r w:rsidR="00B607D6">
        <w:t>i</w:t>
      </w:r>
      <w:r w:rsidR="00B607D6" w:rsidRPr="003319AB">
        <w:t>ncompatibility</w:t>
      </w:r>
    </w:p>
    <w:p w14:paraId="7D41A6E3" w14:textId="77777777" w:rsidR="009F629B" w:rsidRPr="00996FA9" w:rsidRDefault="009352C2" w:rsidP="00C42A61">
      <w:pPr>
        <w:spacing w:before="0" w:after="120"/>
        <w:rPr>
          <w:lang w:val="en-GB"/>
        </w:rPr>
      </w:pPr>
      <w:r w:rsidRPr="00996FA9">
        <w:rPr>
          <w:lang w:val="en-GB"/>
        </w:rPr>
        <w:t xml:space="preserve">As new versions of S-100 are published, scripting functions may be added. </w:t>
      </w:r>
      <w:r w:rsidR="00BA61A4" w:rsidRPr="00996FA9">
        <w:rPr>
          <w:lang w:val="en-GB"/>
        </w:rPr>
        <w:t>Scripting functions will never be removed fro</w:t>
      </w:r>
      <w:r w:rsidR="009F629B" w:rsidRPr="00996FA9">
        <w:rPr>
          <w:lang w:val="en-GB"/>
        </w:rPr>
        <w:t>m S-100, although the use of a particular function</w:t>
      </w:r>
      <w:r w:rsidR="00BA61A4" w:rsidRPr="00996FA9">
        <w:rPr>
          <w:lang w:val="en-GB"/>
        </w:rPr>
        <w:t xml:space="preserve"> may be deprecated.</w:t>
      </w:r>
    </w:p>
    <w:p w14:paraId="5AAC554A" w14:textId="77777777" w:rsidR="009352C2" w:rsidRPr="00996FA9" w:rsidRDefault="009352C2" w:rsidP="00C42A61">
      <w:pPr>
        <w:spacing w:before="0" w:after="120"/>
        <w:rPr>
          <w:lang w:val="en-GB"/>
        </w:rPr>
      </w:pPr>
      <w:r w:rsidRPr="00996FA9">
        <w:rPr>
          <w:lang w:val="en-GB"/>
        </w:rPr>
        <w:t>Although backward</w:t>
      </w:r>
      <w:r w:rsidR="00F95DA9" w:rsidRPr="00996FA9">
        <w:rPr>
          <w:lang w:val="en-GB"/>
        </w:rPr>
        <w:t xml:space="preserve">s compatibility is guaranteed, </w:t>
      </w:r>
      <w:r w:rsidR="000128DE" w:rsidRPr="00996FA9">
        <w:rPr>
          <w:lang w:val="en-GB"/>
        </w:rPr>
        <w:t xml:space="preserve">newer </w:t>
      </w:r>
      <w:r w:rsidR="00F95DA9" w:rsidRPr="00996FA9">
        <w:rPr>
          <w:lang w:val="en-GB"/>
        </w:rPr>
        <w:t>scripting catalogue</w:t>
      </w:r>
      <w:r w:rsidR="000128DE" w:rsidRPr="00996FA9">
        <w:rPr>
          <w:lang w:val="en-GB"/>
        </w:rPr>
        <w:t>s</w:t>
      </w:r>
      <w:r w:rsidR="00F95DA9" w:rsidRPr="00996FA9">
        <w:rPr>
          <w:lang w:val="en-GB"/>
        </w:rPr>
        <w:t xml:space="preserve"> may attempt to </w:t>
      </w:r>
      <w:r w:rsidR="00BF4A60" w:rsidRPr="00996FA9">
        <w:rPr>
          <w:lang w:val="en-GB"/>
        </w:rPr>
        <w:t xml:space="preserve">call host </w:t>
      </w:r>
      <w:r w:rsidR="00F95DA9" w:rsidRPr="00996FA9">
        <w:rPr>
          <w:lang w:val="en-GB"/>
        </w:rPr>
        <w:t xml:space="preserve">functions which </w:t>
      </w:r>
      <w:r w:rsidR="00BF4A60" w:rsidRPr="00996FA9">
        <w:rPr>
          <w:lang w:val="en-GB"/>
        </w:rPr>
        <w:t>are unsupported by the current host.</w:t>
      </w:r>
      <w:r w:rsidR="00F95DA9" w:rsidRPr="00996FA9">
        <w:rPr>
          <w:lang w:val="en-GB"/>
        </w:rPr>
        <w:t xml:space="preserve"> This </w:t>
      </w:r>
      <w:r w:rsidR="00233BFF" w:rsidRPr="00996FA9">
        <w:rPr>
          <w:lang w:val="en-GB"/>
        </w:rPr>
        <w:t xml:space="preserve">situation is </w:t>
      </w:r>
      <w:r w:rsidR="008364A0" w:rsidRPr="00996FA9">
        <w:rPr>
          <w:lang w:val="en-GB"/>
        </w:rPr>
        <w:t>indicative</w:t>
      </w:r>
      <w:r w:rsidR="00233BFF" w:rsidRPr="00996FA9">
        <w:rPr>
          <w:lang w:val="en-GB"/>
        </w:rPr>
        <w:t xml:space="preserve"> of a </w:t>
      </w:r>
      <w:r w:rsidR="00F95DA9" w:rsidRPr="00996FA9">
        <w:rPr>
          <w:lang w:val="en-GB"/>
        </w:rPr>
        <w:t xml:space="preserve">host </w:t>
      </w:r>
      <w:r w:rsidR="00233BFF" w:rsidRPr="00996FA9">
        <w:rPr>
          <w:lang w:val="en-GB"/>
        </w:rPr>
        <w:t xml:space="preserve">which </w:t>
      </w:r>
      <w:r w:rsidR="00F95DA9" w:rsidRPr="00996FA9">
        <w:rPr>
          <w:lang w:val="en-GB"/>
        </w:rPr>
        <w:t xml:space="preserve">has not been updated </w:t>
      </w:r>
      <w:r w:rsidR="00233BFF" w:rsidRPr="00996FA9">
        <w:rPr>
          <w:lang w:val="en-GB"/>
        </w:rPr>
        <w:t xml:space="preserve">with the latest </w:t>
      </w:r>
      <w:r w:rsidR="00C777F1" w:rsidRPr="00996FA9">
        <w:rPr>
          <w:lang w:val="en-GB"/>
        </w:rPr>
        <w:t xml:space="preserve">host </w:t>
      </w:r>
      <w:r w:rsidR="00F95DA9" w:rsidRPr="00996FA9">
        <w:rPr>
          <w:lang w:val="en-GB"/>
        </w:rPr>
        <w:t>scripting function</w:t>
      </w:r>
      <w:r w:rsidR="00233BFF" w:rsidRPr="00996FA9">
        <w:rPr>
          <w:lang w:val="en-GB"/>
        </w:rPr>
        <w:t>s</w:t>
      </w:r>
      <w:r w:rsidR="00F95DA9" w:rsidRPr="00996FA9">
        <w:rPr>
          <w:lang w:val="en-GB"/>
        </w:rPr>
        <w:t>.</w:t>
      </w:r>
      <w:r w:rsidR="008364A0" w:rsidRPr="00996FA9">
        <w:rPr>
          <w:lang w:val="en-GB"/>
        </w:rPr>
        <w:t xml:space="preserve"> </w:t>
      </w:r>
      <w:r w:rsidR="00F95DA9" w:rsidRPr="00996FA9">
        <w:rPr>
          <w:lang w:val="en-GB"/>
        </w:rPr>
        <w:t xml:space="preserve">To </w:t>
      </w:r>
      <w:r w:rsidR="00091823" w:rsidRPr="00996FA9">
        <w:rPr>
          <w:lang w:val="en-GB"/>
        </w:rPr>
        <w:t xml:space="preserve">limit the </w:t>
      </w:r>
      <w:r w:rsidR="00A9298E" w:rsidRPr="00996FA9">
        <w:rPr>
          <w:lang w:val="en-GB"/>
        </w:rPr>
        <w:t>occurrence</w:t>
      </w:r>
      <w:r w:rsidR="00091823" w:rsidRPr="00996FA9">
        <w:rPr>
          <w:lang w:val="en-GB"/>
        </w:rPr>
        <w:t xml:space="preserve"> of</w:t>
      </w:r>
      <w:r w:rsidR="00F95DA9" w:rsidRPr="00996FA9">
        <w:rPr>
          <w:lang w:val="en-GB"/>
        </w:rPr>
        <w:t xml:space="preserve"> such cases, scripting catalogues </w:t>
      </w:r>
      <w:r w:rsidR="003A2123" w:rsidRPr="00996FA9">
        <w:rPr>
          <w:lang w:val="en-GB"/>
        </w:rPr>
        <w:t>should</w:t>
      </w:r>
      <w:r w:rsidR="00025331" w:rsidRPr="00996FA9">
        <w:rPr>
          <w:lang w:val="en-GB"/>
        </w:rPr>
        <w:t xml:space="preserve"> </w:t>
      </w:r>
      <w:r w:rsidR="00F95DA9" w:rsidRPr="00996FA9">
        <w:rPr>
          <w:lang w:val="en-GB"/>
        </w:rPr>
        <w:t>be written using the earliest subset of scripting functions possible.</w:t>
      </w:r>
    </w:p>
    <w:p w14:paraId="2050D76B" w14:textId="77777777" w:rsidR="009F0715" w:rsidRPr="00996FA9" w:rsidRDefault="007738FA" w:rsidP="00C42A61">
      <w:pPr>
        <w:spacing w:before="0" w:after="120"/>
        <w:rPr>
          <w:lang w:val="en-GB"/>
        </w:rPr>
      </w:pPr>
      <w:r w:rsidRPr="00996FA9">
        <w:rPr>
          <w:lang w:val="en-GB"/>
        </w:rPr>
        <w:t>Sc</w:t>
      </w:r>
      <w:r w:rsidR="009B391D" w:rsidRPr="00996FA9">
        <w:rPr>
          <w:lang w:val="en-GB"/>
        </w:rPr>
        <w:t>ripting incompatibilit</w:t>
      </w:r>
      <w:r w:rsidRPr="00996FA9">
        <w:rPr>
          <w:lang w:val="en-GB"/>
        </w:rPr>
        <w:t>ies</w:t>
      </w:r>
      <w:r w:rsidR="009B391D" w:rsidRPr="00996FA9">
        <w:rPr>
          <w:lang w:val="en-GB"/>
        </w:rPr>
        <w:t xml:space="preserve"> </w:t>
      </w:r>
      <w:r w:rsidRPr="00996FA9">
        <w:rPr>
          <w:lang w:val="en-GB"/>
        </w:rPr>
        <w:t xml:space="preserve">(missing host functions) are </w:t>
      </w:r>
      <w:r w:rsidR="00BF00A7" w:rsidRPr="00996FA9">
        <w:rPr>
          <w:lang w:val="en-GB"/>
        </w:rPr>
        <w:t>indicated</w:t>
      </w:r>
      <w:r w:rsidRPr="00996FA9">
        <w:rPr>
          <w:lang w:val="en-GB"/>
        </w:rPr>
        <w:t xml:space="preserve"> </w:t>
      </w:r>
      <w:r w:rsidR="008364A0" w:rsidRPr="00996FA9">
        <w:rPr>
          <w:lang w:val="en-GB"/>
        </w:rPr>
        <w:t xml:space="preserve">during scripting </w:t>
      </w:r>
      <w:r w:rsidRPr="00996FA9">
        <w:rPr>
          <w:lang w:val="en-GB"/>
        </w:rPr>
        <w:t xml:space="preserve">initialization. Incompatibility is indicated to the host by returning </w:t>
      </w:r>
      <w:r w:rsidRPr="00996FA9">
        <w:rPr>
          <w:b/>
          <w:lang w:val="en-GB"/>
        </w:rPr>
        <w:t>LUA_ERRERR</w:t>
      </w:r>
      <w:r w:rsidRPr="00996FA9">
        <w:rPr>
          <w:lang w:val="en-GB"/>
        </w:rPr>
        <w:t xml:space="preserve"> from </w:t>
      </w:r>
      <w:proofErr w:type="spellStart"/>
      <w:r w:rsidR="009B391D" w:rsidRPr="00996FA9">
        <w:rPr>
          <w:i/>
          <w:lang w:val="en-GB"/>
        </w:rPr>
        <w:t>lua_pcall</w:t>
      </w:r>
      <w:proofErr w:type="spellEnd"/>
      <w:r w:rsidRPr="00996FA9">
        <w:rPr>
          <w:lang w:val="en-GB"/>
        </w:rPr>
        <w:t>; the error string at the top of the stack will detail the cause of the incompatibility.</w:t>
      </w:r>
      <w:r w:rsidR="00DD2E71" w:rsidRPr="00996FA9">
        <w:rPr>
          <w:lang w:val="en-GB"/>
        </w:rPr>
        <w:t xml:space="preserve"> When this occurs the host should revert to an earlier version of the scripting catalogue if available. It is also recommended to alert the user to check for an update of the host software.</w:t>
      </w:r>
    </w:p>
    <w:p w14:paraId="5864EE0D" w14:textId="77777777" w:rsidR="00AD1668" w:rsidRPr="00996FA9" w:rsidRDefault="00AD1668" w:rsidP="00C42A61">
      <w:pPr>
        <w:spacing w:before="0" w:after="120"/>
        <w:rPr>
          <w:lang w:val="en-GB"/>
        </w:rPr>
      </w:pPr>
    </w:p>
    <w:p w14:paraId="330D3BD2" w14:textId="744ED738" w:rsidR="009B5C11" w:rsidRPr="00996FA9" w:rsidRDefault="009B5C11" w:rsidP="00233514">
      <w:pPr>
        <w:pStyle w:val="Heading1"/>
        <w:spacing w:before="120" w:after="200"/>
      </w:pPr>
      <w:bookmarkStart w:id="103" w:name="_Ref504643432"/>
      <w:bookmarkStart w:id="104" w:name="_Toc96695715"/>
      <w:r w:rsidRPr="00996FA9">
        <w:t xml:space="preserve">Standard </w:t>
      </w:r>
      <w:r w:rsidR="00B607D6">
        <w:t>s</w:t>
      </w:r>
      <w:r w:rsidR="00B607D6" w:rsidRPr="00996FA9">
        <w:t xml:space="preserve">cript </w:t>
      </w:r>
      <w:bookmarkEnd w:id="103"/>
      <w:r w:rsidR="00B607D6">
        <w:t>f</w:t>
      </w:r>
      <w:r w:rsidR="00B607D6" w:rsidRPr="00996FA9">
        <w:t>unctions</w:t>
      </w:r>
      <w:bookmarkEnd w:id="104"/>
    </w:p>
    <w:p w14:paraId="1DBCABA0" w14:textId="77777777" w:rsidR="00E356E6" w:rsidRPr="00996FA9" w:rsidRDefault="009B5C11" w:rsidP="00233514">
      <w:pPr>
        <w:spacing w:before="0" w:after="120"/>
        <w:rPr>
          <w:lang w:val="en-GB"/>
        </w:rPr>
      </w:pPr>
      <w:r w:rsidRPr="00996FA9">
        <w:rPr>
          <w:lang w:val="en-GB"/>
        </w:rPr>
        <w:t>This section describes the set of standard script functions which constitute the scripting system. There are two sets of functions</w:t>
      </w:r>
      <w:r w:rsidR="00E356E6" w:rsidRPr="00996FA9">
        <w:rPr>
          <w:lang w:val="en-GB"/>
        </w:rPr>
        <w:t xml:space="preserve"> described</w:t>
      </w:r>
      <w:r w:rsidR="00BE5977" w:rsidRPr="00996FA9">
        <w:rPr>
          <w:lang w:val="en-GB"/>
        </w:rPr>
        <w:t xml:space="preserve">: standard </w:t>
      </w:r>
      <w:r w:rsidR="003725E5" w:rsidRPr="00996FA9">
        <w:rPr>
          <w:lang w:val="en-GB"/>
        </w:rPr>
        <w:t xml:space="preserve">catalogue </w:t>
      </w:r>
      <w:r w:rsidRPr="00996FA9">
        <w:rPr>
          <w:lang w:val="en-GB"/>
        </w:rPr>
        <w:t>functions</w:t>
      </w:r>
      <w:r w:rsidR="003725E5" w:rsidRPr="00996FA9">
        <w:rPr>
          <w:lang w:val="en-GB"/>
        </w:rPr>
        <w:t>,</w:t>
      </w:r>
      <w:r w:rsidR="00E356E6" w:rsidRPr="00996FA9">
        <w:rPr>
          <w:lang w:val="en-GB"/>
        </w:rPr>
        <w:t xml:space="preserve"> and </w:t>
      </w:r>
      <w:r w:rsidR="002F0D09" w:rsidRPr="00996FA9">
        <w:rPr>
          <w:lang w:val="en-GB"/>
        </w:rPr>
        <w:t xml:space="preserve">standard </w:t>
      </w:r>
      <w:r w:rsidR="003725E5" w:rsidRPr="00996FA9">
        <w:rPr>
          <w:lang w:val="en-GB"/>
        </w:rPr>
        <w:t>host</w:t>
      </w:r>
      <w:r w:rsidR="00E356E6" w:rsidRPr="00996FA9">
        <w:rPr>
          <w:lang w:val="en-GB"/>
        </w:rPr>
        <w:t xml:space="preserve"> functions.</w:t>
      </w:r>
      <w:r w:rsidR="009B7AAE" w:rsidRPr="00996FA9">
        <w:rPr>
          <w:lang w:val="en-GB"/>
        </w:rPr>
        <w:t xml:space="preserve">  The realization of a scripting catalogue only exists within a scripting domain.</w:t>
      </w:r>
    </w:p>
    <w:p w14:paraId="6A10E5C6" w14:textId="77777777" w:rsidR="009B5C11" w:rsidRPr="00996FA9" w:rsidRDefault="007B34A1" w:rsidP="00233514">
      <w:pPr>
        <w:spacing w:before="0" w:after="120"/>
        <w:rPr>
          <w:lang w:val="en-GB"/>
        </w:rPr>
      </w:pPr>
      <w:r w:rsidRPr="00996FA9">
        <w:rPr>
          <w:lang w:val="en-GB"/>
        </w:rPr>
        <w:t xml:space="preserve">Standard </w:t>
      </w:r>
      <w:r w:rsidR="009B5C11" w:rsidRPr="00996FA9">
        <w:rPr>
          <w:lang w:val="en-GB"/>
        </w:rPr>
        <w:t xml:space="preserve">catalogue functions, as described in </w:t>
      </w:r>
      <w:r w:rsidR="00AD1668" w:rsidRPr="00996FA9">
        <w:rPr>
          <w:lang w:val="en-GB"/>
        </w:rPr>
        <w:t xml:space="preserve">clause </w:t>
      </w:r>
      <w:r w:rsidR="00ED378E" w:rsidRPr="00996FA9">
        <w:rPr>
          <w:lang w:val="en-GB"/>
        </w:rPr>
        <w:fldChar w:fldCharType="begin"/>
      </w:r>
      <w:r w:rsidR="00ED378E" w:rsidRPr="00996FA9">
        <w:rPr>
          <w:lang w:val="en-GB"/>
        </w:rPr>
        <w:instrText xml:space="preserve"> REF _Ref489436645 \r \h </w:instrText>
      </w:r>
      <w:r w:rsidR="00BA6185" w:rsidRPr="00996FA9">
        <w:rPr>
          <w:lang w:val="en-GB"/>
        </w:rPr>
        <w:instrText xml:space="preserve"> \* MERGEFORMAT </w:instrText>
      </w:r>
      <w:r w:rsidR="00ED378E" w:rsidRPr="00996FA9">
        <w:rPr>
          <w:lang w:val="en-GB"/>
        </w:rPr>
      </w:r>
      <w:r w:rsidR="00ED378E" w:rsidRPr="00996FA9">
        <w:rPr>
          <w:lang w:val="en-GB"/>
        </w:rPr>
        <w:fldChar w:fldCharType="separate"/>
      </w:r>
      <w:r w:rsidR="00FF5912" w:rsidRPr="00996FA9">
        <w:rPr>
          <w:lang w:val="en-GB"/>
        </w:rPr>
        <w:t>13-8.1</w:t>
      </w:r>
      <w:r w:rsidR="00ED378E" w:rsidRPr="00996FA9">
        <w:rPr>
          <w:lang w:val="en-GB"/>
        </w:rPr>
        <w:fldChar w:fldCharType="end"/>
      </w:r>
      <w:r w:rsidR="00E356E6" w:rsidRPr="00996FA9">
        <w:rPr>
          <w:lang w:val="en-GB"/>
        </w:rPr>
        <w:t xml:space="preserve">, are provided </w:t>
      </w:r>
      <w:r w:rsidRPr="00996FA9">
        <w:rPr>
          <w:lang w:val="en-GB"/>
        </w:rPr>
        <w:t xml:space="preserve">within </w:t>
      </w:r>
      <w:r w:rsidR="00154EA7" w:rsidRPr="00996FA9">
        <w:rPr>
          <w:lang w:val="en-GB"/>
        </w:rPr>
        <w:t>each</w:t>
      </w:r>
      <w:r w:rsidRPr="00996FA9">
        <w:rPr>
          <w:lang w:val="en-GB"/>
        </w:rPr>
        <w:t xml:space="preserve"> scripting catalogue.</w:t>
      </w:r>
      <w:r w:rsidR="00154EA7" w:rsidRPr="00996FA9">
        <w:rPr>
          <w:lang w:val="en-GB"/>
        </w:rPr>
        <w:t xml:space="preserve"> Standard host functions, as described in</w:t>
      </w:r>
      <w:r w:rsidR="00752E9F" w:rsidRPr="00996FA9">
        <w:rPr>
          <w:lang w:val="en-GB"/>
        </w:rPr>
        <w:t xml:space="preserve"> </w:t>
      </w:r>
      <w:r w:rsidR="00AD1668" w:rsidRPr="00996FA9">
        <w:rPr>
          <w:lang w:val="en-GB"/>
        </w:rPr>
        <w:t>clause</w:t>
      </w:r>
      <w:r w:rsidR="00233514" w:rsidRPr="00996FA9">
        <w:rPr>
          <w:lang w:val="en-GB"/>
        </w:rPr>
        <w:t xml:space="preserve"> 13-8.2</w:t>
      </w:r>
      <w:r w:rsidR="00154EA7" w:rsidRPr="00996FA9">
        <w:rPr>
          <w:lang w:val="en-GB"/>
        </w:rPr>
        <w:t>, are to be implemented by the program which is hosting the scripting environment.</w:t>
      </w:r>
    </w:p>
    <w:p w14:paraId="254BD62A" w14:textId="77777777" w:rsidR="007B34A1" w:rsidRPr="00996FA9" w:rsidRDefault="00AD1668" w:rsidP="00233514">
      <w:pPr>
        <w:spacing w:before="0" w:after="120"/>
        <w:rPr>
          <w:lang w:val="en-GB"/>
        </w:rPr>
      </w:pPr>
      <w:r w:rsidRPr="00996FA9">
        <w:rPr>
          <w:lang w:val="en-GB"/>
        </w:rPr>
        <w:lastRenderedPageBreak/>
        <w:t>Figure</w:t>
      </w:r>
      <w:r w:rsidR="00233514" w:rsidRPr="00996FA9">
        <w:rPr>
          <w:lang w:val="en-GB"/>
        </w:rPr>
        <w:t xml:space="preserve"> 13-3 below</w:t>
      </w:r>
      <w:r w:rsidR="007B34A1" w:rsidRPr="00996FA9">
        <w:rPr>
          <w:lang w:val="en-GB"/>
        </w:rPr>
        <w:t xml:space="preserve"> </w:t>
      </w:r>
      <w:r w:rsidR="0017346E" w:rsidRPr="00996FA9">
        <w:rPr>
          <w:lang w:val="en-GB"/>
        </w:rPr>
        <w:t xml:space="preserve">shows the </w:t>
      </w:r>
      <w:r w:rsidR="00763182" w:rsidRPr="00996FA9">
        <w:rPr>
          <w:lang w:val="en-GB"/>
        </w:rPr>
        <w:t>location of each type</w:t>
      </w:r>
      <w:r w:rsidR="0017346E" w:rsidRPr="00996FA9">
        <w:rPr>
          <w:lang w:val="en-GB"/>
        </w:rPr>
        <w:t xml:space="preserve"> of scripting function within the scripting e</w:t>
      </w:r>
      <w:r w:rsidR="00763182" w:rsidRPr="00996FA9">
        <w:rPr>
          <w:lang w:val="en-GB"/>
        </w:rPr>
        <w:t>nvironment.</w:t>
      </w:r>
    </w:p>
    <w:p w14:paraId="6963DF0C" w14:textId="77777777" w:rsidR="007B34A1" w:rsidRPr="00233514" w:rsidRDefault="00534175" w:rsidP="005F4CF5">
      <w:pPr>
        <w:keepNext/>
        <w:jc w:val="center"/>
        <w:rPr>
          <w:color w:val="FF0000"/>
          <w:lang w:val="en-GB"/>
        </w:rPr>
      </w:pPr>
      <w:r>
        <w:rPr>
          <w:color w:val="FF0000"/>
          <w:lang w:val="en-GB"/>
        </w:rPr>
        <w:pict w14:anchorId="6DCAAD76">
          <v:shape id="Diagram 1" o:spid="_x0000_i1027" type="#_x0000_t75" style="width:417.75pt;height:330pt;visibility:visible"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">
            <v:imagedata r:id="rId22" o:title="" croptop="-382f" cropbottom="-452f"/>
            <o:lock v:ext="edit" aspectratio="f"/>
          </v:shape>
        </w:pict>
      </w:r>
    </w:p>
    <w:p w14:paraId="3770CEBD" w14:textId="77777777" w:rsidR="007B34A1" w:rsidRPr="00996FA9" w:rsidRDefault="007B34A1" w:rsidP="005F4CF5">
      <w:pPr>
        <w:pStyle w:val="Caption"/>
        <w:spacing w:after="240"/>
        <w:jc w:val="center"/>
        <w:rPr>
          <w:lang w:val="en-GB"/>
        </w:rPr>
      </w:pPr>
      <w:bookmarkStart w:id="105" w:name="_Ref489894734"/>
      <w:r w:rsidRPr="00996FA9">
        <w:rPr>
          <w:lang w:val="en-GB"/>
        </w:rPr>
        <w:t xml:space="preserve">Figure </w:t>
      </w:r>
      <w:r w:rsidR="009E2BDF" w:rsidRPr="00996FA9">
        <w:rPr>
          <w:lang w:val="en-GB"/>
        </w:rPr>
        <w:t>13-</w:t>
      </w:r>
      <w:r w:rsidRPr="00996FA9">
        <w:rPr>
          <w:lang w:val="en-GB"/>
        </w:rPr>
        <w:fldChar w:fldCharType="begin"/>
      </w:r>
      <w:r w:rsidRPr="00996FA9">
        <w:rPr>
          <w:lang w:val="en-GB"/>
        </w:rPr>
        <w:instrText xml:space="preserve"> SEQ Figure \* ARABIC </w:instrText>
      </w:r>
      <w:r w:rsidRPr="00996FA9">
        <w:rPr>
          <w:lang w:val="en-GB"/>
        </w:rPr>
        <w:fldChar w:fldCharType="separate"/>
      </w:r>
      <w:r w:rsidR="00FF5912" w:rsidRPr="00996FA9">
        <w:rPr>
          <w:noProof/>
          <w:lang w:val="en-GB"/>
        </w:rPr>
        <w:t>3</w:t>
      </w:r>
      <w:r w:rsidRPr="00996FA9">
        <w:rPr>
          <w:lang w:val="en-GB"/>
        </w:rPr>
        <w:fldChar w:fldCharType="end"/>
      </w:r>
      <w:r w:rsidRPr="00996FA9">
        <w:rPr>
          <w:lang w:val="en-GB"/>
        </w:rPr>
        <w:t xml:space="preserve"> </w:t>
      </w:r>
      <w:r w:rsidR="00E16307" w:rsidRPr="00996FA9">
        <w:rPr>
          <w:lang w:val="en-GB"/>
        </w:rPr>
        <w:t>–</w:t>
      </w:r>
      <w:r w:rsidRPr="00996FA9">
        <w:rPr>
          <w:lang w:val="en-GB"/>
        </w:rPr>
        <w:t xml:space="preserve"> </w:t>
      </w:r>
      <w:r w:rsidR="00E16307" w:rsidRPr="00996FA9">
        <w:rPr>
          <w:lang w:val="en-GB"/>
        </w:rPr>
        <w:t>Location of s</w:t>
      </w:r>
      <w:r w:rsidRPr="00996FA9">
        <w:rPr>
          <w:lang w:val="en-GB"/>
        </w:rPr>
        <w:t xml:space="preserve">cript </w:t>
      </w:r>
      <w:r w:rsidR="00E16307" w:rsidRPr="00996FA9">
        <w:rPr>
          <w:lang w:val="en-GB"/>
        </w:rPr>
        <w:t>f</w:t>
      </w:r>
      <w:r w:rsidRPr="00996FA9">
        <w:rPr>
          <w:lang w:val="en-GB"/>
        </w:rPr>
        <w:t xml:space="preserve">unctions within the scripting </w:t>
      </w:r>
      <w:bookmarkEnd w:id="105"/>
      <w:r w:rsidR="00763182" w:rsidRPr="00996FA9">
        <w:rPr>
          <w:lang w:val="en-GB"/>
        </w:rPr>
        <w:t>environment</w:t>
      </w:r>
    </w:p>
    <w:p w14:paraId="7DB7FA67" w14:textId="77777777" w:rsidR="00BC5B14" w:rsidRPr="00996FA9" w:rsidRDefault="009B5C11" w:rsidP="00233514">
      <w:pPr>
        <w:spacing w:before="0" w:after="120"/>
        <w:rPr>
          <w:lang w:val="en-GB"/>
        </w:rPr>
      </w:pPr>
      <w:r w:rsidRPr="00996FA9">
        <w:rPr>
          <w:lang w:val="en-GB"/>
        </w:rPr>
        <w:t xml:space="preserve">Each </w:t>
      </w:r>
      <w:r w:rsidR="007B34A1" w:rsidRPr="00996FA9">
        <w:rPr>
          <w:lang w:val="en-GB"/>
        </w:rPr>
        <w:t xml:space="preserve">standard script </w:t>
      </w:r>
      <w:r w:rsidRPr="00996FA9">
        <w:rPr>
          <w:lang w:val="en-GB"/>
        </w:rPr>
        <w:t xml:space="preserve">function is </w:t>
      </w:r>
      <w:r w:rsidR="00B651E2" w:rsidRPr="00996FA9">
        <w:rPr>
          <w:lang w:val="en-GB"/>
        </w:rPr>
        <w:t>described</w:t>
      </w:r>
      <w:r w:rsidR="007B34A1" w:rsidRPr="00996FA9">
        <w:rPr>
          <w:lang w:val="en-GB"/>
        </w:rPr>
        <w:t xml:space="preserve"> </w:t>
      </w:r>
      <w:r w:rsidR="00B651E2" w:rsidRPr="00996FA9">
        <w:rPr>
          <w:lang w:val="en-GB"/>
        </w:rPr>
        <w:t xml:space="preserve">below </w:t>
      </w:r>
      <w:r w:rsidRPr="00996FA9">
        <w:rPr>
          <w:lang w:val="en-GB"/>
        </w:rPr>
        <w:t xml:space="preserve">on </w:t>
      </w:r>
      <w:r w:rsidR="00B651E2" w:rsidRPr="00996FA9">
        <w:rPr>
          <w:lang w:val="en-GB"/>
        </w:rPr>
        <w:t>its own</w:t>
      </w:r>
      <w:r w:rsidRPr="00996FA9">
        <w:rPr>
          <w:lang w:val="en-GB"/>
        </w:rPr>
        <w:t xml:space="preserve"> </w:t>
      </w:r>
      <w:r w:rsidR="003305EF" w:rsidRPr="00996FA9">
        <w:rPr>
          <w:lang w:val="en-GB"/>
        </w:rPr>
        <w:t>sub-clause</w:t>
      </w:r>
      <w:r w:rsidRPr="00996FA9">
        <w:rPr>
          <w:lang w:val="en-GB"/>
        </w:rPr>
        <w:t>. A description of the functions purpose, along with a description of the parameters and return value are provided.</w:t>
      </w:r>
      <w:r w:rsidR="00BC5B14" w:rsidRPr="00996FA9">
        <w:rPr>
          <w:lang w:val="en-GB"/>
        </w:rPr>
        <w:t xml:space="preserve"> </w:t>
      </w:r>
      <w:r w:rsidRPr="00996FA9">
        <w:rPr>
          <w:lang w:val="en-GB"/>
        </w:rPr>
        <w:t xml:space="preserve">For clarity, </w:t>
      </w:r>
      <w:r w:rsidR="00BC5B14" w:rsidRPr="00996FA9">
        <w:rPr>
          <w:i/>
          <w:lang w:val="en-GB"/>
        </w:rPr>
        <w:t>void</w:t>
      </w:r>
      <w:r w:rsidR="00BC5B14" w:rsidRPr="00996FA9">
        <w:rPr>
          <w:lang w:val="en-GB"/>
        </w:rPr>
        <w:t xml:space="preserve"> is used to indicate that </w:t>
      </w:r>
      <w:r w:rsidRPr="00996FA9">
        <w:rPr>
          <w:lang w:val="en-GB"/>
        </w:rPr>
        <w:t>a function has no return value</w:t>
      </w:r>
      <w:r w:rsidR="00BC5B14" w:rsidRPr="00996FA9">
        <w:rPr>
          <w:lang w:val="en-GB"/>
        </w:rPr>
        <w:t>.</w:t>
      </w:r>
    </w:p>
    <w:p w14:paraId="160E4824" w14:textId="77777777" w:rsidR="009B5C11" w:rsidRPr="00996FA9" w:rsidRDefault="00BC5B14" w:rsidP="00636ACB">
      <w:pPr>
        <w:spacing w:before="0" w:after="60"/>
        <w:rPr>
          <w:lang w:val="en-GB"/>
        </w:rPr>
      </w:pPr>
      <w:r w:rsidRPr="00996FA9">
        <w:rPr>
          <w:lang w:val="en-GB"/>
        </w:rPr>
        <w:t xml:space="preserve">Function parameters which </w:t>
      </w:r>
      <w:r w:rsidR="009B5C11" w:rsidRPr="00996FA9">
        <w:rPr>
          <w:lang w:val="en-GB"/>
        </w:rPr>
        <w:t xml:space="preserve">can accept multiple types </w:t>
      </w:r>
      <w:r w:rsidRPr="00996FA9">
        <w:rPr>
          <w:lang w:val="en-GB"/>
        </w:rPr>
        <w:t xml:space="preserve">will be indicated as </w:t>
      </w:r>
      <w:r w:rsidR="009B5C11" w:rsidRPr="00996FA9">
        <w:rPr>
          <w:i/>
          <w:lang w:val="en-GB"/>
        </w:rPr>
        <w:t>variant</w:t>
      </w:r>
      <w:r w:rsidR="009B5C11" w:rsidRPr="00996FA9">
        <w:rPr>
          <w:lang w:val="en-GB"/>
        </w:rPr>
        <w:t xml:space="preserve">. </w:t>
      </w:r>
      <w:r w:rsidR="009B5C11" w:rsidRPr="00996FA9">
        <w:rPr>
          <w:i/>
          <w:lang w:val="en-GB"/>
        </w:rPr>
        <w:t>variant</w:t>
      </w:r>
      <w:r w:rsidR="009B5C11" w:rsidRPr="00996FA9">
        <w:rPr>
          <w:lang w:val="en-GB"/>
        </w:rPr>
        <w:t xml:space="preserve"> will also be used if the function can return more than one type.</w:t>
      </w:r>
      <w:r w:rsidRPr="00996FA9">
        <w:rPr>
          <w:lang w:val="en-GB"/>
        </w:rPr>
        <w:t xml:space="preserve"> For instance, a function which accepts both integers and strings for its first parameter, and returns either an integer or string dependent on the type passed for the first parameter, would have a signature of:</w:t>
      </w:r>
    </w:p>
    <w:p w14:paraId="3CF25755" w14:textId="77777777" w:rsidR="00BC5B14" w:rsidRPr="00996FA9" w:rsidRDefault="00BC5B14" w:rsidP="00636ACB">
      <w:pPr>
        <w:spacing w:before="0" w:after="120"/>
        <w:ind w:left="720"/>
        <w:rPr>
          <w:lang w:val="en-GB"/>
        </w:rPr>
      </w:pPr>
      <w:r w:rsidRPr="00996FA9">
        <w:rPr>
          <w:lang w:val="en-GB"/>
        </w:rPr>
        <w:t xml:space="preserve">variant </w:t>
      </w:r>
      <w:r w:rsidRPr="00996FA9">
        <w:rPr>
          <w:b/>
          <w:lang w:val="en-GB"/>
        </w:rPr>
        <w:t>Function</w:t>
      </w:r>
      <w:r w:rsidRPr="00996FA9">
        <w:rPr>
          <w:lang w:val="en-GB"/>
        </w:rPr>
        <w:t xml:space="preserve">(variant </w:t>
      </w:r>
      <w:r w:rsidRPr="00996FA9">
        <w:rPr>
          <w:i/>
          <w:lang w:val="en-GB"/>
        </w:rPr>
        <w:t>param1</w:t>
      </w:r>
      <w:r w:rsidRPr="00996FA9">
        <w:rPr>
          <w:lang w:val="en-GB"/>
        </w:rPr>
        <w:t>)</w:t>
      </w:r>
    </w:p>
    <w:p w14:paraId="380D31F2" w14:textId="77777777" w:rsidR="004A5D87" w:rsidRPr="00996FA9" w:rsidRDefault="004A5D87" w:rsidP="00636ACB">
      <w:pPr>
        <w:spacing w:before="0" w:after="120"/>
        <w:rPr>
          <w:lang w:val="en-GB"/>
        </w:rPr>
      </w:pPr>
      <w:r w:rsidRPr="00996FA9">
        <w:rPr>
          <w:lang w:val="en-GB"/>
        </w:rPr>
        <w:t xml:space="preserve">The function description will indicate the types which are permitted for the </w:t>
      </w:r>
      <w:r w:rsidRPr="00996FA9">
        <w:rPr>
          <w:i/>
          <w:lang w:val="en-GB"/>
        </w:rPr>
        <w:t>variant</w:t>
      </w:r>
      <w:r w:rsidRPr="00996FA9">
        <w:rPr>
          <w:lang w:val="en-GB"/>
        </w:rPr>
        <w:t xml:space="preserve"> parameter(s).</w:t>
      </w:r>
    </w:p>
    <w:p w14:paraId="6D41D120" w14:textId="77777777" w:rsidR="007F1D6F" w:rsidRPr="00996FA9" w:rsidRDefault="007F1D6F" w:rsidP="00636ACB">
      <w:pPr>
        <w:spacing w:before="0" w:after="120"/>
        <w:rPr>
          <w:lang w:val="en-GB"/>
        </w:rPr>
      </w:pPr>
      <w:r w:rsidRPr="00996FA9">
        <w:rPr>
          <w:lang w:val="en-GB"/>
        </w:rPr>
        <w:t xml:space="preserve">Many of the standard script functions accept a </w:t>
      </w:r>
      <w:proofErr w:type="spellStart"/>
      <w:r w:rsidRPr="00996FA9">
        <w:rPr>
          <w:i/>
          <w:lang w:val="en-GB"/>
        </w:rPr>
        <w:t>featureID</w:t>
      </w:r>
      <w:proofErr w:type="spellEnd"/>
      <w:r w:rsidR="005F24B2" w:rsidRPr="00996FA9">
        <w:rPr>
          <w:i/>
          <w:lang w:val="en-GB"/>
        </w:rPr>
        <w:t xml:space="preserve">, </w:t>
      </w:r>
      <w:proofErr w:type="spellStart"/>
      <w:r w:rsidR="005F24B2" w:rsidRPr="00996FA9">
        <w:rPr>
          <w:i/>
          <w:lang w:val="en-GB"/>
        </w:rPr>
        <w:t>informationTypeID</w:t>
      </w:r>
      <w:proofErr w:type="spellEnd"/>
      <w:r w:rsidR="00071E5B" w:rsidRPr="00996FA9">
        <w:rPr>
          <w:lang w:val="en-GB"/>
        </w:rPr>
        <w:t xml:space="preserve"> or </w:t>
      </w:r>
      <w:proofErr w:type="spellStart"/>
      <w:r w:rsidR="005F24B2" w:rsidRPr="00996FA9">
        <w:rPr>
          <w:i/>
          <w:lang w:val="en-GB"/>
        </w:rPr>
        <w:t>spatial</w:t>
      </w:r>
      <w:r w:rsidR="00071E5B" w:rsidRPr="00996FA9">
        <w:rPr>
          <w:i/>
          <w:lang w:val="en-GB"/>
        </w:rPr>
        <w:t>ID</w:t>
      </w:r>
      <w:proofErr w:type="spellEnd"/>
      <w:r w:rsidRPr="00996FA9">
        <w:rPr>
          <w:lang w:val="en-GB"/>
        </w:rPr>
        <w:t xml:space="preserve"> parameter. The host must ensure that </w:t>
      </w:r>
      <w:r w:rsidR="00071E5B" w:rsidRPr="00996FA9">
        <w:rPr>
          <w:lang w:val="en-GB"/>
        </w:rPr>
        <w:t>these</w:t>
      </w:r>
      <w:r w:rsidR="00EE19BC" w:rsidRPr="00996FA9">
        <w:rPr>
          <w:lang w:val="en-GB"/>
        </w:rPr>
        <w:t xml:space="preserve"> various</w:t>
      </w:r>
      <w:r w:rsidR="00071E5B" w:rsidRPr="00996FA9">
        <w:rPr>
          <w:lang w:val="en-GB"/>
        </w:rPr>
        <w:t xml:space="preserve"> </w:t>
      </w:r>
      <w:r w:rsidR="00071E5B" w:rsidRPr="00996FA9">
        <w:rPr>
          <w:i/>
          <w:lang w:val="en-GB"/>
        </w:rPr>
        <w:t>ID</w:t>
      </w:r>
      <w:r w:rsidR="00071E5B" w:rsidRPr="00996FA9">
        <w:rPr>
          <w:lang w:val="en-GB"/>
        </w:rPr>
        <w:t xml:space="preserve"> parameters uniquely identify</w:t>
      </w:r>
      <w:r w:rsidR="00EE19BC" w:rsidRPr="00996FA9">
        <w:rPr>
          <w:lang w:val="en-GB"/>
        </w:rPr>
        <w:t xml:space="preserve"> a single instance among</w:t>
      </w:r>
      <w:r w:rsidRPr="00996FA9">
        <w:rPr>
          <w:lang w:val="en-GB"/>
        </w:rPr>
        <w:t xml:space="preserve"> all </w:t>
      </w:r>
      <w:r w:rsidR="005A56B4" w:rsidRPr="00996FA9">
        <w:rPr>
          <w:lang w:val="en-GB"/>
        </w:rPr>
        <w:t>datasets across</w:t>
      </w:r>
      <w:r w:rsidR="00196A0F" w:rsidRPr="00996FA9">
        <w:rPr>
          <w:lang w:val="en-GB"/>
        </w:rPr>
        <w:t xml:space="preserve"> all </w:t>
      </w:r>
      <w:r w:rsidRPr="00996FA9">
        <w:rPr>
          <w:lang w:val="en-GB"/>
        </w:rPr>
        <w:t xml:space="preserve">product types </w:t>
      </w:r>
      <w:r w:rsidR="00B651E2" w:rsidRPr="00996FA9">
        <w:rPr>
          <w:lang w:val="en-GB"/>
        </w:rPr>
        <w:t>to</w:t>
      </w:r>
      <w:r w:rsidRPr="00996FA9">
        <w:rPr>
          <w:lang w:val="en-GB"/>
        </w:rPr>
        <w:t xml:space="preserve"> be used </w:t>
      </w:r>
      <w:r w:rsidR="00B651E2" w:rsidRPr="00996FA9">
        <w:rPr>
          <w:lang w:val="en-GB"/>
        </w:rPr>
        <w:t xml:space="preserve">by the host </w:t>
      </w:r>
      <w:r w:rsidRPr="00996FA9">
        <w:rPr>
          <w:lang w:val="en-GB"/>
        </w:rPr>
        <w:t>during a scripting session.</w:t>
      </w:r>
      <w:r w:rsidR="00075132" w:rsidRPr="00996FA9">
        <w:rPr>
          <w:lang w:val="en-GB"/>
        </w:rPr>
        <w:t xml:space="preserve"> Since each type of </w:t>
      </w:r>
      <w:r w:rsidR="00075132" w:rsidRPr="00996FA9">
        <w:rPr>
          <w:i/>
          <w:lang w:val="en-GB"/>
        </w:rPr>
        <w:t>ID</w:t>
      </w:r>
      <w:r w:rsidR="00075132" w:rsidRPr="00996FA9">
        <w:rPr>
          <w:lang w:val="en-GB"/>
        </w:rPr>
        <w:t xml:space="preserve"> is a string, one way to accomplish this is by prepending the relevant information to the </w:t>
      </w:r>
      <w:r w:rsidR="00075132" w:rsidRPr="00996FA9">
        <w:rPr>
          <w:i/>
          <w:lang w:val="en-GB"/>
        </w:rPr>
        <w:t>ID</w:t>
      </w:r>
      <w:r w:rsidR="008252C9" w:rsidRPr="00996FA9">
        <w:rPr>
          <w:lang w:val="en-GB"/>
        </w:rPr>
        <w:t>; for example,</w:t>
      </w:r>
      <w:r w:rsidR="00075132" w:rsidRPr="00996FA9">
        <w:rPr>
          <w:lang w:val="en-GB"/>
        </w:rPr>
        <w:t xml:space="preserve"> "S101.</w:t>
      </w:r>
      <w:r w:rsidR="008252C9" w:rsidRPr="00996FA9">
        <w:rPr>
          <w:lang w:val="en-GB"/>
        </w:rPr>
        <w:t>101</w:t>
      </w:r>
      <w:r w:rsidR="00075132" w:rsidRPr="00996FA9">
        <w:rPr>
          <w:lang w:val="en-GB"/>
        </w:rPr>
        <w:t>US</w:t>
      </w:r>
      <w:r w:rsidR="008252C9" w:rsidRPr="00996FA9">
        <w:rPr>
          <w:lang w:val="en-GB"/>
        </w:rPr>
        <w:t>00</w:t>
      </w:r>
      <w:r w:rsidR="00075132" w:rsidRPr="00996FA9">
        <w:rPr>
          <w:lang w:val="en-GB"/>
        </w:rPr>
        <w:t>3DE01M__.000.F1" to identify the first feature in the referenced S-101 dataset.</w:t>
      </w:r>
    </w:p>
    <w:p w14:paraId="1100AC05" w14:textId="77777777" w:rsidR="008252C9" w:rsidRPr="00996FA9" w:rsidRDefault="008252C9" w:rsidP="00636ACB">
      <w:pPr>
        <w:spacing w:before="0" w:after="120"/>
        <w:rPr>
          <w:lang w:val="en-GB"/>
        </w:rPr>
      </w:pPr>
    </w:p>
    <w:p w14:paraId="61D3E4CD" w14:textId="1FA1F5D8" w:rsidR="008C23FC" w:rsidRPr="00996FA9" w:rsidRDefault="008C23FC" w:rsidP="006D1A42">
      <w:pPr>
        <w:pStyle w:val="Heading2"/>
        <w:rPr>
          <w:color w:val="auto"/>
        </w:rPr>
      </w:pPr>
      <w:bookmarkStart w:id="106" w:name="_Ref488414198"/>
      <w:bookmarkStart w:id="107" w:name="_Ref489436645"/>
      <w:bookmarkStart w:id="108" w:name="_Ref490560976"/>
      <w:bookmarkStart w:id="109" w:name="_Toc96695716"/>
      <w:bookmarkStart w:id="110" w:name="_Ref488413645"/>
      <w:r w:rsidRPr="00996FA9">
        <w:rPr>
          <w:color w:val="auto"/>
        </w:rPr>
        <w:t xml:space="preserve">Standard </w:t>
      </w:r>
      <w:r w:rsidR="00B607D6">
        <w:rPr>
          <w:color w:val="auto"/>
        </w:rPr>
        <w:t>c</w:t>
      </w:r>
      <w:r w:rsidR="00B607D6" w:rsidRPr="00996FA9">
        <w:rPr>
          <w:color w:val="auto"/>
        </w:rPr>
        <w:t xml:space="preserve">atalogue </w:t>
      </w:r>
      <w:bookmarkEnd w:id="106"/>
      <w:bookmarkEnd w:id="107"/>
      <w:bookmarkEnd w:id="108"/>
      <w:r w:rsidR="00B607D6">
        <w:rPr>
          <w:color w:val="auto"/>
        </w:rPr>
        <w:t>f</w:t>
      </w:r>
      <w:r w:rsidR="00B607D6" w:rsidRPr="00996FA9">
        <w:rPr>
          <w:color w:val="auto"/>
        </w:rPr>
        <w:t>unctions</w:t>
      </w:r>
      <w:bookmarkEnd w:id="109"/>
    </w:p>
    <w:p w14:paraId="18FD7407" w14:textId="77777777" w:rsidR="008C23FC" w:rsidRPr="00996FA9" w:rsidRDefault="008C23FC" w:rsidP="00F975B7">
      <w:pPr>
        <w:spacing w:before="0" w:after="120"/>
        <w:rPr>
          <w:lang w:val="en-GB"/>
        </w:rPr>
      </w:pPr>
      <w:r w:rsidRPr="00996FA9">
        <w:rPr>
          <w:lang w:val="en-GB"/>
        </w:rPr>
        <w:t>This section describes the standard set of functions which are provided by all scripting catalogues.</w:t>
      </w:r>
    </w:p>
    <w:p w14:paraId="4E58E511" w14:textId="77777777" w:rsidR="008C23FC" w:rsidRPr="00996FA9" w:rsidRDefault="008C23FC" w:rsidP="00F975B7">
      <w:pPr>
        <w:spacing w:before="0" w:after="120"/>
        <w:rPr>
          <w:lang w:val="en-GB"/>
        </w:rPr>
      </w:pPr>
      <w:r w:rsidRPr="00996FA9">
        <w:rPr>
          <w:lang w:val="en-GB"/>
        </w:rPr>
        <w:t xml:space="preserve">All strings passed to these functions </w:t>
      </w:r>
      <w:r w:rsidR="000179C2" w:rsidRPr="00996FA9">
        <w:rPr>
          <w:lang w:val="en-GB"/>
        </w:rPr>
        <w:t xml:space="preserve">must </w:t>
      </w:r>
      <w:r w:rsidR="00031B54" w:rsidRPr="00996FA9">
        <w:rPr>
          <w:lang w:val="en-GB"/>
        </w:rPr>
        <w:t xml:space="preserve">be </w:t>
      </w:r>
      <w:r w:rsidRPr="00996FA9">
        <w:rPr>
          <w:lang w:val="en-GB"/>
        </w:rPr>
        <w:t>UTF-8 encoded.</w:t>
      </w:r>
    </w:p>
    <w:p w14:paraId="4358A3AE" w14:textId="77777777" w:rsidR="006E0208" w:rsidRPr="00996FA9" w:rsidRDefault="008C23FC" w:rsidP="00F975B7">
      <w:pPr>
        <w:spacing w:before="0" w:after="120"/>
        <w:rPr>
          <w:lang w:val="en-GB"/>
        </w:rPr>
      </w:pPr>
      <w:r w:rsidRPr="00996FA9">
        <w:rPr>
          <w:lang w:val="en-GB"/>
        </w:rPr>
        <w:t xml:space="preserve">When calling these functions, attribute values are always passed from the host to the scripting environment using strings. This allows values which don’t have Lua equivalents to be passed </w:t>
      </w:r>
      <w:r w:rsidRPr="00996FA9">
        <w:rPr>
          <w:lang w:val="en-GB"/>
        </w:rPr>
        <w:lastRenderedPageBreak/>
        <w:t>unambiguously. This also allows for decimal values to be passed without the loss of precision which can occur during conversion to IEEE floating point types.</w:t>
      </w:r>
    </w:p>
    <w:p w14:paraId="3A8C1045" w14:textId="77777777" w:rsidR="004A7D61" w:rsidRPr="00996FA9" w:rsidRDefault="006E0208" w:rsidP="00F975B7">
      <w:pPr>
        <w:spacing w:before="0" w:after="120"/>
        <w:rPr>
          <w:lang w:val="en-GB"/>
        </w:rPr>
      </w:pPr>
      <w:r w:rsidRPr="00996FA9">
        <w:rPr>
          <w:lang w:val="en-GB"/>
        </w:rPr>
        <w:t>If an attribute value is present but unknown, the value returned from</w:t>
      </w:r>
      <w:r w:rsidR="00E216E9" w:rsidRPr="00996FA9">
        <w:rPr>
          <w:lang w:val="en-GB"/>
        </w:rPr>
        <w:t xml:space="preserve"> </w:t>
      </w:r>
      <w:proofErr w:type="spellStart"/>
      <w:r w:rsidRPr="00996FA9">
        <w:rPr>
          <w:i/>
          <w:lang w:val="en-GB"/>
        </w:rPr>
        <w:t>GetUnknownAttributeString</w:t>
      </w:r>
      <w:proofErr w:type="spellEnd"/>
      <w:r w:rsidRPr="00996FA9">
        <w:rPr>
          <w:i/>
          <w:lang w:val="en-GB"/>
        </w:rPr>
        <w:t>()</w:t>
      </w:r>
      <w:r w:rsidRPr="00996FA9">
        <w:rPr>
          <w:lang w:val="en-GB"/>
        </w:rPr>
        <w:t xml:space="preserve"> </w:t>
      </w:r>
      <w:r w:rsidR="00E216E9" w:rsidRPr="00996FA9">
        <w:rPr>
          <w:lang w:val="en-GB"/>
        </w:rPr>
        <w:t>should be</w:t>
      </w:r>
      <w:r w:rsidRPr="00996FA9">
        <w:rPr>
          <w:lang w:val="en-GB"/>
        </w:rPr>
        <w:t xml:space="preserve"> used</w:t>
      </w:r>
      <w:r w:rsidR="004A7D61" w:rsidRPr="00996FA9">
        <w:rPr>
          <w:lang w:val="en-GB"/>
        </w:rPr>
        <w:t>.</w:t>
      </w:r>
    </w:p>
    <w:p w14:paraId="2A58FA8A" w14:textId="77777777" w:rsidR="008C23FC" w:rsidRPr="00996FA9" w:rsidRDefault="008C23FC" w:rsidP="00F975B7">
      <w:pPr>
        <w:spacing w:before="0" w:after="120"/>
        <w:rPr>
          <w:lang w:val="en-GB"/>
        </w:rPr>
      </w:pPr>
      <w:r w:rsidRPr="00996FA9">
        <w:rPr>
          <w:lang w:val="en-GB"/>
        </w:rPr>
        <w:t xml:space="preserve">The following </w:t>
      </w:r>
      <w:r w:rsidR="008252C9" w:rsidRPr="00996FA9">
        <w:rPr>
          <w:lang w:val="en-GB"/>
        </w:rPr>
        <w:t xml:space="preserve">Table </w:t>
      </w:r>
      <w:r w:rsidRPr="00996FA9">
        <w:rPr>
          <w:lang w:val="en-GB"/>
        </w:rPr>
        <w:t xml:space="preserve">shows the string representations of the </w:t>
      </w:r>
      <w:r w:rsidR="00FD7299" w:rsidRPr="00996FA9">
        <w:rPr>
          <w:lang w:val="en-GB"/>
        </w:rPr>
        <w:t xml:space="preserve">Types </w:t>
      </w:r>
      <w:r w:rsidRPr="00996FA9">
        <w:rPr>
          <w:lang w:val="en-GB"/>
        </w:rPr>
        <w:t xml:space="preserve">defined by </w:t>
      </w:r>
      <w:r w:rsidRPr="00996FA9">
        <w:rPr>
          <w:i/>
          <w:lang w:val="en-GB"/>
        </w:rPr>
        <w:t>S100_CD_AttributeValueType</w:t>
      </w:r>
      <w:r w:rsidRPr="00996FA9">
        <w:rPr>
          <w:lang w:val="en-GB"/>
        </w:rPr>
        <w:t>.</w:t>
      </w:r>
    </w:p>
    <w:p w14:paraId="329040F2" w14:textId="77777777" w:rsidR="008252C9" w:rsidRPr="00DB5353" w:rsidRDefault="008252C9" w:rsidP="008252C9">
      <w:pPr>
        <w:pStyle w:val="Caption"/>
        <w:spacing w:after="120"/>
        <w:jc w:val="center"/>
        <w:rPr>
          <w:lang w:val="en-GB"/>
        </w:rPr>
      </w:pPr>
      <w:r w:rsidRPr="00DB5353">
        <w:rPr>
          <w:lang w:val="en-GB"/>
        </w:rPr>
        <w:t xml:space="preserve">Table 13-7 – </w:t>
      </w:r>
      <w:r w:rsidR="00FD7299" w:rsidRPr="00996FA9">
        <w:rPr>
          <w:lang w:val="en-GB"/>
        </w:rPr>
        <w:t xml:space="preserve">String representation of types defined by </w:t>
      </w:r>
      <w:r w:rsidR="00FD7299" w:rsidRPr="00996FA9">
        <w:rPr>
          <w:i/>
          <w:lang w:val="en-GB"/>
        </w:rPr>
        <w:t>S100_CD_AttributeValueType</w:t>
      </w:r>
    </w:p>
    <w:tbl>
      <w:tblPr>
        <w:tblW w:w="8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66"/>
        <w:gridCol w:w="5814"/>
      </w:tblGrid>
      <w:tr w:rsidR="008C23FC" w:rsidRPr="00996FA9" w14:paraId="1FF3E1BE" w14:textId="77777777" w:rsidTr="00C43C58">
        <w:trPr>
          <w:jc w:val="center"/>
        </w:trPr>
        <w:tc>
          <w:tcPr>
            <w:tcW w:w="2466" w:type="dxa"/>
            <w:shd w:val="clear" w:color="auto" w:fill="D9D9D9"/>
          </w:tcPr>
          <w:p w14:paraId="63186252" w14:textId="77777777" w:rsidR="008C23FC" w:rsidRPr="00996FA9" w:rsidRDefault="008C23FC" w:rsidP="00F975B7">
            <w:pPr>
              <w:pStyle w:val="Tabletitle"/>
              <w:snapToGrid w:val="0"/>
              <w:jc w:val="left"/>
              <w:rPr>
                <w:lang w:val="en-GB"/>
              </w:rPr>
            </w:pPr>
            <w:r w:rsidRPr="00996FA9">
              <w:rPr>
                <w:lang w:val="en-GB"/>
              </w:rPr>
              <w:t>S100_CD_AttributeValueType</w:t>
            </w:r>
          </w:p>
        </w:tc>
        <w:tc>
          <w:tcPr>
            <w:tcW w:w="5814" w:type="dxa"/>
            <w:shd w:val="clear" w:color="auto" w:fill="D9D9D9"/>
          </w:tcPr>
          <w:p w14:paraId="3980DEE6" w14:textId="77777777" w:rsidR="008C23FC" w:rsidRPr="00996FA9" w:rsidRDefault="008C23FC" w:rsidP="00F975B7">
            <w:pPr>
              <w:pStyle w:val="Tabletitle"/>
              <w:snapToGrid w:val="0"/>
              <w:jc w:val="left"/>
              <w:rPr>
                <w:lang w:val="en-GB"/>
              </w:rPr>
            </w:pPr>
            <w:r w:rsidRPr="00996FA9">
              <w:rPr>
                <w:lang w:val="en-GB"/>
              </w:rPr>
              <w:t>Representation</w:t>
            </w:r>
          </w:p>
        </w:tc>
      </w:tr>
      <w:tr w:rsidR="008C23FC" w:rsidRPr="00996FA9" w14:paraId="7A97C983" w14:textId="77777777" w:rsidTr="00C43C58">
        <w:trPr>
          <w:jc w:val="center"/>
        </w:trPr>
        <w:tc>
          <w:tcPr>
            <w:tcW w:w="2466" w:type="dxa"/>
          </w:tcPr>
          <w:p w14:paraId="6A27F4BC" w14:textId="77777777" w:rsidR="008C23FC" w:rsidRPr="00996FA9" w:rsidRDefault="00BF0FCF" w:rsidP="00F975B7">
            <w:pPr>
              <w:pStyle w:val="Tabletext"/>
              <w:snapToGrid w:val="0"/>
              <w:jc w:val="left"/>
            </w:pPr>
            <w:proofErr w:type="spellStart"/>
            <w:r w:rsidRPr="00996FA9">
              <w:t>b</w:t>
            </w:r>
            <w:r w:rsidR="008C23FC" w:rsidRPr="00996FA9">
              <w:t>oolean</w:t>
            </w:r>
            <w:proofErr w:type="spellEnd"/>
          </w:p>
        </w:tc>
        <w:tc>
          <w:tcPr>
            <w:tcW w:w="5814" w:type="dxa"/>
          </w:tcPr>
          <w:p w14:paraId="19E4D1C7" w14:textId="77777777" w:rsidR="008C23FC" w:rsidRPr="00996FA9" w:rsidRDefault="008C23FC" w:rsidP="00F975B7">
            <w:pPr>
              <w:pStyle w:val="Tabletext"/>
              <w:snapToGrid w:val="0"/>
              <w:jc w:val="left"/>
            </w:pPr>
            <w:r w:rsidRPr="00996FA9">
              <w:t>“0” represents False</w:t>
            </w:r>
          </w:p>
          <w:p w14:paraId="7A506DF8" w14:textId="77777777" w:rsidR="008C23FC" w:rsidRPr="00996FA9" w:rsidRDefault="008C23FC" w:rsidP="00F975B7">
            <w:pPr>
              <w:pStyle w:val="Tabletext"/>
              <w:snapToGrid w:val="0"/>
              <w:jc w:val="left"/>
            </w:pPr>
            <w:r w:rsidRPr="00996FA9">
              <w:t>“1” represents True</w:t>
            </w:r>
          </w:p>
        </w:tc>
      </w:tr>
      <w:tr w:rsidR="008C23FC" w:rsidRPr="00DB5353" w14:paraId="41A92091" w14:textId="77777777" w:rsidTr="00C43C58">
        <w:trPr>
          <w:jc w:val="center"/>
        </w:trPr>
        <w:tc>
          <w:tcPr>
            <w:tcW w:w="2466" w:type="dxa"/>
          </w:tcPr>
          <w:p w14:paraId="2C1AA1B3" w14:textId="77777777" w:rsidR="008C23FC" w:rsidRPr="00996FA9" w:rsidRDefault="00BF0FCF" w:rsidP="00F975B7">
            <w:pPr>
              <w:pStyle w:val="Tabletext"/>
              <w:snapToGrid w:val="0"/>
              <w:jc w:val="left"/>
            </w:pPr>
            <w:r w:rsidRPr="00996FA9">
              <w:t>e</w:t>
            </w:r>
            <w:r w:rsidR="008C23FC" w:rsidRPr="00996FA9">
              <w:t>numeration</w:t>
            </w:r>
          </w:p>
        </w:tc>
        <w:tc>
          <w:tcPr>
            <w:tcW w:w="5814" w:type="dxa"/>
          </w:tcPr>
          <w:p w14:paraId="14BA144A" w14:textId="77777777" w:rsidR="008C23FC" w:rsidRPr="00996FA9" w:rsidRDefault="008C23FC" w:rsidP="00F975B7">
            <w:pPr>
              <w:pStyle w:val="Tabletext"/>
              <w:snapToGrid w:val="0"/>
              <w:jc w:val="left"/>
            </w:pPr>
            <w:r w:rsidRPr="00996FA9">
              <w:t>S100_FC_ListedValue:code. Do not use S100_FC_ListValue:label</w:t>
            </w:r>
          </w:p>
        </w:tc>
      </w:tr>
      <w:tr w:rsidR="008C23FC" w:rsidRPr="00DB5353" w14:paraId="78F684AB" w14:textId="77777777" w:rsidTr="00C43C58">
        <w:trPr>
          <w:jc w:val="center"/>
        </w:trPr>
        <w:tc>
          <w:tcPr>
            <w:tcW w:w="2466" w:type="dxa"/>
          </w:tcPr>
          <w:p w14:paraId="105331AC" w14:textId="77777777" w:rsidR="008C23FC" w:rsidRPr="00996FA9" w:rsidRDefault="00BF0FCF" w:rsidP="00F975B7">
            <w:pPr>
              <w:pStyle w:val="Tabletext"/>
              <w:snapToGrid w:val="0"/>
              <w:jc w:val="left"/>
            </w:pPr>
            <w:r w:rsidRPr="00996FA9">
              <w:t>i</w:t>
            </w:r>
            <w:r w:rsidR="008C23FC" w:rsidRPr="00996FA9">
              <w:t>nteger</w:t>
            </w:r>
          </w:p>
        </w:tc>
        <w:tc>
          <w:tcPr>
            <w:tcW w:w="5814" w:type="dxa"/>
          </w:tcPr>
          <w:p w14:paraId="62A5428A" w14:textId="77777777" w:rsidR="008C23FC" w:rsidRPr="00996FA9" w:rsidRDefault="008C23FC" w:rsidP="00F975B7">
            <w:pPr>
              <w:pStyle w:val="Tabletext"/>
              <w:snapToGrid w:val="0"/>
              <w:jc w:val="left"/>
            </w:pPr>
            <w:r w:rsidRPr="00996FA9">
              <w:t>String representation of a signed integer</w:t>
            </w:r>
          </w:p>
        </w:tc>
      </w:tr>
      <w:tr w:rsidR="008C23FC" w:rsidRPr="00DB5353" w14:paraId="0B845482" w14:textId="77777777" w:rsidTr="00C43C58">
        <w:trPr>
          <w:jc w:val="center"/>
        </w:trPr>
        <w:tc>
          <w:tcPr>
            <w:tcW w:w="2466" w:type="dxa"/>
          </w:tcPr>
          <w:p w14:paraId="244C7A7A" w14:textId="77777777" w:rsidR="008C23FC" w:rsidRPr="00996FA9" w:rsidRDefault="00BF0FCF" w:rsidP="00F975B7">
            <w:pPr>
              <w:pStyle w:val="Tabletext"/>
              <w:snapToGrid w:val="0"/>
              <w:jc w:val="left"/>
            </w:pPr>
            <w:r w:rsidRPr="00996FA9">
              <w:t>r</w:t>
            </w:r>
            <w:r w:rsidR="008C23FC" w:rsidRPr="00996FA9">
              <w:t>eal</w:t>
            </w:r>
          </w:p>
        </w:tc>
        <w:tc>
          <w:tcPr>
            <w:tcW w:w="5814" w:type="dxa"/>
          </w:tcPr>
          <w:p w14:paraId="25035298" w14:textId="77777777" w:rsidR="008C23FC" w:rsidRPr="00996FA9" w:rsidRDefault="008C23FC" w:rsidP="00F975B7">
            <w:pPr>
              <w:pStyle w:val="Tabletext"/>
              <w:snapToGrid w:val="0"/>
              <w:jc w:val="left"/>
            </w:pPr>
            <w:r w:rsidRPr="00996FA9">
              <w:t>String representation of a decimal number. Trailing zeros are permitted only if significant</w:t>
            </w:r>
          </w:p>
        </w:tc>
      </w:tr>
      <w:tr w:rsidR="008C23FC" w:rsidRPr="00996FA9" w14:paraId="1409BDDD" w14:textId="77777777" w:rsidTr="00C43C58">
        <w:trPr>
          <w:jc w:val="center"/>
        </w:trPr>
        <w:tc>
          <w:tcPr>
            <w:tcW w:w="2466" w:type="dxa"/>
          </w:tcPr>
          <w:p w14:paraId="6EAAB70C" w14:textId="77777777" w:rsidR="008C23FC" w:rsidRPr="00996FA9" w:rsidRDefault="00BF0FCF" w:rsidP="00F975B7">
            <w:pPr>
              <w:pStyle w:val="Tabletext"/>
              <w:snapToGrid w:val="0"/>
              <w:jc w:val="left"/>
            </w:pPr>
            <w:r w:rsidRPr="00996FA9">
              <w:t>t</w:t>
            </w:r>
            <w:r w:rsidR="008C23FC" w:rsidRPr="00996FA9">
              <w:t>ext</w:t>
            </w:r>
          </w:p>
        </w:tc>
        <w:tc>
          <w:tcPr>
            <w:tcW w:w="5814" w:type="dxa"/>
          </w:tcPr>
          <w:p w14:paraId="263D2D90" w14:textId="77777777" w:rsidR="008C23FC" w:rsidRPr="00996FA9" w:rsidRDefault="008C23FC" w:rsidP="00F975B7">
            <w:pPr>
              <w:pStyle w:val="Tabletext"/>
              <w:snapToGrid w:val="0"/>
              <w:jc w:val="left"/>
            </w:pPr>
            <w:r w:rsidRPr="00996FA9">
              <w:t>As provided</w:t>
            </w:r>
          </w:p>
        </w:tc>
      </w:tr>
      <w:tr w:rsidR="008C23FC" w:rsidRPr="00DB5353" w14:paraId="3E22BE38" w14:textId="77777777" w:rsidTr="00C43C58">
        <w:trPr>
          <w:jc w:val="center"/>
        </w:trPr>
        <w:tc>
          <w:tcPr>
            <w:tcW w:w="2466" w:type="dxa"/>
          </w:tcPr>
          <w:p w14:paraId="54C584E0" w14:textId="77777777" w:rsidR="008C23FC" w:rsidRPr="00996FA9" w:rsidRDefault="00BF0FCF" w:rsidP="00F975B7">
            <w:pPr>
              <w:pStyle w:val="Tabletext"/>
              <w:snapToGrid w:val="0"/>
              <w:jc w:val="left"/>
            </w:pPr>
            <w:r w:rsidRPr="00996FA9">
              <w:t>d</w:t>
            </w:r>
            <w:r w:rsidR="008C23FC" w:rsidRPr="00996FA9">
              <w:t>ate</w:t>
            </w:r>
          </w:p>
        </w:tc>
        <w:tc>
          <w:tcPr>
            <w:tcW w:w="5814" w:type="dxa"/>
          </w:tcPr>
          <w:p w14:paraId="38876B0E" w14:textId="77777777" w:rsidR="008C23FC" w:rsidRPr="00996FA9" w:rsidRDefault="008C23FC" w:rsidP="00F975B7">
            <w:pPr>
              <w:pStyle w:val="Tabletext"/>
              <w:snapToGrid w:val="0"/>
              <w:jc w:val="left"/>
            </w:pPr>
            <w:r w:rsidRPr="00996FA9">
              <w:t>Character encoding shall follow the format for date as specified by ISO 8601</w:t>
            </w:r>
          </w:p>
        </w:tc>
      </w:tr>
      <w:tr w:rsidR="008C23FC" w:rsidRPr="00DB5353" w14:paraId="7FCD17E6" w14:textId="77777777" w:rsidTr="00C43C58">
        <w:trPr>
          <w:jc w:val="center"/>
        </w:trPr>
        <w:tc>
          <w:tcPr>
            <w:tcW w:w="2466" w:type="dxa"/>
          </w:tcPr>
          <w:p w14:paraId="55E844C8" w14:textId="77777777" w:rsidR="008C23FC" w:rsidRPr="00996FA9" w:rsidRDefault="00BF0FCF" w:rsidP="00F975B7">
            <w:pPr>
              <w:pStyle w:val="Tabletext"/>
              <w:snapToGrid w:val="0"/>
              <w:jc w:val="left"/>
            </w:pPr>
            <w:r w:rsidRPr="00996FA9">
              <w:t>t</w:t>
            </w:r>
            <w:r w:rsidR="008C23FC" w:rsidRPr="00996FA9">
              <w:t>ime</w:t>
            </w:r>
          </w:p>
        </w:tc>
        <w:tc>
          <w:tcPr>
            <w:tcW w:w="5814" w:type="dxa"/>
          </w:tcPr>
          <w:p w14:paraId="4AA38FB6" w14:textId="77777777" w:rsidR="008C23FC" w:rsidRPr="00996FA9" w:rsidRDefault="008C23FC" w:rsidP="00F975B7">
            <w:pPr>
              <w:pStyle w:val="Tabletext"/>
              <w:snapToGrid w:val="0"/>
              <w:jc w:val="left"/>
            </w:pPr>
            <w:r w:rsidRPr="00996FA9">
              <w:t>Character encoding shall follow the format for time as specified by ISO 8601</w:t>
            </w:r>
          </w:p>
        </w:tc>
      </w:tr>
      <w:tr w:rsidR="008C23FC" w:rsidRPr="00DB5353" w14:paraId="0199AFD9" w14:textId="77777777" w:rsidTr="00C43C58">
        <w:trPr>
          <w:jc w:val="center"/>
        </w:trPr>
        <w:tc>
          <w:tcPr>
            <w:tcW w:w="2466" w:type="dxa"/>
          </w:tcPr>
          <w:p w14:paraId="7A1ACA23" w14:textId="77777777" w:rsidR="008C23FC" w:rsidRPr="00996FA9" w:rsidRDefault="008C23FC" w:rsidP="00F975B7">
            <w:pPr>
              <w:pStyle w:val="Tabletext"/>
              <w:snapToGrid w:val="0"/>
              <w:jc w:val="left"/>
            </w:pPr>
            <w:proofErr w:type="spellStart"/>
            <w:r w:rsidRPr="00996FA9">
              <w:t>dateTime</w:t>
            </w:r>
            <w:proofErr w:type="spellEnd"/>
          </w:p>
        </w:tc>
        <w:tc>
          <w:tcPr>
            <w:tcW w:w="5814" w:type="dxa"/>
          </w:tcPr>
          <w:p w14:paraId="70C99D05" w14:textId="77777777" w:rsidR="008C23FC" w:rsidRPr="00996FA9" w:rsidRDefault="008C23FC" w:rsidP="00F975B7">
            <w:pPr>
              <w:pStyle w:val="Tabletext"/>
              <w:snapToGrid w:val="0"/>
              <w:jc w:val="left"/>
            </w:pPr>
            <w:r w:rsidRPr="00996FA9">
              <w:t>Character encoding shall follow the format for date and time as specified by ISO 8601</w:t>
            </w:r>
          </w:p>
        </w:tc>
      </w:tr>
      <w:tr w:rsidR="008C23FC" w:rsidRPr="00DB5353" w14:paraId="08764200" w14:textId="77777777" w:rsidTr="00C43C58">
        <w:trPr>
          <w:jc w:val="center"/>
        </w:trPr>
        <w:tc>
          <w:tcPr>
            <w:tcW w:w="2466" w:type="dxa"/>
          </w:tcPr>
          <w:p w14:paraId="7FFBC203" w14:textId="77777777" w:rsidR="008C23FC" w:rsidRPr="00996FA9" w:rsidRDefault="008C23FC" w:rsidP="00F975B7">
            <w:pPr>
              <w:pStyle w:val="Tabletext"/>
              <w:snapToGrid w:val="0"/>
              <w:jc w:val="left"/>
            </w:pPr>
            <w:r w:rsidRPr="00996FA9">
              <w:t>URI</w:t>
            </w:r>
          </w:p>
        </w:tc>
        <w:tc>
          <w:tcPr>
            <w:tcW w:w="5814" w:type="dxa"/>
          </w:tcPr>
          <w:p w14:paraId="784EF768" w14:textId="77777777" w:rsidR="008C23FC" w:rsidRPr="00996FA9" w:rsidRDefault="008C23FC" w:rsidP="00F975B7">
            <w:pPr>
              <w:pStyle w:val="Tabletext"/>
              <w:snapToGrid w:val="0"/>
              <w:jc w:val="left"/>
            </w:pPr>
            <w:r w:rsidRPr="00996FA9">
              <w:t>Character encoding shall follow the format for URI as specified by RFC 3986</w:t>
            </w:r>
          </w:p>
        </w:tc>
      </w:tr>
      <w:tr w:rsidR="008C23FC" w:rsidRPr="00DB5353" w14:paraId="5A1D71DC" w14:textId="77777777" w:rsidTr="00C43C58">
        <w:trPr>
          <w:jc w:val="center"/>
        </w:trPr>
        <w:tc>
          <w:tcPr>
            <w:tcW w:w="2466" w:type="dxa"/>
          </w:tcPr>
          <w:p w14:paraId="3BCEBF29" w14:textId="77777777" w:rsidR="008C23FC" w:rsidRPr="00996FA9" w:rsidRDefault="008C23FC" w:rsidP="00F975B7">
            <w:pPr>
              <w:pStyle w:val="Tabletext"/>
              <w:snapToGrid w:val="0"/>
              <w:jc w:val="left"/>
            </w:pPr>
            <w:r w:rsidRPr="00996FA9">
              <w:t>URL</w:t>
            </w:r>
          </w:p>
        </w:tc>
        <w:tc>
          <w:tcPr>
            <w:tcW w:w="5814" w:type="dxa"/>
          </w:tcPr>
          <w:p w14:paraId="0588547A" w14:textId="77777777" w:rsidR="008C23FC" w:rsidRPr="00996FA9" w:rsidRDefault="008C23FC" w:rsidP="00F975B7">
            <w:pPr>
              <w:pStyle w:val="Tabletext"/>
              <w:snapToGrid w:val="0"/>
              <w:jc w:val="left"/>
            </w:pPr>
            <w:r w:rsidRPr="00996FA9">
              <w:t>Character encoding shall follow the format for URL as specified by RFC 3986</w:t>
            </w:r>
          </w:p>
        </w:tc>
      </w:tr>
      <w:tr w:rsidR="008C23FC" w:rsidRPr="00DB5353" w14:paraId="2449D4DF" w14:textId="77777777" w:rsidTr="00C43C58">
        <w:trPr>
          <w:jc w:val="center"/>
        </w:trPr>
        <w:tc>
          <w:tcPr>
            <w:tcW w:w="2466" w:type="dxa"/>
          </w:tcPr>
          <w:p w14:paraId="36A5DED6" w14:textId="77777777" w:rsidR="008C23FC" w:rsidRPr="00996FA9" w:rsidRDefault="008C23FC" w:rsidP="00F975B7">
            <w:pPr>
              <w:pStyle w:val="Tabletext"/>
              <w:snapToGrid w:val="0"/>
              <w:jc w:val="left"/>
            </w:pPr>
            <w:r w:rsidRPr="00996FA9">
              <w:t>URN</w:t>
            </w:r>
          </w:p>
        </w:tc>
        <w:tc>
          <w:tcPr>
            <w:tcW w:w="5814" w:type="dxa"/>
          </w:tcPr>
          <w:p w14:paraId="14629063" w14:textId="77777777" w:rsidR="008C23FC" w:rsidRPr="00996FA9" w:rsidRDefault="008C23FC" w:rsidP="00F975B7">
            <w:pPr>
              <w:pStyle w:val="Tabletext"/>
              <w:snapToGrid w:val="0"/>
              <w:jc w:val="left"/>
            </w:pPr>
            <w:r w:rsidRPr="00996FA9">
              <w:t>Character encoding shall follow the format for URN as defined by RFC 2141</w:t>
            </w:r>
          </w:p>
        </w:tc>
      </w:tr>
      <w:tr w:rsidR="008C23FC" w:rsidRPr="00996FA9" w14:paraId="7872A66F" w14:textId="77777777" w:rsidTr="00C43C58">
        <w:trPr>
          <w:jc w:val="center"/>
        </w:trPr>
        <w:tc>
          <w:tcPr>
            <w:tcW w:w="2466" w:type="dxa"/>
          </w:tcPr>
          <w:p w14:paraId="3F783D9D" w14:textId="77777777" w:rsidR="008C23FC" w:rsidRPr="00996FA9" w:rsidRDefault="008C23FC" w:rsidP="00F975B7">
            <w:pPr>
              <w:pStyle w:val="Tabletext"/>
              <w:snapToGrid w:val="0"/>
              <w:jc w:val="left"/>
            </w:pPr>
            <w:r w:rsidRPr="00996FA9">
              <w:t>S100_CodeList</w:t>
            </w:r>
          </w:p>
        </w:tc>
        <w:tc>
          <w:tcPr>
            <w:tcW w:w="5814" w:type="dxa"/>
          </w:tcPr>
          <w:p w14:paraId="02E07845" w14:textId="77777777" w:rsidR="008C23FC" w:rsidRPr="00996FA9" w:rsidRDefault="008C23FC" w:rsidP="00F975B7">
            <w:pPr>
              <w:pStyle w:val="Tabletext"/>
              <w:snapToGrid w:val="0"/>
              <w:jc w:val="left"/>
            </w:pPr>
            <w:r w:rsidRPr="00996FA9">
              <w:t>As provided</w:t>
            </w:r>
          </w:p>
        </w:tc>
      </w:tr>
      <w:tr w:rsidR="008C23FC" w:rsidRPr="00996FA9" w14:paraId="6AEDA306" w14:textId="77777777" w:rsidTr="00C43C58">
        <w:trPr>
          <w:jc w:val="center"/>
        </w:trPr>
        <w:tc>
          <w:tcPr>
            <w:tcW w:w="2466" w:type="dxa"/>
          </w:tcPr>
          <w:p w14:paraId="6167F972" w14:textId="77777777" w:rsidR="008C23FC" w:rsidRPr="00996FA9" w:rsidRDefault="008C23FC" w:rsidP="00F975B7">
            <w:pPr>
              <w:pStyle w:val="Tabletext"/>
              <w:snapToGrid w:val="0"/>
              <w:jc w:val="left"/>
            </w:pPr>
            <w:r w:rsidRPr="00996FA9">
              <w:t>S100_TruncatedDate</w:t>
            </w:r>
          </w:p>
        </w:tc>
        <w:tc>
          <w:tcPr>
            <w:tcW w:w="5814" w:type="dxa"/>
          </w:tcPr>
          <w:p w14:paraId="6CD96467" w14:textId="77777777" w:rsidR="008C23FC" w:rsidRPr="00996FA9" w:rsidRDefault="008C23FC" w:rsidP="00F975B7">
            <w:pPr>
              <w:pStyle w:val="Tabletext"/>
              <w:keepNext/>
              <w:snapToGrid w:val="0"/>
              <w:jc w:val="left"/>
            </w:pPr>
            <w:r w:rsidRPr="00996FA9">
              <w:t>As provided</w:t>
            </w:r>
          </w:p>
        </w:tc>
      </w:tr>
    </w:tbl>
    <w:p w14:paraId="399414B1" w14:textId="77777777" w:rsidR="008C23FC" w:rsidRPr="00996FA9" w:rsidRDefault="008C23FC" w:rsidP="00F975B7">
      <w:pPr>
        <w:spacing w:before="0" w:after="0"/>
        <w:rPr>
          <w:lang w:val="en-GB"/>
        </w:rPr>
      </w:pPr>
    </w:p>
    <w:p w14:paraId="00EA995B" w14:textId="7E82D707" w:rsidR="008C23FC" w:rsidRPr="00996FA9" w:rsidRDefault="008C23FC">
      <w:pPr>
        <w:pStyle w:val="Heading3"/>
        <w:rPr>
          <w:color w:val="auto"/>
        </w:rPr>
      </w:pPr>
      <w:bookmarkStart w:id="111" w:name="_Ref503517746"/>
      <w:bookmarkStart w:id="112" w:name="_Toc96695717"/>
      <w:r w:rsidRPr="00996FA9">
        <w:rPr>
          <w:color w:val="auto"/>
        </w:rPr>
        <w:t xml:space="preserve">Object </w:t>
      </w:r>
      <w:r w:rsidR="00B607D6">
        <w:rPr>
          <w:color w:val="auto"/>
        </w:rPr>
        <w:t>c</w:t>
      </w:r>
      <w:r w:rsidR="00B607D6" w:rsidRPr="00996FA9">
        <w:rPr>
          <w:color w:val="auto"/>
        </w:rPr>
        <w:t xml:space="preserve">reation </w:t>
      </w:r>
      <w:bookmarkEnd w:id="111"/>
      <w:r w:rsidR="00B607D6">
        <w:rPr>
          <w:color w:val="auto"/>
        </w:rPr>
        <w:t>f</w:t>
      </w:r>
      <w:r w:rsidR="00B607D6" w:rsidRPr="00996FA9">
        <w:rPr>
          <w:color w:val="auto"/>
        </w:rPr>
        <w:t>unctions</w:t>
      </w:r>
      <w:bookmarkEnd w:id="112"/>
    </w:p>
    <w:p w14:paraId="4309DD5F" w14:textId="77777777" w:rsidR="000E42BD" w:rsidRPr="00996FA9" w:rsidRDefault="000E42BD" w:rsidP="00F975B7">
      <w:pPr>
        <w:spacing w:before="0" w:after="120"/>
        <w:rPr>
          <w:lang w:val="en-GB"/>
        </w:rPr>
      </w:pPr>
      <w:r w:rsidRPr="00996FA9">
        <w:rPr>
          <w:lang w:val="en-GB"/>
        </w:rPr>
        <w:t>These functions relieve the host from the burden of constructing Lua tables corresponding t</w:t>
      </w:r>
      <w:r w:rsidR="00366F0E" w:rsidRPr="00996FA9">
        <w:rPr>
          <w:lang w:val="en-GB"/>
        </w:rPr>
        <w:t xml:space="preserve">o complex types used within the </w:t>
      </w:r>
      <w:r w:rsidRPr="00996FA9">
        <w:rPr>
          <w:lang w:val="en-GB"/>
        </w:rPr>
        <w:t xml:space="preserve">scripting catalogue. They allow the host </w:t>
      </w:r>
      <w:r w:rsidR="008C23FC" w:rsidRPr="00996FA9">
        <w:rPr>
          <w:lang w:val="en-GB"/>
        </w:rPr>
        <w:t xml:space="preserve">to create </w:t>
      </w:r>
      <w:r w:rsidRPr="00996FA9">
        <w:rPr>
          <w:lang w:val="en-GB"/>
        </w:rPr>
        <w:t xml:space="preserve">objects </w:t>
      </w:r>
      <w:r w:rsidR="00D14053" w:rsidRPr="00996FA9">
        <w:rPr>
          <w:lang w:val="en-GB"/>
        </w:rPr>
        <w:t>which will be passed</w:t>
      </w:r>
      <w:r w:rsidRPr="00996FA9">
        <w:rPr>
          <w:lang w:val="en-GB"/>
        </w:rPr>
        <w:t xml:space="preserve"> into the </w:t>
      </w:r>
      <w:r w:rsidR="008151A1" w:rsidRPr="00996FA9">
        <w:rPr>
          <w:lang w:val="en-GB"/>
        </w:rPr>
        <w:t>scripting</w:t>
      </w:r>
      <w:r w:rsidRPr="00996FA9">
        <w:rPr>
          <w:lang w:val="en-GB"/>
        </w:rPr>
        <w:t xml:space="preserve"> catalogue</w:t>
      </w:r>
      <w:r w:rsidR="008C23FC" w:rsidRPr="00996FA9">
        <w:rPr>
          <w:lang w:val="en-GB"/>
        </w:rPr>
        <w:t xml:space="preserve">. </w:t>
      </w:r>
      <w:r w:rsidRPr="00996FA9">
        <w:rPr>
          <w:lang w:val="en-GB"/>
        </w:rPr>
        <w:t xml:space="preserve">The </w:t>
      </w:r>
      <w:r w:rsidR="00D14053" w:rsidRPr="00996FA9">
        <w:rPr>
          <w:lang w:val="en-GB"/>
        </w:rPr>
        <w:t xml:space="preserve">schema and </w:t>
      </w:r>
      <w:r w:rsidRPr="00996FA9">
        <w:rPr>
          <w:lang w:val="en-GB"/>
        </w:rPr>
        <w:t>contents of the created objects are opaque to the host – they are only intended for use within the scripting catalogue.</w:t>
      </w:r>
    </w:p>
    <w:p w14:paraId="0EFE975A" w14:textId="3FB0F4E7" w:rsidR="00EA7E6C" w:rsidRDefault="00EA7E6C" w:rsidP="003319AB">
      <w:pPr>
        <w:pStyle w:val="Heading4"/>
      </w:pPr>
      <w:proofErr w:type="spellStart"/>
      <w:r w:rsidRPr="00B10CCD">
        <w:t>AttributeConstraints</w:t>
      </w:r>
      <w:proofErr w:type="spellEnd"/>
      <w:r w:rsidRPr="00080801">
        <w:t xml:space="preserve"> </w:t>
      </w:r>
      <w:proofErr w:type="spellStart"/>
      <w:r w:rsidRPr="00080801">
        <w:t>CreateAttributeConstraints</w:t>
      </w:r>
      <w:proofErr w:type="spellEnd"/>
      <w:r w:rsidRPr="00B10CCD">
        <w:t xml:space="preserve">(integer </w:t>
      </w:r>
      <w:proofErr w:type="spellStart"/>
      <w:r w:rsidRPr="00B10CCD">
        <w:rPr>
          <w:i/>
        </w:rPr>
        <w:t>stringLength</w:t>
      </w:r>
      <w:proofErr w:type="spellEnd"/>
      <w:r w:rsidRPr="00B10CCD">
        <w:t xml:space="preserve">, string </w:t>
      </w:r>
      <w:proofErr w:type="spellStart"/>
      <w:r w:rsidRPr="00B10CCD">
        <w:rPr>
          <w:i/>
        </w:rPr>
        <w:t>textPattern</w:t>
      </w:r>
      <w:proofErr w:type="spellEnd"/>
      <w:r w:rsidRPr="00B10CCD">
        <w:t xml:space="preserve">, string </w:t>
      </w:r>
      <w:proofErr w:type="spellStart"/>
      <w:r w:rsidRPr="00B10CCD">
        <w:rPr>
          <w:i/>
        </w:rPr>
        <w:t>rangeLower</w:t>
      </w:r>
      <w:proofErr w:type="spellEnd"/>
      <w:r w:rsidRPr="00B10CCD">
        <w:t xml:space="preserve">, string </w:t>
      </w:r>
      <w:proofErr w:type="spellStart"/>
      <w:r w:rsidRPr="00B10CCD">
        <w:rPr>
          <w:i/>
        </w:rPr>
        <w:t>rangeUpper</w:t>
      </w:r>
      <w:proofErr w:type="spellEnd"/>
      <w:r w:rsidRPr="00B10CCD">
        <w:t xml:space="preserve">, string </w:t>
      </w:r>
      <w:proofErr w:type="spellStart"/>
      <w:r w:rsidRPr="00B10CCD">
        <w:rPr>
          <w:i/>
        </w:rPr>
        <w:t>rangeClosure</w:t>
      </w:r>
      <w:proofErr w:type="spellEnd"/>
      <w:r w:rsidRPr="00B10CCD">
        <w:t xml:space="preserve">, integer </w:t>
      </w:r>
      <w:r w:rsidRPr="00B10CCD">
        <w:rPr>
          <w:i/>
        </w:rPr>
        <w:t>precision</w:t>
      </w:r>
      <w:r w:rsidRPr="00B10CCD">
        <w:t>)</w:t>
      </w:r>
    </w:p>
    <w:p w14:paraId="16103E22" w14:textId="77777777" w:rsidR="00EA7E6C" w:rsidRPr="00FA706A" w:rsidRDefault="00EA7E6C" w:rsidP="00B607D6">
      <w:pPr>
        <w:spacing w:before="0" w:after="120"/>
        <w:rPr>
          <w:b/>
          <w:lang w:val="en-GB"/>
        </w:rPr>
      </w:pPr>
      <w:r w:rsidRPr="00FA706A">
        <w:rPr>
          <w:b/>
          <w:lang w:val="en-GB"/>
        </w:rPr>
        <w:t>Return Value</w:t>
      </w:r>
    </w:p>
    <w:p w14:paraId="082C6457" w14:textId="77777777" w:rsidR="00EA7E6C" w:rsidRPr="00FA706A" w:rsidRDefault="00EA7E6C" w:rsidP="00B607D6">
      <w:pPr>
        <w:spacing w:before="0" w:after="120"/>
        <w:rPr>
          <w:i/>
          <w:lang w:val="en-GB"/>
        </w:rPr>
      </w:pPr>
      <w:proofErr w:type="spellStart"/>
      <w:r w:rsidRPr="00DB5353">
        <w:rPr>
          <w:i/>
          <w:lang w:val="en-GB"/>
        </w:rPr>
        <w:t>AttributeConstraints</w:t>
      </w:r>
      <w:proofErr w:type="spellEnd"/>
    </w:p>
    <w:p w14:paraId="2A1203BF" w14:textId="77777777" w:rsidR="00EA7E6C" w:rsidRPr="00FA706A" w:rsidRDefault="00EA7E6C" w:rsidP="00B607D6">
      <w:pPr>
        <w:spacing w:before="0" w:after="120"/>
        <w:ind w:left="720"/>
        <w:rPr>
          <w:lang w:val="en-GB"/>
        </w:rPr>
      </w:pPr>
      <w:r w:rsidRPr="00FA706A">
        <w:rPr>
          <w:lang w:val="en-GB"/>
        </w:rPr>
        <w:t>A Lua table containing a</w:t>
      </w:r>
      <w:r>
        <w:rPr>
          <w:lang w:val="en-GB"/>
        </w:rPr>
        <w:t>n attribute constraints</w:t>
      </w:r>
      <w:r w:rsidRPr="00FA706A">
        <w:rPr>
          <w:lang w:val="en-GB"/>
        </w:rPr>
        <w:t xml:space="preserve"> object.</w:t>
      </w:r>
    </w:p>
    <w:p w14:paraId="10267B53" w14:textId="77777777" w:rsidR="00EA7E6C" w:rsidRPr="00FA706A" w:rsidRDefault="00EA7E6C" w:rsidP="00B607D6">
      <w:pPr>
        <w:keepNext/>
        <w:keepLines/>
        <w:spacing w:before="0" w:after="120"/>
        <w:rPr>
          <w:b/>
          <w:lang w:val="en-GB"/>
        </w:rPr>
      </w:pPr>
      <w:r w:rsidRPr="00FA706A">
        <w:rPr>
          <w:b/>
          <w:lang w:val="en-GB"/>
        </w:rPr>
        <w:t>Parameters</w:t>
      </w:r>
    </w:p>
    <w:p w14:paraId="2F55D6D3" w14:textId="77777777" w:rsidR="00EA7E6C" w:rsidRPr="00FA706A" w:rsidRDefault="00EA7E6C" w:rsidP="00B607D6">
      <w:pPr>
        <w:spacing w:before="0" w:after="120"/>
        <w:rPr>
          <w:lang w:val="en-GB"/>
        </w:rPr>
      </w:pPr>
      <w:proofErr w:type="spellStart"/>
      <w:r w:rsidRPr="00DB5353">
        <w:rPr>
          <w:i/>
          <w:lang w:val="en-GB"/>
        </w:rPr>
        <w:t>stringLength</w:t>
      </w:r>
      <w:proofErr w:type="spellEnd"/>
      <w:r w:rsidRPr="00FA706A">
        <w:rPr>
          <w:lang w:val="en-GB"/>
        </w:rPr>
        <w:t xml:space="preserve">: </w:t>
      </w:r>
      <w:r>
        <w:rPr>
          <w:lang w:val="en-GB"/>
        </w:rPr>
        <w:t>integer or nil</w:t>
      </w:r>
    </w:p>
    <w:p w14:paraId="0B1F34EC" w14:textId="77777777" w:rsidR="00EA7E6C" w:rsidRPr="00FA706A" w:rsidRDefault="00EA7E6C" w:rsidP="00B607D6">
      <w:pPr>
        <w:spacing w:before="0" w:after="120"/>
        <w:ind w:left="720"/>
        <w:rPr>
          <w:lang w:val="en-GB"/>
        </w:rPr>
      </w:pPr>
      <w:r w:rsidRPr="00FA706A">
        <w:rPr>
          <w:lang w:val="en-GB"/>
        </w:rPr>
        <w:t xml:space="preserve">The </w:t>
      </w:r>
      <w:r>
        <w:rPr>
          <w:lang w:val="en-GB"/>
        </w:rPr>
        <w:t>maximum number of characters that may be assigned to the text attribute type. If this value is nil, the length is unconstrained.</w:t>
      </w:r>
    </w:p>
    <w:p w14:paraId="473DF429" w14:textId="77777777" w:rsidR="00EA7E6C" w:rsidRPr="00FA706A" w:rsidRDefault="00EA7E6C" w:rsidP="00B607D6">
      <w:pPr>
        <w:spacing w:before="0" w:after="120"/>
        <w:rPr>
          <w:lang w:val="en-GB"/>
        </w:rPr>
      </w:pPr>
      <w:proofErr w:type="spellStart"/>
      <w:r w:rsidRPr="00DB5353">
        <w:rPr>
          <w:i/>
          <w:lang w:val="en-GB"/>
        </w:rPr>
        <w:t>textPattern</w:t>
      </w:r>
      <w:proofErr w:type="spellEnd"/>
      <w:r w:rsidRPr="00FA706A">
        <w:rPr>
          <w:lang w:val="en-GB"/>
        </w:rPr>
        <w:t>: string</w:t>
      </w:r>
      <w:r>
        <w:rPr>
          <w:lang w:val="en-GB"/>
        </w:rPr>
        <w:t xml:space="preserve"> or nil</w:t>
      </w:r>
    </w:p>
    <w:p w14:paraId="2ECCAC1A" w14:textId="77777777" w:rsidR="00EA7E6C" w:rsidRDefault="00EA7E6C" w:rsidP="00B607D6">
      <w:pPr>
        <w:spacing w:before="0" w:after="120"/>
        <w:ind w:left="720"/>
        <w:rPr>
          <w:lang w:val="en-GB"/>
        </w:rPr>
      </w:pPr>
      <w:r>
        <w:rPr>
          <w:lang w:val="en-GB"/>
        </w:rPr>
        <w:t>A regular expression defining the structure of text values that may be assigned to the attribute</w:t>
      </w:r>
      <w:r w:rsidRPr="00FA706A">
        <w:rPr>
          <w:lang w:val="en-GB"/>
        </w:rPr>
        <w:t>.</w:t>
      </w:r>
      <w:r>
        <w:rPr>
          <w:lang w:val="en-GB"/>
        </w:rPr>
        <w:t xml:space="preserve"> If this value is nil, the structure is unconstrained.</w:t>
      </w:r>
    </w:p>
    <w:p w14:paraId="7CF327CD" w14:textId="77777777" w:rsidR="00EA7E6C" w:rsidRPr="00FA706A" w:rsidRDefault="00EA7E6C" w:rsidP="00B607D6">
      <w:pPr>
        <w:spacing w:before="0" w:after="120"/>
        <w:ind w:left="720"/>
        <w:rPr>
          <w:lang w:val="en-GB"/>
        </w:rPr>
      </w:pPr>
      <w:r w:rsidRPr="0010168E">
        <w:rPr>
          <w:lang w:val="en-GB"/>
        </w:rPr>
        <w:t>W3C XML</w:t>
      </w:r>
      <w:r>
        <w:rPr>
          <w:lang w:val="en-GB"/>
        </w:rPr>
        <w:t xml:space="preserve"> </w:t>
      </w:r>
      <w:r w:rsidRPr="0010168E">
        <w:rPr>
          <w:lang w:val="en-GB"/>
        </w:rPr>
        <w:t>Standard Part 2 Appendix F (Regular Expressions)</w:t>
      </w:r>
      <w:r>
        <w:rPr>
          <w:lang w:val="en-GB"/>
        </w:rPr>
        <w:t xml:space="preserve"> </w:t>
      </w:r>
      <w:r w:rsidRPr="0010168E">
        <w:rPr>
          <w:lang w:val="en-GB"/>
        </w:rPr>
        <w:t xml:space="preserve">shall be used to define </w:t>
      </w:r>
      <w:r>
        <w:rPr>
          <w:lang w:val="en-GB"/>
        </w:rPr>
        <w:t xml:space="preserve">the </w:t>
      </w:r>
      <w:r w:rsidRPr="0010168E">
        <w:rPr>
          <w:lang w:val="en-GB"/>
        </w:rPr>
        <w:t>text pattern</w:t>
      </w:r>
      <w:r>
        <w:rPr>
          <w:lang w:val="en-GB"/>
        </w:rPr>
        <w:t>.</w:t>
      </w:r>
    </w:p>
    <w:p w14:paraId="174AD2D2" w14:textId="77777777" w:rsidR="00EA7E6C" w:rsidRPr="00FA706A" w:rsidRDefault="00EA7E6C" w:rsidP="00B607D6">
      <w:pPr>
        <w:spacing w:before="0" w:after="120"/>
        <w:rPr>
          <w:lang w:val="en-GB"/>
        </w:rPr>
      </w:pPr>
      <w:proofErr w:type="spellStart"/>
      <w:r w:rsidRPr="00DB5353">
        <w:rPr>
          <w:i/>
          <w:lang w:val="en-GB"/>
        </w:rPr>
        <w:t>rangeLower</w:t>
      </w:r>
      <w:proofErr w:type="spellEnd"/>
      <w:r w:rsidRPr="00FA706A">
        <w:rPr>
          <w:lang w:val="en-GB"/>
        </w:rPr>
        <w:t xml:space="preserve">: </w:t>
      </w:r>
      <w:r>
        <w:rPr>
          <w:lang w:val="en-GB"/>
        </w:rPr>
        <w:t>string or nil</w:t>
      </w:r>
    </w:p>
    <w:p w14:paraId="2C8672C5" w14:textId="77777777" w:rsidR="00EA7E6C" w:rsidRPr="00FA706A" w:rsidRDefault="00EA7E6C" w:rsidP="00B607D6">
      <w:pPr>
        <w:spacing w:before="0" w:after="120"/>
        <w:ind w:left="720"/>
        <w:rPr>
          <w:lang w:val="en-GB"/>
        </w:rPr>
      </w:pPr>
      <w:r>
        <w:rPr>
          <w:lang w:val="en-GB"/>
        </w:rPr>
        <w:lastRenderedPageBreak/>
        <w:t>Specifies the lower range of allowed values for the attribute</w:t>
      </w:r>
      <w:r w:rsidRPr="00FA706A">
        <w:rPr>
          <w:lang w:val="en-GB"/>
        </w:rPr>
        <w:t>.</w:t>
      </w:r>
      <w:r>
        <w:rPr>
          <w:lang w:val="en-GB"/>
        </w:rPr>
        <w:t xml:space="preserve"> If this value is nil, there is no lower value constraint.</w:t>
      </w:r>
    </w:p>
    <w:p w14:paraId="3CEDB70C" w14:textId="77777777" w:rsidR="00EA7E6C" w:rsidRPr="00FA706A" w:rsidRDefault="00EA7E6C" w:rsidP="00B607D6">
      <w:pPr>
        <w:spacing w:before="0" w:after="120"/>
        <w:rPr>
          <w:lang w:val="en-GB"/>
        </w:rPr>
      </w:pPr>
      <w:proofErr w:type="spellStart"/>
      <w:r w:rsidRPr="00DB5353">
        <w:rPr>
          <w:i/>
          <w:lang w:val="en-GB"/>
        </w:rPr>
        <w:t>rangeUpper</w:t>
      </w:r>
      <w:proofErr w:type="spellEnd"/>
      <w:r w:rsidRPr="00FA706A">
        <w:rPr>
          <w:lang w:val="en-GB"/>
        </w:rPr>
        <w:t xml:space="preserve">: </w:t>
      </w:r>
      <w:r>
        <w:rPr>
          <w:lang w:val="en-GB"/>
        </w:rPr>
        <w:t>string or nil</w:t>
      </w:r>
    </w:p>
    <w:p w14:paraId="06942C24" w14:textId="77777777" w:rsidR="00EA7E6C" w:rsidRPr="00FA706A" w:rsidRDefault="00EA7E6C" w:rsidP="00B607D6">
      <w:pPr>
        <w:spacing w:before="0" w:after="120"/>
        <w:ind w:left="720"/>
        <w:rPr>
          <w:lang w:val="en-GB"/>
        </w:rPr>
      </w:pPr>
      <w:r>
        <w:rPr>
          <w:lang w:val="en-GB"/>
        </w:rPr>
        <w:t>Specifies the upper range of allowed values for the attribute</w:t>
      </w:r>
      <w:r w:rsidRPr="00FA706A">
        <w:rPr>
          <w:lang w:val="en-GB"/>
        </w:rPr>
        <w:t>.</w:t>
      </w:r>
      <w:r>
        <w:rPr>
          <w:lang w:val="en-GB"/>
        </w:rPr>
        <w:t xml:space="preserve"> If this value is nil, there is no upper value constraint.</w:t>
      </w:r>
    </w:p>
    <w:p w14:paraId="7D6E2050" w14:textId="77777777" w:rsidR="00EA7E6C" w:rsidRPr="00FA706A" w:rsidRDefault="00EA7E6C" w:rsidP="00B607D6">
      <w:pPr>
        <w:spacing w:before="0" w:after="120"/>
        <w:rPr>
          <w:lang w:val="en-GB"/>
        </w:rPr>
      </w:pPr>
      <w:proofErr w:type="spellStart"/>
      <w:r w:rsidRPr="00DB5353">
        <w:rPr>
          <w:i/>
          <w:lang w:val="en-GB"/>
        </w:rPr>
        <w:t>rangeClosure</w:t>
      </w:r>
      <w:proofErr w:type="spellEnd"/>
      <w:r w:rsidRPr="00FA706A">
        <w:rPr>
          <w:lang w:val="en-GB"/>
        </w:rPr>
        <w:t xml:space="preserve">: </w:t>
      </w:r>
      <w:r>
        <w:rPr>
          <w:lang w:val="en-GB"/>
        </w:rPr>
        <w:t>string</w:t>
      </w:r>
      <w:r w:rsidRPr="00FA706A">
        <w:rPr>
          <w:lang w:val="en-GB"/>
        </w:rPr>
        <w:t xml:space="preserve"> or nil</w:t>
      </w:r>
    </w:p>
    <w:p w14:paraId="04DAA8F5" w14:textId="77777777" w:rsidR="00EA7E6C" w:rsidRPr="00FA706A" w:rsidRDefault="00EA7E6C" w:rsidP="00B607D6">
      <w:pPr>
        <w:spacing w:before="0" w:after="120"/>
        <w:ind w:left="720"/>
        <w:rPr>
          <w:lang w:val="en-GB"/>
        </w:rPr>
      </w:pPr>
      <w:r>
        <w:rPr>
          <w:lang w:val="en-GB"/>
        </w:rPr>
        <w:t>Defines the closure operations for the lower and upper ranges</w:t>
      </w:r>
      <w:r w:rsidRPr="00FA706A">
        <w:rPr>
          <w:lang w:val="en-GB"/>
        </w:rPr>
        <w:t>.</w:t>
      </w:r>
      <w:r>
        <w:rPr>
          <w:lang w:val="en-GB"/>
        </w:rPr>
        <w:t xml:space="preserve"> This is one of enumerated values as defined in Table 1-3. This must be specified if either or both the lower or upper ranges are specified.</w:t>
      </w:r>
    </w:p>
    <w:p w14:paraId="53907746" w14:textId="77777777" w:rsidR="00EA7E6C" w:rsidRPr="00FA706A" w:rsidRDefault="00EA7E6C" w:rsidP="00B607D6">
      <w:pPr>
        <w:spacing w:before="0" w:after="120"/>
        <w:rPr>
          <w:lang w:val="en-GB"/>
        </w:rPr>
      </w:pPr>
      <w:r w:rsidRPr="00DB5353">
        <w:rPr>
          <w:i/>
          <w:lang w:val="en-GB"/>
        </w:rPr>
        <w:t>precision</w:t>
      </w:r>
      <w:r w:rsidRPr="00FA706A">
        <w:rPr>
          <w:lang w:val="en-GB"/>
        </w:rPr>
        <w:t>: integer or nil</w:t>
      </w:r>
    </w:p>
    <w:p w14:paraId="683CA214" w14:textId="77777777" w:rsidR="00EA7E6C" w:rsidRPr="00FA706A" w:rsidRDefault="00EA7E6C" w:rsidP="00B607D6">
      <w:pPr>
        <w:spacing w:before="0" w:after="120"/>
        <w:ind w:left="720"/>
        <w:rPr>
          <w:lang w:val="en-GB"/>
        </w:rPr>
      </w:pPr>
      <w:r>
        <w:rPr>
          <w:lang w:val="en-GB"/>
        </w:rPr>
        <w:t>If specified, indicates the precision of a real number</w:t>
      </w:r>
      <w:r w:rsidRPr="00FA706A">
        <w:rPr>
          <w:lang w:val="en-GB"/>
        </w:rPr>
        <w:t>.</w:t>
      </w:r>
    </w:p>
    <w:p w14:paraId="7922B773" w14:textId="77777777" w:rsidR="00EA7E6C" w:rsidRPr="00FA706A" w:rsidRDefault="00EA7E6C" w:rsidP="00B607D6">
      <w:pPr>
        <w:spacing w:before="0" w:after="120"/>
        <w:rPr>
          <w:b/>
          <w:lang w:val="en-GB"/>
        </w:rPr>
      </w:pPr>
      <w:r w:rsidRPr="00FA706A">
        <w:rPr>
          <w:b/>
          <w:lang w:val="en-GB"/>
        </w:rPr>
        <w:t>Remarks</w:t>
      </w:r>
    </w:p>
    <w:p w14:paraId="43E49CFB" w14:textId="77777777" w:rsidR="00EA7E6C" w:rsidRPr="00FA706A" w:rsidRDefault="00EA7E6C" w:rsidP="00B607D6">
      <w:pPr>
        <w:spacing w:before="0" w:after="120"/>
        <w:rPr>
          <w:lang w:val="en-GB"/>
        </w:rPr>
      </w:pPr>
      <w:r w:rsidRPr="00FA706A">
        <w:rPr>
          <w:lang w:val="en-GB"/>
        </w:rPr>
        <w:t xml:space="preserve">Called from the host to create </w:t>
      </w:r>
      <w:r>
        <w:rPr>
          <w:lang w:val="en-GB"/>
        </w:rPr>
        <w:t>attribute</w:t>
      </w:r>
      <w:r w:rsidRPr="00FA706A">
        <w:rPr>
          <w:lang w:val="en-GB"/>
        </w:rPr>
        <w:t xml:space="preserve"> </w:t>
      </w:r>
      <w:r>
        <w:rPr>
          <w:lang w:val="en-GB"/>
        </w:rPr>
        <w:t xml:space="preserve">constraints </w:t>
      </w:r>
      <w:r w:rsidRPr="00FA706A">
        <w:rPr>
          <w:lang w:val="en-GB"/>
        </w:rPr>
        <w:t>for use by the scripting catalogue.</w:t>
      </w:r>
    </w:p>
    <w:p w14:paraId="346719BC" w14:textId="6C96A497" w:rsidR="00EA7E6C" w:rsidRDefault="00EA7E6C" w:rsidP="00B607D6">
      <w:pPr>
        <w:spacing w:before="0" w:after="120"/>
        <w:rPr>
          <w:lang w:val="en-GB"/>
        </w:rPr>
      </w:pPr>
      <w:r w:rsidRPr="00FA706A">
        <w:rPr>
          <w:lang w:val="en-GB"/>
        </w:rPr>
        <w:t>It is not intended that the host manipulate the returned object; the object is intended to be passed from the host back to the scripting catalogue.</w:t>
      </w:r>
    </w:p>
    <w:p w14:paraId="49BD7E92" w14:textId="390BA67B" w:rsidR="008C23FC" w:rsidRPr="00784109" w:rsidRDefault="008C23FC" w:rsidP="003319AB">
      <w:pPr>
        <w:pStyle w:val="Heading4"/>
      </w:pPr>
      <w:proofErr w:type="spellStart"/>
      <w:r w:rsidRPr="00543C74">
        <w:t>SpatialAssociation</w:t>
      </w:r>
      <w:proofErr w:type="spellEnd"/>
      <w:r w:rsidRPr="00543C74">
        <w:t xml:space="preserve"> </w:t>
      </w:r>
      <w:proofErr w:type="spellStart"/>
      <w:r w:rsidRPr="00543C74">
        <w:t>CreateSpatialAssociation</w:t>
      </w:r>
      <w:proofErr w:type="spellEnd"/>
      <w:r w:rsidRPr="00543C74">
        <w:t xml:space="preserve">(string </w:t>
      </w:r>
      <w:proofErr w:type="spellStart"/>
      <w:r w:rsidRPr="00543C74">
        <w:rPr>
          <w:i/>
        </w:rPr>
        <w:t>spatialType</w:t>
      </w:r>
      <w:proofErr w:type="spellEnd"/>
      <w:r w:rsidRPr="00543C74">
        <w:t xml:space="preserve">, string </w:t>
      </w:r>
      <w:proofErr w:type="spellStart"/>
      <w:r w:rsidRPr="00543C74">
        <w:rPr>
          <w:i/>
        </w:rPr>
        <w:t>spatialID</w:t>
      </w:r>
      <w:proofErr w:type="spellEnd"/>
      <w:r w:rsidRPr="00543C74">
        <w:t xml:space="preserve">, string </w:t>
      </w:r>
      <w:r w:rsidRPr="00543C74">
        <w:rPr>
          <w:i/>
        </w:rPr>
        <w:t>orientation</w:t>
      </w:r>
      <w:r w:rsidRPr="00543C74">
        <w:t xml:space="preserve">, </w:t>
      </w:r>
      <w:r w:rsidR="00782ABA" w:rsidRPr="00543C74">
        <w:t xml:space="preserve">variant </w:t>
      </w:r>
      <w:proofErr w:type="spellStart"/>
      <w:r w:rsidRPr="003761BA">
        <w:rPr>
          <w:i/>
        </w:rPr>
        <w:t>scaleMinimum</w:t>
      </w:r>
      <w:proofErr w:type="spellEnd"/>
      <w:r w:rsidRPr="00784109">
        <w:t xml:space="preserve">, </w:t>
      </w:r>
      <w:r w:rsidR="00782ABA" w:rsidRPr="00784109">
        <w:t xml:space="preserve">variant </w:t>
      </w:r>
      <w:proofErr w:type="spellStart"/>
      <w:r w:rsidRPr="00784109">
        <w:rPr>
          <w:i/>
        </w:rPr>
        <w:t>scaleMaximum</w:t>
      </w:r>
      <w:proofErr w:type="spellEnd"/>
      <w:r w:rsidRPr="00784109">
        <w:t>)</w:t>
      </w:r>
    </w:p>
    <w:p w14:paraId="05AD733F" w14:textId="77777777" w:rsidR="008C23FC" w:rsidRPr="00996FA9" w:rsidRDefault="008C23FC" w:rsidP="005274DB">
      <w:pPr>
        <w:spacing w:before="0" w:after="120"/>
        <w:rPr>
          <w:b/>
          <w:u w:val="single"/>
          <w:lang w:val="en-GB"/>
        </w:rPr>
      </w:pPr>
      <w:r w:rsidRPr="00996FA9">
        <w:rPr>
          <w:b/>
          <w:u w:val="single"/>
          <w:lang w:val="en-GB"/>
        </w:rPr>
        <w:t>Return Value</w:t>
      </w:r>
      <w:r w:rsidR="006D1A42" w:rsidRPr="00996FA9">
        <w:rPr>
          <w:b/>
          <w:u w:val="single"/>
          <w:lang w:val="en-GB"/>
        </w:rPr>
        <w:t>:</w:t>
      </w:r>
    </w:p>
    <w:p w14:paraId="6A2AE0F2" w14:textId="77777777" w:rsidR="008C23FC" w:rsidRPr="00996FA9" w:rsidRDefault="008C23FC" w:rsidP="005274DB">
      <w:pPr>
        <w:spacing w:before="0" w:after="120"/>
        <w:rPr>
          <w:i/>
          <w:lang w:val="en-GB"/>
        </w:rPr>
      </w:pPr>
      <w:proofErr w:type="spellStart"/>
      <w:r w:rsidRPr="00996FA9">
        <w:rPr>
          <w:i/>
          <w:lang w:val="en-GB"/>
        </w:rPr>
        <w:t>SpatialAssociation</w:t>
      </w:r>
      <w:proofErr w:type="spellEnd"/>
    </w:p>
    <w:p w14:paraId="0A049270" w14:textId="77777777" w:rsidR="008C23FC" w:rsidRPr="00996FA9" w:rsidRDefault="008C23FC" w:rsidP="005274DB">
      <w:pPr>
        <w:spacing w:before="0" w:after="120"/>
        <w:ind w:left="720"/>
        <w:rPr>
          <w:lang w:val="en-GB"/>
        </w:rPr>
      </w:pPr>
      <w:r w:rsidRPr="00996FA9">
        <w:rPr>
          <w:lang w:val="en-GB"/>
        </w:rPr>
        <w:t xml:space="preserve">A Lua table containing </w:t>
      </w:r>
      <w:r w:rsidR="001D1550" w:rsidRPr="00996FA9">
        <w:rPr>
          <w:lang w:val="en-GB"/>
        </w:rPr>
        <w:t>a</w:t>
      </w:r>
      <w:r w:rsidRPr="00996FA9">
        <w:rPr>
          <w:lang w:val="en-GB"/>
        </w:rPr>
        <w:t xml:space="preserve"> </w:t>
      </w:r>
      <w:r w:rsidR="00B45FAB" w:rsidRPr="00996FA9">
        <w:rPr>
          <w:lang w:val="en-GB"/>
        </w:rPr>
        <w:t>spatial association object.</w:t>
      </w:r>
    </w:p>
    <w:p w14:paraId="6C728317" w14:textId="77777777" w:rsidR="008C23FC" w:rsidRPr="00996FA9" w:rsidRDefault="008C23FC" w:rsidP="005274DB">
      <w:pPr>
        <w:spacing w:before="0" w:after="120"/>
        <w:rPr>
          <w:b/>
          <w:u w:val="single"/>
          <w:lang w:val="en-GB"/>
        </w:rPr>
      </w:pPr>
      <w:r w:rsidRPr="00996FA9">
        <w:rPr>
          <w:b/>
          <w:u w:val="single"/>
          <w:lang w:val="en-GB"/>
        </w:rPr>
        <w:t>Parameters</w:t>
      </w:r>
      <w:r w:rsidR="006D1A42" w:rsidRPr="00996FA9">
        <w:rPr>
          <w:b/>
          <w:u w:val="single"/>
          <w:lang w:val="en-GB"/>
        </w:rPr>
        <w:t>:</w:t>
      </w:r>
    </w:p>
    <w:p w14:paraId="001BF03C" w14:textId="77777777" w:rsidR="008C23FC" w:rsidRPr="00996FA9" w:rsidRDefault="008C23FC" w:rsidP="005274DB">
      <w:pPr>
        <w:spacing w:before="0" w:after="120"/>
        <w:rPr>
          <w:lang w:val="en-GB"/>
        </w:rPr>
      </w:pPr>
      <w:proofErr w:type="spellStart"/>
      <w:r w:rsidRPr="00996FA9">
        <w:rPr>
          <w:i/>
          <w:lang w:val="en-GB"/>
        </w:rPr>
        <w:t>spatialType</w:t>
      </w:r>
      <w:proofErr w:type="spellEnd"/>
      <w:r w:rsidRPr="00996FA9">
        <w:rPr>
          <w:lang w:val="en-GB"/>
        </w:rPr>
        <w:t>: string</w:t>
      </w:r>
    </w:p>
    <w:p w14:paraId="4ADBF068" w14:textId="77777777" w:rsidR="008C23FC" w:rsidRPr="00996FA9" w:rsidRDefault="008C23FC" w:rsidP="005274DB">
      <w:pPr>
        <w:spacing w:before="0" w:after="120"/>
        <w:ind w:left="720"/>
        <w:rPr>
          <w:lang w:val="en-GB"/>
        </w:rPr>
      </w:pPr>
      <w:r w:rsidRPr="00996FA9">
        <w:rPr>
          <w:lang w:val="en-GB"/>
        </w:rPr>
        <w:t>The type of the spatial. One of: "Point", "MultiPoint", "Curve", "</w:t>
      </w:r>
      <w:proofErr w:type="spellStart"/>
      <w:r w:rsidRPr="00996FA9">
        <w:rPr>
          <w:lang w:val="en-GB"/>
        </w:rPr>
        <w:t>CompositeCurve</w:t>
      </w:r>
      <w:proofErr w:type="spellEnd"/>
      <w:r w:rsidRPr="00996FA9">
        <w:rPr>
          <w:lang w:val="en-GB"/>
        </w:rPr>
        <w:t>", or "Surface".</w:t>
      </w:r>
    </w:p>
    <w:p w14:paraId="72A2B1FA" w14:textId="77777777" w:rsidR="008C23FC" w:rsidRPr="00996FA9" w:rsidRDefault="008C23FC" w:rsidP="005274DB">
      <w:pPr>
        <w:spacing w:before="0" w:after="120"/>
        <w:rPr>
          <w:lang w:val="en-GB"/>
        </w:rPr>
      </w:pPr>
      <w:proofErr w:type="spellStart"/>
      <w:r w:rsidRPr="00996FA9">
        <w:rPr>
          <w:i/>
          <w:lang w:val="en-GB"/>
        </w:rPr>
        <w:t>spatialID</w:t>
      </w:r>
      <w:proofErr w:type="spellEnd"/>
      <w:r w:rsidRPr="00996FA9">
        <w:rPr>
          <w:lang w:val="en-GB"/>
        </w:rPr>
        <w:t>: string</w:t>
      </w:r>
    </w:p>
    <w:p w14:paraId="6692B722" w14:textId="77777777" w:rsidR="008C23FC" w:rsidRPr="00996FA9" w:rsidRDefault="008C23FC" w:rsidP="005274DB">
      <w:pPr>
        <w:spacing w:before="0" w:after="120"/>
        <w:ind w:left="720"/>
        <w:rPr>
          <w:lang w:val="en-GB"/>
        </w:rPr>
      </w:pPr>
      <w:r w:rsidRPr="00996FA9">
        <w:rPr>
          <w:lang w:val="en-GB"/>
        </w:rPr>
        <w:t>Used by the host to uniquely identify a spatial.</w:t>
      </w:r>
    </w:p>
    <w:p w14:paraId="2588822C" w14:textId="77777777" w:rsidR="008C23FC" w:rsidRPr="00996FA9" w:rsidRDefault="008C23FC" w:rsidP="005274DB">
      <w:pPr>
        <w:spacing w:before="0" w:after="120"/>
        <w:rPr>
          <w:lang w:val="en-GB"/>
        </w:rPr>
      </w:pPr>
      <w:r w:rsidRPr="00996FA9">
        <w:rPr>
          <w:i/>
          <w:lang w:val="en-GB"/>
        </w:rPr>
        <w:t>orientation</w:t>
      </w:r>
      <w:r w:rsidRPr="00996FA9">
        <w:rPr>
          <w:lang w:val="en-GB"/>
        </w:rPr>
        <w:t>: string</w:t>
      </w:r>
    </w:p>
    <w:p w14:paraId="00F69E44" w14:textId="77777777" w:rsidR="008C23FC" w:rsidRPr="00996FA9" w:rsidRDefault="008C23FC" w:rsidP="005274DB">
      <w:pPr>
        <w:spacing w:before="0" w:after="120"/>
        <w:ind w:left="720"/>
        <w:rPr>
          <w:lang w:val="en-GB"/>
        </w:rPr>
      </w:pPr>
      <w:r w:rsidRPr="00996FA9">
        <w:rPr>
          <w:lang w:val="en-GB"/>
        </w:rPr>
        <w:t>Orientation of the spatial. One of Forward or Reverse.</w:t>
      </w:r>
    </w:p>
    <w:p w14:paraId="102246BC" w14:textId="77777777" w:rsidR="008C23FC" w:rsidRPr="00996FA9" w:rsidRDefault="008C23FC" w:rsidP="005274DB">
      <w:pPr>
        <w:spacing w:before="0" w:after="120"/>
        <w:rPr>
          <w:lang w:val="en-GB"/>
        </w:rPr>
      </w:pPr>
      <w:proofErr w:type="spellStart"/>
      <w:r w:rsidRPr="00996FA9">
        <w:rPr>
          <w:i/>
          <w:lang w:val="en-GB"/>
        </w:rPr>
        <w:t>scaleMinimum</w:t>
      </w:r>
      <w:proofErr w:type="spellEnd"/>
      <w:r w:rsidRPr="00996FA9">
        <w:rPr>
          <w:lang w:val="en-GB"/>
        </w:rPr>
        <w:t>: integer or nil</w:t>
      </w:r>
    </w:p>
    <w:p w14:paraId="0E005E56" w14:textId="77777777" w:rsidR="008C23FC" w:rsidRPr="00996FA9" w:rsidRDefault="008C23FC" w:rsidP="005274DB">
      <w:pPr>
        <w:spacing w:before="0" w:after="120"/>
        <w:ind w:left="720"/>
        <w:rPr>
          <w:lang w:val="en-GB"/>
        </w:rPr>
      </w:pPr>
      <w:r w:rsidRPr="00996FA9">
        <w:rPr>
          <w:lang w:val="en-GB"/>
        </w:rPr>
        <w:t>Minimum display scale for the spatial or nil.</w:t>
      </w:r>
    </w:p>
    <w:p w14:paraId="3F2FC586" w14:textId="77777777" w:rsidR="008C23FC" w:rsidRPr="00996FA9" w:rsidRDefault="008C23FC" w:rsidP="005274DB">
      <w:pPr>
        <w:spacing w:before="0" w:after="120"/>
        <w:rPr>
          <w:lang w:val="en-GB"/>
        </w:rPr>
      </w:pPr>
      <w:proofErr w:type="spellStart"/>
      <w:r w:rsidRPr="00996FA9">
        <w:rPr>
          <w:i/>
          <w:lang w:val="en-GB"/>
        </w:rPr>
        <w:t>scaleMaximum</w:t>
      </w:r>
      <w:proofErr w:type="spellEnd"/>
      <w:r w:rsidRPr="00996FA9">
        <w:rPr>
          <w:lang w:val="en-GB"/>
        </w:rPr>
        <w:t>: integer or nil</w:t>
      </w:r>
    </w:p>
    <w:p w14:paraId="26B97152" w14:textId="77777777" w:rsidR="008C23FC" w:rsidRPr="00996FA9" w:rsidRDefault="008C23FC" w:rsidP="005274DB">
      <w:pPr>
        <w:spacing w:before="0" w:after="120"/>
        <w:ind w:left="720"/>
        <w:rPr>
          <w:lang w:val="en-GB"/>
        </w:rPr>
      </w:pPr>
      <w:r w:rsidRPr="00996FA9">
        <w:rPr>
          <w:lang w:val="en-GB"/>
        </w:rPr>
        <w:t>Maximum display scale for the spatial or nil.</w:t>
      </w:r>
    </w:p>
    <w:p w14:paraId="333D2B76" w14:textId="77777777" w:rsidR="008C23FC" w:rsidRPr="00996FA9" w:rsidRDefault="008C23FC" w:rsidP="00B607D6">
      <w:pPr>
        <w:keepNext/>
        <w:keepLines/>
        <w:spacing w:before="0" w:after="120"/>
        <w:rPr>
          <w:b/>
          <w:u w:val="single"/>
          <w:lang w:val="en-GB"/>
        </w:rPr>
      </w:pPr>
      <w:r w:rsidRPr="00996FA9">
        <w:rPr>
          <w:b/>
          <w:u w:val="single"/>
          <w:lang w:val="en-GB"/>
        </w:rPr>
        <w:t>Remarks</w:t>
      </w:r>
      <w:r w:rsidR="006D1A42" w:rsidRPr="00996FA9">
        <w:rPr>
          <w:b/>
          <w:u w:val="single"/>
          <w:lang w:val="en-GB"/>
        </w:rPr>
        <w:t>:</w:t>
      </w:r>
    </w:p>
    <w:p w14:paraId="4CB90B15" w14:textId="77777777" w:rsidR="008C23FC" w:rsidRPr="00996FA9" w:rsidRDefault="00B45FAB" w:rsidP="005274DB">
      <w:pPr>
        <w:spacing w:before="0" w:after="120"/>
        <w:rPr>
          <w:lang w:val="en-GB"/>
        </w:rPr>
      </w:pPr>
      <w:r w:rsidRPr="00996FA9">
        <w:rPr>
          <w:lang w:val="en-GB"/>
        </w:rPr>
        <w:t>Called from the host to create a spatial association for use by the scripting catalogue.</w:t>
      </w:r>
    </w:p>
    <w:p w14:paraId="71EB0DD3" w14:textId="77777777" w:rsidR="00191D43" w:rsidRPr="00996FA9" w:rsidRDefault="00191D43" w:rsidP="005274DB">
      <w:pPr>
        <w:spacing w:before="0" w:after="120"/>
        <w:rPr>
          <w:lang w:val="en-GB"/>
        </w:rPr>
      </w:pPr>
      <w:r w:rsidRPr="00996FA9">
        <w:rPr>
          <w:lang w:val="en-GB"/>
        </w:rPr>
        <w:t>It is not intended that the host manipulate the returned object; the object is intended to be passed from the host back to the scripting catalogue.</w:t>
      </w:r>
    </w:p>
    <w:p w14:paraId="471FBCC1" w14:textId="77777777" w:rsidR="00F169EF" w:rsidRPr="00996FA9" w:rsidRDefault="00F169EF" w:rsidP="003319AB">
      <w:pPr>
        <w:pStyle w:val="Heading4"/>
      </w:pPr>
      <w:r w:rsidRPr="00996FA9">
        <w:t xml:space="preserve">Point </w:t>
      </w:r>
      <w:proofErr w:type="spellStart"/>
      <w:r w:rsidRPr="00996FA9">
        <w:t>CreatePoint</w:t>
      </w:r>
      <w:proofErr w:type="spellEnd"/>
      <w:r w:rsidRPr="00996FA9">
        <w:t xml:space="preserve">(string </w:t>
      </w:r>
      <w:r w:rsidRPr="00996FA9">
        <w:rPr>
          <w:i/>
        </w:rPr>
        <w:t>x</w:t>
      </w:r>
      <w:r w:rsidRPr="00996FA9">
        <w:t xml:space="preserve">, string </w:t>
      </w:r>
      <w:r w:rsidRPr="00996FA9">
        <w:rPr>
          <w:i/>
        </w:rPr>
        <w:t>y</w:t>
      </w:r>
      <w:r w:rsidRPr="00996FA9">
        <w:t xml:space="preserve">, variant </w:t>
      </w:r>
      <w:r w:rsidRPr="00996FA9">
        <w:rPr>
          <w:i/>
        </w:rPr>
        <w:t>z</w:t>
      </w:r>
      <w:r w:rsidRPr="00996FA9">
        <w:t>)</w:t>
      </w:r>
    </w:p>
    <w:p w14:paraId="27990D62" w14:textId="77777777" w:rsidR="008C23FC" w:rsidRPr="00996FA9" w:rsidRDefault="008C23FC" w:rsidP="005274DB">
      <w:pPr>
        <w:spacing w:before="0" w:after="120"/>
        <w:rPr>
          <w:b/>
          <w:lang w:val="en-GB"/>
        </w:rPr>
      </w:pPr>
      <w:r w:rsidRPr="00996FA9">
        <w:rPr>
          <w:b/>
          <w:u w:val="single"/>
          <w:lang w:val="en-GB"/>
        </w:rPr>
        <w:t>Return Value</w:t>
      </w:r>
      <w:r w:rsidR="00F169EF" w:rsidRPr="00996FA9">
        <w:rPr>
          <w:b/>
          <w:u w:val="single"/>
          <w:lang w:val="en-GB"/>
        </w:rPr>
        <w:t>:</w:t>
      </w:r>
    </w:p>
    <w:p w14:paraId="35A33734" w14:textId="77777777" w:rsidR="008C23FC" w:rsidRPr="00996FA9" w:rsidRDefault="008C23FC" w:rsidP="005274DB">
      <w:pPr>
        <w:spacing w:before="0" w:after="120"/>
        <w:rPr>
          <w:i/>
          <w:lang w:val="en-GB"/>
        </w:rPr>
      </w:pPr>
      <w:r w:rsidRPr="00996FA9">
        <w:rPr>
          <w:i/>
          <w:lang w:val="en-GB"/>
        </w:rPr>
        <w:t>Point</w:t>
      </w:r>
    </w:p>
    <w:p w14:paraId="51898E1F" w14:textId="77777777" w:rsidR="008C23FC" w:rsidRPr="00996FA9" w:rsidRDefault="008C23FC" w:rsidP="005274DB">
      <w:pPr>
        <w:spacing w:before="0" w:after="120"/>
        <w:ind w:left="720"/>
        <w:rPr>
          <w:lang w:val="en-GB"/>
        </w:rPr>
      </w:pPr>
      <w:r w:rsidRPr="00996FA9">
        <w:rPr>
          <w:lang w:val="en-GB"/>
        </w:rPr>
        <w:t xml:space="preserve">A Lua table containing </w:t>
      </w:r>
      <w:r w:rsidR="00B45FAB" w:rsidRPr="00996FA9">
        <w:rPr>
          <w:lang w:val="en-GB"/>
        </w:rPr>
        <w:t>a point object.</w:t>
      </w:r>
    </w:p>
    <w:p w14:paraId="251E1900" w14:textId="77777777" w:rsidR="008C23FC" w:rsidRPr="00996FA9" w:rsidRDefault="008C23FC" w:rsidP="005274DB">
      <w:pPr>
        <w:spacing w:before="0" w:after="120"/>
        <w:rPr>
          <w:b/>
          <w:u w:val="single"/>
          <w:lang w:val="en-GB"/>
        </w:rPr>
      </w:pPr>
      <w:r w:rsidRPr="00996FA9">
        <w:rPr>
          <w:b/>
          <w:u w:val="single"/>
          <w:lang w:val="en-GB"/>
        </w:rPr>
        <w:t>Parameters</w:t>
      </w:r>
      <w:r w:rsidR="00F169EF" w:rsidRPr="00996FA9">
        <w:rPr>
          <w:b/>
          <w:u w:val="single"/>
          <w:lang w:val="en-GB"/>
        </w:rPr>
        <w:t>:</w:t>
      </w:r>
    </w:p>
    <w:p w14:paraId="0EB1D165" w14:textId="77777777" w:rsidR="008C23FC" w:rsidRPr="00996FA9" w:rsidRDefault="008C23FC" w:rsidP="005274DB">
      <w:pPr>
        <w:spacing w:before="0" w:after="120"/>
        <w:rPr>
          <w:lang w:val="en-GB"/>
        </w:rPr>
      </w:pPr>
      <w:r w:rsidRPr="00996FA9">
        <w:rPr>
          <w:i/>
          <w:lang w:val="en-GB"/>
        </w:rPr>
        <w:t>x</w:t>
      </w:r>
      <w:r w:rsidRPr="00996FA9">
        <w:rPr>
          <w:lang w:val="en-GB"/>
        </w:rPr>
        <w:t>: string</w:t>
      </w:r>
    </w:p>
    <w:p w14:paraId="56BAD29A" w14:textId="77777777" w:rsidR="008C23FC" w:rsidRPr="00996FA9" w:rsidRDefault="008C23FC" w:rsidP="005274DB">
      <w:pPr>
        <w:spacing w:before="0" w:after="120"/>
        <w:ind w:left="720"/>
        <w:rPr>
          <w:lang w:val="en-GB"/>
        </w:rPr>
      </w:pPr>
      <w:r w:rsidRPr="00996FA9">
        <w:rPr>
          <w:lang w:val="en-GB"/>
        </w:rPr>
        <w:t>X coordinate for the point.</w:t>
      </w:r>
    </w:p>
    <w:p w14:paraId="582E3FA7" w14:textId="77777777" w:rsidR="008C23FC" w:rsidRPr="00996FA9" w:rsidRDefault="00F169EF" w:rsidP="005274DB">
      <w:pPr>
        <w:spacing w:before="0" w:after="120"/>
        <w:rPr>
          <w:lang w:val="en-GB"/>
        </w:rPr>
      </w:pPr>
      <w:r w:rsidRPr="00996FA9">
        <w:rPr>
          <w:i/>
          <w:lang w:val="en-GB"/>
        </w:rPr>
        <w:lastRenderedPageBreak/>
        <w:t>Y</w:t>
      </w:r>
      <w:r w:rsidR="008C23FC" w:rsidRPr="00996FA9">
        <w:rPr>
          <w:lang w:val="en-GB"/>
        </w:rPr>
        <w:t>: string</w:t>
      </w:r>
    </w:p>
    <w:p w14:paraId="014CBE1E" w14:textId="77777777" w:rsidR="008C23FC" w:rsidRPr="00996FA9" w:rsidRDefault="008C23FC" w:rsidP="005274DB">
      <w:pPr>
        <w:spacing w:before="0" w:after="120"/>
        <w:ind w:left="720"/>
        <w:rPr>
          <w:lang w:val="en-GB"/>
        </w:rPr>
      </w:pPr>
      <w:r w:rsidRPr="00996FA9">
        <w:rPr>
          <w:lang w:val="en-GB"/>
        </w:rPr>
        <w:t>Y coordinate for the point.</w:t>
      </w:r>
    </w:p>
    <w:p w14:paraId="78262D35" w14:textId="77777777" w:rsidR="008C23FC" w:rsidRPr="00996FA9" w:rsidRDefault="00F169EF" w:rsidP="005274DB">
      <w:pPr>
        <w:spacing w:before="0" w:after="120"/>
        <w:rPr>
          <w:lang w:val="en-GB"/>
        </w:rPr>
      </w:pPr>
      <w:r w:rsidRPr="00996FA9">
        <w:rPr>
          <w:i/>
          <w:lang w:val="en-GB"/>
        </w:rPr>
        <w:t>Z</w:t>
      </w:r>
      <w:r w:rsidR="008C23FC" w:rsidRPr="00996FA9">
        <w:rPr>
          <w:lang w:val="en-GB"/>
        </w:rPr>
        <w:t>: string</w:t>
      </w:r>
      <w:r w:rsidR="00093FAB" w:rsidRPr="00996FA9">
        <w:rPr>
          <w:lang w:val="en-GB"/>
        </w:rPr>
        <w:t xml:space="preserve"> or nil</w:t>
      </w:r>
    </w:p>
    <w:p w14:paraId="6BA13FD1" w14:textId="77777777" w:rsidR="008C23FC" w:rsidRPr="00996FA9" w:rsidRDefault="008C23FC" w:rsidP="005274DB">
      <w:pPr>
        <w:spacing w:before="0" w:after="120"/>
        <w:ind w:left="720"/>
        <w:rPr>
          <w:lang w:val="en-GB"/>
        </w:rPr>
      </w:pPr>
      <w:r w:rsidRPr="00996FA9">
        <w:rPr>
          <w:lang w:val="en-GB"/>
        </w:rPr>
        <w:t xml:space="preserve">Z coordinate for the point.  For 2D points, this value shall be </w:t>
      </w:r>
      <w:r w:rsidRPr="00996FA9">
        <w:rPr>
          <w:i/>
          <w:lang w:val="en-GB"/>
        </w:rPr>
        <w:t>nil</w:t>
      </w:r>
      <w:r w:rsidRPr="00996FA9">
        <w:rPr>
          <w:lang w:val="en-GB"/>
        </w:rPr>
        <w:t>.</w:t>
      </w:r>
    </w:p>
    <w:p w14:paraId="241A1A28" w14:textId="77777777" w:rsidR="008C23FC" w:rsidRPr="00996FA9" w:rsidRDefault="008C23FC" w:rsidP="005274DB">
      <w:pPr>
        <w:spacing w:before="0" w:after="120"/>
        <w:rPr>
          <w:b/>
          <w:u w:val="single"/>
          <w:lang w:val="en-GB"/>
        </w:rPr>
      </w:pPr>
      <w:r w:rsidRPr="00996FA9">
        <w:rPr>
          <w:b/>
          <w:u w:val="single"/>
          <w:lang w:val="en-GB"/>
        </w:rPr>
        <w:t>Remarks</w:t>
      </w:r>
      <w:r w:rsidR="00F169EF" w:rsidRPr="00996FA9">
        <w:rPr>
          <w:b/>
          <w:u w:val="single"/>
          <w:lang w:val="en-GB"/>
        </w:rPr>
        <w:t>:</w:t>
      </w:r>
    </w:p>
    <w:p w14:paraId="186A334C" w14:textId="77777777" w:rsidR="008C23FC" w:rsidRPr="00996FA9" w:rsidRDefault="008C23FC" w:rsidP="005274DB">
      <w:pPr>
        <w:spacing w:before="0" w:after="120"/>
        <w:rPr>
          <w:lang w:val="en-GB"/>
        </w:rPr>
      </w:pPr>
      <w:r w:rsidRPr="00996FA9">
        <w:rPr>
          <w:i/>
          <w:lang w:val="en-GB"/>
        </w:rPr>
        <w:t xml:space="preserve">x, y </w:t>
      </w:r>
      <w:r w:rsidRPr="00996FA9">
        <w:rPr>
          <w:lang w:val="en-GB"/>
        </w:rPr>
        <w:t>and</w:t>
      </w:r>
      <w:r w:rsidRPr="00996FA9">
        <w:rPr>
          <w:i/>
          <w:lang w:val="en-GB"/>
        </w:rPr>
        <w:t xml:space="preserve"> z </w:t>
      </w:r>
      <w:r w:rsidRPr="00996FA9">
        <w:rPr>
          <w:lang w:val="en-GB"/>
        </w:rPr>
        <w:t xml:space="preserve">are expressed using the </w:t>
      </w:r>
      <w:r w:rsidRPr="00996FA9">
        <w:rPr>
          <w:i/>
          <w:lang w:val="en-GB"/>
        </w:rPr>
        <w:t xml:space="preserve">real </w:t>
      </w:r>
      <w:r w:rsidRPr="00996FA9">
        <w:rPr>
          <w:lang w:val="en-GB"/>
        </w:rPr>
        <w:t xml:space="preserve">string representation as described in </w:t>
      </w:r>
      <w:r w:rsidR="0037318E" w:rsidRPr="00996FA9">
        <w:rPr>
          <w:lang w:val="en-GB"/>
        </w:rPr>
        <w:t xml:space="preserve">clause </w:t>
      </w:r>
      <w:r w:rsidRPr="00996FA9">
        <w:rPr>
          <w:lang w:val="en-GB"/>
        </w:rPr>
        <w:fldChar w:fldCharType="begin"/>
      </w:r>
      <w:r w:rsidRPr="00996FA9">
        <w:rPr>
          <w:lang w:val="en-GB"/>
        </w:rPr>
        <w:instrText xml:space="preserve"> REF _Ref489436645 \r \h </w:instrText>
      </w:r>
      <w:r w:rsidR="00BA6185" w:rsidRPr="00996FA9">
        <w:rPr>
          <w:lang w:val="en-GB"/>
        </w:rPr>
        <w:instrText xml:space="preserve"> \* MERGEFORMAT </w:instrText>
      </w:r>
      <w:r w:rsidRPr="00996FA9">
        <w:rPr>
          <w:lang w:val="en-GB"/>
        </w:rPr>
      </w:r>
      <w:r w:rsidRPr="00996FA9">
        <w:rPr>
          <w:lang w:val="en-GB"/>
        </w:rPr>
        <w:fldChar w:fldCharType="separate"/>
      </w:r>
      <w:r w:rsidR="00FF5912" w:rsidRPr="00996FA9">
        <w:rPr>
          <w:lang w:val="en-GB"/>
        </w:rPr>
        <w:t>13-8.1</w:t>
      </w:r>
      <w:r w:rsidRPr="00996FA9">
        <w:rPr>
          <w:lang w:val="en-GB"/>
        </w:rPr>
        <w:fldChar w:fldCharType="end"/>
      </w:r>
    </w:p>
    <w:p w14:paraId="3D3E9804" w14:textId="77777777" w:rsidR="008C23FC" w:rsidRPr="00996FA9" w:rsidRDefault="00AF3E42" w:rsidP="005274DB">
      <w:pPr>
        <w:spacing w:before="0" w:after="120"/>
        <w:rPr>
          <w:lang w:val="en-GB"/>
        </w:rPr>
      </w:pPr>
      <w:r w:rsidRPr="00996FA9">
        <w:rPr>
          <w:lang w:val="en-GB"/>
        </w:rPr>
        <w:t>Called from the</w:t>
      </w:r>
      <w:r w:rsidR="008C23FC" w:rsidRPr="00996FA9">
        <w:rPr>
          <w:lang w:val="en-GB"/>
        </w:rPr>
        <w:t xml:space="preserve"> host t</w:t>
      </w:r>
      <w:r w:rsidRPr="00996FA9">
        <w:rPr>
          <w:lang w:val="en-GB"/>
        </w:rPr>
        <w:t>o create a point spatial object for use by the scripting catalogue.</w:t>
      </w:r>
    </w:p>
    <w:p w14:paraId="255AAE24" w14:textId="77777777" w:rsidR="00191D43" w:rsidRPr="00996FA9" w:rsidRDefault="00191D43" w:rsidP="005274DB">
      <w:pPr>
        <w:spacing w:before="0" w:after="120"/>
        <w:rPr>
          <w:lang w:val="en-GB"/>
        </w:rPr>
      </w:pPr>
      <w:r w:rsidRPr="00996FA9">
        <w:rPr>
          <w:lang w:val="en-GB"/>
        </w:rPr>
        <w:t>It is not intended that the host manipulate the returned object; the object is intended to be passed from the host back to the scripting catalogue.</w:t>
      </w:r>
    </w:p>
    <w:p w14:paraId="3CE4219B" w14:textId="77777777" w:rsidR="00F169EF" w:rsidRPr="00996FA9" w:rsidRDefault="00F169EF" w:rsidP="003319AB">
      <w:pPr>
        <w:pStyle w:val="Heading4"/>
      </w:pPr>
      <w:r w:rsidRPr="00996FA9">
        <w:t xml:space="preserve">MultiPoint </w:t>
      </w:r>
      <w:proofErr w:type="spellStart"/>
      <w:r w:rsidRPr="00996FA9">
        <w:t>CreateMultiPoint</w:t>
      </w:r>
      <w:proofErr w:type="spellEnd"/>
      <w:r w:rsidRPr="00996FA9">
        <w:t xml:space="preserve">(Point[] </w:t>
      </w:r>
      <w:r w:rsidRPr="00996FA9">
        <w:rPr>
          <w:i/>
        </w:rPr>
        <w:t>points</w:t>
      </w:r>
      <w:r w:rsidRPr="00996FA9">
        <w:t>)</w:t>
      </w:r>
    </w:p>
    <w:p w14:paraId="16EA13C6" w14:textId="77777777" w:rsidR="008C23FC" w:rsidRPr="00996FA9" w:rsidRDefault="008C23FC" w:rsidP="005274DB">
      <w:pPr>
        <w:spacing w:before="0" w:after="120"/>
        <w:rPr>
          <w:b/>
          <w:lang w:val="en-GB"/>
        </w:rPr>
      </w:pPr>
      <w:r w:rsidRPr="00996FA9">
        <w:rPr>
          <w:b/>
          <w:u w:val="single"/>
          <w:lang w:val="en-GB"/>
        </w:rPr>
        <w:t>Return Value</w:t>
      </w:r>
      <w:r w:rsidR="0037318E" w:rsidRPr="00996FA9">
        <w:rPr>
          <w:b/>
          <w:u w:val="single"/>
          <w:lang w:val="en-GB"/>
        </w:rPr>
        <w:t>:</w:t>
      </w:r>
    </w:p>
    <w:p w14:paraId="2D054BF4" w14:textId="77777777" w:rsidR="008C23FC" w:rsidRPr="00996FA9" w:rsidRDefault="008C23FC" w:rsidP="005274DB">
      <w:pPr>
        <w:spacing w:before="0" w:after="120"/>
        <w:rPr>
          <w:i/>
          <w:lang w:val="en-GB"/>
        </w:rPr>
      </w:pPr>
      <w:r w:rsidRPr="00996FA9">
        <w:rPr>
          <w:i/>
          <w:lang w:val="en-GB"/>
        </w:rPr>
        <w:t>MultiPoint</w:t>
      </w:r>
    </w:p>
    <w:p w14:paraId="3F3F8BE2" w14:textId="77777777" w:rsidR="008C23FC" w:rsidRPr="00996FA9" w:rsidRDefault="008C23FC" w:rsidP="005274DB">
      <w:pPr>
        <w:spacing w:before="0" w:after="120"/>
        <w:ind w:left="720"/>
        <w:rPr>
          <w:lang w:val="en-GB"/>
        </w:rPr>
      </w:pPr>
      <w:r w:rsidRPr="00996FA9">
        <w:rPr>
          <w:lang w:val="en-GB"/>
        </w:rPr>
        <w:t>A Lua table containin</w:t>
      </w:r>
      <w:r w:rsidR="00EA278B" w:rsidRPr="00996FA9">
        <w:rPr>
          <w:lang w:val="en-GB"/>
        </w:rPr>
        <w:t>g a multipoint object</w:t>
      </w:r>
      <w:r w:rsidR="00B77DB5" w:rsidRPr="00996FA9">
        <w:rPr>
          <w:lang w:val="en-GB"/>
        </w:rPr>
        <w:t>.</w:t>
      </w:r>
    </w:p>
    <w:p w14:paraId="03E63871" w14:textId="77777777" w:rsidR="008C23FC" w:rsidRPr="00996FA9" w:rsidRDefault="008C23FC" w:rsidP="005274DB">
      <w:pPr>
        <w:spacing w:before="0" w:after="120"/>
        <w:rPr>
          <w:b/>
          <w:u w:val="single"/>
          <w:lang w:val="en-GB"/>
        </w:rPr>
      </w:pPr>
      <w:r w:rsidRPr="00996FA9">
        <w:rPr>
          <w:b/>
          <w:u w:val="single"/>
          <w:lang w:val="en-GB"/>
        </w:rPr>
        <w:t>Parameters</w:t>
      </w:r>
      <w:r w:rsidR="0037318E" w:rsidRPr="00996FA9">
        <w:rPr>
          <w:b/>
          <w:u w:val="single"/>
          <w:lang w:val="en-GB"/>
        </w:rPr>
        <w:t>:</w:t>
      </w:r>
    </w:p>
    <w:p w14:paraId="32100AA3" w14:textId="77777777" w:rsidR="008C23FC" w:rsidRPr="00996FA9" w:rsidRDefault="008C23FC" w:rsidP="005274DB">
      <w:pPr>
        <w:spacing w:before="0" w:after="120"/>
        <w:rPr>
          <w:lang w:val="en-GB"/>
        </w:rPr>
      </w:pPr>
      <w:r w:rsidRPr="00996FA9">
        <w:rPr>
          <w:i/>
          <w:lang w:val="en-GB"/>
        </w:rPr>
        <w:t>points</w:t>
      </w:r>
      <w:r w:rsidR="00A37CB4" w:rsidRPr="00996FA9">
        <w:rPr>
          <w:lang w:val="en-GB"/>
        </w:rPr>
        <w:t xml:space="preserve">: </w:t>
      </w:r>
      <w:r w:rsidR="00E16C7D" w:rsidRPr="00996FA9">
        <w:rPr>
          <w:lang w:val="en-GB"/>
        </w:rPr>
        <w:t>Point[]</w:t>
      </w:r>
    </w:p>
    <w:p w14:paraId="2C74E2E9" w14:textId="77777777" w:rsidR="008C23FC" w:rsidRPr="00996FA9" w:rsidRDefault="008C23FC" w:rsidP="005274DB">
      <w:pPr>
        <w:spacing w:before="0" w:after="120"/>
        <w:ind w:left="720"/>
        <w:rPr>
          <w:lang w:val="en-GB"/>
        </w:rPr>
      </w:pPr>
      <w:r w:rsidRPr="00996FA9">
        <w:rPr>
          <w:lang w:val="en-GB"/>
        </w:rPr>
        <w:t xml:space="preserve">A Lua array of points.  The host creates each point by calling </w:t>
      </w:r>
      <w:proofErr w:type="spellStart"/>
      <w:r w:rsidRPr="00996FA9">
        <w:rPr>
          <w:i/>
          <w:lang w:val="en-GB"/>
        </w:rPr>
        <w:t>CreatePoint</w:t>
      </w:r>
      <w:proofErr w:type="spellEnd"/>
      <w:r w:rsidRPr="00996FA9">
        <w:rPr>
          <w:lang w:val="en-GB"/>
        </w:rPr>
        <w:t>.</w:t>
      </w:r>
    </w:p>
    <w:p w14:paraId="1B31DA5D" w14:textId="77777777" w:rsidR="008C23FC" w:rsidRPr="00996FA9" w:rsidRDefault="008C23FC" w:rsidP="005274DB">
      <w:pPr>
        <w:spacing w:before="0" w:after="120"/>
        <w:rPr>
          <w:b/>
          <w:u w:val="single"/>
          <w:lang w:val="en-GB"/>
        </w:rPr>
      </w:pPr>
      <w:r w:rsidRPr="00996FA9">
        <w:rPr>
          <w:b/>
          <w:u w:val="single"/>
          <w:lang w:val="en-GB"/>
        </w:rPr>
        <w:t>Remarks</w:t>
      </w:r>
      <w:r w:rsidR="0037318E" w:rsidRPr="00996FA9">
        <w:rPr>
          <w:b/>
          <w:u w:val="single"/>
          <w:lang w:val="en-GB"/>
        </w:rPr>
        <w:t>:</w:t>
      </w:r>
    </w:p>
    <w:p w14:paraId="6292F3D4" w14:textId="77777777" w:rsidR="008C23FC" w:rsidRPr="00996FA9" w:rsidRDefault="00FD49B5" w:rsidP="005274DB">
      <w:pPr>
        <w:spacing w:before="0" w:after="120"/>
        <w:rPr>
          <w:lang w:val="en-GB"/>
        </w:rPr>
      </w:pPr>
      <w:r w:rsidRPr="00996FA9">
        <w:rPr>
          <w:lang w:val="en-GB"/>
        </w:rPr>
        <w:t xml:space="preserve">Called from the </w:t>
      </w:r>
      <w:r w:rsidR="008C23FC" w:rsidRPr="00996FA9">
        <w:rPr>
          <w:lang w:val="en-GB"/>
        </w:rPr>
        <w:t>host to cre</w:t>
      </w:r>
      <w:r w:rsidRPr="00996FA9">
        <w:rPr>
          <w:lang w:val="en-GB"/>
        </w:rPr>
        <w:t>ate a multipoint spatial object for use by the scripting catalogue.</w:t>
      </w:r>
    </w:p>
    <w:p w14:paraId="3AA1083F" w14:textId="77777777" w:rsidR="008C23FC" w:rsidRPr="00996FA9" w:rsidRDefault="008C23FC" w:rsidP="005274DB">
      <w:pPr>
        <w:spacing w:before="0" w:after="120"/>
        <w:rPr>
          <w:lang w:val="en-GB"/>
        </w:rPr>
      </w:pPr>
      <w:r w:rsidRPr="00996FA9">
        <w:rPr>
          <w:lang w:val="en-GB"/>
        </w:rPr>
        <w:t xml:space="preserve">It is not intended that the host manipulate the returned </w:t>
      </w:r>
      <w:r w:rsidR="00637B58" w:rsidRPr="00996FA9">
        <w:rPr>
          <w:lang w:val="en-GB"/>
        </w:rPr>
        <w:t>object</w:t>
      </w:r>
      <w:r w:rsidRPr="00996FA9">
        <w:rPr>
          <w:lang w:val="en-GB"/>
        </w:rPr>
        <w:t xml:space="preserve">; the </w:t>
      </w:r>
      <w:r w:rsidR="000A14EC" w:rsidRPr="00996FA9">
        <w:rPr>
          <w:lang w:val="en-GB"/>
        </w:rPr>
        <w:t>object</w:t>
      </w:r>
      <w:r w:rsidRPr="00996FA9">
        <w:rPr>
          <w:lang w:val="en-GB"/>
        </w:rPr>
        <w:t xml:space="preserve"> is intended to be passed from the host back to the scripting catalogue.</w:t>
      </w:r>
    </w:p>
    <w:p w14:paraId="258090A4" w14:textId="77777777" w:rsidR="0037318E" w:rsidRPr="00996FA9" w:rsidRDefault="0037318E" w:rsidP="003319AB">
      <w:pPr>
        <w:pStyle w:val="Heading4"/>
      </w:pPr>
      <w:proofErr w:type="spellStart"/>
      <w:r w:rsidRPr="00996FA9">
        <w:t>CurveSegment</w:t>
      </w:r>
      <w:proofErr w:type="spellEnd"/>
      <w:r w:rsidRPr="00996FA9">
        <w:t xml:space="preserve">  </w:t>
      </w:r>
      <w:proofErr w:type="spellStart"/>
      <w:r w:rsidRPr="00996FA9">
        <w:t>CreateCurveSegment</w:t>
      </w:r>
      <w:proofErr w:type="spellEnd"/>
      <w:r w:rsidRPr="00996FA9">
        <w:t xml:space="preserve">(Point[] </w:t>
      </w:r>
      <w:proofErr w:type="spellStart"/>
      <w:r w:rsidRPr="00996FA9">
        <w:rPr>
          <w:i/>
        </w:rPr>
        <w:t>controlPoints</w:t>
      </w:r>
      <w:proofErr w:type="spellEnd"/>
      <w:r w:rsidRPr="00996FA9">
        <w:t xml:space="preserve">, string </w:t>
      </w:r>
      <w:r w:rsidRPr="00996FA9">
        <w:rPr>
          <w:i/>
        </w:rPr>
        <w:t>interpolation</w:t>
      </w:r>
      <w:r w:rsidRPr="00996FA9">
        <w:t>)</w:t>
      </w:r>
    </w:p>
    <w:p w14:paraId="50399DF2" w14:textId="77777777" w:rsidR="008C23FC" w:rsidRPr="00996FA9" w:rsidRDefault="008C23FC" w:rsidP="00A64382">
      <w:pPr>
        <w:spacing w:before="0" w:after="120"/>
        <w:rPr>
          <w:b/>
          <w:lang w:val="en-GB"/>
        </w:rPr>
      </w:pPr>
      <w:r w:rsidRPr="00996FA9">
        <w:rPr>
          <w:b/>
          <w:u w:val="single"/>
          <w:lang w:val="en-GB"/>
        </w:rPr>
        <w:t>Return Value</w:t>
      </w:r>
      <w:r w:rsidR="0037318E" w:rsidRPr="00996FA9">
        <w:rPr>
          <w:b/>
          <w:u w:val="single"/>
          <w:lang w:val="en-GB"/>
        </w:rPr>
        <w:t>:</w:t>
      </w:r>
    </w:p>
    <w:p w14:paraId="4D6D39DC" w14:textId="77777777" w:rsidR="008C23FC" w:rsidRPr="00996FA9" w:rsidRDefault="008C23FC" w:rsidP="00A64382">
      <w:pPr>
        <w:spacing w:before="0" w:after="120"/>
        <w:rPr>
          <w:i/>
          <w:lang w:val="en-GB"/>
        </w:rPr>
      </w:pPr>
      <w:proofErr w:type="spellStart"/>
      <w:r w:rsidRPr="00996FA9">
        <w:rPr>
          <w:i/>
          <w:lang w:val="en-GB"/>
        </w:rPr>
        <w:t>CurveSegment</w:t>
      </w:r>
      <w:proofErr w:type="spellEnd"/>
    </w:p>
    <w:p w14:paraId="72518ACE" w14:textId="77777777" w:rsidR="008C23FC" w:rsidRPr="00996FA9" w:rsidRDefault="005B548A" w:rsidP="00A64382">
      <w:pPr>
        <w:spacing w:before="0" w:after="120"/>
        <w:ind w:left="720"/>
        <w:rPr>
          <w:lang w:val="en-GB"/>
        </w:rPr>
      </w:pPr>
      <w:r w:rsidRPr="00996FA9">
        <w:rPr>
          <w:lang w:val="en-GB"/>
        </w:rPr>
        <w:t xml:space="preserve">A Lua table containing a </w:t>
      </w:r>
      <w:r w:rsidR="008C23FC" w:rsidRPr="00996FA9">
        <w:rPr>
          <w:lang w:val="en-GB"/>
        </w:rPr>
        <w:t>curve segment object.</w:t>
      </w:r>
    </w:p>
    <w:p w14:paraId="3D46F187" w14:textId="77777777" w:rsidR="008C23FC" w:rsidRPr="00996FA9" w:rsidRDefault="008C23FC" w:rsidP="00A64382">
      <w:pPr>
        <w:spacing w:before="0" w:after="120"/>
        <w:rPr>
          <w:b/>
          <w:u w:val="single"/>
          <w:lang w:val="en-GB"/>
        </w:rPr>
      </w:pPr>
      <w:r w:rsidRPr="00996FA9">
        <w:rPr>
          <w:b/>
          <w:u w:val="single"/>
          <w:lang w:val="en-GB"/>
        </w:rPr>
        <w:t>Parameters</w:t>
      </w:r>
      <w:r w:rsidR="0037318E" w:rsidRPr="00996FA9">
        <w:rPr>
          <w:b/>
          <w:u w:val="single"/>
          <w:lang w:val="en-GB"/>
        </w:rPr>
        <w:t>:</w:t>
      </w:r>
    </w:p>
    <w:p w14:paraId="65ACA913" w14:textId="77777777" w:rsidR="008C23FC" w:rsidRPr="00996FA9" w:rsidRDefault="008C23FC" w:rsidP="00A64382">
      <w:pPr>
        <w:spacing w:before="0" w:after="120"/>
        <w:rPr>
          <w:lang w:val="en-GB"/>
        </w:rPr>
      </w:pPr>
      <w:proofErr w:type="spellStart"/>
      <w:r w:rsidRPr="00996FA9">
        <w:rPr>
          <w:i/>
          <w:lang w:val="en-GB"/>
        </w:rPr>
        <w:t>controlPoints</w:t>
      </w:r>
      <w:proofErr w:type="spellEnd"/>
      <w:r w:rsidR="00132E53" w:rsidRPr="00996FA9">
        <w:rPr>
          <w:lang w:val="en-GB"/>
        </w:rPr>
        <w:t>: Point[]</w:t>
      </w:r>
    </w:p>
    <w:p w14:paraId="2BDF205C" w14:textId="77777777" w:rsidR="008C23FC" w:rsidRPr="00996FA9" w:rsidRDefault="008C23FC" w:rsidP="00A64382">
      <w:pPr>
        <w:spacing w:before="0" w:after="120"/>
        <w:ind w:left="720"/>
        <w:rPr>
          <w:lang w:val="en-GB"/>
        </w:rPr>
      </w:pPr>
      <w:r w:rsidRPr="00996FA9">
        <w:rPr>
          <w:lang w:val="en-GB"/>
        </w:rPr>
        <w:t xml:space="preserve">Array of points that define the control points of the curve segment. The host creates each </w:t>
      </w:r>
      <w:proofErr w:type="spellStart"/>
      <w:r w:rsidRPr="00996FA9">
        <w:rPr>
          <w:lang w:val="en-GB"/>
        </w:rPr>
        <w:t>controlPoint</w:t>
      </w:r>
      <w:proofErr w:type="spellEnd"/>
      <w:r w:rsidRPr="00996FA9">
        <w:rPr>
          <w:lang w:val="en-GB"/>
        </w:rPr>
        <w:t xml:space="preserve"> by calling </w:t>
      </w:r>
      <w:proofErr w:type="spellStart"/>
      <w:r w:rsidRPr="00996FA9">
        <w:rPr>
          <w:i/>
          <w:lang w:val="en-GB"/>
        </w:rPr>
        <w:t>CreatePoint</w:t>
      </w:r>
      <w:proofErr w:type="spellEnd"/>
      <w:r w:rsidRPr="00996FA9">
        <w:rPr>
          <w:lang w:val="en-GB"/>
        </w:rPr>
        <w:t>.</w:t>
      </w:r>
    </w:p>
    <w:p w14:paraId="29E936D3" w14:textId="77777777" w:rsidR="008C23FC" w:rsidRPr="00996FA9" w:rsidRDefault="0037318E" w:rsidP="00A64382">
      <w:pPr>
        <w:spacing w:before="0" w:after="120"/>
        <w:rPr>
          <w:lang w:val="en-GB"/>
        </w:rPr>
      </w:pPr>
      <w:r w:rsidRPr="00996FA9">
        <w:rPr>
          <w:lang w:val="en-GB"/>
        </w:rPr>
        <w:t>I</w:t>
      </w:r>
      <w:r w:rsidR="008C23FC" w:rsidRPr="00996FA9">
        <w:rPr>
          <w:lang w:val="en-GB"/>
        </w:rPr>
        <w:t>nterpolation: string</w:t>
      </w:r>
    </w:p>
    <w:p w14:paraId="72E9087A" w14:textId="77777777" w:rsidR="008C23FC" w:rsidRPr="00996FA9" w:rsidRDefault="008C23FC" w:rsidP="00A64382">
      <w:pPr>
        <w:spacing w:before="0" w:after="120"/>
        <w:ind w:left="720"/>
        <w:rPr>
          <w:lang w:val="en-GB"/>
        </w:rPr>
      </w:pPr>
      <w:r w:rsidRPr="00996FA9">
        <w:rPr>
          <w:lang w:val="en-GB"/>
        </w:rPr>
        <w:t>The interpolation to use when connecting the control points. One of</w:t>
      </w:r>
      <w:r w:rsidR="00B37A92" w:rsidRPr="00996FA9">
        <w:rPr>
          <w:lang w:val="en-GB"/>
        </w:rPr>
        <w:t xml:space="preserve"> S100_CurveInterpolationL:name</w:t>
      </w:r>
      <w:r w:rsidRPr="00996FA9">
        <w:rPr>
          <w:lang w:val="en-GB"/>
        </w:rPr>
        <w:t>.</w:t>
      </w:r>
    </w:p>
    <w:p w14:paraId="70F729A0" w14:textId="77777777" w:rsidR="008C23FC" w:rsidRPr="00996FA9" w:rsidRDefault="008C23FC" w:rsidP="00A64382">
      <w:pPr>
        <w:spacing w:before="0" w:after="120"/>
        <w:rPr>
          <w:b/>
          <w:u w:val="single"/>
          <w:lang w:val="en-GB"/>
        </w:rPr>
      </w:pPr>
      <w:r w:rsidRPr="00996FA9">
        <w:rPr>
          <w:b/>
          <w:u w:val="single"/>
          <w:lang w:val="en-GB"/>
        </w:rPr>
        <w:t>Remarks</w:t>
      </w:r>
      <w:r w:rsidR="0037318E" w:rsidRPr="00996FA9">
        <w:rPr>
          <w:b/>
          <w:u w:val="single"/>
          <w:lang w:val="en-GB"/>
        </w:rPr>
        <w:t>:</w:t>
      </w:r>
    </w:p>
    <w:p w14:paraId="5504E253" w14:textId="77777777" w:rsidR="008C23FC" w:rsidRPr="00996FA9" w:rsidRDefault="009D0637" w:rsidP="00A64382">
      <w:pPr>
        <w:spacing w:before="0" w:after="120"/>
        <w:rPr>
          <w:lang w:val="en-GB"/>
        </w:rPr>
      </w:pPr>
      <w:r w:rsidRPr="00996FA9">
        <w:rPr>
          <w:lang w:val="en-GB"/>
        </w:rPr>
        <w:t xml:space="preserve">Called from the host </w:t>
      </w:r>
      <w:r w:rsidR="008C23FC" w:rsidRPr="00996FA9">
        <w:rPr>
          <w:lang w:val="en-GB"/>
        </w:rPr>
        <w:t>to create a curve segment spatial object.</w:t>
      </w:r>
    </w:p>
    <w:p w14:paraId="376B6617" w14:textId="77777777" w:rsidR="00F5536E" w:rsidRPr="00996FA9" w:rsidRDefault="00F5536E" w:rsidP="00A64382">
      <w:pPr>
        <w:spacing w:before="0" w:after="120"/>
        <w:rPr>
          <w:lang w:val="en-GB"/>
        </w:rPr>
      </w:pPr>
      <w:r w:rsidRPr="00996FA9">
        <w:rPr>
          <w:lang w:val="en-GB"/>
        </w:rPr>
        <w:t>It is not intended that the host manipulate the returned object; the object is intended to be passed from the host back to the scripting catalogue.</w:t>
      </w:r>
    </w:p>
    <w:p w14:paraId="422E2A3E" w14:textId="36823BA8" w:rsidR="0037318E" w:rsidRPr="00996FA9" w:rsidRDefault="0037318E" w:rsidP="003319AB">
      <w:pPr>
        <w:pStyle w:val="Heading4"/>
      </w:pPr>
      <w:r w:rsidRPr="00996FA9">
        <w:t xml:space="preserve">Curve </w:t>
      </w:r>
      <w:proofErr w:type="spellStart"/>
      <w:r w:rsidRPr="00996FA9">
        <w:t>CreateCurve</w:t>
      </w:r>
      <w:proofErr w:type="spellEnd"/>
      <w:r w:rsidRPr="00996FA9">
        <w:t>(</w:t>
      </w:r>
      <w:proofErr w:type="spellStart"/>
      <w:r w:rsidR="00F50267">
        <w:t>SpatialAssociation</w:t>
      </w:r>
      <w:proofErr w:type="spellEnd"/>
      <w:r w:rsidR="00F50267" w:rsidRPr="00996FA9">
        <w:t xml:space="preserve"> </w:t>
      </w:r>
      <w:proofErr w:type="spellStart"/>
      <w:r w:rsidRPr="00996FA9">
        <w:rPr>
          <w:i/>
        </w:rPr>
        <w:t>startPoint</w:t>
      </w:r>
      <w:proofErr w:type="spellEnd"/>
      <w:r w:rsidRPr="00996FA9">
        <w:t xml:space="preserve">, </w:t>
      </w:r>
      <w:proofErr w:type="spellStart"/>
      <w:r w:rsidR="00F50267">
        <w:t>SpatialAssociation</w:t>
      </w:r>
      <w:proofErr w:type="spellEnd"/>
      <w:r w:rsidR="00F50267" w:rsidRPr="00996FA9">
        <w:t xml:space="preserve"> </w:t>
      </w:r>
      <w:proofErr w:type="spellStart"/>
      <w:r w:rsidRPr="00996FA9">
        <w:rPr>
          <w:i/>
        </w:rPr>
        <w:t>endPoint</w:t>
      </w:r>
      <w:proofErr w:type="spellEnd"/>
      <w:r w:rsidRPr="00996FA9">
        <w:t xml:space="preserve">, </w:t>
      </w:r>
      <w:proofErr w:type="spellStart"/>
      <w:r w:rsidRPr="00996FA9">
        <w:t>CurveSegment</w:t>
      </w:r>
      <w:proofErr w:type="spellEnd"/>
      <w:r w:rsidRPr="00996FA9">
        <w:t xml:space="preserve">[] </w:t>
      </w:r>
      <w:r w:rsidRPr="00996FA9">
        <w:rPr>
          <w:i/>
        </w:rPr>
        <w:t>segments</w:t>
      </w:r>
      <w:r w:rsidRPr="00996FA9">
        <w:t>)</w:t>
      </w:r>
    </w:p>
    <w:p w14:paraId="0017653E" w14:textId="77777777" w:rsidR="008C23FC" w:rsidRPr="00996FA9" w:rsidRDefault="008C23FC" w:rsidP="00A64382">
      <w:pPr>
        <w:spacing w:before="0" w:after="120"/>
        <w:rPr>
          <w:b/>
          <w:lang w:val="en-GB"/>
        </w:rPr>
      </w:pPr>
      <w:r w:rsidRPr="00996FA9">
        <w:rPr>
          <w:b/>
          <w:u w:val="single"/>
          <w:lang w:val="en-GB"/>
        </w:rPr>
        <w:t>Return Value</w:t>
      </w:r>
      <w:r w:rsidR="0037318E" w:rsidRPr="00996FA9">
        <w:rPr>
          <w:b/>
          <w:u w:val="single"/>
          <w:lang w:val="en-GB"/>
        </w:rPr>
        <w:t>:</w:t>
      </w:r>
    </w:p>
    <w:p w14:paraId="1C93B166" w14:textId="77777777" w:rsidR="008C23FC" w:rsidRPr="00996FA9" w:rsidRDefault="008C23FC" w:rsidP="00A64382">
      <w:pPr>
        <w:spacing w:before="0" w:after="120"/>
        <w:rPr>
          <w:i/>
          <w:lang w:val="en-GB"/>
        </w:rPr>
      </w:pPr>
      <w:r w:rsidRPr="00996FA9">
        <w:rPr>
          <w:i/>
          <w:lang w:val="en-GB"/>
        </w:rPr>
        <w:t>Curve</w:t>
      </w:r>
    </w:p>
    <w:p w14:paraId="69096088" w14:textId="77777777" w:rsidR="008C23FC" w:rsidRPr="00996FA9" w:rsidRDefault="008C23FC" w:rsidP="00A64382">
      <w:pPr>
        <w:spacing w:before="0" w:after="120"/>
        <w:ind w:left="720"/>
        <w:rPr>
          <w:lang w:val="en-GB"/>
        </w:rPr>
      </w:pPr>
      <w:r w:rsidRPr="00996FA9">
        <w:rPr>
          <w:lang w:val="en-GB"/>
        </w:rPr>
        <w:t xml:space="preserve">A Lua table containing </w:t>
      </w:r>
      <w:r w:rsidR="00DE6EEF" w:rsidRPr="00996FA9">
        <w:rPr>
          <w:lang w:val="en-GB"/>
        </w:rPr>
        <w:t>a</w:t>
      </w:r>
      <w:r w:rsidRPr="00996FA9">
        <w:rPr>
          <w:lang w:val="en-GB"/>
        </w:rPr>
        <w:t xml:space="preserve"> curve object.</w:t>
      </w:r>
    </w:p>
    <w:p w14:paraId="27C93E04" w14:textId="77777777" w:rsidR="008C23FC" w:rsidRPr="00996FA9" w:rsidRDefault="008C23FC" w:rsidP="00A64382">
      <w:pPr>
        <w:spacing w:before="0" w:after="120"/>
        <w:rPr>
          <w:b/>
          <w:u w:val="single"/>
          <w:lang w:val="en-GB"/>
        </w:rPr>
      </w:pPr>
      <w:r w:rsidRPr="00996FA9">
        <w:rPr>
          <w:b/>
          <w:u w:val="single"/>
          <w:lang w:val="en-GB"/>
        </w:rPr>
        <w:t>Parameters</w:t>
      </w:r>
      <w:r w:rsidR="0037318E" w:rsidRPr="00996FA9">
        <w:rPr>
          <w:b/>
          <w:u w:val="single"/>
          <w:lang w:val="en-GB"/>
        </w:rPr>
        <w:t>:</w:t>
      </w:r>
    </w:p>
    <w:p w14:paraId="6E5CD58D" w14:textId="3D377AD1" w:rsidR="008C23FC" w:rsidRPr="00996FA9" w:rsidRDefault="008C23FC" w:rsidP="00A64382">
      <w:pPr>
        <w:spacing w:before="0" w:after="120"/>
        <w:rPr>
          <w:lang w:val="en-GB"/>
        </w:rPr>
      </w:pPr>
      <w:proofErr w:type="spellStart"/>
      <w:r w:rsidRPr="00996FA9">
        <w:rPr>
          <w:i/>
          <w:lang w:val="en-GB"/>
        </w:rPr>
        <w:t>startPoint</w:t>
      </w:r>
      <w:proofErr w:type="spellEnd"/>
      <w:r w:rsidRPr="00996FA9">
        <w:rPr>
          <w:lang w:val="en-GB"/>
        </w:rPr>
        <w:t xml:space="preserve">: </w:t>
      </w:r>
      <w:proofErr w:type="spellStart"/>
      <w:r w:rsidR="00F50267">
        <w:rPr>
          <w:lang w:val="en-GB"/>
        </w:rPr>
        <w:t>SpatialAssociation</w:t>
      </w:r>
      <w:proofErr w:type="spellEnd"/>
    </w:p>
    <w:p w14:paraId="7A79619A" w14:textId="146F7527" w:rsidR="008C23FC" w:rsidRPr="00996FA9" w:rsidRDefault="008C23FC" w:rsidP="00A64382">
      <w:pPr>
        <w:spacing w:before="0" w:after="120"/>
        <w:ind w:left="720"/>
        <w:rPr>
          <w:lang w:val="en-GB"/>
        </w:rPr>
      </w:pPr>
      <w:r w:rsidRPr="00996FA9">
        <w:rPr>
          <w:lang w:val="en-GB"/>
        </w:rPr>
        <w:lastRenderedPageBreak/>
        <w:t xml:space="preserve">Start point for the curve. Host creates by calling </w:t>
      </w:r>
      <w:proofErr w:type="spellStart"/>
      <w:r w:rsidR="00F50267" w:rsidRPr="00996FA9">
        <w:rPr>
          <w:i/>
          <w:lang w:val="en-GB"/>
        </w:rPr>
        <w:t>Create</w:t>
      </w:r>
      <w:r w:rsidR="00F50267">
        <w:rPr>
          <w:i/>
          <w:lang w:val="en-GB"/>
        </w:rPr>
        <w:t>SpatialAssociation</w:t>
      </w:r>
      <w:proofErr w:type="spellEnd"/>
      <w:r w:rsidRPr="00996FA9">
        <w:rPr>
          <w:lang w:val="en-GB"/>
        </w:rPr>
        <w:t>.</w:t>
      </w:r>
    </w:p>
    <w:p w14:paraId="1DA259FE" w14:textId="12EE08C0" w:rsidR="008C23FC" w:rsidRPr="00996FA9" w:rsidRDefault="0037318E" w:rsidP="00A64382">
      <w:pPr>
        <w:spacing w:before="0" w:after="120"/>
        <w:rPr>
          <w:lang w:val="en-GB"/>
        </w:rPr>
      </w:pPr>
      <w:r w:rsidRPr="00996FA9">
        <w:rPr>
          <w:i/>
          <w:lang w:val="en-GB"/>
        </w:rPr>
        <w:t>endpoint</w:t>
      </w:r>
      <w:r w:rsidR="008C23FC" w:rsidRPr="00996FA9">
        <w:rPr>
          <w:lang w:val="en-GB"/>
        </w:rPr>
        <w:t xml:space="preserve">: </w:t>
      </w:r>
      <w:proofErr w:type="spellStart"/>
      <w:r w:rsidR="00F50267">
        <w:rPr>
          <w:lang w:val="en-GB"/>
        </w:rPr>
        <w:t>SpatialAssociation</w:t>
      </w:r>
      <w:proofErr w:type="spellEnd"/>
    </w:p>
    <w:p w14:paraId="7863214A" w14:textId="50D26E56" w:rsidR="008C23FC" w:rsidRPr="00996FA9" w:rsidRDefault="008C23FC" w:rsidP="00A64382">
      <w:pPr>
        <w:spacing w:before="0" w:after="120"/>
        <w:ind w:left="720"/>
        <w:rPr>
          <w:lang w:val="en-GB"/>
        </w:rPr>
      </w:pPr>
      <w:r w:rsidRPr="00996FA9">
        <w:rPr>
          <w:lang w:val="en-GB"/>
        </w:rPr>
        <w:t xml:space="preserve">End point for the curve. Host creates by calling </w:t>
      </w:r>
      <w:proofErr w:type="spellStart"/>
      <w:r w:rsidRPr="00996FA9">
        <w:rPr>
          <w:i/>
          <w:lang w:val="en-GB"/>
        </w:rPr>
        <w:t>Create</w:t>
      </w:r>
      <w:r w:rsidR="00F50267">
        <w:rPr>
          <w:i/>
          <w:lang w:val="en-GB"/>
        </w:rPr>
        <w:t>SpatialAssociation</w:t>
      </w:r>
      <w:proofErr w:type="spellEnd"/>
      <w:r w:rsidRPr="00996FA9">
        <w:rPr>
          <w:lang w:val="en-GB"/>
        </w:rPr>
        <w:t>.</w:t>
      </w:r>
    </w:p>
    <w:p w14:paraId="0E0100AF" w14:textId="77777777" w:rsidR="008C23FC" w:rsidRPr="00996FA9" w:rsidRDefault="00386B3E" w:rsidP="00A64382">
      <w:pPr>
        <w:spacing w:before="0" w:after="120"/>
        <w:rPr>
          <w:lang w:val="en-GB"/>
        </w:rPr>
      </w:pPr>
      <w:r w:rsidRPr="00996FA9">
        <w:rPr>
          <w:i/>
          <w:lang w:val="en-GB"/>
        </w:rPr>
        <w:t>segments</w:t>
      </w:r>
      <w:r w:rsidR="00797AEA" w:rsidRPr="00996FA9">
        <w:rPr>
          <w:lang w:val="en-GB"/>
        </w:rPr>
        <w:t xml:space="preserve">: </w:t>
      </w:r>
      <w:proofErr w:type="spellStart"/>
      <w:r w:rsidR="00797AEA" w:rsidRPr="00996FA9">
        <w:rPr>
          <w:lang w:val="en-GB"/>
        </w:rPr>
        <w:t>CurveSegment</w:t>
      </w:r>
      <w:proofErr w:type="spellEnd"/>
      <w:r w:rsidR="00797AEA" w:rsidRPr="00996FA9">
        <w:rPr>
          <w:lang w:val="en-GB"/>
        </w:rPr>
        <w:t>[]</w:t>
      </w:r>
    </w:p>
    <w:p w14:paraId="5783E329" w14:textId="77777777" w:rsidR="008C23FC" w:rsidRPr="00996FA9" w:rsidRDefault="008C23FC" w:rsidP="00A64382">
      <w:pPr>
        <w:spacing w:before="0" w:after="120"/>
        <w:ind w:left="720"/>
        <w:rPr>
          <w:lang w:val="en-GB"/>
        </w:rPr>
      </w:pPr>
      <w:r w:rsidRPr="00996FA9">
        <w:rPr>
          <w:lang w:val="en-GB"/>
        </w:rPr>
        <w:t xml:space="preserve">An array of curve segments comprising the curve. Each array entry is created by calling </w:t>
      </w:r>
      <w:proofErr w:type="spellStart"/>
      <w:r w:rsidRPr="00996FA9">
        <w:rPr>
          <w:i/>
          <w:lang w:val="en-GB"/>
        </w:rPr>
        <w:t>CreateCurveSegment</w:t>
      </w:r>
      <w:proofErr w:type="spellEnd"/>
      <w:r w:rsidRPr="00996FA9">
        <w:rPr>
          <w:lang w:val="en-GB"/>
        </w:rPr>
        <w:t>.</w:t>
      </w:r>
    </w:p>
    <w:p w14:paraId="79AE6E76" w14:textId="77777777" w:rsidR="008C23FC" w:rsidRPr="00996FA9" w:rsidRDefault="008C23FC" w:rsidP="00A64382">
      <w:pPr>
        <w:spacing w:before="0" w:after="120"/>
        <w:rPr>
          <w:b/>
          <w:u w:val="single"/>
          <w:lang w:val="en-GB"/>
        </w:rPr>
      </w:pPr>
      <w:r w:rsidRPr="00996FA9">
        <w:rPr>
          <w:b/>
          <w:u w:val="single"/>
          <w:lang w:val="en-GB"/>
        </w:rPr>
        <w:t>Remarks</w:t>
      </w:r>
    </w:p>
    <w:p w14:paraId="33D0AB84" w14:textId="77777777" w:rsidR="008C23FC" w:rsidRPr="00996FA9" w:rsidRDefault="00FB0B88" w:rsidP="00A64382">
      <w:pPr>
        <w:spacing w:before="0" w:after="120"/>
        <w:rPr>
          <w:lang w:val="en-GB"/>
        </w:rPr>
      </w:pPr>
      <w:r w:rsidRPr="00996FA9">
        <w:rPr>
          <w:lang w:val="en-GB"/>
        </w:rPr>
        <w:t xml:space="preserve">Called from the host </w:t>
      </w:r>
      <w:r w:rsidR="008C23FC" w:rsidRPr="00996FA9">
        <w:rPr>
          <w:lang w:val="en-GB"/>
        </w:rPr>
        <w:t>to create a curve spatial object.</w:t>
      </w:r>
    </w:p>
    <w:p w14:paraId="6750AA29" w14:textId="77777777" w:rsidR="00295903" w:rsidRPr="00996FA9" w:rsidRDefault="00295903" w:rsidP="00A64382">
      <w:pPr>
        <w:spacing w:before="0" w:after="120"/>
        <w:rPr>
          <w:lang w:val="en-GB"/>
        </w:rPr>
      </w:pPr>
      <w:r w:rsidRPr="00996FA9">
        <w:rPr>
          <w:lang w:val="en-GB"/>
        </w:rPr>
        <w:t>It is not intended that the host manipulate the returned object; the object is intended to be passed from the host back to the scripting catalogue.</w:t>
      </w:r>
    </w:p>
    <w:p w14:paraId="49F5E048" w14:textId="77777777" w:rsidR="00912128" w:rsidRPr="00996FA9" w:rsidRDefault="00912128" w:rsidP="003319AB">
      <w:pPr>
        <w:pStyle w:val="Heading4"/>
      </w:pPr>
      <w:proofErr w:type="spellStart"/>
      <w:r w:rsidRPr="00996FA9">
        <w:t>CompositeCurve</w:t>
      </w:r>
      <w:proofErr w:type="spellEnd"/>
      <w:r w:rsidRPr="00996FA9">
        <w:t xml:space="preserve"> </w:t>
      </w:r>
      <w:proofErr w:type="spellStart"/>
      <w:r w:rsidRPr="00996FA9">
        <w:t>CreateCompositeCurve</w:t>
      </w:r>
      <w:proofErr w:type="spellEnd"/>
      <w:r w:rsidRPr="00996FA9">
        <w:t>(</w:t>
      </w:r>
      <w:proofErr w:type="spellStart"/>
      <w:r w:rsidRPr="00996FA9">
        <w:t>SpatialAssociation</w:t>
      </w:r>
      <w:proofErr w:type="spellEnd"/>
      <w:r w:rsidRPr="00996FA9">
        <w:t xml:space="preserve">[] </w:t>
      </w:r>
      <w:proofErr w:type="spellStart"/>
      <w:r w:rsidRPr="00996FA9">
        <w:rPr>
          <w:i/>
        </w:rPr>
        <w:t>curveAssociations</w:t>
      </w:r>
      <w:proofErr w:type="spellEnd"/>
      <w:r w:rsidRPr="00996FA9">
        <w:t>)</w:t>
      </w:r>
    </w:p>
    <w:p w14:paraId="78A9FA54" w14:textId="77777777" w:rsidR="008C23FC" w:rsidRPr="00996FA9" w:rsidRDefault="008C23FC" w:rsidP="007606C2">
      <w:pPr>
        <w:spacing w:before="0" w:after="120"/>
        <w:rPr>
          <w:b/>
          <w:lang w:val="en-GB"/>
        </w:rPr>
      </w:pPr>
      <w:r w:rsidRPr="00996FA9">
        <w:rPr>
          <w:b/>
          <w:u w:val="single"/>
          <w:lang w:val="en-GB"/>
        </w:rPr>
        <w:t>Return Value</w:t>
      </w:r>
      <w:r w:rsidR="00912128" w:rsidRPr="00996FA9">
        <w:rPr>
          <w:b/>
          <w:u w:val="single"/>
          <w:lang w:val="en-GB"/>
        </w:rPr>
        <w:t>:</w:t>
      </w:r>
    </w:p>
    <w:p w14:paraId="2BF54FFE" w14:textId="77777777" w:rsidR="008C23FC" w:rsidRPr="00996FA9" w:rsidRDefault="008C23FC" w:rsidP="007606C2">
      <w:pPr>
        <w:spacing w:before="0" w:after="120"/>
        <w:rPr>
          <w:i/>
          <w:lang w:val="en-GB"/>
        </w:rPr>
      </w:pPr>
      <w:proofErr w:type="spellStart"/>
      <w:r w:rsidRPr="00996FA9">
        <w:rPr>
          <w:i/>
          <w:lang w:val="en-GB"/>
        </w:rPr>
        <w:t>CompositeCurve</w:t>
      </w:r>
      <w:proofErr w:type="spellEnd"/>
    </w:p>
    <w:p w14:paraId="7D0A9744" w14:textId="77777777" w:rsidR="008C23FC" w:rsidRPr="00996FA9" w:rsidRDefault="00333BFB" w:rsidP="007606C2">
      <w:pPr>
        <w:spacing w:before="0" w:after="120"/>
        <w:ind w:left="720"/>
        <w:rPr>
          <w:lang w:val="en-GB"/>
        </w:rPr>
      </w:pPr>
      <w:r w:rsidRPr="00996FA9">
        <w:rPr>
          <w:lang w:val="en-GB"/>
        </w:rPr>
        <w:t xml:space="preserve">A Lua table containing a </w:t>
      </w:r>
      <w:r w:rsidR="008C23FC" w:rsidRPr="00996FA9">
        <w:rPr>
          <w:lang w:val="en-GB"/>
        </w:rPr>
        <w:t>composite curve object.</w:t>
      </w:r>
    </w:p>
    <w:p w14:paraId="1A59FD4C" w14:textId="77777777" w:rsidR="008C23FC" w:rsidRPr="00996FA9" w:rsidRDefault="008C23FC" w:rsidP="007606C2">
      <w:pPr>
        <w:spacing w:before="0" w:after="120"/>
        <w:rPr>
          <w:b/>
          <w:u w:val="single"/>
          <w:lang w:val="en-GB"/>
        </w:rPr>
      </w:pPr>
      <w:r w:rsidRPr="00996FA9">
        <w:rPr>
          <w:b/>
          <w:u w:val="single"/>
          <w:lang w:val="en-GB"/>
        </w:rPr>
        <w:t>Parameters</w:t>
      </w:r>
      <w:r w:rsidR="00912128" w:rsidRPr="00996FA9">
        <w:rPr>
          <w:b/>
          <w:u w:val="single"/>
          <w:lang w:val="en-GB"/>
        </w:rPr>
        <w:t>:</w:t>
      </w:r>
    </w:p>
    <w:p w14:paraId="09570E2D" w14:textId="77777777" w:rsidR="008C23FC" w:rsidRPr="00996FA9" w:rsidRDefault="008C23FC" w:rsidP="007606C2">
      <w:pPr>
        <w:spacing w:before="0" w:after="120"/>
        <w:rPr>
          <w:lang w:val="en-GB"/>
        </w:rPr>
      </w:pPr>
      <w:proofErr w:type="spellStart"/>
      <w:r w:rsidRPr="00996FA9">
        <w:rPr>
          <w:i/>
          <w:lang w:val="en-GB"/>
        </w:rPr>
        <w:t>curveAssociations</w:t>
      </w:r>
      <w:proofErr w:type="spellEnd"/>
      <w:r w:rsidR="00906CE0" w:rsidRPr="00996FA9">
        <w:rPr>
          <w:lang w:val="en-GB"/>
        </w:rPr>
        <w:t xml:space="preserve">: </w:t>
      </w:r>
      <w:proofErr w:type="spellStart"/>
      <w:r w:rsidR="00906CE0" w:rsidRPr="00996FA9">
        <w:rPr>
          <w:lang w:val="en-GB"/>
        </w:rPr>
        <w:t>SpatialAssociation</w:t>
      </w:r>
      <w:proofErr w:type="spellEnd"/>
      <w:r w:rsidR="00906CE0" w:rsidRPr="00996FA9">
        <w:rPr>
          <w:lang w:val="en-GB"/>
        </w:rPr>
        <w:t>[]</w:t>
      </w:r>
    </w:p>
    <w:p w14:paraId="6BC78559" w14:textId="77777777" w:rsidR="008C23FC" w:rsidRPr="00996FA9" w:rsidRDefault="008C23FC" w:rsidP="007606C2">
      <w:pPr>
        <w:spacing w:before="0" w:after="120"/>
        <w:ind w:left="720"/>
        <w:rPr>
          <w:lang w:val="en-GB"/>
        </w:rPr>
      </w:pPr>
      <w:r w:rsidRPr="00996FA9">
        <w:rPr>
          <w:lang w:val="en-GB"/>
        </w:rPr>
        <w:t xml:space="preserve">Array of spatial associations that define the elements of the composite curve. The host creates each </w:t>
      </w:r>
      <w:proofErr w:type="spellStart"/>
      <w:r w:rsidRPr="00996FA9">
        <w:rPr>
          <w:lang w:val="en-GB"/>
        </w:rPr>
        <w:t>SpatialAssociation</w:t>
      </w:r>
      <w:proofErr w:type="spellEnd"/>
      <w:r w:rsidRPr="00996FA9">
        <w:rPr>
          <w:lang w:val="en-GB"/>
        </w:rPr>
        <w:t xml:space="preserve"> by calling </w:t>
      </w:r>
      <w:proofErr w:type="spellStart"/>
      <w:r w:rsidRPr="00996FA9">
        <w:rPr>
          <w:i/>
          <w:lang w:val="en-GB"/>
        </w:rPr>
        <w:t>CreateSpatialAssociation</w:t>
      </w:r>
      <w:proofErr w:type="spellEnd"/>
      <w:r w:rsidRPr="00996FA9">
        <w:rPr>
          <w:lang w:val="en-GB"/>
        </w:rPr>
        <w:t>.</w:t>
      </w:r>
    </w:p>
    <w:p w14:paraId="60539F97" w14:textId="77777777" w:rsidR="008C23FC" w:rsidRPr="00996FA9" w:rsidRDefault="008C23FC" w:rsidP="007606C2">
      <w:pPr>
        <w:spacing w:before="0" w:after="120"/>
        <w:rPr>
          <w:b/>
          <w:u w:val="single"/>
          <w:lang w:val="en-GB"/>
        </w:rPr>
      </w:pPr>
      <w:r w:rsidRPr="00996FA9">
        <w:rPr>
          <w:b/>
          <w:u w:val="single"/>
          <w:lang w:val="en-GB"/>
        </w:rPr>
        <w:t>Remarks</w:t>
      </w:r>
      <w:r w:rsidR="00912128" w:rsidRPr="00996FA9">
        <w:rPr>
          <w:b/>
          <w:u w:val="single"/>
          <w:lang w:val="en-GB"/>
        </w:rPr>
        <w:t>:</w:t>
      </w:r>
    </w:p>
    <w:p w14:paraId="031E523B" w14:textId="77777777" w:rsidR="008C23FC" w:rsidRPr="00996FA9" w:rsidRDefault="00510F44" w:rsidP="007606C2">
      <w:pPr>
        <w:spacing w:before="0" w:after="120"/>
        <w:rPr>
          <w:lang w:val="en-GB"/>
        </w:rPr>
      </w:pPr>
      <w:r w:rsidRPr="00996FA9">
        <w:rPr>
          <w:lang w:val="en-GB"/>
        </w:rPr>
        <w:t xml:space="preserve">Called from the host </w:t>
      </w:r>
      <w:r w:rsidR="008C23FC" w:rsidRPr="00996FA9">
        <w:rPr>
          <w:lang w:val="en-GB"/>
        </w:rPr>
        <w:t>to create a composite curve spatial object.</w:t>
      </w:r>
    </w:p>
    <w:p w14:paraId="3D4543E7" w14:textId="77777777" w:rsidR="00295903" w:rsidRPr="00996FA9" w:rsidRDefault="00295903" w:rsidP="007606C2">
      <w:pPr>
        <w:spacing w:before="0" w:after="120"/>
        <w:rPr>
          <w:lang w:val="en-GB"/>
        </w:rPr>
      </w:pPr>
      <w:r w:rsidRPr="00996FA9">
        <w:rPr>
          <w:lang w:val="en-GB"/>
        </w:rPr>
        <w:t>It is not intended that the host manipulate the returned object; the object is intended to be passed from the host back to the scripting catalogue.</w:t>
      </w:r>
    </w:p>
    <w:p w14:paraId="3F5B6EA3" w14:textId="77777777" w:rsidR="00912128" w:rsidRPr="00996FA9" w:rsidRDefault="00912128" w:rsidP="003319AB">
      <w:pPr>
        <w:pStyle w:val="Heading4"/>
      </w:pPr>
      <w:r w:rsidRPr="00996FA9">
        <w:t>Surface CreateSurface(</w:t>
      </w:r>
      <w:proofErr w:type="spellStart"/>
      <w:r w:rsidRPr="00996FA9">
        <w:t>SpatialAssociation</w:t>
      </w:r>
      <w:proofErr w:type="spellEnd"/>
      <w:r w:rsidRPr="00996FA9">
        <w:t xml:space="preserve"> </w:t>
      </w:r>
      <w:proofErr w:type="spellStart"/>
      <w:r w:rsidRPr="00996FA9">
        <w:rPr>
          <w:i/>
        </w:rPr>
        <w:t>exteriorRing</w:t>
      </w:r>
      <w:proofErr w:type="spellEnd"/>
      <w:r w:rsidRPr="00996FA9">
        <w:t xml:space="preserve">, variant </w:t>
      </w:r>
      <w:proofErr w:type="spellStart"/>
      <w:r w:rsidRPr="00996FA9">
        <w:rPr>
          <w:i/>
        </w:rPr>
        <w:t>interiorRings</w:t>
      </w:r>
      <w:proofErr w:type="spellEnd"/>
      <w:r w:rsidRPr="00996FA9">
        <w:t>)</w:t>
      </w:r>
    </w:p>
    <w:p w14:paraId="31B0466C" w14:textId="77777777" w:rsidR="008C23FC" w:rsidRPr="00996FA9" w:rsidRDefault="008C23FC" w:rsidP="007606C2">
      <w:pPr>
        <w:spacing w:before="0" w:after="120"/>
        <w:rPr>
          <w:b/>
          <w:lang w:val="en-GB"/>
        </w:rPr>
      </w:pPr>
      <w:r w:rsidRPr="00996FA9">
        <w:rPr>
          <w:b/>
          <w:u w:val="single"/>
          <w:lang w:val="en-GB"/>
        </w:rPr>
        <w:t>Return Value</w:t>
      </w:r>
      <w:r w:rsidR="00912128" w:rsidRPr="00996FA9">
        <w:rPr>
          <w:b/>
          <w:u w:val="single"/>
          <w:lang w:val="en-GB"/>
        </w:rPr>
        <w:t>:</w:t>
      </w:r>
    </w:p>
    <w:p w14:paraId="528A6397" w14:textId="77777777" w:rsidR="008C23FC" w:rsidRPr="00996FA9" w:rsidRDefault="008C23FC" w:rsidP="007606C2">
      <w:pPr>
        <w:spacing w:before="0" w:after="120"/>
        <w:rPr>
          <w:i/>
          <w:lang w:val="en-GB"/>
        </w:rPr>
      </w:pPr>
      <w:r w:rsidRPr="00996FA9">
        <w:rPr>
          <w:i/>
          <w:lang w:val="en-GB"/>
        </w:rPr>
        <w:t>Surface</w:t>
      </w:r>
    </w:p>
    <w:p w14:paraId="221B8733" w14:textId="77777777" w:rsidR="008C23FC" w:rsidRPr="00996FA9" w:rsidRDefault="008C23FC" w:rsidP="007606C2">
      <w:pPr>
        <w:spacing w:before="0" w:after="120"/>
        <w:ind w:left="720"/>
        <w:rPr>
          <w:lang w:val="en-GB"/>
        </w:rPr>
      </w:pPr>
      <w:r w:rsidRPr="00996FA9">
        <w:rPr>
          <w:lang w:val="en-GB"/>
        </w:rPr>
        <w:t xml:space="preserve">A Lua table containing </w:t>
      </w:r>
      <w:r w:rsidR="00A011B4" w:rsidRPr="00996FA9">
        <w:rPr>
          <w:lang w:val="en-GB"/>
        </w:rPr>
        <w:t>a</w:t>
      </w:r>
      <w:r w:rsidRPr="00996FA9">
        <w:rPr>
          <w:lang w:val="en-GB"/>
        </w:rPr>
        <w:t xml:space="preserve"> surface object.</w:t>
      </w:r>
    </w:p>
    <w:p w14:paraId="151E8639" w14:textId="77777777" w:rsidR="008C23FC" w:rsidRPr="00996FA9" w:rsidRDefault="008C23FC" w:rsidP="007606C2">
      <w:pPr>
        <w:spacing w:before="0" w:after="120"/>
        <w:rPr>
          <w:b/>
          <w:u w:val="single"/>
          <w:lang w:val="en-GB"/>
        </w:rPr>
      </w:pPr>
      <w:r w:rsidRPr="00996FA9">
        <w:rPr>
          <w:b/>
          <w:u w:val="single"/>
          <w:lang w:val="en-GB"/>
        </w:rPr>
        <w:t>Parameters</w:t>
      </w:r>
      <w:r w:rsidR="00912128" w:rsidRPr="00996FA9">
        <w:rPr>
          <w:b/>
          <w:u w:val="single"/>
          <w:lang w:val="en-GB"/>
        </w:rPr>
        <w:t>:</w:t>
      </w:r>
    </w:p>
    <w:p w14:paraId="4F0FF240" w14:textId="77777777" w:rsidR="008C23FC" w:rsidRPr="00996FA9" w:rsidRDefault="008C23FC" w:rsidP="007606C2">
      <w:pPr>
        <w:spacing w:before="0" w:after="120"/>
        <w:rPr>
          <w:lang w:val="en-GB"/>
        </w:rPr>
      </w:pPr>
      <w:proofErr w:type="spellStart"/>
      <w:r w:rsidRPr="00996FA9">
        <w:rPr>
          <w:i/>
          <w:lang w:val="en-GB"/>
        </w:rPr>
        <w:t>exteriorRing</w:t>
      </w:r>
      <w:proofErr w:type="spellEnd"/>
      <w:r w:rsidRPr="00996FA9">
        <w:rPr>
          <w:lang w:val="en-GB"/>
        </w:rPr>
        <w:t xml:space="preserve">: </w:t>
      </w:r>
      <w:proofErr w:type="spellStart"/>
      <w:r w:rsidRPr="00996FA9">
        <w:rPr>
          <w:lang w:val="en-GB"/>
        </w:rPr>
        <w:t>SpatialAssociation</w:t>
      </w:r>
      <w:proofErr w:type="spellEnd"/>
    </w:p>
    <w:p w14:paraId="31CD6E46" w14:textId="77777777" w:rsidR="008C23FC" w:rsidRPr="00996FA9" w:rsidRDefault="008C23FC" w:rsidP="007606C2">
      <w:pPr>
        <w:spacing w:before="0" w:after="120"/>
        <w:ind w:left="720"/>
        <w:rPr>
          <w:lang w:val="en-GB"/>
        </w:rPr>
      </w:pPr>
      <w:r w:rsidRPr="00996FA9">
        <w:rPr>
          <w:lang w:val="en-GB"/>
        </w:rPr>
        <w:t xml:space="preserve">The spatial association of the ring that defines the exterior ring of the surface. Host creates by calling </w:t>
      </w:r>
      <w:proofErr w:type="spellStart"/>
      <w:r w:rsidRPr="00996FA9">
        <w:rPr>
          <w:i/>
          <w:lang w:val="en-GB"/>
        </w:rPr>
        <w:t>CreateSpatialAssociation</w:t>
      </w:r>
      <w:proofErr w:type="spellEnd"/>
      <w:r w:rsidRPr="00996FA9">
        <w:rPr>
          <w:lang w:val="en-GB"/>
        </w:rPr>
        <w:t>.</w:t>
      </w:r>
    </w:p>
    <w:p w14:paraId="310C31EC" w14:textId="77777777" w:rsidR="008C23FC" w:rsidRPr="00996FA9" w:rsidRDefault="008C23FC" w:rsidP="007606C2">
      <w:pPr>
        <w:spacing w:before="0" w:after="120"/>
        <w:rPr>
          <w:lang w:val="en-GB"/>
        </w:rPr>
      </w:pPr>
      <w:proofErr w:type="spellStart"/>
      <w:r w:rsidRPr="00996FA9">
        <w:rPr>
          <w:i/>
          <w:lang w:val="en-GB"/>
        </w:rPr>
        <w:t>interiorRings</w:t>
      </w:r>
      <w:proofErr w:type="spellEnd"/>
      <w:r w:rsidR="00692ADF" w:rsidRPr="00996FA9">
        <w:rPr>
          <w:lang w:val="en-GB"/>
        </w:rPr>
        <w:t xml:space="preserve">: </w:t>
      </w:r>
      <w:proofErr w:type="spellStart"/>
      <w:r w:rsidR="00692ADF" w:rsidRPr="00996FA9">
        <w:rPr>
          <w:lang w:val="en-GB"/>
        </w:rPr>
        <w:t>SpatialAssociation</w:t>
      </w:r>
      <w:proofErr w:type="spellEnd"/>
      <w:r w:rsidR="00692ADF" w:rsidRPr="00996FA9">
        <w:rPr>
          <w:lang w:val="en-GB"/>
        </w:rPr>
        <w:t>[]</w:t>
      </w:r>
      <w:r w:rsidR="00FC04F4" w:rsidRPr="00996FA9">
        <w:rPr>
          <w:lang w:val="en-GB"/>
        </w:rPr>
        <w:t xml:space="preserve"> or nil</w:t>
      </w:r>
    </w:p>
    <w:p w14:paraId="3BE3F0F1" w14:textId="77777777" w:rsidR="008C23FC" w:rsidRPr="00996FA9" w:rsidRDefault="008C23FC" w:rsidP="007606C2">
      <w:pPr>
        <w:spacing w:before="0" w:after="120"/>
        <w:ind w:left="720"/>
        <w:rPr>
          <w:lang w:val="en-GB"/>
        </w:rPr>
      </w:pPr>
      <w:r w:rsidRPr="00996FA9">
        <w:rPr>
          <w:lang w:val="en-GB"/>
        </w:rPr>
        <w:t xml:space="preserve">Defines the </w:t>
      </w:r>
      <w:r w:rsidR="00912128" w:rsidRPr="00996FA9">
        <w:rPr>
          <w:lang w:val="en-GB"/>
        </w:rPr>
        <w:t>“</w:t>
      </w:r>
      <w:r w:rsidRPr="00996FA9">
        <w:rPr>
          <w:lang w:val="en-GB"/>
        </w:rPr>
        <w:t>holes</w:t>
      </w:r>
      <w:r w:rsidR="00912128" w:rsidRPr="00996FA9">
        <w:rPr>
          <w:lang w:val="en-GB"/>
        </w:rPr>
        <w:t>”</w:t>
      </w:r>
      <w:r w:rsidRPr="00996FA9">
        <w:rPr>
          <w:lang w:val="en-GB"/>
        </w:rPr>
        <w:t xml:space="preserve"> within the surface. Host creates each interior ring by calling </w:t>
      </w:r>
      <w:proofErr w:type="spellStart"/>
      <w:r w:rsidRPr="00996FA9">
        <w:rPr>
          <w:i/>
          <w:lang w:val="en-GB"/>
        </w:rPr>
        <w:t>CreateSpatialAssociation</w:t>
      </w:r>
      <w:proofErr w:type="spellEnd"/>
      <w:r w:rsidRPr="00996FA9">
        <w:rPr>
          <w:lang w:val="en-GB"/>
        </w:rPr>
        <w:t>.  If there are no holes, this parameter is nil.</w:t>
      </w:r>
    </w:p>
    <w:p w14:paraId="329F2EF5" w14:textId="77777777" w:rsidR="008C23FC" w:rsidRPr="00996FA9" w:rsidRDefault="008C23FC" w:rsidP="007606C2">
      <w:pPr>
        <w:spacing w:before="0" w:after="120"/>
        <w:rPr>
          <w:b/>
          <w:u w:val="single"/>
          <w:lang w:val="en-GB"/>
        </w:rPr>
      </w:pPr>
      <w:r w:rsidRPr="00996FA9">
        <w:rPr>
          <w:b/>
          <w:u w:val="single"/>
          <w:lang w:val="en-GB"/>
        </w:rPr>
        <w:t>Remarks</w:t>
      </w:r>
      <w:r w:rsidR="00912128" w:rsidRPr="00996FA9">
        <w:rPr>
          <w:b/>
          <w:u w:val="single"/>
          <w:lang w:val="en-GB"/>
        </w:rPr>
        <w:t>:</w:t>
      </w:r>
    </w:p>
    <w:p w14:paraId="1FD94BF1" w14:textId="77777777" w:rsidR="008C23FC" w:rsidRPr="00996FA9" w:rsidRDefault="00D847F4" w:rsidP="007606C2">
      <w:pPr>
        <w:spacing w:before="0" w:after="120"/>
        <w:rPr>
          <w:lang w:val="en-GB"/>
        </w:rPr>
      </w:pPr>
      <w:r w:rsidRPr="00996FA9">
        <w:rPr>
          <w:lang w:val="en-GB"/>
        </w:rPr>
        <w:t xml:space="preserve">Called from the </w:t>
      </w:r>
      <w:r w:rsidR="008C23FC" w:rsidRPr="00996FA9">
        <w:rPr>
          <w:lang w:val="en-GB"/>
        </w:rPr>
        <w:t>host to create a surface spatial object.</w:t>
      </w:r>
    </w:p>
    <w:p w14:paraId="6E431558" w14:textId="77777777" w:rsidR="00291B42" w:rsidRPr="00996FA9" w:rsidRDefault="00291B42" w:rsidP="007606C2">
      <w:pPr>
        <w:spacing w:before="0" w:after="120"/>
        <w:rPr>
          <w:lang w:val="en-GB"/>
        </w:rPr>
      </w:pPr>
      <w:r w:rsidRPr="00996FA9">
        <w:rPr>
          <w:lang w:val="en-GB"/>
        </w:rPr>
        <w:t>It is not intended that the host manipulate the returned object; the object is intended to be passed from the host back to the scripting catalogue.</w:t>
      </w:r>
    </w:p>
    <w:p w14:paraId="1911ABAF" w14:textId="77777777" w:rsidR="00912128" w:rsidRPr="00996FA9" w:rsidRDefault="00912128" w:rsidP="003319AB">
      <w:pPr>
        <w:pStyle w:val="Heading4"/>
      </w:pPr>
      <w:proofErr w:type="spellStart"/>
      <w:r w:rsidRPr="00996FA9">
        <w:t>ArcByCenterPoint</w:t>
      </w:r>
      <w:proofErr w:type="spellEnd"/>
      <w:r w:rsidRPr="00996FA9">
        <w:t xml:space="preserve"> </w:t>
      </w:r>
      <w:proofErr w:type="spellStart"/>
      <w:r w:rsidRPr="00996FA9">
        <w:t>CreateArcByCenterPoint</w:t>
      </w:r>
      <w:proofErr w:type="spellEnd"/>
      <w:r w:rsidRPr="00996FA9">
        <w:t>(</w:t>
      </w:r>
      <w:proofErr w:type="spellStart"/>
      <w:r w:rsidRPr="00996FA9">
        <w:t>SpatialAssociation</w:t>
      </w:r>
      <w:proofErr w:type="spellEnd"/>
      <w:r w:rsidRPr="00996FA9">
        <w:t xml:space="preserve"> </w:t>
      </w:r>
      <w:proofErr w:type="spellStart"/>
      <w:r w:rsidRPr="00996FA9">
        <w:rPr>
          <w:i/>
        </w:rPr>
        <w:t>centerPoint</w:t>
      </w:r>
      <w:proofErr w:type="spellEnd"/>
      <w:r w:rsidRPr="00996FA9">
        <w:t xml:space="preserve">, real </w:t>
      </w:r>
      <w:r w:rsidRPr="00996FA9">
        <w:rPr>
          <w:i/>
        </w:rPr>
        <w:t xml:space="preserve">radius, </w:t>
      </w:r>
      <w:r w:rsidRPr="00996FA9">
        <w:t xml:space="preserve">real </w:t>
      </w:r>
      <w:proofErr w:type="spellStart"/>
      <w:r w:rsidRPr="00996FA9">
        <w:rPr>
          <w:i/>
        </w:rPr>
        <w:t>startAngle</w:t>
      </w:r>
      <w:proofErr w:type="spellEnd"/>
      <w:r w:rsidRPr="00996FA9">
        <w:rPr>
          <w:i/>
        </w:rPr>
        <w:t>,</w:t>
      </w:r>
      <w:r w:rsidRPr="00996FA9">
        <w:t xml:space="preserve"> real </w:t>
      </w:r>
      <w:proofErr w:type="spellStart"/>
      <w:r w:rsidRPr="00996FA9">
        <w:rPr>
          <w:i/>
        </w:rPr>
        <w:t>angularDistance</w:t>
      </w:r>
      <w:proofErr w:type="spellEnd"/>
      <w:r w:rsidRPr="00996FA9">
        <w:t>)</w:t>
      </w:r>
    </w:p>
    <w:p w14:paraId="55F42201" w14:textId="77777777" w:rsidR="00687BC3" w:rsidRPr="00996FA9" w:rsidRDefault="00687BC3" w:rsidP="007606C2">
      <w:pPr>
        <w:spacing w:before="0" w:after="120"/>
        <w:rPr>
          <w:b/>
          <w:lang w:val="en-GB"/>
        </w:rPr>
      </w:pPr>
      <w:r w:rsidRPr="00996FA9">
        <w:rPr>
          <w:b/>
          <w:u w:val="single"/>
          <w:lang w:val="en-GB"/>
        </w:rPr>
        <w:t>Return Value</w:t>
      </w:r>
      <w:r w:rsidR="00912128" w:rsidRPr="00996FA9">
        <w:rPr>
          <w:b/>
          <w:u w:val="single"/>
          <w:lang w:val="en-GB"/>
        </w:rPr>
        <w:t>:</w:t>
      </w:r>
    </w:p>
    <w:p w14:paraId="11C95A81" w14:textId="77777777" w:rsidR="00687BC3" w:rsidRPr="00996FA9" w:rsidRDefault="00687BC3" w:rsidP="007606C2">
      <w:pPr>
        <w:spacing w:before="0" w:after="120"/>
        <w:rPr>
          <w:i/>
          <w:lang w:val="en-GB"/>
        </w:rPr>
      </w:pPr>
      <w:proofErr w:type="spellStart"/>
      <w:r w:rsidRPr="00996FA9">
        <w:rPr>
          <w:i/>
          <w:lang w:val="en-GB"/>
        </w:rPr>
        <w:t>ArcByCenterPoint</w:t>
      </w:r>
      <w:proofErr w:type="spellEnd"/>
    </w:p>
    <w:p w14:paraId="74A1CE0B" w14:textId="77777777" w:rsidR="00687BC3" w:rsidRPr="00996FA9" w:rsidRDefault="00687BC3" w:rsidP="007606C2">
      <w:pPr>
        <w:spacing w:before="0" w:after="120"/>
        <w:ind w:left="720"/>
        <w:rPr>
          <w:lang w:val="en-GB"/>
        </w:rPr>
      </w:pPr>
      <w:r w:rsidRPr="00996FA9">
        <w:rPr>
          <w:lang w:val="en-GB"/>
        </w:rPr>
        <w:t xml:space="preserve">A Lua table containing an </w:t>
      </w:r>
      <w:proofErr w:type="spellStart"/>
      <w:r w:rsidRPr="00996FA9">
        <w:rPr>
          <w:lang w:val="en-GB"/>
        </w:rPr>
        <w:t>ArcByCenterPoint</w:t>
      </w:r>
      <w:proofErr w:type="spellEnd"/>
      <w:r w:rsidRPr="00996FA9">
        <w:rPr>
          <w:lang w:val="en-GB"/>
        </w:rPr>
        <w:t xml:space="preserve"> object.</w:t>
      </w:r>
    </w:p>
    <w:p w14:paraId="7E6A6B43" w14:textId="77777777" w:rsidR="00687BC3" w:rsidRPr="00996FA9" w:rsidRDefault="00687BC3" w:rsidP="007606C2">
      <w:pPr>
        <w:keepNext/>
        <w:keepLines/>
        <w:spacing w:before="0" w:after="120"/>
        <w:rPr>
          <w:b/>
          <w:u w:val="single"/>
          <w:lang w:val="en-GB"/>
        </w:rPr>
      </w:pPr>
      <w:r w:rsidRPr="00996FA9">
        <w:rPr>
          <w:b/>
          <w:u w:val="single"/>
          <w:lang w:val="en-GB"/>
        </w:rPr>
        <w:lastRenderedPageBreak/>
        <w:t>Parameters</w:t>
      </w:r>
      <w:r w:rsidR="00912128" w:rsidRPr="00996FA9">
        <w:rPr>
          <w:b/>
          <w:u w:val="single"/>
          <w:lang w:val="en-GB"/>
        </w:rPr>
        <w:t>:</w:t>
      </w:r>
    </w:p>
    <w:p w14:paraId="53A1DF80" w14:textId="77777777" w:rsidR="00687BC3" w:rsidRPr="00996FA9" w:rsidRDefault="00687BC3" w:rsidP="007606C2">
      <w:pPr>
        <w:spacing w:before="0" w:after="120"/>
        <w:rPr>
          <w:lang w:val="en-GB"/>
        </w:rPr>
      </w:pPr>
      <w:proofErr w:type="spellStart"/>
      <w:r w:rsidRPr="00996FA9">
        <w:rPr>
          <w:i/>
          <w:lang w:val="en-GB"/>
        </w:rPr>
        <w:t>centerPoint</w:t>
      </w:r>
      <w:proofErr w:type="spellEnd"/>
      <w:r w:rsidRPr="00996FA9">
        <w:rPr>
          <w:lang w:val="en-GB"/>
        </w:rPr>
        <w:t xml:space="preserve">: </w:t>
      </w:r>
      <w:proofErr w:type="spellStart"/>
      <w:r w:rsidRPr="00996FA9">
        <w:rPr>
          <w:lang w:val="en-GB"/>
        </w:rPr>
        <w:t>SpatialAssociation</w:t>
      </w:r>
      <w:proofErr w:type="spellEnd"/>
    </w:p>
    <w:p w14:paraId="04081C94" w14:textId="77777777" w:rsidR="00687BC3" w:rsidRPr="00996FA9" w:rsidRDefault="00687BC3" w:rsidP="007606C2">
      <w:pPr>
        <w:spacing w:before="0" w:after="120"/>
        <w:ind w:left="720"/>
        <w:rPr>
          <w:lang w:val="en-GB"/>
        </w:rPr>
      </w:pPr>
      <w:r w:rsidRPr="00996FA9">
        <w:rPr>
          <w:lang w:val="en-GB"/>
        </w:rPr>
        <w:t xml:space="preserve">The spatial association of the </w:t>
      </w:r>
      <w:r w:rsidR="0033700B" w:rsidRPr="00996FA9">
        <w:rPr>
          <w:lang w:val="en-GB"/>
        </w:rPr>
        <w:t>point</w:t>
      </w:r>
      <w:r w:rsidRPr="00996FA9">
        <w:rPr>
          <w:lang w:val="en-GB"/>
        </w:rPr>
        <w:t xml:space="preserve"> that defines the centre point of the arc. Host creates by calling </w:t>
      </w:r>
      <w:proofErr w:type="spellStart"/>
      <w:r w:rsidRPr="00996FA9">
        <w:rPr>
          <w:i/>
          <w:lang w:val="en-GB"/>
        </w:rPr>
        <w:t>CreateSpatialAssociation</w:t>
      </w:r>
      <w:proofErr w:type="spellEnd"/>
      <w:r w:rsidRPr="00996FA9">
        <w:rPr>
          <w:lang w:val="en-GB"/>
        </w:rPr>
        <w:t>.</w:t>
      </w:r>
    </w:p>
    <w:p w14:paraId="463CFC88" w14:textId="77777777" w:rsidR="00687BC3" w:rsidRPr="00996FA9" w:rsidRDefault="00386B3E" w:rsidP="007606C2">
      <w:pPr>
        <w:spacing w:before="0" w:after="120"/>
        <w:rPr>
          <w:lang w:val="en-GB"/>
        </w:rPr>
      </w:pPr>
      <w:r w:rsidRPr="00996FA9">
        <w:rPr>
          <w:i/>
          <w:lang w:val="en-GB"/>
        </w:rPr>
        <w:t>radius</w:t>
      </w:r>
      <w:r w:rsidR="00687BC3" w:rsidRPr="00996FA9">
        <w:rPr>
          <w:lang w:val="en-GB"/>
        </w:rPr>
        <w:t>: real</w:t>
      </w:r>
    </w:p>
    <w:p w14:paraId="2CB0D209" w14:textId="77777777" w:rsidR="00687BC3" w:rsidRPr="00996FA9" w:rsidRDefault="00687BC3" w:rsidP="007606C2">
      <w:pPr>
        <w:spacing w:before="0" w:after="120"/>
        <w:ind w:left="720"/>
        <w:rPr>
          <w:lang w:val="en-GB"/>
        </w:rPr>
      </w:pPr>
      <w:r w:rsidRPr="00996FA9">
        <w:rPr>
          <w:lang w:val="en-GB"/>
        </w:rPr>
        <w:t>Defines the geodesic distance from the centre.</w:t>
      </w:r>
    </w:p>
    <w:p w14:paraId="16767AF0" w14:textId="77777777" w:rsidR="00687BC3" w:rsidRPr="00996FA9" w:rsidRDefault="00687BC3" w:rsidP="007606C2">
      <w:pPr>
        <w:spacing w:before="0" w:after="120"/>
        <w:rPr>
          <w:lang w:val="en-GB"/>
        </w:rPr>
      </w:pPr>
      <w:proofErr w:type="spellStart"/>
      <w:r w:rsidRPr="00996FA9">
        <w:rPr>
          <w:i/>
          <w:lang w:val="en-GB"/>
        </w:rPr>
        <w:t>startAngle</w:t>
      </w:r>
      <w:proofErr w:type="spellEnd"/>
      <w:r w:rsidRPr="00996FA9">
        <w:rPr>
          <w:lang w:val="en-GB"/>
        </w:rPr>
        <w:t>: real</w:t>
      </w:r>
    </w:p>
    <w:p w14:paraId="5A571098" w14:textId="77777777" w:rsidR="00687BC3" w:rsidRPr="00996FA9" w:rsidRDefault="00687BC3" w:rsidP="007606C2">
      <w:pPr>
        <w:spacing w:before="0" w:after="120"/>
        <w:ind w:left="720"/>
        <w:rPr>
          <w:lang w:val="en-GB"/>
        </w:rPr>
      </w:pPr>
      <w:r w:rsidRPr="00996FA9">
        <w:rPr>
          <w:lang w:val="en-GB"/>
        </w:rPr>
        <w:t>Starting bearing of the arc</w:t>
      </w:r>
      <w:r w:rsidR="00097E80" w:rsidRPr="00996FA9">
        <w:rPr>
          <w:lang w:val="en-GB"/>
        </w:rPr>
        <w:t xml:space="preserve"> in degrees, range limited to [0.0, 360.0].</w:t>
      </w:r>
    </w:p>
    <w:p w14:paraId="59247507" w14:textId="77777777" w:rsidR="00687BC3" w:rsidRPr="00996FA9" w:rsidRDefault="00687BC3" w:rsidP="007606C2">
      <w:pPr>
        <w:spacing w:before="0" w:after="120"/>
        <w:rPr>
          <w:lang w:val="en-GB"/>
        </w:rPr>
      </w:pPr>
      <w:proofErr w:type="spellStart"/>
      <w:r w:rsidRPr="00996FA9">
        <w:rPr>
          <w:i/>
          <w:lang w:val="en-GB"/>
        </w:rPr>
        <w:t>angularDistance</w:t>
      </w:r>
      <w:proofErr w:type="spellEnd"/>
      <w:r w:rsidRPr="00996FA9">
        <w:rPr>
          <w:lang w:val="en-GB"/>
        </w:rPr>
        <w:t>: real</w:t>
      </w:r>
    </w:p>
    <w:p w14:paraId="66AA7744" w14:textId="77777777" w:rsidR="00687BC3" w:rsidRPr="00996FA9" w:rsidRDefault="00687BC3" w:rsidP="007606C2">
      <w:pPr>
        <w:spacing w:before="0" w:after="120"/>
        <w:ind w:left="720"/>
        <w:rPr>
          <w:lang w:val="en-GB"/>
        </w:rPr>
      </w:pPr>
      <w:r w:rsidRPr="00996FA9">
        <w:rPr>
          <w:lang w:val="en-GB"/>
        </w:rPr>
        <w:t>Angular distance of the arc</w:t>
      </w:r>
      <w:r w:rsidR="00877713" w:rsidRPr="00996FA9">
        <w:rPr>
          <w:lang w:val="en-GB"/>
        </w:rPr>
        <w:t xml:space="preserve"> in degrees, range limited to</w:t>
      </w:r>
      <w:r w:rsidRPr="00996FA9">
        <w:rPr>
          <w:lang w:val="en-GB"/>
        </w:rPr>
        <w:t xml:space="preserve"> </w:t>
      </w:r>
      <w:r w:rsidR="00877713" w:rsidRPr="00996FA9">
        <w:rPr>
          <w:lang w:val="en-GB"/>
        </w:rPr>
        <w:t>[-</w:t>
      </w:r>
      <w:r w:rsidRPr="00996FA9">
        <w:rPr>
          <w:lang w:val="en-GB"/>
        </w:rPr>
        <w:t>360</w:t>
      </w:r>
      <w:r w:rsidR="00877713" w:rsidRPr="00996FA9">
        <w:rPr>
          <w:lang w:val="en-GB"/>
        </w:rPr>
        <w:t>.0,</w:t>
      </w:r>
      <w:r w:rsidRPr="00996FA9">
        <w:rPr>
          <w:lang w:val="en-GB"/>
        </w:rPr>
        <w:t xml:space="preserve"> 360</w:t>
      </w:r>
      <w:r w:rsidR="00877713" w:rsidRPr="00996FA9">
        <w:rPr>
          <w:lang w:val="en-GB"/>
        </w:rPr>
        <w:t>.0]</w:t>
      </w:r>
      <w:r w:rsidRPr="00996FA9">
        <w:rPr>
          <w:lang w:val="en-GB"/>
        </w:rPr>
        <w:t>.  Positive numbers indicate a clockwise direction</w:t>
      </w:r>
      <w:r w:rsidR="00435193" w:rsidRPr="00996FA9">
        <w:rPr>
          <w:lang w:val="en-GB"/>
        </w:rPr>
        <w:t>.</w:t>
      </w:r>
    </w:p>
    <w:p w14:paraId="34AE50DB" w14:textId="77777777" w:rsidR="00687BC3" w:rsidRPr="00996FA9" w:rsidRDefault="00687BC3" w:rsidP="007606C2">
      <w:pPr>
        <w:spacing w:before="0" w:after="120"/>
        <w:rPr>
          <w:b/>
          <w:u w:val="single"/>
          <w:lang w:val="en-GB"/>
        </w:rPr>
      </w:pPr>
      <w:r w:rsidRPr="00996FA9">
        <w:rPr>
          <w:b/>
          <w:u w:val="single"/>
          <w:lang w:val="en-GB"/>
        </w:rPr>
        <w:t>Remarks</w:t>
      </w:r>
      <w:r w:rsidR="00912128" w:rsidRPr="00996FA9">
        <w:rPr>
          <w:b/>
          <w:u w:val="single"/>
          <w:lang w:val="en-GB"/>
        </w:rPr>
        <w:t>:</w:t>
      </w:r>
    </w:p>
    <w:p w14:paraId="1E60C3A4" w14:textId="77777777" w:rsidR="00687BC3" w:rsidRPr="00996FA9" w:rsidRDefault="00687BC3" w:rsidP="00940DA4">
      <w:pPr>
        <w:autoSpaceDE w:val="0"/>
        <w:autoSpaceDN w:val="0"/>
        <w:adjustRightInd w:val="0"/>
        <w:spacing w:before="0" w:after="120"/>
        <w:rPr>
          <w:rFonts w:eastAsia="Times New Roman" w:cs="Arial"/>
          <w:lang w:val="en-GB" w:eastAsia="en-US"/>
        </w:rPr>
      </w:pPr>
      <w:r w:rsidRPr="00996FA9">
        <w:rPr>
          <w:lang w:val="en-GB"/>
        </w:rPr>
        <w:t xml:space="preserve">Called from the host to create an </w:t>
      </w:r>
      <w:proofErr w:type="spellStart"/>
      <w:r w:rsidRPr="00996FA9">
        <w:rPr>
          <w:lang w:val="en-GB"/>
        </w:rPr>
        <w:t>ArcByCenterPoint</w:t>
      </w:r>
      <w:proofErr w:type="spellEnd"/>
      <w:r w:rsidRPr="00996FA9">
        <w:rPr>
          <w:lang w:val="en-GB"/>
        </w:rPr>
        <w:t xml:space="preserve"> </w:t>
      </w:r>
      <w:r w:rsidR="00B32640" w:rsidRPr="00996FA9">
        <w:rPr>
          <w:lang w:val="en-GB"/>
        </w:rPr>
        <w:t xml:space="preserve">spatial </w:t>
      </w:r>
      <w:r w:rsidRPr="00996FA9">
        <w:rPr>
          <w:lang w:val="en-GB"/>
        </w:rPr>
        <w:t>object.</w:t>
      </w:r>
      <w:r w:rsidR="008D1255" w:rsidRPr="00996FA9">
        <w:rPr>
          <w:lang w:val="en-GB"/>
        </w:rPr>
        <w:t xml:space="preserve"> </w:t>
      </w:r>
      <w:r w:rsidR="00435193" w:rsidRPr="00996FA9">
        <w:rPr>
          <w:lang w:val="en-GB"/>
        </w:rPr>
        <w:t xml:space="preserve">The arc starts at the bearing given by the </w:t>
      </w:r>
      <w:proofErr w:type="spellStart"/>
      <w:r w:rsidR="00435193" w:rsidRPr="00996FA9">
        <w:rPr>
          <w:i/>
          <w:lang w:val="en-GB"/>
        </w:rPr>
        <w:t>startAngle</w:t>
      </w:r>
      <w:proofErr w:type="spellEnd"/>
      <w:r w:rsidR="00435193" w:rsidRPr="00996FA9">
        <w:rPr>
          <w:lang w:val="en-GB"/>
        </w:rPr>
        <w:t xml:space="preserve"> parameter and ends at the bearing calculated by adding the value of the </w:t>
      </w:r>
      <w:proofErr w:type="spellStart"/>
      <w:r w:rsidR="00435193" w:rsidRPr="00996FA9">
        <w:rPr>
          <w:i/>
          <w:lang w:val="en-GB"/>
        </w:rPr>
        <w:t>angularDistance</w:t>
      </w:r>
      <w:proofErr w:type="spellEnd"/>
      <w:r w:rsidR="00435193" w:rsidRPr="00996FA9">
        <w:rPr>
          <w:lang w:val="en-GB"/>
        </w:rPr>
        <w:t xml:space="preserve"> parameter to the start angle. The direction of the arc is given by the sign of the angular distance. </w:t>
      </w:r>
      <w:r w:rsidR="008D1255" w:rsidRPr="00996FA9">
        <w:rPr>
          <w:rFonts w:eastAsia="Times New Roman" w:cs="Arial"/>
          <w:lang w:val="en-GB" w:eastAsia="en-US"/>
        </w:rPr>
        <w:t>Bearings are</w:t>
      </w:r>
      <w:r w:rsidR="00435193" w:rsidRPr="00996FA9">
        <w:rPr>
          <w:rFonts w:eastAsia="Times New Roman" w:cs="Arial"/>
          <w:lang w:val="en-GB" w:eastAsia="en-US"/>
        </w:rPr>
        <w:t xml:space="preserve"> </w:t>
      </w:r>
      <w:r w:rsidR="008D1255" w:rsidRPr="00996FA9">
        <w:rPr>
          <w:rFonts w:eastAsia="Times New Roman" w:cs="Arial"/>
          <w:lang w:val="en-GB" w:eastAsia="en-US"/>
        </w:rPr>
        <w:t>relative to true north except that arcs centred at either pole (where true north is undefined or</w:t>
      </w:r>
      <w:r w:rsidR="00435193" w:rsidRPr="00996FA9">
        <w:rPr>
          <w:rFonts w:eastAsia="Times New Roman" w:cs="Arial"/>
          <w:lang w:val="en-GB" w:eastAsia="en-US"/>
        </w:rPr>
        <w:t xml:space="preserve"> </w:t>
      </w:r>
      <w:r w:rsidR="008D1255" w:rsidRPr="00996FA9">
        <w:rPr>
          <w:rFonts w:eastAsia="Times New Roman" w:cs="Arial"/>
          <w:lang w:val="en-GB" w:eastAsia="en-US"/>
        </w:rPr>
        <w:t>ambiguous) shall use the prime meridian as the reference direction.</w:t>
      </w:r>
    </w:p>
    <w:p w14:paraId="013E3B81" w14:textId="77777777" w:rsidR="00687BC3" w:rsidRPr="00996FA9" w:rsidRDefault="00687BC3" w:rsidP="00940DA4">
      <w:pPr>
        <w:spacing w:before="0" w:after="120"/>
        <w:rPr>
          <w:lang w:val="en-GB"/>
        </w:rPr>
      </w:pPr>
      <w:r w:rsidRPr="00996FA9">
        <w:rPr>
          <w:lang w:val="en-GB"/>
        </w:rPr>
        <w:t>It is not intended that the host manipulate the returned object; the object is intended to be passed from the host back to the scripting catalogue.</w:t>
      </w:r>
    </w:p>
    <w:p w14:paraId="28550AE6" w14:textId="77777777" w:rsidR="00912128" w:rsidRPr="00996FA9" w:rsidRDefault="00912128" w:rsidP="003319AB">
      <w:pPr>
        <w:pStyle w:val="Heading4"/>
      </w:pPr>
      <w:proofErr w:type="spellStart"/>
      <w:r w:rsidRPr="00996FA9">
        <w:t>CircleByCenterPoint</w:t>
      </w:r>
      <w:proofErr w:type="spellEnd"/>
      <w:r w:rsidRPr="00996FA9">
        <w:t xml:space="preserve"> </w:t>
      </w:r>
      <w:proofErr w:type="spellStart"/>
      <w:r w:rsidRPr="00996FA9">
        <w:t>CreateCircleByCenterPoint</w:t>
      </w:r>
      <w:proofErr w:type="spellEnd"/>
      <w:r w:rsidRPr="00996FA9">
        <w:t>(</w:t>
      </w:r>
      <w:proofErr w:type="spellStart"/>
      <w:r w:rsidRPr="00996FA9">
        <w:t>SpatialAssociation</w:t>
      </w:r>
      <w:proofErr w:type="spellEnd"/>
      <w:r w:rsidRPr="00996FA9">
        <w:t xml:space="preserve"> </w:t>
      </w:r>
      <w:proofErr w:type="spellStart"/>
      <w:r w:rsidRPr="00996FA9">
        <w:rPr>
          <w:i/>
        </w:rPr>
        <w:t>centerPoint</w:t>
      </w:r>
      <w:proofErr w:type="spellEnd"/>
      <w:r w:rsidRPr="00996FA9">
        <w:t xml:space="preserve">, real </w:t>
      </w:r>
      <w:r w:rsidRPr="00996FA9">
        <w:rPr>
          <w:i/>
        </w:rPr>
        <w:t>radius</w:t>
      </w:r>
      <w:r w:rsidRPr="00996FA9">
        <w:t xml:space="preserve">, real </w:t>
      </w:r>
      <w:proofErr w:type="spellStart"/>
      <w:r w:rsidRPr="00996FA9">
        <w:rPr>
          <w:i/>
        </w:rPr>
        <w:t>startAngle</w:t>
      </w:r>
      <w:proofErr w:type="spellEnd"/>
      <w:r w:rsidRPr="00996FA9">
        <w:rPr>
          <w:i/>
        </w:rPr>
        <w:t>,</w:t>
      </w:r>
      <w:r w:rsidRPr="00996FA9">
        <w:t xml:space="preserve"> real </w:t>
      </w:r>
      <w:proofErr w:type="spellStart"/>
      <w:r w:rsidRPr="00996FA9">
        <w:rPr>
          <w:i/>
        </w:rPr>
        <w:t>angularDistance</w:t>
      </w:r>
      <w:proofErr w:type="spellEnd"/>
      <w:r w:rsidRPr="00996FA9">
        <w:t>)</w:t>
      </w:r>
    </w:p>
    <w:p w14:paraId="618FED06" w14:textId="77777777" w:rsidR="00687BC3" w:rsidRPr="00996FA9" w:rsidRDefault="00687BC3" w:rsidP="00940DA4">
      <w:pPr>
        <w:spacing w:before="0" w:after="120"/>
        <w:rPr>
          <w:b/>
          <w:lang w:val="en-GB"/>
        </w:rPr>
      </w:pPr>
      <w:r w:rsidRPr="00996FA9">
        <w:rPr>
          <w:b/>
          <w:u w:val="single"/>
          <w:lang w:val="en-GB"/>
        </w:rPr>
        <w:t>Return Value</w:t>
      </w:r>
      <w:r w:rsidR="00A64ECE" w:rsidRPr="00996FA9">
        <w:rPr>
          <w:b/>
          <w:u w:val="single"/>
          <w:lang w:val="en-GB"/>
        </w:rPr>
        <w:t>:</w:t>
      </w:r>
    </w:p>
    <w:p w14:paraId="6984E65B" w14:textId="77777777" w:rsidR="00687BC3" w:rsidRPr="00996FA9" w:rsidRDefault="00687BC3" w:rsidP="00940DA4">
      <w:pPr>
        <w:spacing w:before="0" w:after="120"/>
        <w:rPr>
          <w:i/>
          <w:lang w:val="en-GB"/>
        </w:rPr>
      </w:pPr>
      <w:proofErr w:type="spellStart"/>
      <w:r w:rsidRPr="00996FA9">
        <w:rPr>
          <w:i/>
          <w:lang w:val="en-GB"/>
        </w:rPr>
        <w:t>CircleByCenterPoint</w:t>
      </w:r>
      <w:proofErr w:type="spellEnd"/>
    </w:p>
    <w:p w14:paraId="2A860F78" w14:textId="77777777" w:rsidR="00687BC3" w:rsidRPr="00996FA9" w:rsidRDefault="00687BC3" w:rsidP="00940DA4">
      <w:pPr>
        <w:spacing w:before="0" w:after="120"/>
        <w:ind w:left="720"/>
        <w:rPr>
          <w:lang w:val="en-GB"/>
        </w:rPr>
      </w:pPr>
      <w:r w:rsidRPr="00996FA9">
        <w:rPr>
          <w:lang w:val="en-GB"/>
        </w:rPr>
        <w:t xml:space="preserve">A Lua table containing a </w:t>
      </w:r>
      <w:proofErr w:type="spellStart"/>
      <w:r w:rsidRPr="00996FA9">
        <w:rPr>
          <w:lang w:val="en-GB"/>
        </w:rPr>
        <w:t>CircleByCenterPoint</w:t>
      </w:r>
      <w:proofErr w:type="spellEnd"/>
      <w:r w:rsidRPr="00996FA9">
        <w:rPr>
          <w:lang w:val="en-GB"/>
        </w:rPr>
        <w:t xml:space="preserve"> object.</w:t>
      </w:r>
    </w:p>
    <w:p w14:paraId="740C4356" w14:textId="77777777" w:rsidR="00687BC3" w:rsidRPr="00996FA9" w:rsidRDefault="00687BC3" w:rsidP="00940DA4">
      <w:pPr>
        <w:spacing w:before="0" w:after="120"/>
        <w:rPr>
          <w:b/>
          <w:u w:val="single"/>
          <w:lang w:val="en-GB"/>
        </w:rPr>
      </w:pPr>
      <w:r w:rsidRPr="00996FA9">
        <w:rPr>
          <w:b/>
          <w:u w:val="single"/>
          <w:lang w:val="en-GB"/>
        </w:rPr>
        <w:t>Parameters</w:t>
      </w:r>
      <w:r w:rsidR="00A64ECE" w:rsidRPr="00996FA9">
        <w:rPr>
          <w:b/>
          <w:u w:val="single"/>
          <w:lang w:val="en-GB"/>
        </w:rPr>
        <w:t>:</w:t>
      </w:r>
    </w:p>
    <w:p w14:paraId="158024CB" w14:textId="77777777" w:rsidR="00687BC3" w:rsidRPr="00996FA9" w:rsidRDefault="00687BC3" w:rsidP="00940DA4">
      <w:pPr>
        <w:spacing w:before="0" w:after="120"/>
        <w:rPr>
          <w:lang w:val="en-GB"/>
        </w:rPr>
      </w:pPr>
      <w:proofErr w:type="spellStart"/>
      <w:r w:rsidRPr="00996FA9">
        <w:rPr>
          <w:i/>
          <w:lang w:val="en-GB"/>
        </w:rPr>
        <w:t>centerPoint</w:t>
      </w:r>
      <w:proofErr w:type="spellEnd"/>
      <w:r w:rsidRPr="00996FA9">
        <w:rPr>
          <w:lang w:val="en-GB"/>
        </w:rPr>
        <w:t xml:space="preserve">: </w:t>
      </w:r>
      <w:proofErr w:type="spellStart"/>
      <w:r w:rsidRPr="00996FA9">
        <w:rPr>
          <w:lang w:val="en-GB"/>
        </w:rPr>
        <w:t>SpatialAssociation</w:t>
      </w:r>
      <w:proofErr w:type="spellEnd"/>
    </w:p>
    <w:p w14:paraId="70103E9C" w14:textId="77777777" w:rsidR="00687BC3" w:rsidRPr="00996FA9" w:rsidRDefault="00687BC3" w:rsidP="00940DA4">
      <w:pPr>
        <w:spacing w:before="0" w:after="120"/>
        <w:ind w:left="720"/>
        <w:rPr>
          <w:lang w:val="en-GB"/>
        </w:rPr>
      </w:pPr>
      <w:r w:rsidRPr="00996FA9">
        <w:rPr>
          <w:lang w:val="en-GB"/>
        </w:rPr>
        <w:t xml:space="preserve">The spatial association of the </w:t>
      </w:r>
      <w:r w:rsidR="0033700B" w:rsidRPr="00996FA9">
        <w:rPr>
          <w:lang w:val="en-GB"/>
        </w:rPr>
        <w:t xml:space="preserve">point </w:t>
      </w:r>
      <w:r w:rsidRPr="00996FA9">
        <w:rPr>
          <w:lang w:val="en-GB"/>
        </w:rPr>
        <w:t xml:space="preserve">that defines the centre point of the </w:t>
      </w:r>
      <w:r w:rsidR="000A3282" w:rsidRPr="00996FA9">
        <w:rPr>
          <w:lang w:val="en-GB"/>
        </w:rPr>
        <w:t>circle</w:t>
      </w:r>
      <w:r w:rsidRPr="00996FA9">
        <w:rPr>
          <w:lang w:val="en-GB"/>
        </w:rPr>
        <w:t xml:space="preserve">. Host creates by calling </w:t>
      </w:r>
      <w:proofErr w:type="spellStart"/>
      <w:r w:rsidRPr="00996FA9">
        <w:rPr>
          <w:i/>
          <w:lang w:val="en-GB"/>
        </w:rPr>
        <w:t>CreateSpatialAssociation</w:t>
      </w:r>
      <w:proofErr w:type="spellEnd"/>
      <w:r w:rsidRPr="00996FA9">
        <w:rPr>
          <w:lang w:val="en-GB"/>
        </w:rPr>
        <w:t>.</w:t>
      </w:r>
    </w:p>
    <w:p w14:paraId="3A3ECFB9" w14:textId="77777777" w:rsidR="00687BC3" w:rsidRPr="00996FA9" w:rsidRDefault="00687BC3" w:rsidP="00940DA4">
      <w:pPr>
        <w:spacing w:before="0" w:after="120"/>
        <w:rPr>
          <w:lang w:val="en-GB"/>
        </w:rPr>
      </w:pPr>
      <w:r w:rsidRPr="00996FA9">
        <w:rPr>
          <w:i/>
          <w:lang w:val="en-GB"/>
        </w:rPr>
        <w:t>radius</w:t>
      </w:r>
      <w:r w:rsidRPr="00996FA9">
        <w:rPr>
          <w:lang w:val="en-GB"/>
        </w:rPr>
        <w:t>: real</w:t>
      </w:r>
    </w:p>
    <w:p w14:paraId="16B3B929" w14:textId="77777777" w:rsidR="00687BC3" w:rsidRPr="00996FA9" w:rsidRDefault="00687BC3" w:rsidP="00940DA4">
      <w:pPr>
        <w:spacing w:before="0" w:after="120"/>
        <w:ind w:left="720"/>
        <w:rPr>
          <w:lang w:val="en-GB"/>
        </w:rPr>
      </w:pPr>
      <w:r w:rsidRPr="00996FA9">
        <w:rPr>
          <w:lang w:val="en-GB"/>
        </w:rPr>
        <w:t>Defines the geodesic distance from the centre.</w:t>
      </w:r>
    </w:p>
    <w:p w14:paraId="07D32247" w14:textId="77777777" w:rsidR="00B32640" w:rsidRPr="00996FA9" w:rsidRDefault="00B32640" w:rsidP="00940DA4">
      <w:pPr>
        <w:spacing w:before="0" w:after="120"/>
        <w:rPr>
          <w:lang w:val="en-GB"/>
        </w:rPr>
      </w:pPr>
      <w:proofErr w:type="spellStart"/>
      <w:r w:rsidRPr="00996FA9">
        <w:rPr>
          <w:i/>
          <w:lang w:val="en-GB"/>
        </w:rPr>
        <w:t>startAngle</w:t>
      </w:r>
      <w:proofErr w:type="spellEnd"/>
      <w:r w:rsidRPr="00996FA9">
        <w:rPr>
          <w:lang w:val="en-GB"/>
        </w:rPr>
        <w:t>: real</w:t>
      </w:r>
    </w:p>
    <w:p w14:paraId="49D6C31A" w14:textId="77777777" w:rsidR="00B32640" w:rsidRPr="00996FA9" w:rsidRDefault="00926CC4" w:rsidP="00940DA4">
      <w:pPr>
        <w:spacing w:before="0" w:after="120"/>
        <w:ind w:left="720"/>
        <w:rPr>
          <w:lang w:val="en-GB"/>
        </w:rPr>
      </w:pPr>
      <w:r w:rsidRPr="00996FA9">
        <w:rPr>
          <w:lang w:val="en-GB"/>
        </w:rPr>
        <w:t xml:space="preserve">Optional. </w:t>
      </w:r>
      <w:r w:rsidR="00B32640" w:rsidRPr="00996FA9">
        <w:rPr>
          <w:lang w:val="en-GB"/>
        </w:rPr>
        <w:t>Starting bearing of the arc in degrees, range limited to [0.0, 360.0].</w:t>
      </w:r>
      <w:r w:rsidR="0074720E" w:rsidRPr="00996FA9">
        <w:rPr>
          <w:lang w:val="en-GB"/>
        </w:rPr>
        <w:t xml:space="preserve"> Default is zero.</w:t>
      </w:r>
    </w:p>
    <w:p w14:paraId="4F0796F5" w14:textId="77777777" w:rsidR="00B32640" w:rsidRPr="00996FA9" w:rsidRDefault="00B32640" w:rsidP="00940DA4">
      <w:pPr>
        <w:spacing w:before="0" w:after="120"/>
        <w:rPr>
          <w:lang w:val="en-GB"/>
        </w:rPr>
      </w:pPr>
      <w:proofErr w:type="spellStart"/>
      <w:r w:rsidRPr="00996FA9">
        <w:rPr>
          <w:i/>
          <w:lang w:val="en-GB"/>
        </w:rPr>
        <w:t>angularDistance</w:t>
      </w:r>
      <w:proofErr w:type="spellEnd"/>
      <w:r w:rsidRPr="00996FA9">
        <w:rPr>
          <w:lang w:val="en-GB"/>
        </w:rPr>
        <w:t>: real</w:t>
      </w:r>
    </w:p>
    <w:p w14:paraId="71371F06" w14:textId="77777777" w:rsidR="00B32640" w:rsidRPr="00996FA9" w:rsidRDefault="00926CC4" w:rsidP="00940DA4">
      <w:pPr>
        <w:spacing w:before="0" w:after="120"/>
        <w:ind w:left="720"/>
        <w:rPr>
          <w:lang w:val="en-GB"/>
        </w:rPr>
      </w:pPr>
      <w:r w:rsidRPr="00996FA9">
        <w:rPr>
          <w:lang w:val="en-GB"/>
        </w:rPr>
        <w:t xml:space="preserve">Optional. </w:t>
      </w:r>
      <w:r w:rsidR="00B32640" w:rsidRPr="00996FA9">
        <w:rPr>
          <w:lang w:val="en-GB"/>
        </w:rPr>
        <w:t xml:space="preserve">Angular distance of the circle in degrees, must be either -360.0 </w:t>
      </w:r>
      <w:r w:rsidR="00E4175A" w:rsidRPr="00996FA9">
        <w:rPr>
          <w:lang w:val="en-GB"/>
        </w:rPr>
        <w:t xml:space="preserve">(counter-clockwise) </w:t>
      </w:r>
      <w:r w:rsidR="00B32640" w:rsidRPr="00996FA9">
        <w:rPr>
          <w:lang w:val="en-GB"/>
        </w:rPr>
        <w:t>or 360.0</w:t>
      </w:r>
      <w:r w:rsidR="00E4175A" w:rsidRPr="00996FA9">
        <w:rPr>
          <w:lang w:val="en-GB"/>
        </w:rPr>
        <w:t xml:space="preserve"> (clockwise)</w:t>
      </w:r>
      <w:r w:rsidR="00B32640" w:rsidRPr="00996FA9">
        <w:rPr>
          <w:lang w:val="en-GB"/>
        </w:rPr>
        <w:t>. Positive numbers indicate a clockwise direction.</w:t>
      </w:r>
      <w:r w:rsidR="0074720E" w:rsidRPr="00996FA9">
        <w:rPr>
          <w:lang w:val="en-GB"/>
        </w:rPr>
        <w:t xml:space="preserve"> Default is 360</w:t>
      </w:r>
      <w:r w:rsidR="00E4175A" w:rsidRPr="00996FA9">
        <w:rPr>
          <w:lang w:val="en-GB"/>
        </w:rPr>
        <w:t xml:space="preserve"> (clockwise)</w:t>
      </w:r>
      <w:r w:rsidR="0074720E" w:rsidRPr="00996FA9">
        <w:rPr>
          <w:lang w:val="en-GB"/>
        </w:rPr>
        <w:t>.</w:t>
      </w:r>
    </w:p>
    <w:p w14:paraId="6AAE2A34" w14:textId="77777777" w:rsidR="00687BC3" w:rsidRPr="00996FA9" w:rsidRDefault="00687BC3" w:rsidP="00940DA4">
      <w:pPr>
        <w:spacing w:before="0" w:after="120"/>
        <w:rPr>
          <w:b/>
          <w:u w:val="single"/>
          <w:lang w:val="en-GB"/>
        </w:rPr>
      </w:pPr>
      <w:r w:rsidRPr="00996FA9">
        <w:rPr>
          <w:b/>
          <w:u w:val="single"/>
          <w:lang w:val="en-GB"/>
        </w:rPr>
        <w:t>Remarks</w:t>
      </w:r>
      <w:r w:rsidR="00A64ECE" w:rsidRPr="00996FA9">
        <w:rPr>
          <w:b/>
          <w:u w:val="single"/>
          <w:lang w:val="en-GB"/>
        </w:rPr>
        <w:t>:</w:t>
      </w:r>
    </w:p>
    <w:p w14:paraId="36960500" w14:textId="77777777" w:rsidR="00687BC3" w:rsidRPr="00996FA9" w:rsidRDefault="00687BC3" w:rsidP="00940DA4">
      <w:pPr>
        <w:spacing w:before="0" w:after="120"/>
        <w:rPr>
          <w:lang w:val="en-GB"/>
        </w:rPr>
      </w:pPr>
      <w:r w:rsidRPr="00996FA9">
        <w:rPr>
          <w:lang w:val="en-GB"/>
        </w:rPr>
        <w:t xml:space="preserve">Called from the host to create a </w:t>
      </w:r>
      <w:proofErr w:type="spellStart"/>
      <w:r w:rsidR="00B37A92" w:rsidRPr="00996FA9">
        <w:rPr>
          <w:lang w:val="en-GB"/>
        </w:rPr>
        <w:t>Circle</w:t>
      </w:r>
      <w:r w:rsidRPr="00996FA9">
        <w:rPr>
          <w:lang w:val="en-GB"/>
        </w:rPr>
        <w:t>ByCenterPoint</w:t>
      </w:r>
      <w:proofErr w:type="spellEnd"/>
      <w:r w:rsidRPr="00996FA9">
        <w:rPr>
          <w:lang w:val="en-GB"/>
        </w:rPr>
        <w:t xml:space="preserve"> object.</w:t>
      </w:r>
    </w:p>
    <w:p w14:paraId="344AB15C" w14:textId="122BDF28" w:rsidR="00687BC3" w:rsidRDefault="00687BC3" w:rsidP="00940DA4">
      <w:pPr>
        <w:spacing w:before="0" w:after="120"/>
        <w:rPr>
          <w:lang w:val="en-GB"/>
        </w:rPr>
      </w:pPr>
      <w:r w:rsidRPr="00996FA9">
        <w:rPr>
          <w:lang w:val="en-GB"/>
        </w:rPr>
        <w:t>It is not intended that the host manipulate the returned object; the object is intended to be passed from the host back to the scripting catalogue.</w:t>
      </w:r>
    </w:p>
    <w:p w14:paraId="0E44C62C" w14:textId="358BE215" w:rsidR="001A210C" w:rsidRDefault="001A210C" w:rsidP="003319AB">
      <w:pPr>
        <w:pStyle w:val="Heading4"/>
      </w:pPr>
      <w:proofErr w:type="spellStart"/>
      <w:r w:rsidRPr="00B10CCD">
        <w:t>SplineCurve</w:t>
      </w:r>
      <w:proofErr w:type="spellEnd"/>
      <w:r w:rsidRPr="00884B4D">
        <w:t xml:space="preserve"> </w:t>
      </w:r>
      <w:proofErr w:type="spellStart"/>
      <w:r w:rsidRPr="00884B4D">
        <w:t>Create</w:t>
      </w:r>
      <w:r>
        <w:t>Spline</w:t>
      </w:r>
      <w:r w:rsidRPr="00884B4D">
        <w:t>Curve</w:t>
      </w:r>
      <w:proofErr w:type="spellEnd"/>
      <w:r w:rsidRPr="00B10CCD">
        <w:t xml:space="preserve">(Point[] </w:t>
      </w:r>
      <w:proofErr w:type="spellStart"/>
      <w:r w:rsidRPr="00B10CCD">
        <w:rPr>
          <w:i/>
          <w:iCs/>
        </w:rPr>
        <w:t>controlPoints</w:t>
      </w:r>
      <w:proofErr w:type="spellEnd"/>
      <w:r w:rsidRPr="00B10CCD">
        <w:t xml:space="preserve">, string </w:t>
      </w:r>
      <w:r w:rsidRPr="00B10CCD">
        <w:rPr>
          <w:i/>
          <w:iCs/>
        </w:rPr>
        <w:t xml:space="preserve">interpolation, </w:t>
      </w:r>
      <w:r w:rsidRPr="00B10CCD">
        <w:t xml:space="preserve">integer </w:t>
      </w:r>
      <w:r w:rsidRPr="00B10CCD">
        <w:rPr>
          <w:i/>
          <w:iCs/>
        </w:rPr>
        <w:t>degree,</w:t>
      </w:r>
      <w:r w:rsidRPr="00B10CCD">
        <w:t xml:space="preserve"> Knot[] </w:t>
      </w:r>
      <w:r w:rsidRPr="00B10CCD">
        <w:rPr>
          <w:i/>
          <w:iCs/>
        </w:rPr>
        <w:t>knots</w:t>
      </w:r>
      <w:r w:rsidRPr="00B10CCD">
        <w:t xml:space="preserve">, </w:t>
      </w:r>
      <w:proofErr w:type="spellStart"/>
      <w:r w:rsidRPr="00B10CCD">
        <w:t>KnotType</w:t>
      </w:r>
      <w:proofErr w:type="spellEnd"/>
      <w:r w:rsidRPr="00B10CCD">
        <w:t xml:space="preserve"> </w:t>
      </w:r>
      <w:proofErr w:type="spellStart"/>
      <w:r w:rsidRPr="00B10CCD">
        <w:rPr>
          <w:i/>
          <w:iCs/>
        </w:rPr>
        <w:t>knotSpec</w:t>
      </w:r>
      <w:proofErr w:type="spellEnd"/>
      <w:r w:rsidRPr="00B10CCD">
        <w:t xml:space="preserve">, </w:t>
      </w:r>
      <w:proofErr w:type="spellStart"/>
      <w:r w:rsidRPr="00B10CCD">
        <w:t>boolean</w:t>
      </w:r>
      <w:proofErr w:type="spellEnd"/>
      <w:r w:rsidRPr="00B10CCD">
        <w:t xml:space="preserve"> </w:t>
      </w:r>
      <w:proofErr w:type="spellStart"/>
      <w:r w:rsidRPr="00B10CCD">
        <w:rPr>
          <w:i/>
          <w:iCs/>
        </w:rPr>
        <w:t>isRational</w:t>
      </w:r>
      <w:proofErr w:type="spellEnd"/>
      <w:r w:rsidRPr="00B10CCD">
        <w:t>)</w:t>
      </w:r>
    </w:p>
    <w:p w14:paraId="4C6DD3FB" w14:textId="77777777" w:rsidR="001A210C" w:rsidRPr="00F64696" w:rsidRDefault="001A210C" w:rsidP="0030248A">
      <w:pPr>
        <w:spacing w:before="0" w:after="120"/>
        <w:rPr>
          <w:b/>
          <w:bCs/>
          <w:u w:val="single"/>
          <w:lang w:val="en-US"/>
        </w:rPr>
      </w:pPr>
      <w:r w:rsidRPr="00F64696">
        <w:rPr>
          <w:b/>
          <w:bCs/>
          <w:u w:val="single"/>
          <w:lang w:val="en-US"/>
        </w:rPr>
        <w:t>Return Value:</w:t>
      </w:r>
    </w:p>
    <w:p w14:paraId="2C6A3314" w14:textId="77777777" w:rsidR="001A210C" w:rsidRPr="00884B4D" w:rsidRDefault="001A210C" w:rsidP="0030248A">
      <w:pPr>
        <w:spacing w:before="0" w:after="120"/>
        <w:rPr>
          <w:i/>
          <w:iCs/>
          <w:lang w:val="en-US"/>
        </w:rPr>
      </w:pPr>
      <w:proofErr w:type="spellStart"/>
      <w:r>
        <w:rPr>
          <w:i/>
          <w:iCs/>
          <w:lang w:val="en-US"/>
        </w:rPr>
        <w:t>Spline</w:t>
      </w:r>
      <w:r w:rsidRPr="00884B4D">
        <w:rPr>
          <w:i/>
          <w:iCs/>
          <w:lang w:val="en-US"/>
        </w:rPr>
        <w:t>Curve</w:t>
      </w:r>
      <w:proofErr w:type="spellEnd"/>
    </w:p>
    <w:p w14:paraId="01365984" w14:textId="77777777" w:rsidR="001A210C" w:rsidRPr="00884B4D" w:rsidRDefault="001A210C" w:rsidP="0030248A">
      <w:pPr>
        <w:spacing w:before="0" w:after="120"/>
        <w:ind w:left="720"/>
        <w:rPr>
          <w:lang w:val="en-US"/>
        </w:rPr>
      </w:pPr>
      <w:r w:rsidRPr="00884B4D">
        <w:rPr>
          <w:lang w:val="en-US"/>
        </w:rPr>
        <w:lastRenderedPageBreak/>
        <w:t xml:space="preserve">A Lua table containing a </w:t>
      </w:r>
      <w:r>
        <w:rPr>
          <w:lang w:val="en-US"/>
        </w:rPr>
        <w:t xml:space="preserve">spline </w:t>
      </w:r>
      <w:r w:rsidRPr="00884B4D">
        <w:rPr>
          <w:lang w:val="en-US"/>
        </w:rPr>
        <w:t>curve.</w:t>
      </w:r>
    </w:p>
    <w:p w14:paraId="1D14C8DD" w14:textId="77777777" w:rsidR="001A210C" w:rsidRPr="00F64696" w:rsidRDefault="001A210C" w:rsidP="0030248A">
      <w:pPr>
        <w:spacing w:before="0" w:after="120"/>
        <w:rPr>
          <w:b/>
          <w:bCs/>
          <w:u w:val="single"/>
          <w:lang w:val="en-US"/>
        </w:rPr>
      </w:pPr>
      <w:r w:rsidRPr="00F64696">
        <w:rPr>
          <w:b/>
          <w:bCs/>
          <w:u w:val="single"/>
          <w:lang w:val="en-US"/>
        </w:rPr>
        <w:t>Parameters:</w:t>
      </w:r>
    </w:p>
    <w:p w14:paraId="416A8AB2" w14:textId="77777777" w:rsidR="001A210C" w:rsidRPr="00884B4D" w:rsidRDefault="001A210C" w:rsidP="0030248A">
      <w:pPr>
        <w:spacing w:before="0" w:after="120"/>
        <w:rPr>
          <w:lang w:val="en-US"/>
        </w:rPr>
      </w:pPr>
      <w:proofErr w:type="spellStart"/>
      <w:r w:rsidRPr="00884B4D">
        <w:rPr>
          <w:i/>
          <w:iCs/>
          <w:lang w:val="en-US"/>
        </w:rPr>
        <w:t>controlPoints</w:t>
      </w:r>
      <w:proofErr w:type="spellEnd"/>
      <w:r w:rsidRPr="00884B4D">
        <w:rPr>
          <w:lang w:val="en-US"/>
        </w:rPr>
        <w:t>: Point[]</w:t>
      </w:r>
    </w:p>
    <w:p w14:paraId="2F57ADC9" w14:textId="77777777" w:rsidR="001A210C" w:rsidRPr="00884B4D" w:rsidRDefault="001A210C" w:rsidP="0030248A">
      <w:pPr>
        <w:spacing w:before="0" w:after="120"/>
        <w:ind w:left="720"/>
        <w:rPr>
          <w:lang w:val="en-US"/>
        </w:rPr>
      </w:pPr>
      <w:r w:rsidRPr="00884B4D">
        <w:rPr>
          <w:lang w:val="en-US"/>
        </w:rPr>
        <w:t>Array of points that define the control points of the curve segment. The host creates</w:t>
      </w:r>
      <w:r>
        <w:rPr>
          <w:lang w:val="en-US"/>
        </w:rPr>
        <w:t xml:space="preserve"> </w:t>
      </w:r>
      <w:r w:rsidRPr="00884B4D">
        <w:rPr>
          <w:lang w:val="en-US"/>
        </w:rPr>
        <w:t xml:space="preserve">each </w:t>
      </w:r>
      <w:proofErr w:type="spellStart"/>
      <w:r w:rsidRPr="00884B4D">
        <w:rPr>
          <w:lang w:val="en-US"/>
        </w:rPr>
        <w:t>controlPoint</w:t>
      </w:r>
      <w:proofErr w:type="spellEnd"/>
      <w:r w:rsidRPr="00884B4D">
        <w:rPr>
          <w:lang w:val="en-US"/>
        </w:rPr>
        <w:t xml:space="preserve"> by calling </w:t>
      </w:r>
      <w:proofErr w:type="spellStart"/>
      <w:r w:rsidRPr="00884B4D">
        <w:rPr>
          <w:i/>
          <w:iCs/>
          <w:lang w:val="en-US"/>
        </w:rPr>
        <w:t>CreatePoint</w:t>
      </w:r>
      <w:proofErr w:type="spellEnd"/>
      <w:r w:rsidRPr="00884B4D">
        <w:rPr>
          <w:lang w:val="en-US"/>
        </w:rPr>
        <w:t>.</w:t>
      </w:r>
      <w:r>
        <w:rPr>
          <w:lang w:val="en-US"/>
        </w:rPr>
        <w:t xml:space="preserve"> The number of control points must be three or greater.</w:t>
      </w:r>
    </w:p>
    <w:p w14:paraId="51B2D561" w14:textId="77777777" w:rsidR="001A210C" w:rsidRPr="00884B4D" w:rsidRDefault="001A210C" w:rsidP="0030248A">
      <w:pPr>
        <w:spacing w:before="0" w:after="120"/>
        <w:rPr>
          <w:lang w:val="en-US"/>
        </w:rPr>
      </w:pPr>
      <w:r>
        <w:rPr>
          <w:i/>
          <w:iCs/>
          <w:lang w:val="en-US"/>
        </w:rPr>
        <w:t>i</w:t>
      </w:r>
      <w:r w:rsidRPr="00884B4D">
        <w:rPr>
          <w:i/>
          <w:iCs/>
          <w:lang w:val="en-US"/>
        </w:rPr>
        <w:t>nterpolation</w:t>
      </w:r>
      <w:r w:rsidRPr="00884B4D">
        <w:rPr>
          <w:lang w:val="en-US"/>
        </w:rPr>
        <w:t>: string</w:t>
      </w:r>
    </w:p>
    <w:p w14:paraId="54B0D084" w14:textId="77777777" w:rsidR="001A210C" w:rsidRPr="00884B4D" w:rsidRDefault="001A210C" w:rsidP="0030248A">
      <w:pPr>
        <w:spacing w:before="0" w:after="120"/>
        <w:ind w:left="720"/>
        <w:rPr>
          <w:lang w:val="en-US"/>
        </w:rPr>
      </w:pPr>
      <w:r w:rsidRPr="00884B4D">
        <w:rPr>
          <w:lang w:val="en-US"/>
        </w:rPr>
        <w:t>The interpolation to use when connecting the control points. One of</w:t>
      </w:r>
      <w:r>
        <w:rPr>
          <w:lang w:val="en-US"/>
        </w:rPr>
        <w:t xml:space="preserve"> </w:t>
      </w:r>
      <w:r w:rsidRPr="00884B4D">
        <w:rPr>
          <w:lang w:val="en-US"/>
        </w:rPr>
        <w:t>S100_CurveInterpolation:name.</w:t>
      </w:r>
    </w:p>
    <w:p w14:paraId="1E3C2F79" w14:textId="77777777" w:rsidR="001A210C" w:rsidRPr="00884B4D" w:rsidRDefault="001A210C" w:rsidP="0030248A">
      <w:pPr>
        <w:spacing w:before="0" w:after="120"/>
        <w:rPr>
          <w:lang w:val="en-US"/>
        </w:rPr>
      </w:pPr>
      <w:r>
        <w:rPr>
          <w:i/>
          <w:iCs/>
          <w:lang w:val="en-US"/>
        </w:rPr>
        <w:t>degree</w:t>
      </w:r>
      <w:r w:rsidRPr="00884B4D">
        <w:rPr>
          <w:lang w:val="en-US"/>
        </w:rPr>
        <w:t xml:space="preserve">: </w:t>
      </w:r>
      <w:r>
        <w:rPr>
          <w:lang w:val="en-US"/>
        </w:rPr>
        <w:t>integer</w:t>
      </w:r>
    </w:p>
    <w:p w14:paraId="05F5EE6E" w14:textId="77777777" w:rsidR="001A210C" w:rsidRPr="00884B4D" w:rsidRDefault="001A210C" w:rsidP="0030248A">
      <w:pPr>
        <w:spacing w:before="0" w:after="120"/>
        <w:ind w:left="720"/>
        <w:rPr>
          <w:lang w:val="en-US"/>
        </w:rPr>
      </w:pPr>
      <w:r>
        <w:rPr>
          <w:lang w:val="en-US"/>
        </w:rPr>
        <w:t>The degree of the polynomials used for defining the interpolation</w:t>
      </w:r>
      <w:r w:rsidRPr="00884B4D">
        <w:rPr>
          <w:lang w:val="en-US"/>
        </w:rPr>
        <w:t>.</w:t>
      </w:r>
    </w:p>
    <w:p w14:paraId="46C8B1A6" w14:textId="77777777" w:rsidR="001A210C" w:rsidRPr="00884B4D" w:rsidRDefault="001A210C" w:rsidP="0030248A">
      <w:pPr>
        <w:spacing w:before="0" w:after="120"/>
        <w:rPr>
          <w:lang w:val="en-US"/>
        </w:rPr>
      </w:pPr>
      <w:r>
        <w:rPr>
          <w:i/>
          <w:iCs/>
          <w:lang w:val="en-US"/>
        </w:rPr>
        <w:t>knots</w:t>
      </w:r>
      <w:r w:rsidRPr="00884B4D">
        <w:rPr>
          <w:lang w:val="en-US"/>
        </w:rPr>
        <w:t xml:space="preserve">: </w:t>
      </w:r>
      <w:r>
        <w:rPr>
          <w:lang w:val="en-US"/>
        </w:rPr>
        <w:t>Knot[]</w:t>
      </w:r>
    </w:p>
    <w:p w14:paraId="1C541648" w14:textId="77777777" w:rsidR="001A210C" w:rsidRPr="00884B4D" w:rsidRDefault="001A210C" w:rsidP="0030248A">
      <w:pPr>
        <w:spacing w:before="0" w:after="120"/>
        <w:ind w:left="720"/>
        <w:rPr>
          <w:lang w:val="en-US"/>
        </w:rPr>
      </w:pPr>
      <w:r>
        <w:rPr>
          <w:lang w:val="en-US"/>
        </w:rPr>
        <w:t xml:space="preserve">Array of knots. Each knot defines a parameter in the parameter space of the spline that is used to define the spline basis function. Each knot is created by calling </w:t>
      </w:r>
      <w:proofErr w:type="spellStart"/>
      <w:r>
        <w:rPr>
          <w:i/>
          <w:iCs/>
          <w:lang w:val="en-US"/>
        </w:rPr>
        <w:t>CreateKnot</w:t>
      </w:r>
      <w:proofErr w:type="spellEnd"/>
      <w:r>
        <w:rPr>
          <w:i/>
          <w:iCs/>
          <w:lang w:val="en-US"/>
        </w:rPr>
        <w:t>.</w:t>
      </w:r>
    </w:p>
    <w:p w14:paraId="60E78DFD" w14:textId="77777777" w:rsidR="001A210C" w:rsidRPr="00884B4D" w:rsidRDefault="001A210C" w:rsidP="0030248A">
      <w:pPr>
        <w:spacing w:before="0" w:after="120"/>
        <w:rPr>
          <w:lang w:val="en-US"/>
        </w:rPr>
      </w:pPr>
      <w:proofErr w:type="spellStart"/>
      <w:r>
        <w:rPr>
          <w:i/>
          <w:iCs/>
          <w:lang w:val="en-US"/>
        </w:rPr>
        <w:t>knotSpec</w:t>
      </w:r>
      <w:proofErr w:type="spellEnd"/>
      <w:r w:rsidRPr="00884B4D">
        <w:rPr>
          <w:lang w:val="en-US"/>
        </w:rPr>
        <w:t xml:space="preserve">: </w:t>
      </w:r>
      <w:proofErr w:type="spellStart"/>
      <w:r>
        <w:rPr>
          <w:lang w:val="en-US"/>
        </w:rPr>
        <w:t>KnotType</w:t>
      </w:r>
      <w:proofErr w:type="spellEnd"/>
    </w:p>
    <w:p w14:paraId="2E3F07D7" w14:textId="77777777" w:rsidR="001A210C" w:rsidRPr="00884B4D" w:rsidRDefault="001A210C" w:rsidP="0030248A">
      <w:pPr>
        <w:spacing w:before="0" w:after="120"/>
        <w:ind w:left="720"/>
        <w:rPr>
          <w:lang w:val="en-US"/>
        </w:rPr>
      </w:pPr>
      <w:r>
        <w:rPr>
          <w:lang w:val="en-US"/>
        </w:rPr>
        <w:t>Type of knot distribution in defining the spline</w:t>
      </w:r>
      <w:r w:rsidRPr="00884B4D">
        <w:rPr>
          <w:lang w:val="en-US"/>
        </w:rPr>
        <w:t>.</w:t>
      </w:r>
      <w:r>
        <w:rPr>
          <w:lang w:val="en-US"/>
        </w:rPr>
        <w:t xml:space="preserve"> Defined by </w:t>
      </w:r>
      <w:r w:rsidRPr="005B342B">
        <w:rPr>
          <w:lang w:val="en-US"/>
        </w:rPr>
        <w:t>S100_GM_KnotType</w:t>
      </w:r>
      <w:r>
        <w:rPr>
          <w:lang w:val="en-US"/>
        </w:rPr>
        <w:t>.</w:t>
      </w:r>
    </w:p>
    <w:p w14:paraId="431C9048" w14:textId="77777777" w:rsidR="001A210C" w:rsidRPr="00884B4D" w:rsidRDefault="001A210C" w:rsidP="0030248A">
      <w:pPr>
        <w:spacing w:before="0" w:after="120"/>
        <w:rPr>
          <w:lang w:val="en-US"/>
        </w:rPr>
      </w:pPr>
      <w:proofErr w:type="spellStart"/>
      <w:r>
        <w:rPr>
          <w:i/>
          <w:iCs/>
          <w:lang w:val="en-US"/>
        </w:rPr>
        <w:t>isRational</w:t>
      </w:r>
      <w:proofErr w:type="spellEnd"/>
      <w:r w:rsidRPr="00884B4D">
        <w:rPr>
          <w:lang w:val="en-US"/>
        </w:rPr>
        <w:t xml:space="preserve">: </w:t>
      </w:r>
      <w:proofErr w:type="spellStart"/>
      <w:r>
        <w:rPr>
          <w:lang w:val="en-US"/>
        </w:rPr>
        <w:t>boolean</w:t>
      </w:r>
      <w:proofErr w:type="spellEnd"/>
    </w:p>
    <w:p w14:paraId="39D7F771" w14:textId="77777777" w:rsidR="001A210C" w:rsidRPr="00884B4D" w:rsidRDefault="001A210C" w:rsidP="0030248A">
      <w:pPr>
        <w:spacing w:before="0" w:after="120"/>
        <w:ind w:left="720"/>
        <w:rPr>
          <w:lang w:val="en-US"/>
        </w:rPr>
      </w:pPr>
      <w:r>
        <w:rPr>
          <w:lang w:val="en-US"/>
        </w:rPr>
        <w:t>Indicates whether the spline uses rational functions to define the curve</w:t>
      </w:r>
      <w:r w:rsidRPr="00884B4D">
        <w:rPr>
          <w:lang w:val="en-US"/>
        </w:rPr>
        <w:t>.</w:t>
      </w:r>
    </w:p>
    <w:p w14:paraId="2D3C895C" w14:textId="77777777" w:rsidR="001A210C" w:rsidRPr="00F64696" w:rsidRDefault="001A210C" w:rsidP="0030248A">
      <w:pPr>
        <w:spacing w:before="0" w:after="120"/>
        <w:rPr>
          <w:b/>
          <w:bCs/>
          <w:u w:val="single"/>
          <w:lang w:val="en-US"/>
        </w:rPr>
      </w:pPr>
      <w:r w:rsidRPr="00F64696">
        <w:rPr>
          <w:b/>
          <w:bCs/>
          <w:u w:val="single"/>
          <w:lang w:val="en-US"/>
        </w:rPr>
        <w:t>Remarks:</w:t>
      </w:r>
    </w:p>
    <w:p w14:paraId="066E6A10" w14:textId="77777777" w:rsidR="001A210C" w:rsidRPr="00884B4D" w:rsidRDefault="001A210C" w:rsidP="0030248A">
      <w:pPr>
        <w:spacing w:before="0" w:after="120"/>
        <w:rPr>
          <w:lang w:val="en-US"/>
        </w:rPr>
      </w:pPr>
      <w:r w:rsidRPr="00884B4D">
        <w:rPr>
          <w:lang w:val="en-US"/>
        </w:rPr>
        <w:t xml:space="preserve">Called from the host to create a </w:t>
      </w:r>
      <w:r>
        <w:rPr>
          <w:lang w:val="en-US"/>
        </w:rPr>
        <w:t xml:space="preserve">spline </w:t>
      </w:r>
      <w:r w:rsidRPr="00884B4D">
        <w:rPr>
          <w:lang w:val="en-US"/>
        </w:rPr>
        <w:t>curve spatial object.</w:t>
      </w:r>
    </w:p>
    <w:p w14:paraId="54E7A0E8" w14:textId="4303DF75" w:rsidR="001A210C" w:rsidRDefault="001A210C" w:rsidP="001A210C">
      <w:pPr>
        <w:spacing w:before="0" w:after="120"/>
        <w:rPr>
          <w:lang w:val="en-US"/>
        </w:rPr>
      </w:pPr>
      <w:r w:rsidRPr="00884B4D">
        <w:rPr>
          <w:lang w:val="en-US"/>
        </w:rPr>
        <w:t>It is not intended that the host manipulate the returned object; the object is intended to be</w:t>
      </w:r>
      <w:r>
        <w:rPr>
          <w:lang w:val="en-US"/>
        </w:rPr>
        <w:t xml:space="preserve"> </w:t>
      </w:r>
      <w:r w:rsidRPr="00884B4D">
        <w:rPr>
          <w:lang w:val="en-US"/>
        </w:rPr>
        <w:t>passed from the host back to the scripting catalogue</w:t>
      </w:r>
      <w:r>
        <w:rPr>
          <w:lang w:val="en-US"/>
        </w:rPr>
        <w:t>.</w:t>
      </w:r>
    </w:p>
    <w:p w14:paraId="161FCB33" w14:textId="52BFFD68" w:rsidR="001A210C" w:rsidRDefault="001A210C" w:rsidP="003319AB">
      <w:pPr>
        <w:pStyle w:val="Heading4"/>
      </w:pPr>
      <w:proofErr w:type="spellStart"/>
      <w:r w:rsidRPr="00B10CCD">
        <w:t>PolynomialSpline</w:t>
      </w:r>
      <w:proofErr w:type="spellEnd"/>
      <w:r w:rsidRPr="00884B4D">
        <w:t xml:space="preserve"> </w:t>
      </w:r>
      <w:proofErr w:type="spellStart"/>
      <w:r w:rsidRPr="00884B4D">
        <w:t>Create</w:t>
      </w:r>
      <w:r>
        <w:t>PolynomialSpline</w:t>
      </w:r>
      <w:proofErr w:type="spellEnd"/>
      <w:r w:rsidRPr="00B10CCD">
        <w:t xml:space="preserve">(Point[] </w:t>
      </w:r>
      <w:proofErr w:type="spellStart"/>
      <w:r w:rsidRPr="00B10CCD">
        <w:rPr>
          <w:i/>
          <w:iCs/>
        </w:rPr>
        <w:t>controlPoints</w:t>
      </w:r>
      <w:proofErr w:type="spellEnd"/>
      <w:r w:rsidRPr="00B10CCD">
        <w:t xml:space="preserve">, string </w:t>
      </w:r>
      <w:r w:rsidRPr="00B10CCD">
        <w:rPr>
          <w:i/>
          <w:iCs/>
        </w:rPr>
        <w:t xml:space="preserve">interpolation, </w:t>
      </w:r>
      <w:r w:rsidRPr="00B10CCD">
        <w:t xml:space="preserve">integer </w:t>
      </w:r>
      <w:r w:rsidRPr="00B10CCD">
        <w:rPr>
          <w:i/>
          <w:iCs/>
        </w:rPr>
        <w:t>degree,</w:t>
      </w:r>
      <w:r w:rsidRPr="00B10CCD">
        <w:t xml:space="preserve"> Knot[] </w:t>
      </w:r>
      <w:r w:rsidRPr="00B10CCD">
        <w:rPr>
          <w:i/>
          <w:iCs/>
        </w:rPr>
        <w:t>knots</w:t>
      </w:r>
      <w:r w:rsidRPr="00B10CCD">
        <w:t xml:space="preserve">, </w:t>
      </w:r>
      <w:proofErr w:type="spellStart"/>
      <w:r w:rsidRPr="00B10CCD">
        <w:t>KnotType</w:t>
      </w:r>
      <w:proofErr w:type="spellEnd"/>
      <w:r w:rsidRPr="00B10CCD">
        <w:t xml:space="preserve"> </w:t>
      </w:r>
      <w:proofErr w:type="spellStart"/>
      <w:r w:rsidRPr="00B10CCD">
        <w:rPr>
          <w:i/>
          <w:iCs/>
        </w:rPr>
        <w:t>knotSpec</w:t>
      </w:r>
      <w:proofErr w:type="spellEnd"/>
      <w:r w:rsidRPr="00B10CCD">
        <w:t xml:space="preserve">, Vector[] </w:t>
      </w:r>
      <w:proofErr w:type="spellStart"/>
      <w:r w:rsidRPr="00B10CCD">
        <w:rPr>
          <w:i/>
          <w:iCs/>
        </w:rPr>
        <w:t>derivativeAtStart</w:t>
      </w:r>
      <w:proofErr w:type="spellEnd"/>
      <w:r w:rsidRPr="00B10CCD">
        <w:t xml:space="preserve">, Vector[] </w:t>
      </w:r>
      <w:proofErr w:type="spellStart"/>
      <w:r w:rsidRPr="00B10CCD">
        <w:rPr>
          <w:i/>
          <w:iCs/>
        </w:rPr>
        <w:t>derivativeAtEnd</w:t>
      </w:r>
      <w:proofErr w:type="spellEnd"/>
      <w:r w:rsidRPr="00B10CCD">
        <w:t xml:space="preserve">, integer </w:t>
      </w:r>
      <w:proofErr w:type="spellStart"/>
      <w:r w:rsidRPr="00B10CCD">
        <w:rPr>
          <w:i/>
          <w:iCs/>
        </w:rPr>
        <w:t>numDerivativeInterior</w:t>
      </w:r>
      <w:proofErr w:type="spellEnd"/>
      <w:r w:rsidRPr="00B10CCD">
        <w:t>)</w:t>
      </w:r>
    </w:p>
    <w:p w14:paraId="10989E59" w14:textId="77777777" w:rsidR="001A210C" w:rsidRPr="00F64696" w:rsidRDefault="001A210C" w:rsidP="0030248A">
      <w:pPr>
        <w:spacing w:before="0" w:after="120"/>
        <w:rPr>
          <w:b/>
          <w:bCs/>
          <w:u w:val="single"/>
          <w:lang w:val="en-US"/>
        </w:rPr>
      </w:pPr>
      <w:r w:rsidRPr="00F64696">
        <w:rPr>
          <w:b/>
          <w:bCs/>
          <w:u w:val="single"/>
          <w:lang w:val="en-US"/>
        </w:rPr>
        <w:t>Return Value:</w:t>
      </w:r>
    </w:p>
    <w:p w14:paraId="49FF7906" w14:textId="77777777" w:rsidR="001A210C" w:rsidRPr="00884B4D" w:rsidRDefault="001A210C" w:rsidP="0030248A">
      <w:pPr>
        <w:spacing w:before="0" w:after="120"/>
        <w:rPr>
          <w:i/>
          <w:iCs/>
          <w:lang w:val="en-US"/>
        </w:rPr>
      </w:pPr>
      <w:proofErr w:type="spellStart"/>
      <w:r>
        <w:rPr>
          <w:i/>
          <w:iCs/>
          <w:lang w:val="en-US"/>
        </w:rPr>
        <w:t>PolynomialSpline</w:t>
      </w:r>
      <w:proofErr w:type="spellEnd"/>
    </w:p>
    <w:p w14:paraId="68D2B9F6" w14:textId="77777777" w:rsidR="001A210C" w:rsidRPr="00884B4D" w:rsidRDefault="001A210C" w:rsidP="0030248A">
      <w:pPr>
        <w:spacing w:before="0" w:after="120"/>
        <w:ind w:left="720"/>
        <w:rPr>
          <w:lang w:val="en-US"/>
        </w:rPr>
      </w:pPr>
      <w:r w:rsidRPr="00884B4D">
        <w:rPr>
          <w:lang w:val="en-US"/>
        </w:rPr>
        <w:t xml:space="preserve">A Lua table containing a </w:t>
      </w:r>
      <w:r>
        <w:rPr>
          <w:lang w:val="en-US"/>
        </w:rPr>
        <w:t>polynomial spline</w:t>
      </w:r>
      <w:r w:rsidRPr="00884B4D">
        <w:rPr>
          <w:lang w:val="en-US"/>
        </w:rPr>
        <w:t>.</w:t>
      </w:r>
    </w:p>
    <w:p w14:paraId="773509F3" w14:textId="77777777" w:rsidR="001A210C" w:rsidRPr="00F64696" w:rsidRDefault="001A210C" w:rsidP="0030248A">
      <w:pPr>
        <w:spacing w:before="0" w:after="120"/>
        <w:rPr>
          <w:b/>
          <w:bCs/>
          <w:u w:val="single"/>
          <w:lang w:val="en-US"/>
        </w:rPr>
      </w:pPr>
      <w:r w:rsidRPr="00F64696">
        <w:rPr>
          <w:b/>
          <w:bCs/>
          <w:u w:val="single"/>
          <w:lang w:val="en-US"/>
        </w:rPr>
        <w:t>Parameters:</w:t>
      </w:r>
    </w:p>
    <w:p w14:paraId="48CBAB95" w14:textId="77777777" w:rsidR="001A210C" w:rsidRPr="00884B4D" w:rsidRDefault="001A210C" w:rsidP="0030248A">
      <w:pPr>
        <w:spacing w:before="0" w:after="120"/>
        <w:rPr>
          <w:lang w:val="en-US"/>
        </w:rPr>
      </w:pPr>
      <w:proofErr w:type="spellStart"/>
      <w:r w:rsidRPr="00884B4D">
        <w:rPr>
          <w:i/>
          <w:iCs/>
          <w:lang w:val="en-US"/>
        </w:rPr>
        <w:t>controlPoints</w:t>
      </w:r>
      <w:proofErr w:type="spellEnd"/>
      <w:r w:rsidRPr="00884B4D">
        <w:rPr>
          <w:lang w:val="en-US"/>
        </w:rPr>
        <w:t>: Point[]</w:t>
      </w:r>
    </w:p>
    <w:p w14:paraId="48825A28" w14:textId="77777777" w:rsidR="001A210C" w:rsidRPr="00884B4D" w:rsidRDefault="001A210C" w:rsidP="0030248A">
      <w:pPr>
        <w:spacing w:before="0" w:after="120"/>
        <w:ind w:left="720"/>
        <w:rPr>
          <w:lang w:val="en-US"/>
        </w:rPr>
      </w:pPr>
      <w:r w:rsidRPr="00884B4D">
        <w:rPr>
          <w:lang w:val="en-US"/>
        </w:rPr>
        <w:t>Array of points that define the control points of the curve segment. The host creates</w:t>
      </w:r>
      <w:r>
        <w:rPr>
          <w:lang w:val="en-US"/>
        </w:rPr>
        <w:t xml:space="preserve"> </w:t>
      </w:r>
      <w:r w:rsidRPr="00884B4D">
        <w:rPr>
          <w:lang w:val="en-US"/>
        </w:rPr>
        <w:t xml:space="preserve">each </w:t>
      </w:r>
      <w:proofErr w:type="spellStart"/>
      <w:r w:rsidRPr="00884B4D">
        <w:rPr>
          <w:lang w:val="en-US"/>
        </w:rPr>
        <w:t>controlPoint</w:t>
      </w:r>
      <w:proofErr w:type="spellEnd"/>
      <w:r w:rsidRPr="00884B4D">
        <w:rPr>
          <w:lang w:val="en-US"/>
        </w:rPr>
        <w:t xml:space="preserve"> by calling </w:t>
      </w:r>
      <w:proofErr w:type="spellStart"/>
      <w:r w:rsidRPr="00884B4D">
        <w:rPr>
          <w:i/>
          <w:iCs/>
          <w:lang w:val="en-US"/>
        </w:rPr>
        <w:t>CreatePoint</w:t>
      </w:r>
      <w:proofErr w:type="spellEnd"/>
      <w:r w:rsidRPr="00884B4D">
        <w:rPr>
          <w:lang w:val="en-US"/>
        </w:rPr>
        <w:t>.</w:t>
      </w:r>
      <w:r>
        <w:rPr>
          <w:lang w:val="en-US"/>
        </w:rPr>
        <w:t xml:space="preserve"> The number of control points must be three or greater.</w:t>
      </w:r>
    </w:p>
    <w:p w14:paraId="4BC98101" w14:textId="77777777" w:rsidR="001A210C" w:rsidRPr="00884B4D" w:rsidRDefault="001A210C" w:rsidP="0030248A">
      <w:pPr>
        <w:spacing w:before="0" w:after="120"/>
        <w:rPr>
          <w:lang w:val="en-US"/>
        </w:rPr>
      </w:pPr>
      <w:r>
        <w:rPr>
          <w:i/>
          <w:iCs/>
          <w:lang w:val="en-US"/>
        </w:rPr>
        <w:t>i</w:t>
      </w:r>
      <w:r w:rsidRPr="00884B4D">
        <w:rPr>
          <w:i/>
          <w:iCs/>
          <w:lang w:val="en-US"/>
        </w:rPr>
        <w:t>nterpolation</w:t>
      </w:r>
      <w:r w:rsidRPr="00884B4D">
        <w:rPr>
          <w:lang w:val="en-US"/>
        </w:rPr>
        <w:t>: string</w:t>
      </w:r>
    </w:p>
    <w:p w14:paraId="0C66E05A" w14:textId="77777777" w:rsidR="001A210C" w:rsidRPr="00884B4D" w:rsidRDefault="001A210C" w:rsidP="0030248A">
      <w:pPr>
        <w:spacing w:before="0" w:after="120"/>
        <w:ind w:left="720"/>
        <w:rPr>
          <w:lang w:val="en-US"/>
        </w:rPr>
      </w:pPr>
      <w:r w:rsidRPr="00884B4D">
        <w:rPr>
          <w:lang w:val="en-US"/>
        </w:rPr>
        <w:t>The interpolation to use when connecting the control points. One of</w:t>
      </w:r>
      <w:r>
        <w:rPr>
          <w:lang w:val="en-US"/>
        </w:rPr>
        <w:t xml:space="preserve"> </w:t>
      </w:r>
      <w:r w:rsidRPr="00884B4D">
        <w:rPr>
          <w:lang w:val="en-US"/>
        </w:rPr>
        <w:t>S100_CurveInterpolation:name.</w:t>
      </w:r>
    </w:p>
    <w:p w14:paraId="61B9A021" w14:textId="77777777" w:rsidR="001A210C" w:rsidRPr="00884B4D" w:rsidRDefault="001A210C" w:rsidP="0030248A">
      <w:pPr>
        <w:spacing w:before="0" w:after="120"/>
        <w:rPr>
          <w:lang w:val="en-US"/>
        </w:rPr>
      </w:pPr>
      <w:r>
        <w:rPr>
          <w:i/>
          <w:iCs/>
          <w:lang w:val="en-US"/>
        </w:rPr>
        <w:t>degree</w:t>
      </w:r>
      <w:r w:rsidRPr="00884B4D">
        <w:rPr>
          <w:lang w:val="en-US"/>
        </w:rPr>
        <w:t xml:space="preserve">: </w:t>
      </w:r>
      <w:r>
        <w:rPr>
          <w:lang w:val="en-US"/>
        </w:rPr>
        <w:t>integer</w:t>
      </w:r>
    </w:p>
    <w:p w14:paraId="2940FE1D" w14:textId="77777777" w:rsidR="001A210C" w:rsidRPr="00884B4D" w:rsidRDefault="001A210C" w:rsidP="0030248A">
      <w:pPr>
        <w:spacing w:before="0" w:after="120"/>
        <w:ind w:left="720"/>
        <w:rPr>
          <w:lang w:val="en-US"/>
        </w:rPr>
      </w:pPr>
      <w:r>
        <w:rPr>
          <w:lang w:val="en-US"/>
        </w:rPr>
        <w:t>The degree of the polynomials used for defining the interpolation</w:t>
      </w:r>
      <w:r w:rsidRPr="00884B4D">
        <w:rPr>
          <w:lang w:val="en-US"/>
        </w:rPr>
        <w:t>.</w:t>
      </w:r>
    </w:p>
    <w:p w14:paraId="3D615622" w14:textId="77777777" w:rsidR="001A210C" w:rsidRPr="00884B4D" w:rsidRDefault="001A210C" w:rsidP="0030248A">
      <w:pPr>
        <w:spacing w:before="0" w:after="120"/>
        <w:rPr>
          <w:lang w:val="en-US"/>
        </w:rPr>
      </w:pPr>
      <w:r>
        <w:rPr>
          <w:i/>
          <w:iCs/>
          <w:lang w:val="en-US"/>
        </w:rPr>
        <w:t>knots</w:t>
      </w:r>
      <w:r w:rsidRPr="00884B4D">
        <w:rPr>
          <w:lang w:val="en-US"/>
        </w:rPr>
        <w:t xml:space="preserve">: </w:t>
      </w:r>
      <w:r>
        <w:rPr>
          <w:lang w:val="en-US"/>
        </w:rPr>
        <w:t>Knot[]</w:t>
      </w:r>
    </w:p>
    <w:p w14:paraId="5A3227A6" w14:textId="77777777" w:rsidR="001A210C" w:rsidRPr="00884B4D" w:rsidRDefault="001A210C" w:rsidP="0030248A">
      <w:pPr>
        <w:spacing w:before="0" w:after="120"/>
        <w:ind w:left="720"/>
        <w:rPr>
          <w:lang w:val="en-US"/>
        </w:rPr>
      </w:pPr>
      <w:r>
        <w:rPr>
          <w:lang w:val="en-US"/>
        </w:rPr>
        <w:t xml:space="preserve">Array of knots. Each knot defines a parameter in the parameter space of the spline that is used to define the spline basis function. Each knot is created by calling </w:t>
      </w:r>
      <w:proofErr w:type="spellStart"/>
      <w:r>
        <w:rPr>
          <w:i/>
          <w:iCs/>
          <w:lang w:val="en-US"/>
        </w:rPr>
        <w:t>CreateKnot</w:t>
      </w:r>
      <w:proofErr w:type="spellEnd"/>
      <w:r>
        <w:rPr>
          <w:i/>
          <w:iCs/>
          <w:lang w:val="en-US"/>
        </w:rPr>
        <w:t>.</w:t>
      </w:r>
    </w:p>
    <w:p w14:paraId="5127E837" w14:textId="77777777" w:rsidR="001A210C" w:rsidRPr="00884B4D" w:rsidRDefault="001A210C" w:rsidP="0030248A">
      <w:pPr>
        <w:spacing w:before="0" w:after="120"/>
        <w:rPr>
          <w:lang w:val="en-US"/>
        </w:rPr>
      </w:pPr>
      <w:proofErr w:type="spellStart"/>
      <w:r>
        <w:rPr>
          <w:i/>
          <w:iCs/>
          <w:lang w:val="en-US"/>
        </w:rPr>
        <w:t>knotSpec</w:t>
      </w:r>
      <w:proofErr w:type="spellEnd"/>
      <w:r w:rsidRPr="00884B4D">
        <w:rPr>
          <w:lang w:val="en-US"/>
        </w:rPr>
        <w:t xml:space="preserve">: </w:t>
      </w:r>
      <w:proofErr w:type="spellStart"/>
      <w:r>
        <w:rPr>
          <w:lang w:val="en-US"/>
        </w:rPr>
        <w:t>KnotType</w:t>
      </w:r>
      <w:proofErr w:type="spellEnd"/>
    </w:p>
    <w:p w14:paraId="030468D1" w14:textId="77777777" w:rsidR="001A210C" w:rsidRPr="00884B4D" w:rsidRDefault="001A210C" w:rsidP="0030248A">
      <w:pPr>
        <w:spacing w:before="0" w:after="120"/>
        <w:ind w:left="720"/>
        <w:rPr>
          <w:lang w:val="en-US"/>
        </w:rPr>
      </w:pPr>
      <w:r>
        <w:rPr>
          <w:lang w:val="en-US"/>
        </w:rPr>
        <w:t>Type of knot distribution in defining the spline</w:t>
      </w:r>
      <w:r w:rsidRPr="00884B4D">
        <w:rPr>
          <w:lang w:val="en-US"/>
        </w:rPr>
        <w:t>.</w:t>
      </w:r>
      <w:r>
        <w:rPr>
          <w:lang w:val="en-US"/>
        </w:rPr>
        <w:t xml:space="preserve"> Defined by </w:t>
      </w:r>
      <w:r w:rsidRPr="005B342B">
        <w:rPr>
          <w:lang w:val="en-US"/>
        </w:rPr>
        <w:t>S100_GM_KnotType</w:t>
      </w:r>
      <w:r>
        <w:rPr>
          <w:lang w:val="en-US"/>
        </w:rPr>
        <w:t>.</w:t>
      </w:r>
    </w:p>
    <w:p w14:paraId="5B35BD71" w14:textId="77777777" w:rsidR="001A210C" w:rsidRPr="00884B4D" w:rsidRDefault="001A210C" w:rsidP="0030248A">
      <w:pPr>
        <w:spacing w:before="0" w:after="120"/>
        <w:rPr>
          <w:lang w:val="en-US"/>
        </w:rPr>
      </w:pPr>
      <w:proofErr w:type="spellStart"/>
      <w:r>
        <w:rPr>
          <w:i/>
          <w:iCs/>
          <w:lang w:val="en-US"/>
        </w:rPr>
        <w:t>derivativeAtStart</w:t>
      </w:r>
      <w:proofErr w:type="spellEnd"/>
      <w:r w:rsidRPr="00884B4D">
        <w:rPr>
          <w:lang w:val="en-US"/>
        </w:rPr>
        <w:t xml:space="preserve">: </w:t>
      </w:r>
      <w:r>
        <w:rPr>
          <w:lang w:val="en-US"/>
        </w:rPr>
        <w:t>Vector[]</w:t>
      </w:r>
    </w:p>
    <w:p w14:paraId="37B175A4" w14:textId="77777777" w:rsidR="001A210C" w:rsidRPr="00884B4D" w:rsidRDefault="001A210C" w:rsidP="0030248A">
      <w:pPr>
        <w:spacing w:before="0" w:after="120"/>
        <w:ind w:left="720"/>
        <w:rPr>
          <w:i/>
          <w:iCs/>
          <w:lang w:val="en-US"/>
        </w:rPr>
      </w:pPr>
      <w:r>
        <w:rPr>
          <w:lang w:val="en-US"/>
        </w:rPr>
        <w:lastRenderedPageBreak/>
        <w:t xml:space="preserve">Array of Vector that defines the values used for the initial derivative used for interpolation in this curve at the start point of the spline. Up to </w:t>
      </w:r>
      <w:r>
        <w:rPr>
          <w:i/>
          <w:iCs/>
          <w:lang w:val="en-US"/>
        </w:rPr>
        <w:t>degree</w:t>
      </w:r>
      <w:r>
        <w:rPr>
          <w:lang w:val="en-US"/>
        </w:rPr>
        <w:t xml:space="preserve"> - 2 vectors can be defined. Each vector is created by calling </w:t>
      </w:r>
      <w:proofErr w:type="spellStart"/>
      <w:r>
        <w:rPr>
          <w:i/>
          <w:iCs/>
          <w:lang w:val="en-US"/>
        </w:rPr>
        <w:t>CreateVector</w:t>
      </w:r>
      <w:proofErr w:type="spellEnd"/>
      <w:r>
        <w:rPr>
          <w:i/>
          <w:iCs/>
          <w:lang w:val="en-US"/>
        </w:rPr>
        <w:t>.</w:t>
      </w:r>
    </w:p>
    <w:p w14:paraId="2DFADA0A" w14:textId="77777777" w:rsidR="001A210C" w:rsidRPr="00884B4D" w:rsidRDefault="001A210C" w:rsidP="0030248A">
      <w:pPr>
        <w:spacing w:before="0" w:after="120"/>
        <w:rPr>
          <w:lang w:val="en-US"/>
        </w:rPr>
      </w:pPr>
      <w:proofErr w:type="spellStart"/>
      <w:r>
        <w:rPr>
          <w:i/>
          <w:iCs/>
          <w:lang w:val="en-US"/>
        </w:rPr>
        <w:t>derivativeAtEnd</w:t>
      </w:r>
      <w:proofErr w:type="spellEnd"/>
      <w:r w:rsidRPr="00884B4D">
        <w:rPr>
          <w:lang w:val="en-US"/>
        </w:rPr>
        <w:t xml:space="preserve">: </w:t>
      </w:r>
      <w:r>
        <w:rPr>
          <w:lang w:val="en-US"/>
        </w:rPr>
        <w:t>Vector[]</w:t>
      </w:r>
    </w:p>
    <w:p w14:paraId="0B8B73B9" w14:textId="77777777" w:rsidR="001A210C" w:rsidRPr="00884B4D" w:rsidRDefault="001A210C" w:rsidP="0030248A">
      <w:pPr>
        <w:spacing w:before="0" w:after="120"/>
        <w:ind w:left="720"/>
        <w:rPr>
          <w:lang w:val="en-US"/>
        </w:rPr>
      </w:pPr>
      <w:r>
        <w:rPr>
          <w:lang w:val="en-US"/>
        </w:rPr>
        <w:t xml:space="preserve">Array of Vector that defines the values used for the final derivative used for interpolation in this curve at the end point of the spline. Up to </w:t>
      </w:r>
      <w:r>
        <w:rPr>
          <w:i/>
          <w:iCs/>
          <w:lang w:val="en-US"/>
        </w:rPr>
        <w:t>degree</w:t>
      </w:r>
      <w:r>
        <w:rPr>
          <w:lang w:val="en-US"/>
        </w:rPr>
        <w:t xml:space="preserve"> - 2 vectors can be defined. Each vector is created by calling </w:t>
      </w:r>
      <w:proofErr w:type="spellStart"/>
      <w:r>
        <w:rPr>
          <w:i/>
          <w:iCs/>
          <w:lang w:val="en-US"/>
        </w:rPr>
        <w:t>CreateVector</w:t>
      </w:r>
      <w:proofErr w:type="spellEnd"/>
      <w:r>
        <w:rPr>
          <w:i/>
          <w:iCs/>
          <w:lang w:val="en-US"/>
        </w:rPr>
        <w:t>.</w:t>
      </w:r>
    </w:p>
    <w:p w14:paraId="7FE33B9F" w14:textId="77777777" w:rsidR="001A210C" w:rsidRPr="00884B4D" w:rsidRDefault="001A210C" w:rsidP="0030248A">
      <w:pPr>
        <w:spacing w:before="0" w:after="120"/>
        <w:rPr>
          <w:lang w:val="en-US"/>
        </w:rPr>
      </w:pPr>
      <w:proofErr w:type="spellStart"/>
      <w:r>
        <w:rPr>
          <w:i/>
          <w:iCs/>
          <w:lang w:val="en-US"/>
        </w:rPr>
        <w:t>numDerivativeInterior</w:t>
      </w:r>
      <w:proofErr w:type="spellEnd"/>
      <w:r w:rsidRPr="00884B4D">
        <w:rPr>
          <w:lang w:val="en-US"/>
        </w:rPr>
        <w:t xml:space="preserve">: </w:t>
      </w:r>
      <w:proofErr w:type="spellStart"/>
      <w:r>
        <w:rPr>
          <w:lang w:val="en-US"/>
        </w:rPr>
        <w:t>KnotType</w:t>
      </w:r>
      <w:proofErr w:type="spellEnd"/>
    </w:p>
    <w:p w14:paraId="4B73448A" w14:textId="77777777" w:rsidR="001A210C" w:rsidRPr="00884B4D" w:rsidRDefault="001A210C" w:rsidP="0030248A">
      <w:pPr>
        <w:spacing w:before="0" w:after="120"/>
        <w:ind w:left="720"/>
        <w:rPr>
          <w:lang w:val="en-US"/>
        </w:rPr>
      </w:pPr>
      <w:r>
        <w:rPr>
          <w:lang w:val="en-US"/>
        </w:rPr>
        <w:t>The number of continuous derivatives required at interior knots.</w:t>
      </w:r>
    </w:p>
    <w:p w14:paraId="20192CB0" w14:textId="77777777" w:rsidR="001A210C" w:rsidRPr="00F64696" w:rsidRDefault="001A210C" w:rsidP="0030248A">
      <w:pPr>
        <w:spacing w:before="0" w:after="120"/>
        <w:rPr>
          <w:b/>
          <w:bCs/>
          <w:u w:val="single"/>
          <w:lang w:val="en-US"/>
        </w:rPr>
      </w:pPr>
      <w:r w:rsidRPr="00F64696">
        <w:rPr>
          <w:b/>
          <w:bCs/>
          <w:u w:val="single"/>
          <w:lang w:val="en-US"/>
        </w:rPr>
        <w:t>Remarks:</w:t>
      </w:r>
    </w:p>
    <w:p w14:paraId="00D42B84" w14:textId="77777777" w:rsidR="001A210C" w:rsidRPr="00884B4D" w:rsidRDefault="001A210C" w:rsidP="0030248A">
      <w:pPr>
        <w:spacing w:before="0" w:after="120"/>
        <w:rPr>
          <w:lang w:val="en-US"/>
        </w:rPr>
      </w:pPr>
      <w:r w:rsidRPr="00884B4D">
        <w:rPr>
          <w:lang w:val="en-US"/>
        </w:rPr>
        <w:t xml:space="preserve">Called from the host to create a </w:t>
      </w:r>
      <w:r>
        <w:rPr>
          <w:lang w:val="en-US"/>
        </w:rPr>
        <w:t>polynomial spline</w:t>
      </w:r>
      <w:r w:rsidRPr="00884B4D">
        <w:rPr>
          <w:lang w:val="en-US"/>
        </w:rPr>
        <w:t xml:space="preserve"> spatial object.</w:t>
      </w:r>
    </w:p>
    <w:p w14:paraId="669616AE" w14:textId="77777777" w:rsidR="001A210C" w:rsidRDefault="001A210C" w:rsidP="0030248A">
      <w:pPr>
        <w:spacing w:before="0" w:after="120"/>
        <w:rPr>
          <w:lang w:val="en-US"/>
        </w:rPr>
      </w:pPr>
      <w:r w:rsidRPr="00884B4D">
        <w:rPr>
          <w:lang w:val="en-US"/>
        </w:rPr>
        <w:t>It is not intended that the host manipulate the returned object; the object is intended to be</w:t>
      </w:r>
      <w:r>
        <w:rPr>
          <w:lang w:val="en-US"/>
        </w:rPr>
        <w:t xml:space="preserve"> </w:t>
      </w:r>
      <w:r w:rsidRPr="00884B4D">
        <w:rPr>
          <w:lang w:val="en-US"/>
        </w:rPr>
        <w:t>passed from the host back to the scripting catalogue.</w:t>
      </w:r>
    </w:p>
    <w:p w14:paraId="16DD7C61" w14:textId="047D5A10" w:rsidR="0030248A" w:rsidRDefault="0030248A" w:rsidP="003319AB">
      <w:pPr>
        <w:pStyle w:val="Heading4"/>
      </w:pPr>
      <w:r w:rsidRPr="00B10CCD">
        <w:t>Knot</w:t>
      </w:r>
      <w:r w:rsidRPr="00884B4D">
        <w:t xml:space="preserve"> </w:t>
      </w:r>
      <w:proofErr w:type="spellStart"/>
      <w:r w:rsidRPr="00884B4D">
        <w:t>Create</w:t>
      </w:r>
      <w:r>
        <w:t>Knot</w:t>
      </w:r>
      <w:proofErr w:type="spellEnd"/>
      <w:r w:rsidRPr="00B10CCD">
        <w:t xml:space="preserve">(string </w:t>
      </w:r>
      <w:r w:rsidRPr="00B10CCD">
        <w:rPr>
          <w:i/>
          <w:iCs/>
        </w:rPr>
        <w:t>value</w:t>
      </w:r>
      <w:r w:rsidRPr="00B10CCD">
        <w:t xml:space="preserve">[, integer </w:t>
      </w:r>
      <w:r w:rsidRPr="00B10CCD">
        <w:rPr>
          <w:i/>
          <w:iCs/>
        </w:rPr>
        <w:t>multiplicity</w:t>
      </w:r>
      <w:r w:rsidRPr="00B10CCD">
        <w:rPr>
          <w:sz w:val="22"/>
          <w:szCs w:val="22"/>
        </w:rPr>
        <w:t>]</w:t>
      </w:r>
      <w:r w:rsidRPr="00B10CCD">
        <w:t>)</w:t>
      </w:r>
    </w:p>
    <w:p w14:paraId="1399E03B" w14:textId="77777777" w:rsidR="0030248A" w:rsidRPr="00F64696" w:rsidRDefault="0030248A" w:rsidP="0030248A">
      <w:pPr>
        <w:spacing w:before="0" w:after="120"/>
        <w:rPr>
          <w:b/>
          <w:bCs/>
          <w:u w:val="single"/>
          <w:lang w:val="en-US"/>
        </w:rPr>
      </w:pPr>
      <w:r w:rsidRPr="00F64696">
        <w:rPr>
          <w:b/>
          <w:bCs/>
          <w:u w:val="single"/>
          <w:lang w:val="en-US"/>
        </w:rPr>
        <w:t>Return Value:</w:t>
      </w:r>
    </w:p>
    <w:p w14:paraId="113BF434" w14:textId="77777777" w:rsidR="0030248A" w:rsidRPr="00884B4D" w:rsidRDefault="0030248A" w:rsidP="0030248A">
      <w:pPr>
        <w:spacing w:before="0" w:after="120"/>
        <w:rPr>
          <w:i/>
          <w:iCs/>
          <w:lang w:val="en-US"/>
        </w:rPr>
      </w:pPr>
      <w:r>
        <w:rPr>
          <w:i/>
          <w:iCs/>
          <w:lang w:val="en-US"/>
        </w:rPr>
        <w:t>Knot</w:t>
      </w:r>
    </w:p>
    <w:p w14:paraId="44142E48" w14:textId="77777777" w:rsidR="0030248A" w:rsidRPr="00884B4D" w:rsidRDefault="0030248A" w:rsidP="0030248A">
      <w:pPr>
        <w:spacing w:before="0" w:after="120"/>
        <w:ind w:left="720"/>
        <w:rPr>
          <w:lang w:val="en-US"/>
        </w:rPr>
      </w:pPr>
      <w:r w:rsidRPr="00884B4D">
        <w:rPr>
          <w:lang w:val="en-US"/>
        </w:rPr>
        <w:t xml:space="preserve">A Lua table containing a </w:t>
      </w:r>
      <w:r>
        <w:rPr>
          <w:lang w:val="en-US"/>
        </w:rPr>
        <w:t>knot object</w:t>
      </w:r>
      <w:r w:rsidRPr="00884B4D">
        <w:rPr>
          <w:lang w:val="en-US"/>
        </w:rPr>
        <w:t>.</w:t>
      </w:r>
    </w:p>
    <w:p w14:paraId="55404D42" w14:textId="77777777" w:rsidR="0030248A" w:rsidRPr="00F64696" w:rsidRDefault="0030248A" w:rsidP="0030248A">
      <w:pPr>
        <w:spacing w:before="0" w:after="120"/>
        <w:rPr>
          <w:b/>
          <w:bCs/>
          <w:u w:val="single"/>
          <w:lang w:val="en-US"/>
        </w:rPr>
      </w:pPr>
      <w:r w:rsidRPr="00F64696">
        <w:rPr>
          <w:b/>
          <w:bCs/>
          <w:u w:val="single"/>
          <w:lang w:val="en-US"/>
        </w:rPr>
        <w:t>Parameters:</w:t>
      </w:r>
    </w:p>
    <w:p w14:paraId="1EE0B34C" w14:textId="77777777" w:rsidR="0030248A" w:rsidRPr="00884B4D" w:rsidRDefault="0030248A" w:rsidP="0030248A">
      <w:pPr>
        <w:spacing w:before="0" w:after="120"/>
        <w:rPr>
          <w:lang w:val="en-US"/>
        </w:rPr>
      </w:pPr>
      <w:r>
        <w:rPr>
          <w:i/>
          <w:iCs/>
          <w:lang w:val="en-US"/>
        </w:rPr>
        <w:t>value</w:t>
      </w:r>
      <w:r w:rsidRPr="00884B4D">
        <w:rPr>
          <w:lang w:val="en-US"/>
        </w:rPr>
        <w:t xml:space="preserve">: </w:t>
      </w:r>
      <w:r>
        <w:rPr>
          <w:lang w:val="en-US"/>
        </w:rPr>
        <w:t>string</w:t>
      </w:r>
    </w:p>
    <w:p w14:paraId="2D4B27AD" w14:textId="77777777" w:rsidR="0030248A" w:rsidRPr="00884B4D" w:rsidRDefault="0030248A" w:rsidP="0030248A">
      <w:pPr>
        <w:spacing w:before="0" w:after="120"/>
        <w:ind w:left="720"/>
        <w:rPr>
          <w:lang w:val="en-US"/>
        </w:rPr>
      </w:pPr>
      <w:r>
        <w:rPr>
          <w:lang w:val="en-US"/>
        </w:rPr>
        <w:t>Value of the knot.</w:t>
      </w:r>
    </w:p>
    <w:p w14:paraId="373DF31C" w14:textId="77777777" w:rsidR="0030248A" w:rsidRPr="00884B4D" w:rsidRDefault="0030248A" w:rsidP="0030248A">
      <w:pPr>
        <w:spacing w:before="0" w:after="120"/>
        <w:rPr>
          <w:lang w:val="en-US"/>
        </w:rPr>
      </w:pPr>
      <w:r>
        <w:rPr>
          <w:i/>
          <w:iCs/>
          <w:lang w:val="en-US"/>
        </w:rPr>
        <w:t>multiplicity</w:t>
      </w:r>
      <w:r w:rsidRPr="00884B4D">
        <w:rPr>
          <w:lang w:val="en-US"/>
        </w:rPr>
        <w:t xml:space="preserve">: </w:t>
      </w:r>
      <w:r>
        <w:rPr>
          <w:lang w:val="en-US"/>
        </w:rPr>
        <w:t>integer</w:t>
      </w:r>
    </w:p>
    <w:p w14:paraId="5EA45C27" w14:textId="77777777" w:rsidR="0030248A" w:rsidRPr="00884B4D" w:rsidRDefault="0030248A" w:rsidP="0030248A">
      <w:pPr>
        <w:spacing w:before="0" w:after="120"/>
        <w:ind w:left="720"/>
        <w:rPr>
          <w:lang w:val="en-US"/>
        </w:rPr>
      </w:pPr>
      <w:r>
        <w:rPr>
          <w:lang w:val="en-US"/>
        </w:rPr>
        <w:t>The multiplicity of the knot. If omitted, the multiplicity is one.</w:t>
      </w:r>
    </w:p>
    <w:p w14:paraId="62701BFB" w14:textId="77777777" w:rsidR="0030248A" w:rsidRPr="00F64696" w:rsidRDefault="0030248A" w:rsidP="0030248A">
      <w:pPr>
        <w:spacing w:before="0" w:after="120"/>
        <w:rPr>
          <w:b/>
          <w:bCs/>
          <w:u w:val="single"/>
          <w:lang w:val="en-US"/>
        </w:rPr>
      </w:pPr>
      <w:r w:rsidRPr="00F64696">
        <w:rPr>
          <w:b/>
          <w:bCs/>
          <w:u w:val="single"/>
          <w:lang w:val="en-US"/>
        </w:rPr>
        <w:t>Remarks:</w:t>
      </w:r>
    </w:p>
    <w:p w14:paraId="01EE67E5" w14:textId="67B2AFD3" w:rsidR="0030248A" w:rsidRDefault="0030248A" w:rsidP="0030248A">
      <w:pPr>
        <w:spacing w:before="0" w:after="120"/>
        <w:rPr>
          <w:lang w:val="en-US"/>
        </w:rPr>
      </w:pPr>
      <w:r>
        <w:rPr>
          <w:i/>
          <w:iCs/>
          <w:lang w:val="en-US"/>
        </w:rPr>
        <w:t>value</w:t>
      </w:r>
      <w:r>
        <w:rPr>
          <w:lang w:val="en-US"/>
        </w:rPr>
        <w:t xml:space="preserve"> is</w:t>
      </w:r>
      <w:r w:rsidRPr="00005F9A">
        <w:rPr>
          <w:lang w:val="en-US"/>
        </w:rPr>
        <w:t xml:space="preserve"> expressed using the real string representation as described in clause 13-8.1</w:t>
      </w:r>
      <w:r w:rsidR="00543C74">
        <w:rPr>
          <w:lang w:val="en-US"/>
        </w:rPr>
        <w:t>.</w:t>
      </w:r>
    </w:p>
    <w:p w14:paraId="32146B66" w14:textId="77777777" w:rsidR="0030248A" w:rsidRPr="00884B4D" w:rsidRDefault="0030248A" w:rsidP="0030248A">
      <w:pPr>
        <w:spacing w:before="0" w:after="120"/>
        <w:rPr>
          <w:lang w:val="en-US"/>
        </w:rPr>
      </w:pPr>
      <w:r w:rsidRPr="00884B4D">
        <w:rPr>
          <w:lang w:val="en-US"/>
        </w:rPr>
        <w:t xml:space="preserve">Called from the host to create a </w:t>
      </w:r>
      <w:r>
        <w:rPr>
          <w:lang w:val="en-US"/>
        </w:rPr>
        <w:t>knot</w:t>
      </w:r>
      <w:r w:rsidRPr="00884B4D">
        <w:rPr>
          <w:lang w:val="en-US"/>
        </w:rPr>
        <w:t xml:space="preserve"> object.</w:t>
      </w:r>
    </w:p>
    <w:p w14:paraId="5468EC2A" w14:textId="77777777" w:rsidR="0030248A" w:rsidRDefault="0030248A" w:rsidP="0030248A">
      <w:pPr>
        <w:spacing w:before="0" w:after="120"/>
        <w:rPr>
          <w:lang w:val="en-US"/>
        </w:rPr>
      </w:pPr>
      <w:r w:rsidRPr="00884B4D">
        <w:rPr>
          <w:lang w:val="en-US"/>
        </w:rPr>
        <w:t>It is not intended that the host manipulate the returned object; the object is intended to be</w:t>
      </w:r>
      <w:r>
        <w:rPr>
          <w:lang w:val="en-US"/>
        </w:rPr>
        <w:t xml:space="preserve"> </w:t>
      </w:r>
      <w:r w:rsidRPr="00884B4D">
        <w:rPr>
          <w:lang w:val="en-US"/>
        </w:rPr>
        <w:t>passed from the host back to the scripting catalogue.</w:t>
      </w:r>
    </w:p>
    <w:p w14:paraId="1C7BE84C" w14:textId="012BE5D4" w:rsidR="00543C74" w:rsidRDefault="00543C74" w:rsidP="003319AB">
      <w:pPr>
        <w:pStyle w:val="Heading4"/>
      </w:pPr>
      <w:r w:rsidRPr="00B10CCD">
        <w:t>Vector</w:t>
      </w:r>
      <w:r w:rsidRPr="00884B4D">
        <w:t xml:space="preserve"> </w:t>
      </w:r>
      <w:proofErr w:type="spellStart"/>
      <w:r w:rsidRPr="00884B4D">
        <w:t>Create</w:t>
      </w:r>
      <w:r>
        <w:t>Vector</w:t>
      </w:r>
      <w:proofErr w:type="spellEnd"/>
      <w:r w:rsidRPr="00B10CCD">
        <w:t xml:space="preserve">(Point </w:t>
      </w:r>
      <w:r w:rsidRPr="00B10CCD">
        <w:rPr>
          <w:i/>
          <w:iCs/>
        </w:rPr>
        <w:t>origin,</w:t>
      </w:r>
      <w:r w:rsidRPr="00B10CCD">
        <w:t xml:space="preserve"> string[] </w:t>
      </w:r>
      <w:r w:rsidRPr="00B10CCD">
        <w:rPr>
          <w:i/>
          <w:iCs/>
        </w:rPr>
        <w:t>offset</w:t>
      </w:r>
      <w:r w:rsidRPr="00B10CCD">
        <w:t xml:space="preserve">, integer </w:t>
      </w:r>
      <w:r w:rsidRPr="00B10CCD">
        <w:rPr>
          <w:i/>
          <w:iCs/>
        </w:rPr>
        <w:t>dimension,</w:t>
      </w:r>
      <w:r w:rsidRPr="00B10CCD">
        <w:t xml:space="preserve"> string </w:t>
      </w:r>
      <w:proofErr w:type="spellStart"/>
      <w:r w:rsidRPr="00B10CCD">
        <w:rPr>
          <w:i/>
          <w:iCs/>
        </w:rPr>
        <w:t>coordinateSystem</w:t>
      </w:r>
      <w:proofErr w:type="spellEnd"/>
      <w:r w:rsidRPr="00B10CCD">
        <w:t>)</w:t>
      </w:r>
    </w:p>
    <w:p w14:paraId="2391EF53" w14:textId="77777777" w:rsidR="00543C74" w:rsidRPr="00F64696" w:rsidRDefault="00543C74" w:rsidP="00CC3A1F">
      <w:pPr>
        <w:spacing w:before="0" w:after="120"/>
        <w:rPr>
          <w:b/>
          <w:bCs/>
          <w:u w:val="single"/>
          <w:lang w:val="en-US"/>
        </w:rPr>
      </w:pPr>
      <w:r w:rsidRPr="00F64696">
        <w:rPr>
          <w:b/>
          <w:bCs/>
          <w:u w:val="single"/>
          <w:lang w:val="en-US"/>
        </w:rPr>
        <w:t>Return Value:</w:t>
      </w:r>
    </w:p>
    <w:p w14:paraId="3096F7C1" w14:textId="77777777" w:rsidR="00543C74" w:rsidRPr="00884B4D" w:rsidRDefault="00543C74" w:rsidP="00CC3A1F">
      <w:pPr>
        <w:spacing w:before="0" w:after="120"/>
        <w:rPr>
          <w:i/>
          <w:iCs/>
          <w:lang w:val="en-US"/>
        </w:rPr>
      </w:pPr>
      <w:r>
        <w:rPr>
          <w:i/>
          <w:iCs/>
          <w:lang w:val="en-US"/>
        </w:rPr>
        <w:t>Knot</w:t>
      </w:r>
    </w:p>
    <w:p w14:paraId="2AAB6E39" w14:textId="77777777" w:rsidR="00543C74" w:rsidRPr="00884B4D" w:rsidRDefault="00543C74" w:rsidP="00CC3A1F">
      <w:pPr>
        <w:spacing w:before="0" w:after="120"/>
        <w:ind w:left="720"/>
        <w:rPr>
          <w:lang w:val="en-US"/>
        </w:rPr>
      </w:pPr>
      <w:r w:rsidRPr="00884B4D">
        <w:rPr>
          <w:lang w:val="en-US"/>
        </w:rPr>
        <w:t xml:space="preserve">A Lua table containing a </w:t>
      </w:r>
      <w:r>
        <w:rPr>
          <w:lang w:val="en-US"/>
        </w:rPr>
        <w:t>knot object</w:t>
      </w:r>
      <w:r w:rsidRPr="00884B4D">
        <w:rPr>
          <w:lang w:val="en-US"/>
        </w:rPr>
        <w:t>.</w:t>
      </w:r>
    </w:p>
    <w:p w14:paraId="0DB042A6" w14:textId="77777777" w:rsidR="00543C74" w:rsidRPr="00F64696" w:rsidRDefault="00543C74" w:rsidP="00CC3A1F">
      <w:pPr>
        <w:spacing w:before="0" w:after="120"/>
        <w:rPr>
          <w:b/>
          <w:bCs/>
          <w:u w:val="single"/>
          <w:lang w:val="en-US"/>
        </w:rPr>
      </w:pPr>
      <w:r w:rsidRPr="00F64696">
        <w:rPr>
          <w:b/>
          <w:bCs/>
          <w:u w:val="single"/>
          <w:lang w:val="en-US"/>
        </w:rPr>
        <w:t>Parameters:</w:t>
      </w:r>
    </w:p>
    <w:p w14:paraId="3DF987C9" w14:textId="77777777" w:rsidR="00543C74" w:rsidRPr="00884B4D" w:rsidRDefault="00543C74" w:rsidP="00CC3A1F">
      <w:pPr>
        <w:spacing w:before="0" w:after="120"/>
        <w:rPr>
          <w:lang w:val="en-US"/>
        </w:rPr>
      </w:pPr>
      <w:r>
        <w:rPr>
          <w:i/>
          <w:iCs/>
          <w:lang w:val="en-US"/>
        </w:rPr>
        <w:t>origin</w:t>
      </w:r>
      <w:r w:rsidRPr="00884B4D">
        <w:rPr>
          <w:lang w:val="en-US"/>
        </w:rPr>
        <w:t xml:space="preserve">: </w:t>
      </w:r>
      <w:r>
        <w:rPr>
          <w:lang w:val="en-US"/>
        </w:rPr>
        <w:t>Point</w:t>
      </w:r>
    </w:p>
    <w:p w14:paraId="28DB0DAD" w14:textId="77777777" w:rsidR="00543C74" w:rsidRPr="00884B4D" w:rsidRDefault="00543C74" w:rsidP="00CC3A1F">
      <w:pPr>
        <w:spacing w:before="0" w:after="120"/>
        <w:ind w:left="720"/>
        <w:rPr>
          <w:lang w:val="en-US"/>
        </w:rPr>
      </w:pPr>
      <w:r>
        <w:rPr>
          <w:lang w:val="en-US"/>
        </w:rPr>
        <w:t>T</w:t>
      </w:r>
      <w:r w:rsidRPr="004374E5">
        <w:rPr>
          <w:lang w:val="en-US"/>
        </w:rPr>
        <w:t>he location of the point on the</w:t>
      </w:r>
      <w:r>
        <w:rPr>
          <w:lang w:val="en-US"/>
        </w:rPr>
        <w:t xml:space="preserve"> </w:t>
      </w:r>
      <w:proofErr w:type="spellStart"/>
      <w:r w:rsidRPr="004374E5">
        <w:rPr>
          <w:lang w:val="en-US"/>
        </w:rPr>
        <w:t>GeometricReferenceSurface</w:t>
      </w:r>
      <w:proofErr w:type="spellEnd"/>
      <w:r w:rsidRPr="004374E5">
        <w:rPr>
          <w:lang w:val="en-US"/>
        </w:rPr>
        <w:t xml:space="preserve"> for which the vector is a tangent</w:t>
      </w:r>
      <w:r>
        <w:rPr>
          <w:lang w:val="en-US"/>
        </w:rPr>
        <w:t>.</w:t>
      </w:r>
    </w:p>
    <w:p w14:paraId="76A86FA6" w14:textId="77777777" w:rsidR="00543C74" w:rsidRPr="00884B4D" w:rsidRDefault="00543C74" w:rsidP="00CC3A1F">
      <w:pPr>
        <w:spacing w:before="0" w:after="120"/>
        <w:rPr>
          <w:lang w:val="en-US"/>
        </w:rPr>
      </w:pPr>
      <w:r>
        <w:rPr>
          <w:i/>
          <w:iCs/>
          <w:lang w:val="en-US"/>
        </w:rPr>
        <w:t>offset</w:t>
      </w:r>
      <w:r w:rsidRPr="00884B4D">
        <w:rPr>
          <w:lang w:val="en-US"/>
        </w:rPr>
        <w:t xml:space="preserve">: </w:t>
      </w:r>
      <w:r>
        <w:rPr>
          <w:lang w:val="en-US"/>
        </w:rPr>
        <w:t>string[]</w:t>
      </w:r>
    </w:p>
    <w:p w14:paraId="36D03049" w14:textId="77777777" w:rsidR="00543C74" w:rsidRPr="00884B4D" w:rsidRDefault="00543C74" w:rsidP="00CC3A1F">
      <w:pPr>
        <w:spacing w:before="0" w:after="120"/>
        <w:ind w:left="720"/>
        <w:rPr>
          <w:lang w:val="en-US"/>
        </w:rPr>
      </w:pPr>
      <w:r>
        <w:rPr>
          <w:lang w:val="en-US"/>
        </w:rPr>
        <w:t>L</w:t>
      </w:r>
      <w:r w:rsidRPr="004374E5">
        <w:rPr>
          <w:lang w:val="en-US"/>
        </w:rPr>
        <w:t>ocal tangent vector in terms of the differentials of the local coordinates. The</w:t>
      </w:r>
      <w:r>
        <w:rPr>
          <w:lang w:val="en-US"/>
        </w:rPr>
        <w:t xml:space="preserve"> </w:t>
      </w:r>
      <w:r w:rsidRPr="004374E5">
        <w:rPr>
          <w:lang w:val="en-US"/>
        </w:rPr>
        <w:t>offset values are the magnitude of the vector along each coordinate axis</w:t>
      </w:r>
      <w:r>
        <w:rPr>
          <w:lang w:val="en-US"/>
        </w:rPr>
        <w:t>.</w:t>
      </w:r>
    </w:p>
    <w:p w14:paraId="6BD93975" w14:textId="77777777" w:rsidR="00543C74" w:rsidRPr="00884B4D" w:rsidRDefault="00543C74" w:rsidP="00CC3A1F">
      <w:pPr>
        <w:spacing w:before="0" w:after="120"/>
        <w:rPr>
          <w:lang w:val="en-US"/>
        </w:rPr>
      </w:pPr>
      <w:r>
        <w:rPr>
          <w:i/>
          <w:iCs/>
          <w:lang w:val="en-US"/>
        </w:rPr>
        <w:t>dimension</w:t>
      </w:r>
      <w:r w:rsidRPr="00884B4D">
        <w:rPr>
          <w:lang w:val="en-US"/>
        </w:rPr>
        <w:t xml:space="preserve">: </w:t>
      </w:r>
      <w:r>
        <w:rPr>
          <w:lang w:val="en-US"/>
        </w:rPr>
        <w:t>integer</w:t>
      </w:r>
    </w:p>
    <w:p w14:paraId="077E2EA6" w14:textId="77777777" w:rsidR="00543C74" w:rsidRPr="00884B4D" w:rsidRDefault="00543C74" w:rsidP="00CC3A1F">
      <w:pPr>
        <w:spacing w:before="0" w:after="120"/>
        <w:ind w:left="720"/>
        <w:rPr>
          <w:lang w:val="en-US"/>
        </w:rPr>
      </w:pPr>
      <w:r>
        <w:rPr>
          <w:lang w:val="en-US"/>
        </w:rPr>
        <w:t>The dimension of the origin.</w:t>
      </w:r>
    </w:p>
    <w:p w14:paraId="0ED05493" w14:textId="77777777" w:rsidR="00543C74" w:rsidRPr="00884B4D" w:rsidRDefault="00543C74" w:rsidP="00CC3A1F">
      <w:pPr>
        <w:spacing w:before="0" w:after="120"/>
        <w:rPr>
          <w:lang w:val="en-US"/>
        </w:rPr>
      </w:pPr>
      <w:proofErr w:type="spellStart"/>
      <w:r>
        <w:rPr>
          <w:i/>
          <w:iCs/>
          <w:lang w:val="en-US"/>
        </w:rPr>
        <w:t>coordinateSystem</w:t>
      </w:r>
      <w:proofErr w:type="spellEnd"/>
      <w:r w:rsidRPr="00884B4D">
        <w:rPr>
          <w:lang w:val="en-US"/>
        </w:rPr>
        <w:t xml:space="preserve">: </w:t>
      </w:r>
      <w:r>
        <w:rPr>
          <w:lang w:val="en-US"/>
        </w:rPr>
        <w:t>string</w:t>
      </w:r>
    </w:p>
    <w:p w14:paraId="69493CB4" w14:textId="6DBE10B7" w:rsidR="00543C74" w:rsidRPr="00884B4D" w:rsidRDefault="00543C74" w:rsidP="00CC3A1F">
      <w:pPr>
        <w:spacing w:before="0" w:after="120"/>
        <w:ind w:left="720"/>
        <w:rPr>
          <w:lang w:val="en-US"/>
        </w:rPr>
      </w:pPr>
      <w:r>
        <w:rPr>
          <w:lang w:val="en-US"/>
        </w:rPr>
        <w:t>T</w:t>
      </w:r>
      <w:r w:rsidRPr="004374E5">
        <w:rPr>
          <w:lang w:val="en-US"/>
        </w:rPr>
        <w:t>he coordinate system of</w:t>
      </w:r>
      <w:r>
        <w:rPr>
          <w:lang w:val="en-US"/>
        </w:rPr>
        <w:t xml:space="preserve"> </w:t>
      </w:r>
      <w:r w:rsidRPr="004374E5">
        <w:rPr>
          <w:lang w:val="en-US"/>
        </w:rPr>
        <w:t>the origin</w:t>
      </w:r>
      <w:r>
        <w:rPr>
          <w:lang w:val="en-US"/>
        </w:rPr>
        <w:t xml:space="preserve"> (e.g. EPSG:4326).</w:t>
      </w:r>
    </w:p>
    <w:p w14:paraId="39AAB329" w14:textId="77777777" w:rsidR="00543C74" w:rsidRPr="00F64696" w:rsidRDefault="00543C74" w:rsidP="00CC3A1F">
      <w:pPr>
        <w:spacing w:before="0" w:after="120"/>
        <w:rPr>
          <w:b/>
          <w:bCs/>
          <w:u w:val="single"/>
          <w:lang w:val="en-US"/>
        </w:rPr>
      </w:pPr>
      <w:r w:rsidRPr="00F64696">
        <w:rPr>
          <w:b/>
          <w:bCs/>
          <w:u w:val="single"/>
          <w:lang w:val="en-US"/>
        </w:rPr>
        <w:lastRenderedPageBreak/>
        <w:t>Remarks:</w:t>
      </w:r>
    </w:p>
    <w:p w14:paraId="64A809B4" w14:textId="2F942382" w:rsidR="00543C74" w:rsidRDefault="00543C74" w:rsidP="00CC3A1F">
      <w:pPr>
        <w:spacing w:before="0" w:after="120"/>
        <w:rPr>
          <w:lang w:val="en-US"/>
        </w:rPr>
      </w:pPr>
      <w:r>
        <w:rPr>
          <w:i/>
          <w:iCs/>
          <w:lang w:val="en-US"/>
        </w:rPr>
        <w:t>offset</w:t>
      </w:r>
      <w:r>
        <w:rPr>
          <w:lang w:val="en-US"/>
        </w:rPr>
        <w:t xml:space="preserve"> values are</w:t>
      </w:r>
      <w:r w:rsidRPr="00005F9A">
        <w:rPr>
          <w:lang w:val="en-US"/>
        </w:rPr>
        <w:t xml:space="preserve"> expressed using the real string representation as described in clause 13-8.1</w:t>
      </w:r>
      <w:r>
        <w:rPr>
          <w:lang w:val="en-US"/>
        </w:rPr>
        <w:t>.</w:t>
      </w:r>
    </w:p>
    <w:p w14:paraId="1D89281E" w14:textId="77777777" w:rsidR="00543C74" w:rsidRPr="00884B4D" w:rsidRDefault="00543C74" w:rsidP="00CC3A1F">
      <w:pPr>
        <w:spacing w:before="0" w:after="120"/>
        <w:rPr>
          <w:lang w:val="en-US"/>
        </w:rPr>
      </w:pPr>
      <w:r w:rsidRPr="00884B4D">
        <w:rPr>
          <w:lang w:val="en-US"/>
        </w:rPr>
        <w:t xml:space="preserve">Called from the host to create a </w:t>
      </w:r>
      <w:r>
        <w:rPr>
          <w:lang w:val="en-US"/>
        </w:rPr>
        <w:t>vector</w:t>
      </w:r>
      <w:r w:rsidRPr="00884B4D">
        <w:rPr>
          <w:lang w:val="en-US"/>
        </w:rPr>
        <w:t xml:space="preserve"> object.</w:t>
      </w:r>
    </w:p>
    <w:p w14:paraId="31D4C5B1" w14:textId="77777777" w:rsidR="00543C74" w:rsidRDefault="00543C74" w:rsidP="00CC3A1F">
      <w:pPr>
        <w:spacing w:before="0" w:after="120"/>
        <w:rPr>
          <w:lang w:val="en-US"/>
        </w:rPr>
      </w:pPr>
      <w:r w:rsidRPr="00884B4D">
        <w:rPr>
          <w:lang w:val="en-US"/>
        </w:rPr>
        <w:t>It is not intended that the host manipulate the returned object; the object is intended to be</w:t>
      </w:r>
      <w:r>
        <w:rPr>
          <w:lang w:val="en-US"/>
        </w:rPr>
        <w:t xml:space="preserve"> </w:t>
      </w:r>
      <w:r w:rsidRPr="00884B4D">
        <w:rPr>
          <w:lang w:val="en-US"/>
        </w:rPr>
        <w:t>passed from the host back to the scripting catalogue.</w:t>
      </w:r>
    </w:p>
    <w:p w14:paraId="27EC672C" w14:textId="35552DFC" w:rsidR="00A64ECE" w:rsidRPr="00996FA9" w:rsidRDefault="00A64ECE" w:rsidP="006D1A42">
      <w:pPr>
        <w:pStyle w:val="Heading3"/>
        <w:rPr>
          <w:color w:val="auto"/>
        </w:rPr>
      </w:pPr>
      <w:bookmarkStart w:id="113" w:name="_Toc96695718"/>
      <w:r w:rsidRPr="00996FA9">
        <w:rPr>
          <w:color w:val="auto"/>
        </w:rPr>
        <w:t xml:space="preserve">Type </w:t>
      </w:r>
      <w:r w:rsidR="00CC3A1F">
        <w:rPr>
          <w:color w:val="auto"/>
        </w:rPr>
        <w:t>i</w:t>
      </w:r>
      <w:r w:rsidR="00CC3A1F" w:rsidRPr="00996FA9">
        <w:rPr>
          <w:color w:val="auto"/>
        </w:rPr>
        <w:t xml:space="preserve">nformation </w:t>
      </w:r>
      <w:r w:rsidR="00CC3A1F">
        <w:rPr>
          <w:color w:val="auto"/>
        </w:rPr>
        <w:t>c</w:t>
      </w:r>
      <w:r w:rsidR="00CC3A1F" w:rsidRPr="00996FA9">
        <w:rPr>
          <w:color w:val="auto"/>
        </w:rPr>
        <w:t xml:space="preserve">reation </w:t>
      </w:r>
      <w:r w:rsidR="00CC3A1F">
        <w:rPr>
          <w:color w:val="auto"/>
        </w:rPr>
        <w:t>f</w:t>
      </w:r>
      <w:r w:rsidR="00CC3A1F" w:rsidRPr="00996FA9">
        <w:rPr>
          <w:color w:val="auto"/>
        </w:rPr>
        <w:t>unctions</w:t>
      </w:r>
      <w:bookmarkEnd w:id="113"/>
    </w:p>
    <w:p w14:paraId="333ECB71" w14:textId="77777777" w:rsidR="00A93C18" w:rsidRPr="00996FA9" w:rsidRDefault="00A93C18" w:rsidP="00E12C5C">
      <w:pPr>
        <w:spacing w:before="0" w:after="120"/>
        <w:rPr>
          <w:lang w:val="en-GB"/>
        </w:rPr>
      </w:pPr>
      <w:r w:rsidRPr="00996FA9">
        <w:rPr>
          <w:lang w:val="en-GB"/>
        </w:rPr>
        <w:t xml:space="preserve">These functions relieve the host from the burden of constructing Lua tables corresponding to complex types used within the scripting catalogue. They allow the host to create objects used when calling into the scripting catalogue. The </w:t>
      </w:r>
      <w:r w:rsidR="008474F6" w:rsidRPr="00996FA9">
        <w:rPr>
          <w:lang w:val="en-GB"/>
        </w:rPr>
        <w:t xml:space="preserve">schema and </w:t>
      </w:r>
      <w:r w:rsidRPr="00996FA9">
        <w:rPr>
          <w:lang w:val="en-GB"/>
        </w:rPr>
        <w:t>contents of the created objects are opaque to the host – they are only intended for use within the scripting catalogue.</w:t>
      </w:r>
    </w:p>
    <w:p w14:paraId="0B0F7A55" w14:textId="77777777" w:rsidR="0065435D" w:rsidRPr="00996FA9" w:rsidRDefault="0065435D" w:rsidP="00E12C5C">
      <w:pPr>
        <w:spacing w:before="0" w:after="120"/>
        <w:rPr>
          <w:lang w:val="en-GB"/>
        </w:rPr>
      </w:pPr>
      <w:r w:rsidRPr="00996FA9">
        <w:rPr>
          <w:lang w:val="en-GB"/>
        </w:rPr>
        <w:t xml:space="preserve">The complex types correspond to the classes described in </w:t>
      </w:r>
      <w:r w:rsidR="00B429F0" w:rsidRPr="00996FA9">
        <w:rPr>
          <w:lang w:val="en-GB"/>
        </w:rPr>
        <w:t>S</w:t>
      </w:r>
      <w:r w:rsidR="00093C7A" w:rsidRPr="00996FA9">
        <w:rPr>
          <w:lang w:val="en-GB"/>
        </w:rPr>
        <w:t>-</w:t>
      </w:r>
      <w:r w:rsidR="00B429F0" w:rsidRPr="00996FA9">
        <w:rPr>
          <w:lang w:val="en-GB"/>
        </w:rPr>
        <w:t xml:space="preserve">100 </w:t>
      </w:r>
      <w:r w:rsidRPr="00996FA9">
        <w:rPr>
          <w:lang w:val="en-GB"/>
        </w:rPr>
        <w:t>Part 5</w:t>
      </w:r>
      <w:r w:rsidR="00093C7A" w:rsidRPr="00996FA9">
        <w:rPr>
          <w:lang w:val="en-GB"/>
        </w:rPr>
        <w:t xml:space="preserve"> -</w:t>
      </w:r>
      <w:r w:rsidR="00B429F0" w:rsidRPr="00996FA9">
        <w:rPr>
          <w:i/>
          <w:lang w:val="en-GB"/>
        </w:rPr>
        <w:t xml:space="preserve"> Feature Catalogue</w:t>
      </w:r>
      <w:r w:rsidRPr="00996FA9">
        <w:rPr>
          <w:lang w:val="en-GB"/>
        </w:rPr>
        <w:t xml:space="preserve">.  </w:t>
      </w:r>
      <w:r w:rsidR="00093C7A" w:rsidRPr="00996FA9">
        <w:rPr>
          <w:lang w:val="en-GB"/>
        </w:rPr>
        <w:t xml:space="preserve">Each type information creation function </w:t>
      </w:r>
      <w:r w:rsidR="00FB0772" w:rsidRPr="00996FA9">
        <w:rPr>
          <w:lang w:val="en-GB"/>
        </w:rPr>
        <w:t xml:space="preserve">described in this section </w:t>
      </w:r>
      <w:r w:rsidR="00093C7A" w:rsidRPr="00996FA9">
        <w:rPr>
          <w:lang w:val="en-GB"/>
        </w:rPr>
        <w:t>specifies the</w:t>
      </w:r>
      <w:r w:rsidRPr="00996FA9">
        <w:rPr>
          <w:lang w:val="en-GB"/>
        </w:rPr>
        <w:t xml:space="preserve"> corresponding </w:t>
      </w:r>
      <w:r w:rsidR="00CE57C0" w:rsidRPr="00996FA9">
        <w:rPr>
          <w:lang w:val="en-GB"/>
        </w:rPr>
        <w:t xml:space="preserve">S-100 Part 5 </w:t>
      </w:r>
      <w:r w:rsidR="00A64ECE" w:rsidRPr="00996FA9">
        <w:rPr>
          <w:lang w:val="en-GB"/>
        </w:rPr>
        <w:t xml:space="preserve">Feature Catalogue </w:t>
      </w:r>
      <w:r w:rsidRPr="00996FA9">
        <w:rPr>
          <w:lang w:val="en-GB"/>
        </w:rPr>
        <w:t>type</w:t>
      </w:r>
      <w:r w:rsidR="00FB0772" w:rsidRPr="00996FA9">
        <w:rPr>
          <w:lang w:val="en-GB"/>
        </w:rPr>
        <w:t>.</w:t>
      </w:r>
    </w:p>
    <w:p w14:paraId="6BD4BEE8" w14:textId="612302C6" w:rsidR="00C637F9" w:rsidRDefault="0094254C" w:rsidP="00E12C5C">
      <w:pPr>
        <w:spacing w:before="0" w:after="120"/>
        <w:rPr>
          <w:lang w:val="en-GB"/>
        </w:rPr>
      </w:pPr>
      <w:r w:rsidRPr="00996FA9">
        <w:rPr>
          <w:lang w:val="en-GB"/>
        </w:rPr>
        <w:t xml:space="preserve">Creation functions for </w:t>
      </w:r>
      <w:proofErr w:type="spellStart"/>
      <w:r w:rsidR="00C637F9" w:rsidRPr="00996FA9">
        <w:rPr>
          <w:i/>
          <w:lang w:val="en-GB"/>
        </w:rPr>
        <w:t>FC_DefinitionReference</w:t>
      </w:r>
      <w:proofErr w:type="spellEnd"/>
      <w:r w:rsidR="00C637F9" w:rsidRPr="00996FA9">
        <w:rPr>
          <w:lang w:val="en-GB"/>
        </w:rPr>
        <w:t xml:space="preserve"> and its dependent types</w:t>
      </w:r>
      <w:r w:rsidRPr="00996FA9">
        <w:rPr>
          <w:lang w:val="en-GB"/>
        </w:rPr>
        <w:t xml:space="preserve">, including the </w:t>
      </w:r>
      <w:proofErr w:type="spellStart"/>
      <w:r w:rsidRPr="00996FA9">
        <w:rPr>
          <w:i/>
          <w:lang w:val="en-GB"/>
        </w:rPr>
        <w:t>CI_Citation</w:t>
      </w:r>
      <w:proofErr w:type="spellEnd"/>
      <w:r w:rsidRPr="00996FA9">
        <w:rPr>
          <w:lang w:val="en-GB"/>
        </w:rPr>
        <w:t xml:space="preserve"> class,</w:t>
      </w:r>
      <w:r w:rsidR="00C637F9" w:rsidRPr="00996FA9">
        <w:rPr>
          <w:lang w:val="en-GB"/>
        </w:rPr>
        <w:t xml:space="preserve"> </w:t>
      </w:r>
      <w:r w:rsidR="005732FB" w:rsidRPr="00996FA9">
        <w:rPr>
          <w:lang w:val="en-GB"/>
        </w:rPr>
        <w:t xml:space="preserve">are intentionally omitted. </w:t>
      </w:r>
      <w:r w:rsidR="00FA706A" w:rsidRPr="00996FA9">
        <w:rPr>
          <w:lang w:val="en-GB"/>
        </w:rPr>
        <w:t>Th</w:t>
      </w:r>
      <w:r w:rsidR="005732FB" w:rsidRPr="00996FA9">
        <w:rPr>
          <w:lang w:val="en-GB"/>
        </w:rPr>
        <w:t xml:space="preserve">ere are no identified use cases for </w:t>
      </w:r>
      <w:proofErr w:type="spellStart"/>
      <w:r w:rsidR="005732FB" w:rsidRPr="00996FA9">
        <w:rPr>
          <w:i/>
          <w:lang w:val="en-GB"/>
        </w:rPr>
        <w:t>FC_DefinitionReference</w:t>
      </w:r>
      <w:proofErr w:type="spellEnd"/>
      <w:r w:rsidR="005732FB" w:rsidRPr="00996FA9">
        <w:rPr>
          <w:lang w:val="en-GB"/>
        </w:rPr>
        <w:t xml:space="preserve">, and the implementation of </w:t>
      </w:r>
      <w:proofErr w:type="spellStart"/>
      <w:r w:rsidR="00797260" w:rsidRPr="00996FA9">
        <w:rPr>
          <w:i/>
          <w:lang w:val="en-GB"/>
        </w:rPr>
        <w:t>CI_Citation</w:t>
      </w:r>
      <w:proofErr w:type="spellEnd"/>
      <w:r w:rsidR="00797260" w:rsidRPr="00996FA9">
        <w:rPr>
          <w:lang w:val="en-GB"/>
        </w:rPr>
        <w:t xml:space="preserve"> </w:t>
      </w:r>
      <w:r w:rsidR="005732FB" w:rsidRPr="00996FA9">
        <w:rPr>
          <w:lang w:val="en-GB"/>
        </w:rPr>
        <w:t xml:space="preserve">would be </w:t>
      </w:r>
      <w:r w:rsidR="00797260" w:rsidRPr="00996FA9">
        <w:rPr>
          <w:lang w:val="en-GB"/>
        </w:rPr>
        <w:t>more complicated than the entirety of this section as currently defined</w:t>
      </w:r>
      <w:r w:rsidR="00C637F9" w:rsidRPr="00996FA9">
        <w:rPr>
          <w:lang w:val="en-GB"/>
        </w:rPr>
        <w:t>.</w:t>
      </w:r>
    </w:p>
    <w:p w14:paraId="5BACB4AE" w14:textId="77777777" w:rsidR="00A64ECE" w:rsidRPr="00996FA9" w:rsidRDefault="00A64ECE" w:rsidP="003319AB">
      <w:pPr>
        <w:pStyle w:val="Heading4"/>
      </w:pPr>
      <w:r w:rsidRPr="00996FA9">
        <w:t xml:space="preserve">Item </w:t>
      </w:r>
      <w:proofErr w:type="spellStart"/>
      <w:r w:rsidRPr="00996FA9">
        <w:t>CreateItem</w:t>
      </w:r>
      <w:proofErr w:type="spellEnd"/>
      <w:r w:rsidRPr="00996FA9">
        <w:t xml:space="preserve">(string </w:t>
      </w:r>
      <w:r w:rsidRPr="00996FA9">
        <w:rPr>
          <w:i/>
        </w:rPr>
        <w:t>code,</w:t>
      </w:r>
      <w:r w:rsidRPr="00996FA9">
        <w:t xml:space="preserve"> string </w:t>
      </w:r>
      <w:r w:rsidRPr="00996FA9">
        <w:rPr>
          <w:i/>
        </w:rPr>
        <w:t>name</w:t>
      </w:r>
      <w:r w:rsidRPr="00996FA9">
        <w:t xml:space="preserve">, string </w:t>
      </w:r>
      <w:r w:rsidRPr="00996FA9">
        <w:rPr>
          <w:i/>
        </w:rPr>
        <w:t>definition,</w:t>
      </w:r>
      <w:r w:rsidRPr="00996FA9">
        <w:t xml:space="preserve"> string </w:t>
      </w:r>
      <w:r w:rsidRPr="00996FA9">
        <w:rPr>
          <w:i/>
        </w:rPr>
        <w:t>remarks,</w:t>
      </w:r>
      <w:r w:rsidRPr="00996FA9">
        <w:t xml:space="preserve"> string[] </w:t>
      </w:r>
      <w:r w:rsidRPr="00996FA9">
        <w:rPr>
          <w:i/>
        </w:rPr>
        <w:t>alias</w:t>
      </w:r>
      <w:r w:rsidRPr="00996FA9">
        <w:t>)</w:t>
      </w:r>
    </w:p>
    <w:p w14:paraId="0B9C4E5B" w14:textId="77777777" w:rsidR="009243F3" w:rsidRPr="00996FA9" w:rsidRDefault="009243F3" w:rsidP="00E12C5C">
      <w:pPr>
        <w:spacing w:before="0" w:after="120"/>
        <w:rPr>
          <w:b/>
          <w:lang w:val="en-GB"/>
        </w:rPr>
      </w:pPr>
      <w:r w:rsidRPr="00996FA9">
        <w:rPr>
          <w:b/>
          <w:u w:val="single"/>
          <w:lang w:val="en-GB"/>
        </w:rPr>
        <w:t>Return Value</w:t>
      </w:r>
      <w:r w:rsidR="00A64ECE" w:rsidRPr="00996FA9">
        <w:rPr>
          <w:b/>
          <w:u w:val="single"/>
          <w:lang w:val="en-GB"/>
        </w:rPr>
        <w:t>:</w:t>
      </w:r>
    </w:p>
    <w:p w14:paraId="0676B60E" w14:textId="77777777" w:rsidR="009243F3" w:rsidRPr="00996FA9" w:rsidRDefault="009243F3" w:rsidP="00E12C5C">
      <w:pPr>
        <w:spacing w:before="0" w:after="120"/>
        <w:rPr>
          <w:i/>
          <w:lang w:val="en-GB"/>
        </w:rPr>
      </w:pPr>
      <w:r w:rsidRPr="00996FA9">
        <w:rPr>
          <w:i/>
          <w:lang w:val="en-GB"/>
        </w:rPr>
        <w:t>Item</w:t>
      </w:r>
    </w:p>
    <w:p w14:paraId="1332E505" w14:textId="77777777" w:rsidR="009243F3" w:rsidRPr="00996FA9" w:rsidRDefault="009243F3" w:rsidP="00E12C5C">
      <w:pPr>
        <w:spacing w:before="0" w:after="120"/>
        <w:ind w:left="720"/>
        <w:rPr>
          <w:lang w:val="en-GB"/>
        </w:rPr>
      </w:pPr>
      <w:r w:rsidRPr="00996FA9">
        <w:rPr>
          <w:lang w:val="en-GB"/>
        </w:rPr>
        <w:t xml:space="preserve">A Lua table containing an item </w:t>
      </w:r>
      <w:r w:rsidR="0065435D" w:rsidRPr="00996FA9">
        <w:rPr>
          <w:lang w:val="en-GB"/>
        </w:rPr>
        <w:t xml:space="preserve">corresponding </w:t>
      </w:r>
      <w:r w:rsidR="006E5D7A" w:rsidRPr="00996FA9">
        <w:rPr>
          <w:lang w:val="en-GB"/>
        </w:rPr>
        <w:t xml:space="preserve">to an </w:t>
      </w:r>
      <w:r w:rsidR="006E5D7A" w:rsidRPr="00996FA9">
        <w:rPr>
          <w:i/>
          <w:lang w:val="en-GB"/>
        </w:rPr>
        <w:t>S100_FC_Item</w:t>
      </w:r>
      <w:r w:rsidR="006E5D7A" w:rsidRPr="00996FA9">
        <w:rPr>
          <w:lang w:val="en-GB"/>
        </w:rPr>
        <w:t>.</w:t>
      </w:r>
    </w:p>
    <w:p w14:paraId="2288B18E" w14:textId="77777777" w:rsidR="009243F3" w:rsidRPr="00996FA9" w:rsidRDefault="009243F3" w:rsidP="00E12C5C">
      <w:pPr>
        <w:spacing w:before="0" w:after="120"/>
        <w:rPr>
          <w:b/>
          <w:u w:val="single"/>
          <w:lang w:val="en-GB"/>
        </w:rPr>
      </w:pPr>
      <w:r w:rsidRPr="00996FA9">
        <w:rPr>
          <w:b/>
          <w:u w:val="single"/>
          <w:lang w:val="en-GB"/>
        </w:rPr>
        <w:t>Parameters</w:t>
      </w:r>
      <w:r w:rsidR="00A64ECE" w:rsidRPr="00996FA9">
        <w:rPr>
          <w:b/>
          <w:u w:val="single"/>
          <w:lang w:val="en-GB"/>
        </w:rPr>
        <w:t>:</w:t>
      </w:r>
    </w:p>
    <w:p w14:paraId="71106C06" w14:textId="77777777" w:rsidR="009243F3" w:rsidRPr="00996FA9" w:rsidRDefault="009243F3" w:rsidP="00E12C5C">
      <w:pPr>
        <w:spacing w:before="0" w:after="120"/>
        <w:rPr>
          <w:lang w:val="en-GB"/>
        </w:rPr>
      </w:pPr>
      <w:r w:rsidRPr="00996FA9">
        <w:rPr>
          <w:i/>
          <w:lang w:val="en-GB"/>
        </w:rPr>
        <w:t>code</w:t>
      </w:r>
      <w:r w:rsidRPr="00996FA9">
        <w:rPr>
          <w:lang w:val="en-GB"/>
        </w:rPr>
        <w:t>: string</w:t>
      </w:r>
    </w:p>
    <w:p w14:paraId="1E0D2169" w14:textId="77777777" w:rsidR="009243F3" w:rsidRPr="00996FA9" w:rsidRDefault="009243F3" w:rsidP="00E12C5C">
      <w:pPr>
        <w:spacing w:before="0" w:after="120"/>
        <w:ind w:left="720"/>
        <w:rPr>
          <w:lang w:val="en-GB"/>
        </w:rPr>
      </w:pPr>
      <w:r w:rsidRPr="00996FA9">
        <w:rPr>
          <w:lang w:val="en-GB"/>
        </w:rPr>
        <w:t xml:space="preserve">Code that uniquely identifies the named type within the </w:t>
      </w:r>
      <w:r w:rsidR="00AB71A0" w:rsidRPr="00996FA9">
        <w:rPr>
          <w:lang w:val="en-GB"/>
        </w:rPr>
        <w:t>Feature Catalogue</w:t>
      </w:r>
      <w:r w:rsidRPr="00996FA9">
        <w:rPr>
          <w:lang w:val="en-GB"/>
        </w:rPr>
        <w:t>.</w:t>
      </w:r>
    </w:p>
    <w:p w14:paraId="78C77D1A" w14:textId="77777777" w:rsidR="009243F3" w:rsidRPr="00996FA9" w:rsidRDefault="009243F3" w:rsidP="00E12C5C">
      <w:pPr>
        <w:spacing w:before="0" w:after="120"/>
        <w:rPr>
          <w:lang w:val="en-GB"/>
        </w:rPr>
      </w:pPr>
      <w:r w:rsidRPr="00996FA9">
        <w:rPr>
          <w:i/>
          <w:lang w:val="en-GB"/>
        </w:rPr>
        <w:t>name</w:t>
      </w:r>
      <w:r w:rsidRPr="00996FA9">
        <w:rPr>
          <w:lang w:val="en-GB"/>
        </w:rPr>
        <w:t>: string</w:t>
      </w:r>
    </w:p>
    <w:p w14:paraId="181744FC" w14:textId="77777777" w:rsidR="009243F3" w:rsidRPr="00996FA9" w:rsidRDefault="009243F3" w:rsidP="00E12C5C">
      <w:pPr>
        <w:spacing w:before="0" w:after="120"/>
        <w:ind w:left="720"/>
        <w:rPr>
          <w:lang w:val="en-GB"/>
        </w:rPr>
      </w:pPr>
      <w:r w:rsidRPr="00996FA9">
        <w:rPr>
          <w:lang w:val="en-GB"/>
        </w:rPr>
        <w:t>Name of the item.</w:t>
      </w:r>
    </w:p>
    <w:p w14:paraId="4FBE38CF" w14:textId="77777777" w:rsidR="009243F3" w:rsidRPr="00996FA9" w:rsidRDefault="009243F3" w:rsidP="00E12C5C">
      <w:pPr>
        <w:spacing w:before="0" w:after="120"/>
        <w:rPr>
          <w:lang w:val="en-GB"/>
        </w:rPr>
      </w:pPr>
      <w:r w:rsidRPr="00996FA9">
        <w:rPr>
          <w:i/>
          <w:lang w:val="en-GB"/>
        </w:rPr>
        <w:t>definition</w:t>
      </w:r>
      <w:r w:rsidRPr="00996FA9">
        <w:rPr>
          <w:lang w:val="en-GB"/>
        </w:rPr>
        <w:t>: string</w:t>
      </w:r>
    </w:p>
    <w:p w14:paraId="4F963F0E" w14:textId="77777777" w:rsidR="009243F3" w:rsidRPr="00996FA9" w:rsidRDefault="009243F3" w:rsidP="00E12C5C">
      <w:pPr>
        <w:spacing w:before="0" w:after="120"/>
        <w:ind w:left="720"/>
        <w:rPr>
          <w:lang w:val="en-GB"/>
        </w:rPr>
      </w:pPr>
      <w:r w:rsidRPr="00996FA9">
        <w:rPr>
          <w:lang w:val="en-GB"/>
        </w:rPr>
        <w:t>Definition of the named type in a natural language.</w:t>
      </w:r>
    </w:p>
    <w:p w14:paraId="51FDDE77" w14:textId="77777777" w:rsidR="009243F3" w:rsidRPr="00996FA9" w:rsidRDefault="009243F3" w:rsidP="00E12C5C">
      <w:pPr>
        <w:spacing w:before="0" w:after="120"/>
        <w:rPr>
          <w:lang w:val="en-GB"/>
        </w:rPr>
      </w:pPr>
      <w:r w:rsidRPr="00996FA9">
        <w:rPr>
          <w:i/>
          <w:lang w:val="en-GB"/>
        </w:rPr>
        <w:t>remarks</w:t>
      </w:r>
      <w:r w:rsidRPr="00996FA9">
        <w:rPr>
          <w:lang w:val="en-GB"/>
        </w:rPr>
        <w:t>: string</w:t>
      </w:r>
    </w:p>
    <w:p w14:paraId="134C6808" w14:textId="77777777" w:rsidR="009243F3" w:rsidRPr="00996FA9" w:rsidRDefault="009243F3" w:rsidP="00E12C5C">
      <w:pPr>
        <w:spacing w:before="0" w:after="120"/>
        <w:ind w:left="720"/>
        <w:rPr>
          <w:lang w:val="en-GB"/>
        </w:rPr>
      </w:pPr>
      <w:r w:rsidRPr="00996FA9">
        <w:rPr>
          <w:lang w:val="en-GB"/>
        </w:rPr>
        <w:t>Optional.  Further explanation about the item.</w:t>
      </w:r>
    </w:p>
    <w:p w14:paraId="753FA47D" w14:textId="77777777" w:rsidR="009243F3" w:rsidRPr="00996FA9" w:rsidRDefault="009243F3" w:rsidP="00E12C5C">
      <w:pPr>
        <w:spacing w:before="0" w:after="120"/>
        <w:rPr>
          <w:lang w:val="en-GB"/>
        </w:rPr>
      </w:pPr>
      <w:r w:rsidRPr="00996FA9">
        <w:rPr>
          <w:i/>
          <w:lang w:val="en-GB"/>
        </w:rPr>
        <w:t>alias</w:t>
      </w:r>
      <w:r w:rsidRPr="00996FA9">
        <w:rPr>
          <w:lang w:val="en-GB"/>
        </w:rPr>
        <w:t>: string[]</w:t>
      </w:r>
    </w:p>
    <w:p w14:paraId="25964859" w14:textId="77777777" w:rsidR="009243F3" w:rsidRPr="00996FA9" w:rsidRDefault="009243F3" w:rsidP="00E12C5C">
      <w:pPr>
        <w:spacing w:before="0" w:after="120"/>
        <w:ind w:left="720"/>
        <w:rPr>
          <w:lang w:val="en-GB"/>
        </w:rPr>
      </w:pPr>
      <w:r w:rsidRPr="00996FA9">
        <w:rPr>
          <w:lang w:val="en-GB"/>
        </w:rPr>
        <w:t>Equivalent name(s) of this item.</w:t>
      </w:r>
    </w:p>
    <w:p w14:paraId="11623868" w14:textId="77777777" w:rsidR="009243F3" w:rsidRPr="00996FA9" w:rsidRDefault="009243F3" w:rsidP="00E12C5C">
      <w:pPr>
        <w:spacing w:before="0" w:after="120"/>
        <w:rPr>
          <w:b/>
          <w:u w:val="single"/>
          <w:lang w:val="en-GB"/>
        </w:rPr>
      </w:pPr>
      <w:r w:rsidRPr="00996FA9">
        <w:rPr>
          <w:b/>
          <w:u w:val="single"/>
          <w:lang w:val="en-GB"/>
        </w:rPr>
        <w:t>Remarks</w:t>
      </w:r>
      <w:r w:rsidR="00AB71A0" w:rsidRPr="00996FA9">
        <w:rPr>
          <w:b/>
          <w:u w:val="single"/>
          <w:lang w:val="en-GB"/>
        </w:rPr>
        <w:t>:</w:t>
      </w:r>
    </w:p>
    <w:p w14:paraId="001A987F" w14:textId="77777777" w:rsidR="009243F3" w:rsidRPr="00996FA9" w:rsidRDefault="009243F3" w:rsidP="00E12C5C">
      <w:pPr>
        <w:spacing w:before="0" w:after="120"/>
        <w:rPr>
          <w:lang w:val="en-GB"/>
        </w:rPr>
      </w:pPr>
      <w:r w:rsidRPr="00996FA9">
        <w:rPr>
          <w:lang w:val="en-GB"/>
        </w:rPr>
        <w:t>Called from the host to create an item.</w:t>
      </w:r>
    </w:p>
    <w:p w14:paraId="1758E1C8" w14:textId="77777777" w:rsidR="009243F3" w:rsidRPr="00996FA9" w:rsidRDefault="009243F3" w:rsidP="00E12C5C">
      <w:pPr>
        <w:spacing w:before="0" w:after="120"/>
        <w:rPr>
          <w:lang w:val="en-GB"/>
        </w:rPr>
      </w:pPr>
      <w:r w:rsidRPr="00996FA9">
        <w:rPr>
          <w:lang w:val="en-GB"/>
        </w:rPr>
        <w:t>It is not intended that the host manipulate the returned object; the object is intended to be passed from the host back to the scripting catalogue.</w:t>
      </w:r>
    </w:p>
    <w:p w14:paraId="24335889" w14:textId="77777777" w:rsidR="00AB71A0" w:rsidRPr="00996FA9" w:rsidRDefault="00AB71A0" w:rsidP="003319AB">
      <w:pPr>
        <w:pStyle w:val="Heading4"/>
      </w:pPr>
      <w:proofErr w:type="spellStart"/>
      <w:r w:rsidRPr="00996FA9">
        <w:t>NamedType</w:t>
      </w:r>
      <w:proofErr w:type="spellEnd"/>
      <w:r w:rsidRPr="00996FA9">
        <w:t xml:space="preserve"> </w:t>
      </w:r>
      <w:proofErr w:type="spellStart"/>
      <w:r w:rsidRPr="00996FA9">
        <w:t>CreateNamedType</w:t>
      </w:r>
      <w:proofErr w:type="spellEnd"/>
      <w:r w:rsidRPr="00996FA9">
        <w:t xml:space="preserve">(Item </w:t>
      </w:r>
      <w:r w:rsidRPr="00996FA9">
        <w:rPr>
          <w:i/>
        </w:rPr>
        <w:t>item,</w:t>
      </w:r>
      <w:r w:rsidRPr="00996FA9">
        <w:t xml:space="preserve"> </w:t>
      </w:r>
      <w:proofErr w:type="spellStart"/>
      <w:r w:rsidRPr="00996FA9">
        <w:t>boolean</w:t>
      </w:r>
      <w:proofErr w:type="spellEnd"/>
      <w:r w:rsidRPr="00996FA9">
        <w:t xml:space="preserve"> </w:t>
      </w:r>
      <w:r w:rsidRPr="00996FA9">
        <w:rPr>
          <w:i/>
        </w:rPr>
        <w:t>abstract</w:t>
      </w:r>
      <w:r w:rsidRPr="00996FA9">
        <w:t xml:space="preserve">, </w:t>
      </w:r>
      <w:proofErr w:type="spellStart"/>
      <w:r w:rsidRPr="00996FA9">
        <w:t>AttributeBinding</w:t>
      </w:r>
      <w:proofErr w:type="spellEnd"/>
      <w:r w:rsidRPr="00996FA9">
        <w:t xml:space="preserve">[] </w:t>
      </w:r>
      <w:proofErr w:type="spellStart"/>
      <w:r w:rsidRPr="00996FA9">
        <w:rPr>
          <w:i/>
        </w:rPr>
        <w:t>attributeBindings</w:t>
      </w:r>
      <w:proofErr w:type="spellEnd"/>
      <w:r w:rsidRPr="00996FA9">
        <w:t>)</w:t>
      </w:r>
    </w:p>
    <w:p w14:paraId="60D844A1" w14:textId="77777777" w:rsidR="00662296" w:rsidRPr="00996FA9" w:rsidRDefault="00662296" w:rsidP="00E12C5C">
      <w:pPr>
        <w:spacing w:before="0" w:after="120"/>
        <w:rPr>
          <w:b/>
          <w:lang w:val="en-GB"/>
        </w:rPr>
      </w:pPr>
      <w:r w:rsidRPr="00996FA9">
        <w:rPr>
          <w:b/>
          <w:u w:val="single"/>
          <w:lang w:val="en-GB"/>
        </w:rPr>
        <w:t>Return Value</w:t>
      </w:r>
      <w:r w:rsidR="00AB71A0" w:rsidRPr="00996FA9">
        <w:rPr>
          <w:b/>
          <w:u w:val="single"/>
          <w:lang w:val="en-GB"/>
        </w:rPr>
        <w:t>:</w:t>
      </w:r>
    </w:p>
    <w:p w14:paraId="63CDAB8E" w14:textId="77777777" w:rsidR="00662296" w:rsidRPr="00996FA9" w:rsidRDefault="00662296" w:rsidP="00E12C5C">
      <w:pPr>
        <w:spacing w:before="0" w:after="120"/>
        <w:rPr>
          <w:i/>
          <w:lang w:val="en-GB"/>
        </w:rPr>
      </w:pPr>
      <w:proofErr w:type="spellStart"/>
      <w:r w:rsidRPr="00996FA9">
        <w:rPr>
          <w:i/>
          <w:lang w:val="en-GB"/>
        </w:rPr>
        <w:t>NamedType</w:t>
      </w:r>
      <w:proofErr w:type="spellEnd"/>
    </w:p>
    <w:p w14:paraId="643B42F8" w14:textId="77777777" w:rsidR="00662296" w:rsidRPr="00996FA9" w:rsidRDefault="00662296" w:rsidP="00E12C5C">
      <w:pPr>
        <w:spacing w:before="0" w:after="120"/>
        <w:ind w:left="720"/>
        <w:rPr>
          <w:lang w:val="en-GB"/>
        </w:rPr>
      </w:pPr>
      <w:r w:rsidRPr="00996FA9">
        <w:rPr>
          <w:lang w:val="en-GB"/>
        </w:rPr>
        <w:t xml:space="preserve">A Lua table containing a named type </w:t>
      </w:r>
      <w:r w:rsidR="0065435D" w:rsidRPr="00996FA9">
        <w:rPr>
          <w:lang w:val="en-GB"/>
        </w:rPr>
        <w:t xml:space="preserve">corresponding </w:t>
      </w:r>
      <w:r w:rsidR="006E5D7A" w:rsidRPr="00996FA9">
        <w:rPr>
          <w:lang w:val="en-GB"/>
        </w:rPr>
        <w:t xml:space="preserve">to an </w:t>
      </w:r>
      <w:r w:rsidR="006E5D7A" w:rsidRPr="00996FA9">
        <w:rPr>
          <w:i/>
          <w:lang w:val="en-GB"/>
        </w:rPr>
        <w:t>S100_FC_NamedType</w:t>
      </w:r>
      <w:r w:rsidR="006E5D7A" w:rsidRPr="00996FA9">
        <w:rPr>
          <w:lang w:val="en-GB"/>
        </w:rPr>
        <w:t>.</w:t>
      </w:r>
    </w:p>
    <w:p w14:paraId="508522DF" w14:textId="77777777" w:rsidR="00662296" w:rsidRPr="00996FA9" w:rsidRDefault="00662296" w:rsidP="00E12C5C">
      <w:pPr>
        <w:spacing w:before="0" w:after="120"/>
        <w:rPr>
          <w:b/>
          <w:u w:val="single"/>
          <w:lang w:val="en-GB"/>
        </w:rPr>
      </w:pPr>
      <w:r w:rsidRPr="00996FA9">
        <w:rPr>
          <w:b/>
          <w:u w:val="single"/>
          <w:lang w:val="en-GB"/>
        </w:rPr>
        <w:t>Parameters</w:t>
      </w:r>
      <w:r w:rsidR="00AB71A0" w:rsidRPr="00996FA9">
        <w:rPr>
          <w:b/>
          <w:u w:val="single"/>
          <w:lang w:val="en-GB"/>
        </w:rPr>
        <w:t>:</w:t>
      </w:r>
    </w:p>
    <w:p w14:paraId="1E97ABBE" w14:textId="77777777" w:rsidR="00662296" w:rsidRPr="00996FA9" w:rsidRDefault="00662296" w:rsidP="00E12C5C">
      <w:pPr>
        <w:spacing w:before="0" w:after="120"/>
        <w:rPr>
          <w:lang w:val="en-GB"/>
        </w:rPr>
      </w:pPr>
      <w:r w:rsidRPr="00996FA9">
        <w:rPr>
          <w:i/>
          <w:lang w:val="en-GB"/>
        </w:rPr>
        <w:t>item</w:t>
      </w:r>
      <w:r w:rsidRPr="00996FA9">
        <w:rPr>
          <w:lang w:val="en-GB"/>
        </w:rPr>
        <w:t>: Item</w:t>
      </w:r>
    </w:p>
    <w:p w14:paraId="3BA44CA0" w14:textId="2D573A49" w:rsidR="00662296" w:rsidRPr="00996FA9" w:rsidRDefault="00662296" w:rsidP="00E12C5C">
      <w:pPr>
        <w:spacing w:before="0" w:after="120"/>
        <w:ind w:left="720"/>
        <w:rPr>
          <w:lang w:val="en-GB"/>
        </w:rPr>
      </w:pPr>
      <w:r w:rsidRPr="00996FA9">
        <w:rPr>
          <w:lang w:val="en-GB"/>
        </w:rPr>
        <w:lastRenderedPageBreak/>
        <w:t xml:space="preserve">Instance of an item created by calling </w:t>
      </w:r>
      <w:proofErr w:type="spellStart"/>
      <w:r w:rsidRPr="00996FA9">
        <w:rPr>
          <w:i/>
          <w:lang w:val="en-GB"/>
        </w:rPr>
        <w:t>CreateItem</w:t>
      </w:r>
      <w:proofErr w:type="spellEnd"/>
      <w:r w:rsidRPr="00996FA9">
        <w:rPr>
          <w:i/>
          <w:lang w:val="en-GB"/>
        </w:rPr>
        <w:t>()</w:t>
      </w:r>
      <w:r w:rsidRPr="00996FA9">
        <w:rPr>
          <w:lang w:val="en-GB"/>
        </w:rPr>
        <w:t>.</w:t>
      </w:r>
    </w:p>
    <w:p w14:paraId="291C5D3C" w14:textId="77777777" w:rsidR="00662296" w:rsidRPr="00996FA9" w:rsidRDefault="00386B3E" w:rsidP="00E12C5C">
      <w:pPr>
        <w:spacing w:before="0" w:after="120"/>
        <w:rPr>
          <w:lang w:val="en-GB"/>
        </w:rPr>
      </w:pPr>
      <w:r w:rsidRPr="00996FA9">
        <w:rPr>
          <w:i/>
          <w:lang w:val="en-GB"/>
        </w:rPr>
        <w:t>abstract</w:t>
      </w:r>
      <w:r w:rsidR="00662296" w:rsidRPr="00996FA9">
        <w:rPr>
          <w:lang w:val="en-GB"/>
        </w:rPr>
        <w:t xml:space="preserve">: </w:t>
      </w:r>
      <w:proofErr w:type="spellStart"/>
      <w:r w:rsidR="001E539F" w:rsidRPr="00996FA9">
        <w:rPr>
          <w:lang w:val="en-GB"/>
        </w:rPr>
        <w:t>b</w:t>
      </w:r>
      <w:r w:rsidR="00AB71A0" w:rsidRPr="00996FA9">
        <w:rPr>
          <w:lang w:val="en-GB"/>
        </w:rPr>
        <w:t>oolean</w:t>
      </w:r>
      <w:proofErr w:type="spellEnd"/>
    </w:p>
    <w:p w14:paraId="403188BC" w14:textId="77777777" w:rsidR="00662296" w:rsidRPr="00996FA9" w:rsidRDefault="00662296" w:rsidP="00E12C5C">
      <w:pPr>
        <w:spacing w:before="0" w:after="120"/>
        <w:ind w:left="720"/>
        <w:rPr>
          <w:lang w:val="en-GB"/>
        </w:rPr>
      </w:pPr>
      <w:r w:rsidRPr="00996FA9">
        <w:rPr>
          <w:lang w:val="en-GB"/>
        </w:rPr>
        <w:t>Indicates if instances of this named type can exist in a geographic data set. Abstract types cannot be instantiated but serve as base classes for other (non-abstract) types.</w:t>
      </w:r>
    </w:p>
    <w:p w14:paraId="47576824" w14:textId="77777777" w:rsidR="00662296" w:rsidRPr="00996FA9" w:rsidRDefault="00662296" w:rsidP="00E12C5C">
      <w:pPr>
        <w:spacing w:before="0" w:after="120"/>
        <w:rPr>
          <w:lang w:val="en-GB"/>
        </w:rPr>
      </w:pPr>
      <w:proofErr w:type="spellStart"/>
      <w:r w:rsidRPr="00996FA9">
        <w:rPr>
          <w:i/>
          <w:lang w:val="en-GB"/>
        </w:rPr>
        <w:t>attributeBindings</w:t>
      </w:r>
      <w:proofErr w:type="spellEnd"/>
      <w:r w:rsidRPr="00996FA9">
        <w:rPr>
          <w:lang w:val="en-GB"/>
        </w:rPr>
        <w:t xml:space="preserve">: </w:t>
      </w:r>
      <w:proofErr w:type="spellStart"/>
      <w:r w:rsidRPr="00996FA9">
        <w:rPr>
          <w:lang w:val="en-GB"/>
        </w:rPr>
        <w:t>AttributeBinding</w:t>
      </w:r>
      <w:proofErr w:type="spellEnd"/>
      <w:r w:rsidRPr="00996FA9">
        <w:rPr>
          <w:lang w:val="en-GB"/>
        </w:rPr>
        <w:t>[]</w:t>
      </w:r>
    </w:p>
    <w:p w14:paraId="7F4310BB" w14:textId="77777777" w:rsidR="00662296" w:rsidRPr="00996FA9" w:rsidRDefault="00FE5B9D" w:rsidP="00E12C5C">
      <w:pPr>
        <w:spacing w:before="0" w:after="120"/>
        <w:ind w:left="720"/>
        <w:rPr>
          <w:lang w:val="en-GB"/>
        </w:rPr>
      </w:pPr>
      <w:r w:rsidRPr="00996FA9">
        <w:rPr>
          <w:lang w:val="en-GB"/>
        </w:rPr>
        <w:t>An array of zero or more</w:t>
      </w:r>
      <w:r w:rsidR="00662296" w:rsidRPr="00996FA9">
        <w:rPr>
          <w:lang w:val="en-GB"/>
        </w:rPr>
        <w:t xml:space="preserve"> bindings to attributes which describe the characteristic of this named type.</w:t>
      </w:r>
    </w:p>
    <w:p w14:paraId="4AE5C61A" w14:textId="77777777" w:rsidR="00662296" w:rsidRPr="00996FA9" w:rsidRDefault="00662296" w:rsidP="00E12C5C">
      <w:pPr>
        <w:spacing w:before="0" w:after="120"/>
        <w:rPr>
          <w:b/>
          <w:u w:val="single"/>
          <w:lang w:val="en-GB"/>
        </w:rPr>
      </w:pPr>
      <w:r w:rsidRPr="00996FA9">
        <w:rPr>
          <w:b/>
          <w:u w:val="single"/>
          <w:lang w:val="en-GB"/>
        </w:rPr>
        <w:t>Remarks</w:t>
      </w:r>
      <w:r w:rsidR="00AB71A0" w:rsidRPr="00996FA9">
        <w:rPr>
          <w:b/>
          <w:u w:val="single"/>
          <w:lang w:val="en-GB"/>
        </w:rPr>
        <w:t>:</w:t>
      </w:r>
    </w:p>
    <w:p w14:paraId="6BEDAA23" w14:textId="77777777" w:rsidR="00662296" w:rsidRPr="00996FA9" w:rsidRDefault="00662296" w:rsidP="00E12C5C">
      <w:pPr>
        <w:spacing w:before="0" w:after="120"/>
        <w:rPr>
          <w:lang w:val="en-GB"/>
        </w:rPr>
      </w:pPr>
      <w:r w:rsidRPr="00996FA9">
        <w:rPr>
          <w:lang w:val="en-GB"/>
        </w:rPr>
        <w:t xml:space="preserve">Called from the host to create a </w:t>
      </w:r>
      <w:r w:rsidR="006E5D7A" w:rsidRPr="00996FA9">
        <w:rPr>
          <w:lang w:val="en-GB"/>
        </w:rPr>
        <w:t>named type</w:t>
      </w:r>
      <w:r w:rsidRPr="00996FA9">
        <w:rPr>
          <w:lang w:val="en-GB"/>
        </w:rPr>
        <w:t>.</w:t>
      </w:r>
    </w:p>
    <w:p w14:paraId="17A4E0A0" w14:textId="77777777" w:rsidR="00662296" w:rsidRPr="00996FA9" w:rsidRDefault="00662296" w:rsidP="00E12C5C">
      <w:pPr>
        <w:spacing w:before="0" w:after="120"/>
        <w:rPr>
          <w:lang w:val="en-GB"/>
        </w:rPr>
      </w:pPr>
      <w:r w:rsidRPr="00996FA9">
        <w:rPr>
          <w:lang w:val="en-GB"/>
        </w:rPr>
        <w:t>It is not intended that the host manipulate the returned object; the object is intended to be passed from the host back to the scripting catalogue.</w:t>
      </w:r>
    </w:p>
    <w:p w14:paraId="55D87D82" w14:textId="77777777" w:rsidR="00AB71A0" w:rsidRPr="00996FA9" w:rsidRDefault="00AB71A0" w:rsidP="003319AB">
      <w:pPr>
        <w:pStyle w:val="Heading4"/>
      </w:pPr>
      <w:proofErr w:type="spellStart"/>
      <w:r w:rsidRPr="00996FA9">
        <w:t>ObjectType</w:t>
      </w:r>
      <w:proofErr w:type="spellEnd"/>
      <w:r w:rsidRPr="00996FA9">
        <w:t xml:space="preserve"> </w:t>
      </w:r>
      <w:proofErr w:type="spellStart"/>
      <w:r w:rsidRPr="00996FA9">
        <w:t>CreateObjectType</w:t>
      </w:r>
      <w:proofErr w:type="spellEnd"/>
      <w:r w:rsidRPr="00996FA9">
        <w:t>(</w:t>
      </w:r>
      <w:proofErr w:type="spellStart"/>
      <w:r w:rsidRPr="00996FA9">
        <w:t>NamedType</w:t>
      </w:r>
      <w:proofErr w:type="spellEnd"/>
      <w:r w:rsidRPr="00996FA9">
        <w:t xml:space="preserve"> </w:t>
      </w:r>
      <w:proofErr w:type="spellStart"/>
      <w:r w:rsidRPr="00996FA9">
        <w:rPr>
          <w:i/>
        </w:rPr>
        <w:t>namedType</w:t>
      </w:r>
      <w:proofErr w:type="spellEnd"/>
      <w:r w:rsidRPr="00996FA9">
        <w:rPr>
          <w:i/>
        </w:rPr>
        <w:t>,</w:t>
      </w:r>
      <w:r w:rsidRPr="00996FA9">
        <w:t xml:space="preserve"> </w:t>
      </w:r>
      <w:proofErr w:type="spellStart"/>
      <w:r w:rsidRPr="00996FA9">
        <w:t>InformationBinding</w:t>
      </w:r>
      <w:proofErr w:type="spellEnd"/>
      <w:r w:rsidRPr="00996FA9">
        <w:t xml:space="preserve">[] </w:t>
      </w:r>
      <w:proofErr w:type="spellStart"/>
      <w:r w:rsidRPr="00996FA9">
        <w:rPr>
          <w:i/>
        </w:rPr>
        <w:t>informationBindings</w:t>
      </w:r>
      <w:proofErr w:type="spellEnd"/>
      <w:r w:rsidRPr="00996FA9">
        <w:t>)</w:t>
      </w:r>
    </w:p>
    <w:p w14:paraId="6D53D0CC" w14:textId="77777777" w:rsidR="008B7318" w:rsidRPr="00996FA9" w:rsidRDefault="008B7318" w:rsidP="00F1386E">
      <w:pPr>
        <w:spacing w:before="0" w:after="120"/>
        <w:rPr>
          <w:b/>
          <w:lang w:val="en-GB"/>
        </w:rPr>
      </w:pPr>
      <w:r w:rsidRPr="00996FA9">
        <w:rPr>
          <w:b/>
          <w:u w:val="single"/>
          <w:lang w:val="en-GB"/>
        </w:rPr>
        <w:t>Return Value</w:t>
      </w:r>
      <w:r w:rsidR="00D05146" w:rsidRPr="00996FA9">
        <w:rPr>
          <w:b/>
          <w:u w:val="single"/>
          <w:lang w:val="en-GB"/>
        </w:rPr>
        <w:t>:</w:t>
      </w:r>
    </w:p>
    <w:p w14:paraId="437E0384" w14:textId="77777777" w:rsidR="008B7318" w:rsidRPr="00996FA9" w:rsidRDefault="006E5D7A" w:rsidP="00F1386E">
      <w:pPr>
        <w:spacing w:before="0" w:after="120"/>
        <w:rPr>
          <w:i/>
          <w:lang w:val="en-GB"/>
        </w:rPr>
      </w:pPr>
      <w:proofErr w:type="spellStart"/>
      <w:r w:rsidRPr="00996FA9">
        <w:rPr>
          <w:i/>
          <w:lang w:val="en-GB"/>
        </w:rPr>
        <w:t>Object</w:t>
      </w:r>
      <w:r w:rsidR="008B7318" w:rsidRPr="00996FA9">
        <w:rPr>
          <w:i/>
          <w:lang w:val="en-GB"/>
        </w:rPr>
        <w:t>Type</w:t>
      </w:r>
      <w:proofErr w:type="spellEnd"/>
    </w:p>
    <w:p w14:paraId="5459BDE3" w14:textId="77777777" w:rsidR="008B7318" w:rsidRPr="00996FA9" w:rsidRDefault="008B7318" w:rsidP="00F1386E">
      <w:pPr>
        <w:spacing w:before="0" w:after="120"/>
        <w:ind w:left="720"/>
        <w:rPr>
          <w:lang w:val="en-GB"/>
        </w:rPr>
      </w:pPr>
      <w:r w:rsidRPr="00996FA9">
        <w:rPr>
          <w:lang w:val="en-GB"/>
        </w:rPr>
        <w:t>A Lua table containing a</w:t>
      </w:r>
      <w:r w:rsidR="006E5D7A" w:rsidRPr="00996FA9">
        <w:rPr>
          <w:lang w:val="en-GB"/>
        </w:rPr>
        <w:t>n</w:t>
      </w:r>
      <w:r w:rsidRPr="00996FA9">
        <w:rPr>
          <w:lang w:val="en-GB"/>
        </w:rPr>
        <w:t xml:space="preserve"> </w:t>
      </w:r>
      <w:r w:rsidR="006E5D7A" w:rsidRPr="00996FA9">
        <w:rPr>
          <w:lang w:val="en-GB"/>
        </w:rPr>
        <w:t>object</w:t>
      </w:r>
      <w:r w:rsidRPr="00996FA9">
        <w:rPr>
          <w:lang w:val="en-GB"/>
        </w:rPr>
        <w:t xml:space="preserve"> type </w:t>
      </w:r>
      <w:r w:rsidR="0065435D" w:rsidRPr="00996FA9">
        <w:rPr>
          <w:lang w:val="en-GB"/>
        </w:rPr>
        <w:t xml:space="preserve">corresponding </w:t>
      </w:r>
      <w:r w:rsidR="006E5D7A" w:rsidRPr="00996FA9">
        <w:rPr>
          <w:lang w:val="en-GB"/>
        </w:rPr>
        <w:t xml:space="preserve">to an </w:t>
      </w:r>
      <w:r w:rsidR="006E5D7A" w:rsidRPr="00996FA9">
        <w:rPr>
          <w:i/>
          <w:lang w:val="en-GB"/>
        </w:rPr>
        <w:t>S100_FC_ObjectType</w:t>
      </w:r>
      <w:r w:rsidR="006E5D7A" w:rsidRPr="00996FA9">
        <w:rPr>
          <w:lang w:val="en-GB"/>
        </w:rPr>
        <w:t>.</w:t>
      </w:r>
    </w:p>
    <w:p w14:paraId="11D68CA0" w14:textId="77777777" w:rsidR="008B7318" w:rsidRPr="00996FA9" w:rsidRDefault="008B7318" w:rsidP="00F1386E">
      <w:pPr>
        <w:spacing w:before="0" w:after="120"/>
        <w:rPr>
          <w:b/>
          <w:u w:val="single"/>
          <w:lang w:val="en-GB"/>
        </w:rPr>
      </w:pPr>
      <w:r w:rsidRPr="00996FA9">
        <w:rPr>
          <w:b/>
          <w:u w:val="single"/>
          <w:lang w:val="en-GB"/>
        </w:rPr>
        <w:t>Parameters</w:t>
      </w:r>
      <w:r w:rsidR="00D05146" w:rsidRPr="00996FA9">
        <w:rPr>
          <w:b/>
          <w:u w:val="single"/>
          <w:lang w:val="en-GB"/>
        </w:rPr>
        <w:t>:</w:t>
      </w:r>
    </w:p>
    <w:p w14:paraId="6EDDA3D3" w14:textId="77777777" w:rsidR="008B7318" w:rsidRPr="00996FA9" w:rsidRDefault="006E5D7A" w:rsidP="00F1386E">
      <w:pPr>
        <w:spacing w:before="0" w:after="120"/>
        <w:rPr>
          <w:lang w:val="en-GB"/>
        </w:rPr>
      </w:pPr>
      <w:proofErr w:type="spellStart"/>
      <w:r w:rsidRPr="00996FA9">
        <w:rPr>
          <w:i/>
          <w:lang w:val="en-GB"/>
        </w:rPr>
        <w:t>namedType</w:t>
      </w:r>
      <w:proofErr w:type="spellEnd"/>
      <w:r w:rsidR="008B7318" w:rsidRPr="00996FA9">
        <w:rPr>
          <w:lang w:val="en-GB"/>
        </w:rPr>
        <w:t xml:space="preserve">: </w:t>
      </w:r>
      <w:proofErr w:type="spellStart"/>
      <w:r w:rsidRPr="00996FA9">
        <w:rPr>
          <w:lang w:val="en-GB"/>
        </w:rPr>
        <w:t>NamedType</w:t>
      </w:r>
      <w:proofErr w:type="spellEnd"/>
    </w:p>
    <w:p w14:paraId="47E2BD5A" w14:textId="2EF7114D" w:rsidR="008B7318" w:rsidRPr="00996FA9" w:rsidRDefault="008B7318" w:rsidP="00F1386E">
      <w:pPr>
        <w:spacing w:before="0" w:after="120"/>
        <w:ind w:left="720"/>
        <w:rPr>
          <w:lang w:val="en-GB"/>
        </w:rPr>
      </w:pPr>
      <w:r w:rsidRPr="00996FA9">
        <w:rPr>
          <w:lang w:val="en-GB"/>
        </w:rPr>
        <w:t>Instance of a</w:t>
      </w:r>
      <w:r w:rsidR="006E5D7A" w:rsidRPr="00996FA9">
        <w:rPr>
          <w:lang w:val="en-GB"/>
        </w:rPr>
        <w:t xml:space="preserve"> named type</w:t>
      </w:r>
      <w:r w:rsidRPr="00996FA9">
        <w:rPr>
          <w:lang w:val="en-GB"/>
        </w:rPr>
        <w:t xml:space="preserve"> created by calling </w:t>
      </w:r>
      <w:proofErr w:type="spellStart"/>
      <w:r w:rsidRPr="00996FA9">
        <w:rPr>
          <w:i/>
          <w:lang w:val="en-GB"/>
        </w:rPr>
        <w:t>Create</w:t>
      </w:r>
      <w:r w:rsidR="006E5D7A" w:rsidRPr="00996FA9">
        <w:rPr>
          <w:i/>
          <w:lang w:val="en-GB"/>
        </w:rPr>
        <w:t>NamedType</w:t>
      </w:r>
      <w:proofErr w:type="spellEnd"/>
      <w:r w:rsidRPr="00996FA9">
        <w:rPr>
          <w:i/>
          <w:lang w:val="en-GB"/>
        </w:rPr>
        <w:t>()</w:t>
      </w:r>
      <w:r w:rsidRPr="00996FA9">
        <w:rPr>
          <w:lang w:val="en-GB"/>
        </w:rPr>
        <w:t>.</w:t>
      </w:r>
    </w:p>
    <w:p w14:paraId="60870E85" w14:textId="77777777" w:rsidR="008B7318" w:rsidRPr="00996FA9" w:rsidRDefault="006E5D7A" w:rsidP="00F1386E">
      <w:pPr>
        <w:spacing w:before="0" w:after="120"/>
        <w:rPr>
          <w:lang w:val="en-GB"/>
        </w:rPr>
      </w:pPr>
      <w:proofErr w:type="spellStart"/>
      <w:r w:rsidRPr="00996FA9">
        <w:rPr>
          <w:i/>
          <w:lang w:val="en-GB"/>
        </w:rPr>
        <w:t>information</w:t>
      </w:r>
      <w:r w:rsidR="008B7318" w:rsidRPr="00996FA9">
        <w:rPr>
          <w:i/>
          <w:lang w:val="en-GB"/>
        </w:rPr>
        <w:t>Bindings</w:t>
      </w:r>
      <w:proofErr w:type="spellEnd"/>
      <w:r w:rsidR="008B7318" w:rsidRPr="00996FA9">
        <w:rPr>
          <w:lang w:val="en-GB"/>
        </w:rPr>
        <w:t xml:space="preserve">: </w:t>
      </w:r>
      <w:proofErr w:type="spellStart"/>
      <w:r w:rsidRPr="00996FA9">
        <w:rPr>
          <w:lang w:val="en-GB"/>
        </w:rPr>
        <w:t>Information</w:t>
      </w:r>
      <w:r w:rsidR="008B7318" w:rsidRPr="00996FA9">
        <w:rPr>
          <w:lang w:val="en-GB"/>
        </w:rPr>
        <w:t>Binding</w:t>
      </w:r>
      <w:proofErr w:type="spellEnd"/>
      <w:r w:rsidR="008B7318" w:rsidRPr="00996FA9">
        <w:rPr>
          <w:lang w:val="en-GB"/>
        </w:rPr>
        <w:t>[]</w:t>
      </w:r>
    </w:p>
    <w:p w14:paraId="3844E294" w14:textId="77777777" w:rsidR="008B7318" w:rsidRPr="00996FA9" w:rsidRDefault="00FE5B9D" w:rsidP="00F1386E">
      <w:pPr>
        <w:spacing w:before="0" w:after="120"/>
        <w:ind w:left="720"/>
        <w:rPr>
          <w:lang w:val="en-GB"/>
        </w:rPr>
      </w:pPr>
      <w:r w:rsidRPr="00996FA9">
        <w:rPr>
          <w:lang w:val="en-GB"/>
        </w:rPr>
        <w:t>An array of zero or more</w:t>
      </w:r>
      <w:r w:rsidR="006E5D7A" w:rsidRPr="00996FA9">
        <w:rPr>
          <w:lang w:val="en-GB"/>
        </w:rPr>
        <w:t xml:space="preserve"> bindings to information types that can be associated to this object type by means of an information association</w:t>
      </w:r>
      <w:r w:rsidR="008B7318" w:rsidRPr="00996FA9">
        <w:rPr>
          <w:lang w:val="en-GB"/>
        </w:rPr>
        <w:t>.</w:t>
      </w:r>
    </w:p>
    <w:p w14:paraId="45B50E93" w14:textId="77777777" w:rsidR="008B7318" w:rsidRPr="00996FA9" w:rsidRDefault="008B7318" w:rsidP="00CC3A1F">
      <w:pPr>
        <w:keepNext/>
        <w:keepLines/>
        <w:spacing w:before="0" w:after="120"/>
        <w:rPr>
          <w:b/>
          <w:u w:val="single"/>
          <w:lang w:val="en-GB"/>
        </w:rPr>
      </w:pPr>
      <w:r w:rsidRPr="00996FA9">
        <w:rPr>
          <w:b/>
          <w:u w:val="single"/>
          <w:lang w:val="en-GB"/>
        </w:rPr>
        <w:t>Remarks</w:t>
      </w:r>
      <w:r w:rsidR="00D05146" w:rsidRPr="00996FA9">
        <w:rPr>
          <w:b/>
          <w:u w:val="single"/>
          <w:lang w:val="en-GB"/>
        </w:rPr>
        <w:t>:</w:t>
      </w:r>
    </w:p>
    <w:p w14:paraId="4DFCE9D4" w14:textId="77777777" w:rsidR="008B7318" w:rsidRPr="00996FA9" w:rsidRDefault="008B7318" w:rsidP="00F1386E">
      <w:pPr>
        <w:spacing w:before="0" w:after="120"/>
        <w:rPr>
          <w:lang w:val="en-GB"/>
        </w:rPr>
      </w:pPr>
      <w:r w:rsidRPr="00996FA9">
        <w:rPr>
          <w:lang w:val="en-GB"/>
        </w:rPr>
        <w:t>Called from the host to create an</w:t>
      </w:r>
      <w:r w:rsidR="006E5D7A" w:rsidRPr="00996FA9">
        <w:rPr>
          <w:lang w:val="en-GB"/>
        </w:rPr>
        <w:t xml:space="preserve"> object type</w:t>
      </w:r>
      <w:r w:rsidRPr="00996FA9">
        <w:rPr>
          <w:lang w:val="en-GB"/>
        </w:rPr>
        <w:t>.</w:t>
      </w:r>
    </w:p>
    <w:p w14:paraId="7AA34E57" w14:textId="77777777" w:rsidR="008B7318" w:rsidRPr="00996FA9" w:rsidRDefault="008B7318" w:rsidP="00F1386E">
      <w:pPr>
        <w:spacing w:before="0" w:after="120"/>
        <w:rPr>
          <w:lang w:val="en-GB"/>
        </w:rPr>
      </w:pPr>
      <w:r w:rsidRPr="00996FA9">
        <w:rPr>
          <w:lang w:val="en-GB"/>
        </w:rPr>
        <w:t>It is not intended that the host manipulate the returned object; the object is intended to be passed from the host back to the scripting catalogue.</w:t>
      </w:r>
    </w:p>
    <w:p w14:paraId="5F046BAA" w14:textId="07F5B0BB" w:rsidR="00D05146" w:rsidRPr="00996FA9" w:rsidRDefault="00D05146" w:rsidP="003319AB">
      <w:pPr>
        <w:pStyle w:val="Heading4"/>
      </w:pPr>
      <w:proofErr w:type="spellStart"/>
      <w:r w:rsidRPr="00996FA9">
        <w:t>InformationType</w:t>
      </w:r>
      <w:proofErr w:type="spellEnd"/>
      <w:r w:rsidRPr="00996FA9">
        <w:t xml:space="preserve"> </w:t>
      </w:r>
      <w:proofErr w:type="spellStart"/>
      <w:r w:rsidRPr="00996FA9">
        <w:t>CreateInformationType</w:t>
      </w:r>
      <w:proofErr w:type="spellEnd"/>
      <w:r w:rsidRPr="00996FA9">
        <w:t>(</w:t>
      </w:r>
      <w:proofErr w:type="spellStart"/>
      <w:r w:rsidRPr="00996FA9">
        <w:t>ObjectType</w:t>
      </w:r>
      <w:proofErr w:type="spellEnd"/>
      <w:r w:rsidRPr="00996FA9">
        <w:t xml:space="preserve"> </w:t>
      </w:r>
      <w:proofErr w:type="spellStart"/>
      <w:r w:rsidRPr="00996FA9">
        <w:rPr>
          <w:i/>
        </w:rPr>
        <w:t>objectType</w:t>
      </w:r>
      <w:proofErr w:type="spellEnd"/>
      <w:r w:rsidRPr="00996FA9">
        <w:rPr>
          <w:i/>
        </w:rPr>
        <w:t>,</w:t>
      </w:r>
      <w:r w:rsidRPr="00996FA9">
        <w:t xml:space="preserve"> </w:t>
      </w:r>
      <w:r w:rsidR="003761BA">
        <w:t>string</w:t>
      </w:r>
      <w:r w:rsidR="003761BA" w:rsidRPr="00996FA9">
        <w:t xml:space="preserve"> </w:t>
      </w:r>
      <w:proofErr w:type="spellStart"/>
      <w:r w:rsidRPr="00996FA9">
        <w:rPr>
          <w:i/>
        </w:rPr>
        <w:t>superType</w:t>
      </w:r>
      <w:proofErr w:type="spellEnd"/>
      <w:r w:rsidRPr="00996FA9">
        <w:t xml:space="preserve">, </w:t>
      </w:r>
      <w:r w:rsidR="003761BA">
        <w:t>string</w:t>
      </w:r>
      <w:r w:rsidRPr="00996FA9">
        <w:t xml:space="preserve">[] </w:t>
      </w:r>
      <w:proofErr w:type="spellStart"/>
      <w:r w:rsidRPr="00996FA9">
        <w:rPr>
          <w:i/>
        </w:rPr>
        <w:t>subType</w:t>
      </w:r>
      <w:proofErr w:type="spellEnd"/>
      <w:r w:rsidRPr="00996FA9">
        <w:t>)</w:t>
      </w:r>
    </w:p>
    <w:p w14:paraId="47A34302" w14:textId="77777777" w:rsidR="006E5D7A" w:rsidRPr="00996FA9" w:rsidRDefault="006E5D7A" w:rsidP="00F1386E">
      <w:pPr>
        <w:spacing w:before="0" w:after="120"/>
        <w:rPr>
          <w:b/>
          <w:lang w:val="en-GB"/>
        </w:rPr>
      </w:pPr>
      <w:r w:rsidRPr="00996FA9">
        <w:rPr>
          <w:b/>
          <w:u w:val="single"/>
          <w:lang w:val="en-GB"/>
        </w:rPr>
        <w:t>Return Value</w:t>
      </w:r>
      <w:r w:rsidR="00D05146" w:rsidRPr="00996FA9">
        <w:rPr>
          <w:b/>
          <w:u w:val="single"/>
          <w:lang w:val="en-GB"/>
        </w:rPr>
        <w:t>:</w:t>
      </w:r>
    </w:p>
    <w:p w14:paraId="5D4E6CEE" w14:textId="77777777" w:rsidR="006E5D7A" w:rsidRPr="00996FA9" w:rsidRDefault="00EB4C13" w:rsidP="00F1386E">
      <w:pPr>
        <w:spacing w:before="0" w:after="120"/>
        <w:rPr>
          <w:i/>
          <w:lang w:val="en-GB"/>
        </w:rPr>
      </w:pPr>
      <w:proofErr w:type="spellStart"/>
      <w:r w:rsidRPr="00996FA9">
        <w:rPr>
          <w:i/>
          <w:lang w:val="en-GB"/>
        </w:rPr>
        <w:t>Information</w:t>
      </w:r>
      <w:r w:rsidR="006E5D7A" w:rsidRPr="00996FA9">
        <w:rPr>
          <w:i/>
          <w:lang w:val="en-GB"/>
        </w:rPr>
        <w:t>Type</w:t>
      </w:r>
      <w:proofErr w:type="spellEnd"/>
    </w:p>
    <w:p w14:paraId="24B5D20F" w14:textId="77777777" w:rsidR="006E5D7A" w:rsidRPr="00996FA9" w:rsidRDefault="006E5D7A" w:rsidP="00F1386E">
      <w:pPr>
        <w:spacing w:before="0" w:after="120"/>
        <w:ind w:left="720"/>
        <w:rPr>
          <w:lang w:val="en-GB"/>
        </w:rPr>
      </w:pPr>
      <w:r w:rsidRPr="00996FA9">
        <w:rPr>
          <w:lang w:val="en-GB"/>
        </w:rPr>
        <w:t xml:space="preserve">A Lua table containing an </w:t>
      </w:r>
      <w:r w:rsidR="00EB4C13" w:rsidRPr="00996FA9">
        <w:rPr>
          <w:lang w:val="en-GB"/>
        </w:rPr>
        <w:t>information</w:t>
      </w:r>
      <w:r w:rsidRPr="00996FA9">
        <w:rPr>
          <w:lang w:val="en-GB"/>
        </w:rPr>
        <w:t xml:space="preserve"> type </w:t>
      </w:r>
      <w:r w:rsidR="0065435D" w:rsidRPr="00996FA9">
        <w:rPr>
          <w:lang w:val="en-GB"/>
        </w:rPr>
        <w:t xml:space="preserve">corresponding </w:t>
      </w:r>
      <w:r w:rsidRPr="00996FA9">
        <w:rPr>
          <w:lang w:val="en-GB"/>
        </w:rPr>
        <w:t>to an S100_FC_</w:t>
      </w:r>
      <w:r w:rsidR="00EB4C13" w:rsidRPr="00996FA9">
        <w:rPr>
          <w:lang w:val="en-GB"/>
        </w:rPr>
        <w:t>Information</w:t>
      </w:r>
      <w:r w:rsidRPr="00996FA9">
        <w:rPr>
          <w:lang w:val="en-GB"/>
        </w:rPr>
        <w:t>Type.</w:t>
      </w:r>
    </w:p>
    <w:p w14:paraId="6E485CFE" w14:textId="77777777" w:rsidR="006E5D7A" w:rsidRPr="00996FA9" w:rsidRDefault="006E5D7A" w:rsidP="00F1386E">
      <w:pPr>
        <w:spacing w:before="0" w:after="120"/>
        <w:rPr>
          <w:b/>
          <w:u w:val="single"/>
          <w:lang w:val="en-GB"/>
        </w:rPr>
      </w:pPr>
      <w:r w:rsidRPr="00996FA9">
        <w:rPr>
          <w:b/>
          <w:u w:val="single"/>
          <w:lang w:val="en-GB"/>
        </w:rPr>
        <w:t>Parameters</w:t>
      </w:r>
      <w:r w:rsidR="00D05146" w:rsidRPr="00996FA9">
        <w:rPr>
          <w:b/>
          <w:u w:val="single"/>
          <w:lang w:val="en-GB"/>
        </w:rPr>
        <w:t>:</w:t>
      </w:r>
    </w:p>
    <w:p w14:paraId="69246A6A" w14:textId="77777777" w:rsidR="006E5D7A" w:rsidRPr="00996FA9" w:rsidRDefault="00391FA9" w:rsidP="00F1386E">
      <w:pPr>
        <w:spacing w:before="0" w:after="120"/>
        <w:rPr>
          <w:lang w:val="en-GB"/>
        </w:rPr>
      </w:pPr>
      <w:proofErr w:type="spellStart"/>
      <w:r w:rsidRPr="00DB5353">
        <w:rPr>
          <w:i/>
          <w:lang w:val="en-GB"/>
        </w:rPr>
        <w:t>objectType</w:t>
      </w:r>
      <w:proofErr w:type="spellEnd"/>
      <w:r w:rsidR="006E5D7A" w:rsidRPr="00996FA9">
        <w:rPr>
          <w:lang w:val="en-GB"/>
        </w:rPr>
        <w:t xml:space="preserve">: </w:t>
      </w:r>
      <w:proofErr w:type="spellStart"/>
      <w:r w:rsidRPr="00DB5353">
        <w:rPr>
          <w:lang w:val="en-GB"/>
        </w:rPr>
        <w:t>ObjectType</w:t>
      </w:r>
      <w:proofErr w:type="spellEnd"/>
      <w:r w:rsidRPr="00DB5353">
        <w:rPr>
          <w:lang w:val="en-GB"/>
        </w:rPr>
        <w:t xml:space="preserve"> </w:t>
      </w:r>
    </w:p>
    <w:p w14:paraId="3513654F" w14:textId="03C54245" w:rsidR="006E5D7A" w:rsidRPr="00996FA9" w:rsidRDefault="006E5D7A" w:rsidP="00F1386E">
      <w:pPr>
        <w:spacing w:before="0" w:after="120"/>
        <w:ind w:left="720"/>
        <w:rPr>
          <w:lang w:val="en-GB"/>
        </w:rPr>
      </w:pPr>
      <w:r w:rsidRPr="00996FA9">
        <w:rPr>
          <w:lang w:val="en-GB"/>
        </w:rPr>
        <w:t xml:space="preserve">Instance of a named type created by calling </w:t>
      </w:r>
      <w:proofErr w:type="spellStart"/>
      <w:r w:rsidR="00391FA9" w:rsidRPr="00996FA9">
        <w:rPr>
          <w:i/>
          <w:lang w:val="en-GB"/>
        </w:rPr>
        <w:t>CreateObjectType</w:t>
      </w:r>
      <w:proofErr w:type="spellEnd"/>
      <w:r w:rsidRPr="00996FA9">
        <w:rPr>
          <w:i/>
          <w:lang w:val="en-GB"/>
        </w:rPr>
        <w:t>()</w:t>
      </w:r>
      <w:r w:rsidRPr="00996FA9">
        <w:rPr>
          <w:lang w:val="en-GB"/>
        </w:rPr>
        <w:t>.</w:t>
      </w:r>
    </w:p>
    <w:p w14:paraId="44226AC1" w14:textId="418C13AE" w:rsidR="006E5D7A" w:rsidRPr="00996FA9" w:rsidRDefault="00EB4C13" w:rsidP="00F1386E">
      <w:pPr>
        <w:spacing w:before="0" w:after="120"/>
        <w:rPr>
          <w:lang w:val="en-GB"/>
        </w:rPr>
      </w:pPr>
      <w:proofErr w:type="spellStart"/>
      <w:r w:rsidRPr="00996FA9">
        <w:rPr>
          <w:i/>
          <w:lang w:val="en-GB"/>
        </w:rPr>
        <w:t>superType</w:t>
      </w:r>
      <w:proofErr w:type="spellEnd"/>
      <w:r w:rsidR="006E5D7A" w:rsidRPr="00996FA9">
        <w:rPr>
          <w:lang w:val="en-GB"/>
        </w:rPr>
        <w:t xml:space="preserve">: </w:t>
      </w:r>
      <w:r w:rsidR="003761BA">
        <w:rPr>
          <w:lang w:val="en-GB"/>
        </w:rPr>
        <w:t>string</w:t>
      </w:r>
    </w:p>
    <w:p w14:paraId="77664CE5" w14:textId="138C2798" w:rsidR="006E5D7A" w:rsidRPr="00996FA9" w:rsidRDefault="00FE5B9D" w:rsidP="00F1386E">
      <w:pPr>
        <w:spacing w:before="0" w:after="120"/>
        <w:ind w:left="720"/>
        <w:rPr>
          <w:lang w:val="en-GB"/>
        </w:rPr>
      </w:pPr>
      <w:r w:rsidRPr="00996FA9">
        <w:rPr>
          <w:lang w:val="en-GB"/>
        </w:rPr>
        <w:t xml:space="preserve">Optional. </w:t>
      </w:r>
      <w:r w:rsidR="00EB4C13" w:rsidRPr="00996FA9">
        <w:rPr>
          <w:lang w:val="en-GB"/>
        </w:rPr>
        <w:t xml:space="preserve">Indicates the </w:t>
      </w:r>
      <w:r w:rsidR="003761BA">
        <w:rPr>
          <w:lang w:val="en-GB"/>
        </w:rPr>
        <w:t xml:space="preserve">code of the </w:t>
      </w:r>
      <w:r w:rsidR="00EB4C13" w:rsidRPr="00996FA9">
        <w:rPr>
          <w:lang w:val="en-GB"/>
        </w:rPr>
        <w:t xml:space="preserve">information type from which </w:t>
      </w:r>
      <w:r w:rsidR="00D57DA4" w:rsidRPr="00996FA9">
        <w:rPr>
          <w:lang w:val="en-GB"/>
        </w:rPr>
        <w:t>this</w:t>
      </w:r>
      <w:r w:rsidR="00EB4C13" w:rsidRPr="00996FA9">
        <w:rPr>
          <w:lang w:val="en-GB"/>
        </w:rPr>
        <w:t xml:space="preserve"> type is derived</w:t>
      </w:r>
      <w:r w:rsidR="0051253F" w:rsidRPr="00996FA9">
        <w:rPr>
          <w:lang w:val="en-GB"/>
        </w:rPr>
        <w:t>.</w:t>
      </w:r>
      <w:r w:rsidR="00EB4C13" w:rsidRPr="00996FA9">
        <w:rPr>
          <w:lang w:val="en-GB"/>
        </w:rPr>
        <w:t xml:space="preserve"> </w:t>
      </w:r>
    </w:p>
    <w:p w14:paraId="2AA0E4C7" w14:textId="35DBC00C" w:rsidR="00EB4C13" w:rsidRPr="00996FA9" w:rsidRDefault="00386B3E" w:rsidP="00F1386E">
      <w:pPr>
        <w:spacing w:before="0" w:after="120"/>
        <w:rPr>
          <w:lang w:val="en-GB"/>
        </w:rPr>
      </w:pPr>
      <w:r w:rsidRPr="00996FA9">
        <w:rPr>
          <w:i/>
          <w:lang w:val="en-GB"/>
        </w:rPr>
        <w:t>s</w:t>
      </w:r>
      <w:r w:rsidR="00D05146" w:rsidRPr="00996FA9">
        <w:rPr>
          <w:i/>
          <w:lang w:val="en-GB"/>
        </w:rPr>
        <w:t>ubtype</w:t>
      </w:r>
      <w:r w:rsidR="00EB4C13" w:rsidRPr="00996FA9">
        <w:rPr>
          <w:lang w:val="en-GB"/>
        </w:rPr>
        <w:t xml:space="preserve">: </w:t>
      </w:r>
      <w:r w:rsidR="003761BA">
        <w:rPr>
          <w:lang w:val="en-GB"/>
        </w:rPr>
        <w:t>string</w:t>
      </w:r>
      <w:r w:rsidR="00EB4C13" w:rsidRPr="00996FA9">
        <w:rPr>
          <w:lang w:val="en-GB"/>
        </w:rPr>
        <w:t>[]</w:t>
      </w:r>
    </w:p>
    <w:p w14:paraId="79757C3C" w14:textId="4A634AED" w:rsidR="00EB4C13" w:rsidRPr="00996FA9" w:rsidRDefault="00FE5B9D" w:rsidP="00F1386E">
      <w:pPr>
        <w:spacing w:before="0" w:after="120"/>
        <w:ind w:left="720"/>
        <w:rPr>
          <w:lang w:val="en-GB"/>
        </w:rPr>
      </w:pPr>
      <w:r w:rsidRPr="00996FA9">
        <w:rPr>
          <w:lang w:val="en-GB"/>
        </w:rPr>
        <w:t>An array of zero or more</w:t>
      </w:r>
      <w:r w:rsidR="00EB4C13" w:rsidRPr="00996FA9">
        <w:rPr>
          <w:lang w:val="en-GB"/>
        </w:rPr>
        <w:t xml:space="preserve"> information type </w:t>
      </w:r>
      <w:r w:rsidR="003761BA">
        <w:rPr>
          <w:lang w:val="en-GB"/>
        </w:rPr>
        <w:t xml:space="preserve">codes </w:t>
      </w:r>
      <w:r w:rsidR="00EB4C13" w:rsidRPr="00996FA9">
        <w:rPr>
          <w:lang w:val="en-GB"/>
        </w:rPr>
        <w:t xml:space="preserve">which are derived from </w:t>
      </w:r>
      <w:r w:rsidR="00911CE0" w:rsidRPr="00996FA9">
        <w:rPr>
          <w:lang w:val="en-GB"/>
        </w:rPr>
        <w:t>this</w:t>
      </w:r>
      <w:r w:rsidR="00EB4C13" w:rsidRPr="00996FA9">
        <w:rPr>
          <w:lang w:val="en-GB"/>
        </w:rPr>
        <w:t xml:space="preserve"> type.</w:t>
      </w:r>
    </w:p>
    <w:p w14:paraId="2B2BF0C0" w14:textId="77777777" w:rsidR="006E5D7A" w:rsidRPr="00996FA9" w:rsidRDefault="006E5D7A" w:rsidP="00F1386E">
      <w:pPr>
        <w:spacing w:before="0" w:after="120"/>
        <w:rPr>
          <w:b/>
          <w:u w:val="single"/>
          <w:lang w:val="en-GB"/>
        </w:rPr>
      </w:pPr>
      <w:r w:rsidRPr="00996FA9">
        <w:rPr>
          <w:b/>
          <w:u w:val="single"/>
          <w:lang w:val="en-GB"/>
        </w:rPr>
        <w:t>Remarks</w:t>
      </w:r>
      <w:r w:rsidR="00D05146" w:rsidRPr="00996FA9">
        <w:rPr>
          <w:b/>
          <w:u w:val="single"/>
          <w:lang w:val="en-GB"/>
        </w:rPr>
        <w:t>:</w:t>
      </w:r>
    </w:p>
    <w:p w14:paraId="4FBFBF67" w14:textId="77777777" w:rsidR="006E5D7A" w:rsidRPr="00996FA9" w:rsidRDefault="006E5D7A" w:rsidP="00F1386E">
      <w:pPr>
        <w:spacing w:before="0" w:after="120"/>
        <w:rPr>
          <w:lang w:val="en-GB"/>
        </w:rPr>
      </w:pPr>
      <w:r w:rsidRPr="00996FA9">
        <w:rPr>
          <w:lang w:val="en-GB"/>
        </w:rPr>
        <w:t xml:space="preserve">Called from the host to create an </w:t>
      </w:r>
      <w:r w:rsidR="004E71C7" w:rsidRPr="00996FA9">
        <w:rPr>
          <w:lang w:val="en-GB"/>
        </w:rPr>
        <w:t>information</w:t>
      </w:r>
      <w:r w:rsidRPr="00996FA9">
        <w:rPr>
          <w:lang w:val="en-GB"/>
        </w:rPr>
        <w:t xml:space="preserve"> type.</w:t>
      </w:r>
    </w:p>
    <w:p w14:paraId="0A1EC177" w14:textId="77777777" w:rsidR="006E5D7A" w:rsidRPr="00996FA9" w:rsidRDefault="006E5D7A" w:rsidP="00F1386E">
      <w:pPr>
        <w:spacing w:before="0" w:after="120"/>
        <w:rPr>
          <w:lang w:val="en-GB"/>
        </w:rPr>
      </w:pPr>
      <w:r w:rsidRPr="00996FA9">
        <w:rPr>
          <w:lang w:val="en-GB"/>
        </w:rPr>
        <w:t>It is not intended that the host manipulate the returned object; the object is intended to be passed from the host back to the scripting catalogue.</w:t>
      </w:r>
    </w:p>
    <w:p w14:paraId="242B95C1" w14:textId="1341E1B8" w:rsidR="00D05146" w:rsidRPr="00996FA9" w:rsidRDefault="00D05146" w:rsidP="003319AB">
      <w:pPr>
        <w:pStyle w:val="Heading4"/>
      </w:pPr>
      <w:proofErr w:type="spellStart"/>
      <w:r w:rsidRPr="00996FA9">
        <w:lastRenderedPageBreak/>
        <w:t>FeatureType</w:t>
      </w:r>
      <w:proofErr w:type="spellEnd"/>
      <w:r w:rsidRPr="00996FA9">
        <w:t xml:space="preserve"> </w:t>
      </w:r>
      <w:proofErr w:type="spellStart"/>
      <w:r w:rsidRPr="00996FA9">
        <w:t>CreateFeatureType</w:t>
      </w:r>
      <w:proofErr w:type="spellEnd"/>
      <w:r w:rsidRPr="00996FA9">
        <w:t>(</w:t>
      </w:r>
      <w:proofErr w:type="spellStart"/>
      <w:r w:rsidRPr="00996FA9">
        <w:t>ObjectType</w:t>
      </w:r>
      <w:proofErr w:type="spellEnd"/>
      <w:r w:rsidRPr="00996FA9">
        <w:t xml:space="preserve"> </w:t>
      </w:r>
      <w:proofErr w:type="spellStart"/>
      <w:r w:rsidRPr="00996FA9">
        <w:rPr>
          <w:i/>
        </w:rPr>
        <w:t>objectType</w:t>
      </w:r>
      <w:proofErr w:type="spellEnd"/>
      <w:r w:rsidRPr="00996FA9">
        <w:rPr>
          <w:i/>
        </w:rPr>
        <w:t>,</w:t>
      </w:r>
      <w:r w:rsidRPr="00996FA9">
        <w:t xml:space="preserve"> string </w:t>
      </w:r>
      <w:proofErr w:type="spellStart"/>
      <w:r w:rsidRPr="00996FA9">
        <w:rPr>
          <w:i/>
        </w:rPr>
        <w:t>featureUseType</w:t>
      </w:r>
      <w:proofErr w:type="spellEnd"/>
      <w:r w:rsidRPr="00996FA9">
        <w:t xml:space="preserve">, string[] </w:t>
      </w:r>
      <w:proofErr w:type="spellStart"/>
      <w:r w:rsidRPr="00996FA9">
        <w:rPr>
          <w:i/>
        </w:rPr>
        <w:t>permittedPrimitives</w:t>
      </w:r>
      <w:proofErr w:type="spellEnd"/>
      <w:r w:rsidRPr="00996FA9">
        <w:t xml:space="preserve">, </w:t>
      </w:r>
      <w:proofErr w:type="spellStart"/>
      <w:r w:rsidRPr="00996FA9">
        <w:t>FeatureBinding</w:t>
      </w:r>
      <w:proofErr w:type="spellEnd"/>
      <w:r w:rsidRPr="00996FA9">
        <w:t xml:space="preserve">[] </w:t>
      </w:r>
      <w:proofErr w:type="spellStart"/>
      <w:r w:rsidRPr="00996FA9">
        <w:rPr>
          <w:i/>
        </w:rPr>
        <w:t>featureBindings</w:t>
      </w:r>
      <w:proofErr w:type="spellEnd"/>
      <w:r w:rsidRPr="00996FA9">
        <w:t xml:space="preserve">, </w:t>
      </w:r>
      <w:r w:rsidR="003761BA">
        <w:t>string</w:t>
      </w:r>
      <w:r w:rsidR="003761BA" w:rsidRPr="00996FA9">
        <w:t xml:space="preserve"> </w:t>
      </w:r>
      <w:proofErr w:type="spellStart"/>
      <w:r w:rsidRPr="00996FA9">
        <w:rPr>
          <w:i/>
        </w:rPr>
        <w:t>superType</w:t>
      </w:r>
      <w:proofErr w:type="spellEnd"/>
      <w:r w:rsidRPr="00996FA9">
        <w:t xml:space="preserve">, </w:t>
      </w:r>
      <w:r w:rsidR="003761BA">
        <w:t>string</w:t>
      </w:r>
      <w:r w:rsidRPr="00996FA9">
        <w:t xml:space="preserve">[] </w:t>
      </w:r>
      <w:proofErr w:type="spellStart"/>
      <w:r w:rsidRPr="00996FA9">
        <w:rPr>
          <w:i/>
        </w:rPr>
        <w:t>subType</w:t>
      </w:r>
      <w:proofErr w:type="spellEnd"/>
      <w:r w:rsidRPr="00996FA9">
        <w:t>)</w:t>
      </w:r>
    </w:p>
    <w:p w14:paraId="371CD246" w14:textId="77777777" w:rsidR="004E71C7" w:rsidRPr="00996FA9" w:rsidRDefault="004E71C7" w:rsidP="00F54935">
      <w:pPr>
        <w:spacing w:before="0" w:after="120"/>
        <w:rPr>
          <w:b/>
          <w:lang w:val="en-GB"/>
        </w:rPr>
      </w:pPr>
      <w:r w:rsidRPr="00996FA9">
        <w:rPr>
          <w:b/>
          <w:u w:val="single"/>
          <w:lang w:val="en-GB"/>
        </w:rPr>
        <w:t>Return Value</w:t>
      </w:r>
      <w:r w:rsidR="005E26BE" w:rsidRPr="00996FA9">
        <w:rPr>
          <w:b/>
          <w:u w:val="single"/>
          <w:lang w:val="en-GB"/>
        </w:rPr>
        <w:t>:</w:t>
      </w:r>
    </w:p>
    <w:p w14:paraId="67BB9401" w14:textId="77777777" w:rsidR="004E71C7" w:rsidRPr="00996FA9" w:rsidRDefault="009F180B" w:rsidP="00F54935">
      <w:pPr>
        <w:spacing w:before="0" w:after="120"/>
        <w:rPr>
          <w:i/>
          <w:lang w:val="en-GB"/>
        </w:rPr>
      </w:pPr>
      <w:proofErr w:type="spellStart"/>
      <w:r w:rsidRPr="00996FA9">
        <w:rPr>
          <w:i/>
          <w:lang w:val="en-GB"/>
        </w:rPr>
        <w:t>Feature</w:t>
      </w:r>
      <w:r w:rsidR="004E71C7" w:rsidRPr="00996FA9">
        <w:rPr>
          <w:i/>
          <w:lang w:val="en-GB"/>
        </w:rPr>
        <w:t>Type</w:t>
      </w:r>
      <w:proofErr w:type="spellEnd"/>
    </w:p>
    <w:p w14:paraId="2229DCA2" w14:textId="77777777" w:rsidR="004E71C7" w:rsidRPr="00996FA9" w:rsidRDefault="004E71C7" w:rsidP="00F54935">
      <w:pPr>
        <w:spacing w:before="0" w:after="120"/>
        <w:ind w:left="720"/>
        <w:rPr>
          <w:lang w:val="en-GB"/>
        </w:rPr>
      </w:pPr>
      <w:r w:rsidRPr="00996FA9">
        <w:rPr>
          <w:lang w:val="en-GB"/>
        </w:rPr>
        <w:t xml:space="preserve">A Lua table containing a </w:t>
      </w:r>
      <w:r w:rsidR="009F180B" w:rsidRPr="00996FA9">
        <w:rPr>
          <w:lang w:val="en-GB"/>
        </w:rPr>
        <w:t>feature</w:t>
      </w:r>
      <w:r w:rsidRPr="00996FA9">
        <w:rPr>
          <w:lang w:val="en-GB"/>
        </w:rPr>
        <w:t xml:space="preserve"> type </w:t>
      </w:r>
      <w:r w:rsidR="0065435D" w:rsidRPr="00996FA9">
        <w:rPr>
          <w:lang w:val="en-GB"/>
        </w:rPr>
        <w:t>corresponding</w:t>
      </w:r>
      <w:r w:rsidRPr="00996FA9">
        <w:rPr>
          <w:lang w:val="en-GB"/>
        </w:rPr>
        <w:t xml:space="preserve"> to an </w:t>
      </w:r>
      <w:r w:rsidRPr="00996FA9">
        <w:rPr>
          <w:i/>
          <w:lang w:val="en-GB"/>
        </w:rPr>
        <w:t>S100_FC_</w:t>
      </w:r>
      <w:r w:rsidR="009F180B" w:rsidRPr="00996FA9">
        <w:rPr>
          <w:i/>
          <w:lang w:val="en-GB"/>
        </w:rPr>
        <w:t>Feature</w:t>
      </w:r>
      <w:r w:rsidRPr="00996FA9">
        <w:rPr>
          <w:i/>
          <w:lang w:val="en-GB"/>
        </w:rPr>
        <w:t>Type</w:t>
      </w:r>
      <w:r w:rsidRPr="00996FA9">
        <w:rPr>
          <w:lang w:val="en-GB"/>
        </w:rPr>
        <w:t>.</w:t>
      </w:r>
    </w:p>
    <w:p w14:paraId="3B01E667" w14:textId="77777777" w:rsidR="004E71C7" w:rsidRPr="00996FA9" w:rsidRDefault="004E71C7" w:rsidP="00F54935">
      <w:pPr>
        <w:spacing w:before="0" w:after="120"/>
        <w:rPr>
          <w:b/>
          <w:u w:val="single"/>
          <w:lang w:val="en-GB"/>
        </w:rPr>
      </w:pPr>
      <w:r w:rsidRPr="00996FA9">
        <w:rPr>
          <w:b/>
          <w:u w:val="single"/>
          <w:lang w:val="en-GB"/>
        </w:rPr>
        <w:t>Parameters</w:t>
      </w:r>
      <w:r w:rsidR="005E26BE" w:rsidRPr="00996FA9">
        <w:rPr>
          <w:b/>
          <w:u w:val="single"/>
          <w:lang w:val="en-GB"/>
        </w:rPr>
        <w:t>:</w:t>
      </w:r>
    </w:p>
    <w:p w14:paraId="52F0D60F" w14:textId="77777777" w:rsidR="00391FA9" w:rsidRPr="00996FA9" w:rsidRDefault="00391FA9" w:rsidP="00F54935">
      <w:pPr>
        <w:spacing w:before="0" w:after="120"/>
        <w:rPr>
          <w:lang w:val="en-GB"/>
        </w:rPr>
      </w:pPr>
      <w:proofErr w:type="spellStart"/>
      <w:r w:rsidRPr="00DB5353">
        <w:rPr>
          <w:i/>
          <w:lang w:val="en-GB"/>
        </w:rPr>
        <w:t>objectType</w:t>
      </w:r>
      <w:proofErr w:type="spellEnd"/>
      <w:r w:rsidRPr="00996FA9">
        <w:rPr>
          <w:lang w:val="en-GB"/>
        </w:rPr>
        <w:t xml:space="preserve">: </w:t>
      </w:r>
      <w:proofErr w:type="spellStart"/>
      <w:r w:rsidRPr="00DB5353">
        <w:rPr>
          <w:lang w:val="en-GB"/>
        </w:rPr>
        <w:t>ObjectType</w:t>
      </w:r>
      <w:proofErr w:type="spellEnd"/>
      <w:r w:rsidRPr="00DB5353">
        <w:rPr>
          <w:lang w:val="en-GB"/>
        </w:rPr>
        <w:t xml:space="preserve"> </w:t>
      </w:r>
    </w:p>
    <w:p w14:paraId="7C50D2B7" w14:textId="2AD76C95" w:rsidR="00391FA9" w:rsidRPr="00996FA9" w:rsidRDefault="00391FA9" w:rsidP="00F54935">
      <w:pPr>
        <w:spacing w:before="0" w:after="120"/>
        <w:ind w:left="720"/>
        <w:rPr>
          <w:lang w:val="en-GB"/>
        </w:rPr>
      </w:pPr>
      <w:r w:rsidRPr="00996FA9">
        <w:rPr>
          <w:lang w:val="en-GB"/>
        </w:rPr>
        <w:t xml:space="preserve">Instance of a named type created by calling </w:t>
      </w:r>
      <w:proofErr w:type="spellStart"/>
      <w:r w:rsidRPr="00996FA9">
        <w:rPr>
          <w:i/>
          <w:lang w:val="en-GB"/>
        </w:rPr>
        <w:t>CreateObjectType</w:t>
      </w:r>
      <w:proofErr w:type="spellEnd"/>
      <w:r w:rsidRPr="00996FA9">
        <w:rPr>
          <w:i/>
          <w:lang w:val="en-GB"/>
        </w:rPr>
        <w:t>()</w:t>
      </w:r>
      <w:r w:rsidRPr="00996FA9">
        <w:rPr>
          <w:lang w:val="en-GB"/>
        </w:rPr>
        <w:t>.</w:t>
      </w:r>
    </w:p>
    <w:p w14:paraId="43B0AB72" w14:textId="77777777" w:rsidR="00FE5B9D" w:rsidRPr="00996FA9" w:rsidRDefault="00FE5B9D" w:rsidP="00F54935">
      <w:pPr>
        <w:spacing w:before="0" w:after="120"/>
        <w:rPr>
          <w:lang w:val="en-GB"/>
        </w:rPr>
      </w:pPr>
      <w:proofErr w:type="spellStart"/>
      <w:r w:rsidRPr="00996FA9">
        <w:rPr>
          <w:i/>
          <w:lang w:val="en-GB"/>
        </w:rPr>
        <w:t>featureUseType</w:t>
      </w:r>
      <w:proofErr w:type="spellEnd"/>
      <w:r w:rsidRPr="00996FA9">
        <w:rPr>
          <w:lang w:val="en-GB"/>
        </w:rPr>
        <w:t xml:space="preserve">: </w:t>
      </w:r>
      <w:r w:rsidR="0042339F" w:rsidRPr="00996FA9">
        <w:rPr>
          <w:lang w:val="en-GB"/>
        </w:rPr>
        <w:t>string</w:t>
      </w:r>
    </w:p>
    <w:p w14:paraId="6BADFCB8" w14:textId="77777777" w:rsidR="00FE5B9D" w:rsidRPr="00996FA9" w:rsidRDefault="00BF5022" w:rsidP="00F54935">
      <w:pPr>
        <w:spacing w:before="0" w:after="120"/>
        <w:ind w:left="720"/>
        <w:rPr>
          <w:lang w:val="en-GB"/>
        </w:rPr>
      </w:pPr>
      <w:r w:rsidRPr="00996FA9">
        <w:rPr>
          <w:lang w:val="en-GB"/>
        </w:rPr>
        <w:t xml:space="preserve">A </w:t>
      </w:r>
      <w:r w:rsidRPr="00996FA9">
        <w:rPr>
          <w:i/>
          <w:lang w:val="en-GB"/>
        </w:rPr>
        <w:t>S100_CD_FeatureUseType:Name</w:t>
      </w:r>
      <w:r w:rsidR="00FE5B9D" w:rsidRPr="00996FA9">
        <w:rPr>
          <w:lang w:val="en-GB"/>
        </w:rPr>
        <w:t>.</w:t>
      </w:r>
    </w:p>
    <w:p w14:paraId="0CC5038D" w14:textId="77777777" w:rsidR="00FE5B9D" w:rsidRPr="00996FA9" w:rsidRDefault="00FE5B9D" w:rsidP="00F54935">
      <w:pPr>
        <w:spacing w:before="0" w:after="120"/>
        <w:rPr>
          <w:lang w:val="en-GB"/>
        </w:rPr>
      </w:pPr>
      <w:proofErr w:type="spellStart"/>
      <w:r w:rsidRPr="00996FA9">
        <w:rPr>
          <w:i/>
          <w:lang w:val="en-GB"/>
        </w:rPr>
        <w:t>permittedPrimitives</w:t>
      </w:r>
      <w:proofErr w:type="spellEnd"/>
      <w:r w:rsidRPr="00996FA9">
        <w:rPr>
          <w:lang w:val="en-GB"/>
        </w:rPr>
        <w:t xml:space="preserve">: </w:t>
      </w:r>
      <w:r w:rsidR="001A4F9A" w:rsidRPr="00996FA9">
        <w:rPr>
          <w:lang w:val="en-GB"/>
        </w:rPr>
        <w:t>string</w:t>
      </w:r>
      <w:r w:rsidRPr="00996FA9">
        <w:rPr>
          <w:lang w:val="en-GB"/>
        </w:rPr>
        <w:t>[]</w:t>
      </w:r>
    </w:p>
    <w:p w14:paraId="7D25F07E" w14:textId="77777777" w:rsidR="00FE5B9D" w:rsidRPr="00996FA9" w:rsidRDefault="00FE5B9D" w:rsidP="00F54935">
      <w:pPr>
        <w:spacing w:before="0" w:after="120"/>
        <w:ind w:left="720"/>
        <w:rPr>
          <w:lang w:val="en-GB"/>
        </w:rPr>
      </w:pPr>
      <w:r w:rsidRPr="00996FA9">
        <w:rPr>
          <w:lang w:val="en-GB"/>
        </w:rPr>
        <w:t xml:space="preserve">An array </w:t>
      </w:r>
      <w:r w:rsidR="001A4F9A" w:rsidRPr="00996FA9">
        <w:rPr>
          <w:lang w:val="en-GB"/>
        </w:rPr>
        <w:t xml:space="preserve">specifying </w:t>
      </w:r>
      <w:r w:rsidRPr="00996FA9">
        <w:rPr>
          <w:lang w:val="en-GB"/>
        </w:rPr>
        <w:t xml:space="preserve">zero or more </w:t>
      </w:r>
      <w:r w:rsidR="001A4F9A" w:rsidRPr="00996FA9">
        <w:rPr>
          <w:lang w:val="en-GB"/>
        </w:rPr>
        <w:t xml:space="preserve">allowed </w:t>
      </w:r>
      <w:r w:rsidRPr="00996FA9">
        <w:rPr>
          <w:lang w:val="en-GB"/>
        </w:rPr>
        <w:t>spatial primitive</w:t>
      </w:r>
      <w:r w:rsidR="00516F5F" w:rsidRPr="00996FA9">
        <w:rPr>
          <w:lang w:val="en-GB"/>
        </w:rPr>
        <w:t xml:space="preserve"> types</w:t>
      </w:r>
      <w:r w:rsidRPr="00996FA9">
        <w:rPr>
          <w:lang w:val="en-GB"/>
        </w:rPr>
        <w:t xml:space="preserve"> for </w:t>
      </w:r>
      <w:r w:rsidR="00516F5F" w:rsidRPr="00996FA9">
        <w:rPr>
          <w:lang w:val="en-GB"/>
        </w:rPr>
        <w:t xml:space="preserve">the </w:t>
      </w:r>
      <w:r w:rsidRPr="00996FA9">
        <w:rPr>
          <w:lang w:val="en-GB"/>
        </w:rPr>
        <w:t>feature type.</w:t>
      </w:r>
      <w:r w:rsidR="004D0F14" w:rsidRPr="00996FA9">
        <w:rPr>
          <w:lang w:val="en-GB"/>
        </w:rPr>
        <w:t xml:space="preserve">  Each </w:t>
      </w:r>
      <w:r w:rsidR="00516F5F" w:rsidRPr="00996FA9">
        <w:rPr>
          <w:lang w:val="en-GB"/>
        </w:rPr>
        <w:t xml:space="preserve">entry </w:t>
      </w:r>
      <w:r w:rsidR="004D0F14" w:rsidRPr="00996FA9">
        <w:rPr>
          <w:lang w:val="en-GB"/>
        </w:rPr>
        <w:t xml:space="preserve">is </w:t>
      </w:r>
      <w:r w:rsidR="00BF5022" w:rsidRPr="00996FA9">
        <w:rPr>
          <w:lang w:val="en-GB"/>
        </w:rPr>
        <w:t xml:space="preserve">a </w:t>
      </w:r>
      <w:r w:rsidR="004D0F14" w:rsidRPr="00996FA9">
        <w:rPr>
          <w:i/>
          <w:lang w:val="en-GB"/>
        </w:rPr>
        <w:t>S100_FC_SpatialPrimitiveType</w:t>
      </w:r>
      <w:r w:rsidR="00BF5022" w:rsidRPr="00996FA9">
        <w:rPr>
          <w:i/>
          <w:lang w:val="en-GB"/>
        </w:rPr>
        <w:t>:Name</w:t>
      </w:r>
      <w:r w:rsidR="004D0F14" w:rsidRPr="00996FA9">
        <w:rPr>
          <w:lang w:val="en-GB"/>
        </w:rPr>
        <w:t>.</w:t>
      </w:r>
    </w:p>
    <w:p w14:paraId="3387FB6C" w14:textId="77777777" w:rsidR="00FE5B9D" w:rsidRPr="00996FA9" w:rsidRDefault="00FE5B9D" w:rsidP="00F54935">
      <w:pPr>
        <w:spacing w:before="0" w:after="120"/>
        <w:rPr>
          <w:lang w:val="en-GB"/>
        </w:rPr>
      </w:pPr>
      <w:proofErr w:type="spellStart"/>
      <w:r w:rsidRPr="00996FA9">
        <w:rPr>
          <w:i/>
          <w:lang w:val="en-GB"/>
        </w:rPr>
        <w:t>featureBindings</w:t>
      </w:r>
      <w:proofErr w:type="spellEnd"/>
      <w:r w:rsidRPr="00996FA9">
        <w:rPr>
          <w:lang w:val="en-GB"/>
        </w:rPr>
        <w:t xml:space="preserve">: </w:t>
      </w:r>
      <w:proofErr w:type="spellStart"/>
      <w:r w:rsidRPr="00996FA9">
        <w:rPr>
          <w:lang w:val="en-GB"/>
        </w:rPr>
        <w:t>FeatureBinding</w:t>
      </w:r>
      <w:proofErr w:type="spellEnd"/>
      <w:r w:rsidRPr="00996FA9">
        <w:rPr>
          <w:lang w:val="en-GB"/>
        </w:rPr>
        <w:t>[]</w:t>
      </w:r>
    </w:p>
    <w:p w14:paraId="02C53C93" w14:textId="77777777" w:rsidR="00FE5B9D" w:rsidRPr="00996FA9" w:rsidRDefault="00FE5B9D" w:rsidP="00F54935">
      <w:pPr>
        <w:spacing w:before="0" w:after="120"/>
        <w:ind w:left="720"/>
        <w:rPr>
          <w:lang w:val="en-GB"/>
        </w:rPr>
      </w:pPr>
      <w:r w:rsidRPr="00996FA9">
        <w:rPr>
          <w:lang w:val="en-GB"/>
        </w:rPr>
        <w:t>An array of zero or more bindings to feature types that can be related to this feature type by means of a feature association.</w:t>
      </w:r>
    </w:p>
    <w:p w14:paraId="63B17AD0" w14:textId="256D5417" w:rsidR="00FE5B9D" w:rsidRPr="00996FA9" w:rsidRDefault="00FE5B9D" w:rsidP="00F54935">
      <w:pPr>
        <w:spacing w:before="0" w:after="120"/>
        <w:rPr>
          <w:lang w:val="en-GB"/>
        </w:rPr>
      </w:pPr>
      <w:proofErr w:type="spellStart"/>
      <w:r w:rsidRPr="00996FA9">
        <w:rPr>
          <w:i/>
          <w:lang w:val="en-GB"/>
        </w:rPr>
        <w:t>superType</w:t>
      </w:r>
      <w:proofErr w:type="spellEnd"/>
      <w:r w:rsidRPr="00996FA9">
        <w:rPr>
          <w:lang w:val="en-GB"/>
        </w:rPr>
        <w:t xml:space="preserve">: </w:t>
      </w:r>
      <w:r w:rsidR="003761BA">
        <w:rPr>
          <w:lang w:val="en-GB"/>
        </w:rPr>
        <w:t>string</w:t>
      </w:r>
      <w:r w:rsidR="003761BA" w:rsidRPr="00996FA9">
        <w:rPr>
          <w:lang w:val="en-GB"/>
        </w:rPr>
        <w:t xml:space="preserve"> </w:t>
      </w:r>
    </w:p>
    <w:p w14:paraId="2AC16C3C" w14:textId="3F6B4908" w:rsidR="00FE5B9D" w:rsidRPr="00996FA9" w:rsidRDefault="00FE5B9D" w:rsidP="00F54935">
      <w:pPr>
        <w:spacing w:before="0" w:after="120"/>
        <w:ind w:left="720"/>
        <w:rPr>
          <w:lang w:val="en-GB"/>
        </w:rPr>
      </w:pPr>
      <w:r w:rsidRPr="00996FA9">
        <w:rPr>
          <w:lang w:val="en-GB"/>
        </w:rPr>
        <w:t xml:space="preserve">Optional.  Indicates the </w:t>
      </w:r>
      <w:r w:rsidR="003761BA">
        <w:rPr>
          <w:lang w:val="en-GB"/>
        </w:rPr>
        <w:t xml:space="preserve">code of the </w:t>
      </w:r>
      <w:r w:rsidR="002A683C" w:rsidRPr="00996FA9">
        <w:rPr>
          <w:lang w:val="en-GB"/>
        </w:rPr>
        <w:t>feature</w:t>
      </w:r>
      <w:r w:rsidRPr="00996FA9">
        <w:rPr>
          <w:lang w:val="en-GB"/>
        </w:rPr>
        <w:t xml:space="preserve"> type from which </w:t>
      </w:r>
      <w:r w:rsidR="0078285C" w:rsidRPr="00996FA9">
        <w:rPr>
          <w:lang w:val="en-GB"/>
        </w:rPr>
        <w:t>this</w:t>
      </w:r>
      <w:r w:rsidRPr="00996FA9">
        <w:rPr>
          <w:lang w:val="en-GB"/>
        </w:rPr>
        <w:t xml:space="preserve"> type is derived. The sub-type will inherit all properties from its super-type: Name, definition and code will usually be </w:t>
      </w:r>
      <w:r w:rsidRPr="00996FA9">
        <w:rPr>
          <w:rFonts w:cs="Arial"/>
          <w:lang w:val="en-GB"/>
        </w:rPr>
        <w:t>overridden</w:t>
      </w:r>
      <w:r w:rsidRPr="00996FA9">
        <w:rPr>
          <w:lang w:val="en-GB"/>
        </w:rPr>
        <w:t xml:space="preserve"> by the sub-type, although new properties may be added to the sub-type.</w:t>
      </w:r>
    </w:p>
    <w:p w14:paraId="59620F24" w14:textId="6E3FC687" w:rsidR="004E71C7" w:rsidRPr="00996FA9" w:rsidRDefault="004E71C7" w:rsidP="00F54935">
      <w:pPr>
        <w:spacing w:before="0" w:after="120"/>
        <w:rPr>
          <w:lang w:val="en-GB"/>
        </w:rPr>
      </w:pPr>
      <w:proofErr w:type="spellStart"/>
      <w:r w:rsidRPr="00996FA9">
        <w:rPr>
          <w:i/>
          <w:lang w:val="en-GB"/>
        </w:rPr>
        <w:t>subType</w:t>
      </w:r>
      <w:proofErr w:type="spellEnd"/>
      <w:r w:rsidRPr="00996FA9">
        <w:rPr>
          <w:lang w:val="en-GB"/>
        </w:rPr>
        <w:t xml:space="preserve">: </w:t>
      </w:r>
      <w:r w:rsidR="003761BA">
        <w:rPr>
          <w:lang w:val="en-GB"/>
        </w:rPr>
        <w:t>string</w:t>
      </w:r>
      <w:r w:rsidRPr="00996FA9">
        <w:rPr>
          <w:lang w:val="en-GB"/>
        </w:rPr>
        <w:t>[]</w:t>
      </w:r>
    </w:p>
    <w:p w14:paraId="21EBADA6" w14:textId="0C14C1B8" w:rsidR="004E71C7" w:rsidRPr="00996FA9" w:rsidRDefault="00FE5B9D" w:rsidP="00F54935">
      <w:pPr>
        <w:spacing w:before="0" w:after="120"/>
        <w:ind w:left="720"/>
        <w:rPr>
          <w:lang w:val="en-GB"/>
        </w:rPr>
      </w:pPr>
      <w:r w:rsidRPr="00996FA9">
        <w:rPr>
          <w:lang w:val="en-GB"/>
        </w:rPr>
        <w:t>An array of zero or more</w:t>
      </w:r>
      <w:r w:rsidR="004E71C7" w:rsidRPr="00996FA9">
        <w:rPr>
          <w:lang w:val="en-GB"/>
        </w:rPr>
        <w:t xml:space="preserve"> </w:t>
      </w:r>
      <w:r w:rsidR="00847874" w:rsidRPr="00996FA9">
        <w:rPr>
          <w:lang w:val="en-GB"/>
        </w:rPr>
        <w:t>feature</w:t>
      </w:r>
      <w:r w:rsidR="004E71C7" w:rsidRPr="00996FA9">
        <w:rPr>
          <w:lang w:val="en-GB"/>
        </w:rPr>
        <w:t xml:space="preserve"> type</w:t>
      </w:r>
      <w:r w:rsidR="00BC6BF5">
        <w:rPr>
          <w:lang w:val="en-GB"/>
        </w:rPr>
        <w:t xml:space="preserve"> code</w:t>
      </w:r>
      <w:r w:rsidR="004E71C7" w:rsidRPr="00996FA9">
        <w:rPr>
          <w:lang w:val="en-GB"/>
        </w:rPr>
        <w:t xml:space="preserve">s which are derived from </w:t>
      </w:r>
      <w:r w:rsidR="0078285C" w:rsidRPr="00996FA9">
        <w:rPr>
          <w:lang w:val="en-GB"/>
        </w:rPr>
        <w:t>this</w:t>
      </w:r>
      <w:r w:rsidR="004E71C7" w:rsidRPr="00996FA9">
        <w:rPr>
          <w:lang w:val="en-GB"/>
        </w:rPr>
        <w:t xml:space="preserve"> type.</w:t>
      </w:r>
    </w:p>
    <w:p w14:paraId="69717D6A" w14:textId="77777777" w:rsidR="004E71C7" w:rsidRPr="00996FA9" w:rsidRDefault="004E71C7" w:rsidP="00F54935">
      <w:pPr>
        <w:spacing w:before="0" w:after="120"/>
        <w:rPr>
          <w:b/>
          <w:u w:val="single"/>
          <w:lang w:val="en-GB"/>
        </w:rPr>
      </w:pPr>
      <w:r w:rsidRPr="00996FA9">
        <w:rPr>
          <w:b/>
          <w:u w:val="single"/>
          <w:lang w:val="en-GB"/>
        </w:rPr>
        <w:t>Remarks</w:t>
      </w:r>
      <w:r w:rsidR="005E26BE" w:rsidRPr="00996FA9">
        <w:rPr>
          <w:b/>
          <w:u w:val="single"/>
          <w:lang w:val="en-GB"/>
        </w:rPr>
        <w:t>:</w:t>
      </w:r>
    </w:p>
    <w:p w14:paraId="41E5299E" w14:textId="77777777" w:rsidR="004E71C7" w:rsidRPr="00996FA9" w:rsidRDefault="004E71C7" w:rsidP="00F54935">
      <w:pPr>
        <w:spacing w:before="0" w:after="120"/>
        <w:rPr>
          <w:lang w:val="en-GB"/>
        </w:rPr>
      </w:pPr>
      <w:r w:rsidRPr="00996FA9">
        <w:rPr>
          <w:lang w:val="en-GB"/>
        </w:rPr>
        <w:t>Called from the host to create a</w:t>
      </w:r>
      <w:r w:rsidR="00A40F10" w:rsidRPr="00996FA9">
        <w:rPr>
          <w:lang w:val="en-GB"/>
        </w:rPr>
        <w:t xml:space="preserve"> feature </w:t>
      </w:r>
      <w:r w:rsidRPr="00996FA9">
        <w:rPr>
          <w:lang w:val="en-GB"/>
        </w:rPr>
        <w:t>type.</w:t>
      </w:r>
    </w:p>
    <w:p w14:paraId="0F7A71A3" w14:textId="77777777" w:rsidR="004E71C7" w:rsidRPr="00996FA9" w:rsidRDefault="004E71C7" w:rsidP="00F54935">
      <w:pPr>
        <w:spacing w:before="0" w:after="120"/>
        <w:rPr>
          <w:lang w:val="en-GB"/>
        </w:rPr>
      </w:pPr>
      <w:r w:rsidRPr="00996FA9">
        <w:rPr>
          <w:lang w:val="en-GB"/>
        </w:rPr>
        <w:t>It is not intended that the host manipulate the returned object; the object is intended to be passed from the host back to the scripting catalogue.</w:t>
      </w:r>
    </w:p>
    <w:p w14:paraId="552D59E5" w14:textId="40769250" w:rsidR="005E26BE" w:rsidRPr="00996FA9" w:rsidRDefault="005E26BE" w:rsidP="003319AB">
      <w:pPr>
        <w:pStyle w:val="Heading4"/>
      </w:pPr>
      <w:proofErr w:type="spellStart"/>
      <w:r w:rsidRPr="00996FA9">
        <w:t>InformationAssociation</w:t>
      </w:r>
      <w:proofErr w:type="spellEnd"/>
      <w:r w:rsidRPr="00996FA9">
        <w:t xml:space="preserve"> </w:t>
      </w:r>
      <w:proofErr w:type="spellStart"/>
      <w:r w:rsidRPr="00996FA9">
        <w:t>CreateInformationAssociation</w:t>
      </w:r>
      <w:proofErr w:type="spellEnd"/>
      <w:r w:rsidRPr="00996FA9">
        <w:t>(</w:t>
      </w:r>
      <w:proofErr w:type="spellStart"/>
      <w:r w:rsidRPr="00996FA9">
        <w:t>NamedType</w:t>
      </w:r>
      <w:proofErr w:type="spellEnd"/>
      <w:r w:rsidRPr="00996FA9">
        <w:t xml:space="preserve"> </w:t>
      </w:r>
      <w:proofErr w:type="spellStart"/>
      <w:r w:rsidRPr="00996FA9">
        <w:rPr>
          <w:i/>
        </w:rPr>
        <w:t>namedType</w:t>
      </w:r>
      <w:proofErr w:type="spellEnd"/>
      <w:r w:rsidRPr="00996FA9">
        <w:rPr>
          <w:i/>
        </w:rPr>
        <w:t>,</w:t>
      </w:r>
      <w:r w:rsidRPr="00996FA9">
        <w:t xml:space="preserve"> Role[] </w:t>
      </w:r>
      <w:r w:rsidRPr="00996FA9">
        <w:rPr>
          <w:i/>
        </w:rPr>
        <w:t>roles</w:t>
      </w:r>
      <w:r w:rsidRPr="00996FA9">
        <w:t xml:space="preserve">, </w:t>
      </w:r>
      <w:r w:rsidR="00BC6BF5">
        <w:t>string</w:t>
      </w:r>
      <w:r w:rsidR="00BC6BF5" w:rsidRPr="00996FA9">
        <w:t xml:space="preserve"> </w:t>
      </w:r>
      <w:proofErr w:type="spellStart"/>
      <w:r w:rsidRPr="00996FA9">
        <w:rPr>
          <w:i/>
        </w:rPr>
        <w:t>superType</w:t>
      </w:r>
      <w:proofErr w:type="spellEnd"/>
      <w:r w:rsidRPr="00996FA9">
        <w:t xml:space="preserve">, </w:t>
      </w:r>
      <w:r w:rsidR="00BC6BF5">
        <w:t>string</w:t>
      </w:r>
      <w:r w:rsidRPr="00996FA9">
        <w:t xml:space="preserve">[] </w:t>
      </w:r>
      <w:proofErr w:type="spellStart"/>
      <w:r w:rsidRPr="00996FA9">
        <w:rPr>
          <w:i/>
        </w:rPr>
        <w:t>subType</w:t>
      </w:r>
      <w:proofErr w:type="spellEnd"/>
      <w:r w:rsidRPr="00996FA9">
        <w:t>)</w:t>
      </w:r>
    </w:p>
    <w:p w14:paraId="47DE8F64" w14:textId="77777777" w:rsidR="00C97E7D" w:rsidRPr="00996FA9" w:rsidRDefault="00C97E7D" w:rsidP="00F54935">
      <w:pPr>
        <w:spacing w:before="0" w:after="120"/>
        <w:rPr>
          <w:b/>
          <w:lang w:val="en-GB"/>
        </w:rPr>
      </w:pPr>
      <w:r w:rsidRPr="00996FA9">
        <w:rPr>
          <w:b/>
          <w:u w:val="single"/>
          <w:lang w:val="en-GB"/>
        </w:rPr>
        <w:t>Return Value</w:t>
      </w:r>
      <w:r w:rsidR="005E26BE" w:rsidRPr="00996FA9">
        <w:rPr>
          <w:b/>
          <w:u w:val="single"/>
          <w:lang w:val="en-GB"/>
        </w:rPr>
        <w:t>:</w:t>
      </w:r>
    </w:p>
    <w:p w14:paraId="402FCA11" w14:textId="77777777" w:rsidR="00C97E7D" w:rsidRPr="00996FA9" w:rsidRDefault="00C76232" w:rsidP="00F54935">
      <w:pPr>
        <w:spacing w:before="0" w:after="120"/>
        <w:rPr>
          <w:i/>
          <w:lang w:val="en-GB"/>
        </w:rPr>
      </w:pPr>
      <w:proofErr w:type="spellStart"/>
      <w:r w:rsidRPr="00996FA9">
        <w:rPr>
          <w:i/>
          <w:lang w:val="en-GB"/>
        </w:rPr>
        <w:t>InformationAssociation</w:t>
      </w:r>
      <w:proofErr w:type="spellEnd"/>
    </w:p>
    <w:p w14:paraId="0467C6BF" w14:textId="77777777" w:rsidR="00C97E7D" w:rsidRPr="00996FA9" w:rsidRDefault="00C97E7D" w:rsidP="00F54935">
      <w:pPr>
        <w:spacing w:before="0" w:after="120"/>
        <w:ind w:left="720"/>
        <w:rPr>
          <w:lang w:val="en-GB"/>
        </w:rPr>
      </w:pPr>
      <w:r w:rsidRPr="00996FA9">
        <w:rPr>
          <w:lang w:val="en-GB"/>
        </w:rPr>
        <w:t>A Lua table containing a</w:t>
      </w:r>
      <w:r w:rsidR="00E1267F" w:rsidRPr="00996FA9">
        <w:rPr>
          <w:lang w:val="en-GB"/>
        </w:rPr>
        <w:t>n</w:t>
      </w:r>
      <w:r w:rsidRPr="00996FA9">
        <w:rPr>
          <w:lang w:val="en-GB"/>
        </w:rPr>
        <w:t xml:space="preserve"> </w:t>
      </w:r>
      <w:r w:rsidR="00E1267F" w:rsidRPr="00996FA9">
        <w:rPr>
          <w:lang w:val="en-GB"/>
        </w:rPr>
        <w:t>information association</w:t>
      </w:r>
      <w:r w:rsidRPr="00996FA9">
        <w:rPr>
          <w:lang w:val="en-GB"/>
        </w:rPr>
        <w:t xml:space="preserve"> corresponding to an S100_FC_</w:t>
      </w:r>
      <w:r w:rsidR="00C76232" w:rsidRPr="00996FA9">
        <w:rPr>
          <w:lang w:val="en-GB"/>
        </w:rPr>
        <w:t>InformationAssociation</w:t>
      </w:r>
      <w:r w:rsidRPr="00996FA9">
        <w:rPr>
          <w:lang w:val="en-GB"/>
        </w:rPr>
        <w:t>.</w:t>
      </w:r>
    </w:p>
    <w:p w14:paraId="1C403553" w14:textId="77777777" w:rsidR="00C97E7D" w:rsidRPr="00996FA9" w:rsidRDefault="00C97E7D" w:rsidP="00F54935">
      <w:pPr>
        <w:spacing w:before="0" w:after="120"/>
        <w:rPr>
          <w:b/>
          <w:u w:val="single"/>
          <w:lang w:val="en-GB"/>
        </w:rPr>
      </w:pPr>
      <w:r w:rsidRPr="00996FA9">
        <w:rPr>
          <w:b/>
          <w:u w:val="single"/>
          <w:lang w:val="en-GB"/>
        </w:rPr>
        <w:t>Parameters</w:t>
      </w:r>
      <w:r w:rsidR="005E26BE" w:rsidRPr="00996FA9">
        <w:rPr>
          <w:b/>
          <w:u w:val="single"/>
          <w:lang w:val="en-GB"/>
        </w:rPr>
        <w:t>:</w:t>
      </w:r>
    </w:p>
    <w:p w14:paraId="664A83DF" w14:textId="77777777" w:rsidR="00C97E7D" w:rsidRPr="00996FA9" w:rsidRDefault="00C97E7D" w:rsidP="00F54935">
      <w:pPr>
        <w:spacing w:before="0" w:after="120"/>
        <w:rPr>
          <w:lang w:val="en-GB"/>
        </w:rPr>
      </w:pPr>
      <w:proofErr w:type="spellStart"/>
      <w:r w:rsidRPr="00996FA9">
        <w:rPr>
          <w:i/>
          <w:lang w:val="en-GB"/>
        </w:rPr>
        <w:t>namedType</w:t>
      </w:r>
      <w:proofErr w:type="spellEnd"/>
      <w:r w:rsidRPr="00996FA9">
        <w:rPr>
          <w:lang w:val="en-GB"/>
        </w:rPr>
        <w:t xml:space="preserve">: </w:t>
      </w:r>
      <w:proofErr w:type="spellStart"/>
      <w:r w:rsidRPr="00996FA9">
        <w:rPr>
          <w:lang w:val="en-GB"/>
        </w:rPr>
        <w:t>NamedType</w:t>
      </w:r>
      <w:proofErr w:type="spellEnd"/>
    </w:p>
    <w:p w14:paraId="53B1F03B" w14:textId="26EBCF56" w:rsidR="00C97E7D" w:rsidRPr="00996FA9" w:rsidRDefault="00C97E7D" w:rsidP="00F54935">
      <w:pPr>
        <w:spacing w:before="0" w:after="120"/>
        <w:ind w:left="720"/>
        <w:rPr>
          <w:lang w:val="en-GB"/>
        </w:rPr>
      </w:pPr>
      <w:r w:rsidRPr="00996FA9">
        <w:rPr>
          <w:lang w:val="en-GB"/>
        </w:rPr>
        <w:t xml:space="preserve">Instance of a named type created by calling </w:t>
      </w:r>
      <w:proofErr w:type="spellStart"/>
      <w:r w:rsidRPr="00996FA9">
        <w:rPr>
          <w:i/>
          <w:lang w:val="en-GB"/>
        </w:rPr>
        <w:t>CreateNamedType</w:t>
      </w:r>
      <w:proofErr w:type="spellEnd"/>
      <w:r w:rsidRPr="00996FA9">
        <w:rPr>
          <w:i/>
          <w:lang w:val="en-GB"/>
        </w:rPr>
        <w:t>()</w:t>
      </w:r>
      <w:r w:rsidRPr="00996FA9">
        <w:rPr>
          <w:lang w:val="en-GB"/>
        </w:rPr>
        <w:t>.</w:t>
      </w:r>
    </w:p>
    <w:p w14:paraId="6C59E8B0" w14:textId="77777777" w:rsidR="00C97E7D" w:rsidRPr="00996FA9" w:rsidRDefault="00A40F10" w:rsidP="00F54935">
      <w:pPr>
        <w:spacing w:before="0" w:after="120"/>
        <w:rPr>
          <w:lang w:val="en-GB"/>
        </w:rPr>
      </w:pPr>
      <w:r w:rsidRPr="00996FA9">
        <w:rPr>
          <w:i/>
          <w:lang w:val="en-GB"/>
        </w:rPr>
        <w:t>roles</w:t>
      </w:r>
      <w:r w:rsidR="00C97E7D" w:rsidRPr="00996FA9">
        <w:rPr>
          <w:lang w:val="en-GB"/>
        </w:rPr>
        <w:t xml:space="preserve">: </w:t>
      </w:r>
      <w:r w:rsidRPr="00996FA9">
        <w:rPr>
          <w:lang w:val="en-GB"/>
        </w:rPr>
        <w:t>Role[]</w:t>
      </w:r>
    </w:p>
    <w:p w14:paraId="50409F4C" w14:textId="77777777" w:rsidR="00C97E7D" w:rsidRPr="00996FA9" w:rsidRDefault="00A40F10" w:rsidP="00F54935">
      <w:pPr>
        <w:spacing w:before="0" w:after="120"/>
        <w:ind w:left="720"/>
        <w:rPr>
          <w:lang w:val="en-GB"/>
        </w:rPr>
      </w:pPr>
      <w:r w:rsidRPr="00996FA9">
        <w:rPr>
          <w:lang w:val="en-GB"/>
        </w:rPr>
        <w:t>An array of zero to two roles of the association</w:t>
      </w:r>
      <w:r w:rsidR="00C97E7D" w:rsidRPr="00996FA9">
        <w:rPr>
          <w:lang w:val="en-GB"/>
        </w:rPr>
        <w:t>.</w:t>
      </w:r>
    </w:p>
    <w:p w14:paraId="5A2C0E16" w14:textId="59D850AF" w:rsidR="00C97E7D" w:rsidRPr="00996FA9" w:rsidRDefault="00C97E7D" w:rsidP="00F54935">
      <w:pPr>
        <w:spacing w:before="0" w:after="120"/>
        <w:rPr>
          <w:lang w:val="en-GB"/>
        </w:rPr>
      </w:pPr>
      <w:proofErr w:type="spellStart"/>
      <w:r w:rsidRPr="00996FA9">
        <w:rPr>
          <w:i/>
          <w:lang w:val="en-GB"/>
        </w:rPr>
        <w:t>superType</w:t>
      </w:r>
      <w:proofErr w:type="spellEnd"/>
      <w:r w:rsidRPr="00996FA9">
        <w:rPr>
          <w:lang w:val="en-GB"/>
        </w:rPr>
        <w:t xml:space="preserve">: </w:t>
      </w:r>
      <w:r w:rsidR="00BC6BF5">
        <w:rPr>
          <w:lang w:val="en-GB"/>
        </w:rPr>
        <w:t>string</w:t>
      </w:r>
      <w:r w:rsidR="00BC6BF5" w:rsidRPr="00996FA9">
        <w:rPr>
          <w:lang w:val="en-GB"/>
        </w:rPr>
        <w:t xml:space="preserve"> </w:t>
      </w:r>
    </w:p>
    <w:p w14:paraId="672535E9" w14:textId="34490494" w:rsidR="00C97E7D" w:rsidRPr="00996FA9" w:rsidRDefault="00C97E7D" w:rsidP="00F54935">
      <w:pPr>
        <w:spacing w:before="0" w:after="120"/>
        <w:ind w:left="720"/>
        <w:rPr>
          <w:lang w:val="en-GB"/>
        </w:rPr>
      </w:pPr>
      <w:r w:rsidRPr="00996FA9">
        <w:rPr>
          <w:lang w:val="en-GB"/>
        </w:rPr>
        <w:t xml:space="preserve">Optional.  </w:t>
      </w:r>
      <w:r w:rsidR="00A40F10" w:rsidRPr="00996FA9">
        <w:rPr>
          <w:lang w:val="en-GB"/>
        </w:rPr>
        <w:t xml:space="preserve">Indicates the </w:t>
      </w:r>
      <w:r w:rsidR="00BC6BF5">
        <w:rPr>
          <w:lang w:val="en-GB"/>
        </w:rPr>
        <w:t xml:space="preserve">code of the </w:t>
      </w:r>
      <w:r w:rsidR="00A40F10" w:rsidRPr="00996FA9">
        <w:rPr>
          <w:lang w:val="en-GB"/>
        </w:rPr>
        <w:t xml:space="preserve">information association from which </w:t>
      </w:r>
      <w:r w:rsidR="00ED520F" w:rsidRPr="00996FA9">
        <w:rPr>
          <w:lang w:val="en-GB"/>
        </w:rPr>
        <w:t>this</w:t>
      </w:r>
      <w:r w:rsidR="00A40F10" w:rsidRPr="00996FA9">
        <w:rPr>
          <w:lang w:val="en-GB"/>
        </w:rPr>
        <w:t xml:space="preserve"> association is derived.</w:t>
      </w:r>
    </w:p>
    <w:p w14:paraId="19921645" w14:textId="5A9C3159" w:rsidR="00C97E7D" w:rsidRPr="00996FA9" w:rsidRDefault="00C97E7D" w:rsidP="00F54935">
      <w:pPr>
        <w:spacing w:before="0" w:after="120"/>
        <w:rPr>
          <w:lang w:val="en-GB"/>
        </w:rPr>
      </w:pPr>
      <w:proofErr w:type="spellStart"/>
      <w:r w:rsidRPr="00996FA9">
        <w:rPr>
          <w:i/>
          <w:lang w:val="en-GB"/>
        </w:rPr>
        <w:t>subType</w:t>
      </w:r>
      <w:proofErr w:type="spellEnd"/>
      <w:r w:rsidRPr="00996FA9">
        <w:rPr>
          <w:lang w:val="en-GB"/>
        </w:rPr>
        <w:t xml:space="preserve">: </w:t>
      </w:r>
      <w:r w:rsidR="00BC6BF5">
        <w:rPr>
          <w:lang w:val="en-GB"/>
        </w:rPr>
        <w:t>string</w:t>
      </w:r>
      <w:r w:rsidRPr="00996FA9">
        <w:rPr>
          <w:lang w:val="en-GB"/>
        </w:rPr>
        <w:t>[]</w:t>
      </w:r>
    </w:p>
    <w:p w14:paraId="146D1AC1" w14:textId="18B63B8D" w:rsidR="00C97E7D" w:rsidRPr="00996FA9" w:rsidRDefault="00C97E7D" w:rsidP="00F54935">
      <w:pPr>
        <w:spacing w:before="0" w:after="120"/>
        <w:ind w:left="720"/>
        <w:rPr>
          <w:lang w:val="en-GB"/>
        </w:rPr>
      </w:pPr>
      <w:r w:rsidRPr="00996FA9">
        <w:rPr>
          <w:lang w:val="en-GB"/>
        </w:rPr>
        <w:lastRenderedPageBreak/>
        <w:t xml:space="preserve">An array of zero or more </w:t>
      </w:r>
      <w:r w:rsidR="00A40F10" w:rsidRPr="00996FA9">
        <w:rPr>
          <w:lang w:val="en-GB"/>
        </w:rPr>
        <w:t>information association</w:t>
      </w:r>
      <w:r w:rsidR="00BC6BF5">
        <w:rPr>
          <w:lang w:val="en-GB"/>
        </w:rPr>
        <w:t xml:space="preserve"> code</w:t>
      </w:r>
      <w:r w:rsidR="00A40F10" w:rsidRPr="00996FA9">
        <w:rPr>
          <w:lang w:val="en-GB"/>
        </w:rPr>
        <w:t xml:space="preserve">s which are derived from </w:t>
      </w:r>
      <w:r w:rsidR="002B02C6" w:rsidRPr="00996FA9">
        <w:rPr>
          <w:lang w:val="en-GB"/>
        </w:rPr>
        <w:t>this</w:t>
      </w:r>
      <w:r w:rsidR="00A40F10" w:rsidRPr="00996FA9">
        <w:rPr>
          <w:lang w:val="en-GB"/>
        </w:rPr>
        <w:t xml:space="preserve"> association</w:t>
      </w:r>
      <w:r w:rsidRPr="00996FA9">
        <w:rPr>
          <w:lang w:val="en-GB"/>
        </w:rPr>
        <w:t>.</w:t>
      </w:r>
    </w:p>
    <w:p w14:paraId="38A80EBE" w14:textId="77777777" w:rsidR="00C97E7D" w:rsidRPr="00996FA9" w:rsidRDefault="00C97E7D" w:rsidP="00F54935">
      <w:pPr>
        <w:spacing w:before="0" w:after="120"/>
        <w:rPr>
          <w:b/>
          <w:u w:val="single"/>
          <w:lang w:val="en-GB"/>
        </w:rPr>
      </w:pPr>
      <w:r w:rsidRPr="00996FA9">
        <w:rPr>
          <w:b/>
          <w:u w:val="single"/>
          <w:lang w:val="en-GB"/>
        </w:rPr>
        <w:t>Remarks</w:t>
      </w:r>
      <w:r w:rsidR="005E26BE" w:rsidRPr="00996FA9">
        <w:rPr>
          <w:b/>
          <w:u w:val="single"/>
          <w:lang w:val="en-GB"/>
        </w:rPr>
        <w:t>:</w:t>
      </w:r>
    </w:p>
    <w:p w14:paraId="224A6472" w14:textId="77777777" w:rsidR="00C97E7D" w:rsidRPr="00996FA9" w:rsidRDefault="00C97E7D" w:rsidP="00F54935">
      <w:pPr>
        <w:spacing w:before="0" w:after="120"/>
        <w:rPr>
          <w:lang w:val="en-GB"/>
        </w:rPr>
      </w:pPr>
      <w:r w:rsidRPr="00996FA9">
        <w:rPr>
          <w:lang w:val="en-GB"/>
        </w:rPr>
        <w:t xml:space="preserve">Called from the host to create an information </w:t>
      </w:r>
      <w:r w:rsidR="00A40F10" w:rsidRPr="00996FA9">
        <w:rPr>
          <w:lang w:val="en-GB"/>
        </w:rPr>
        <w:t>association</w:t>
      </w:r>
      <w:r w:rsidRPr="00996FA9">
        <w:rPr>
          <w:lang w:val="en-GB"/>
        </w:rPr>
        <w:t>.</w:t>
      </w:r>
    </w:p>
    <w:p w14:paraId="1AFC1F97" w14:textId="77777777" w:rsidR="00C97E7D" w:rsidRPr="00996FA9" w:rsidRDefault="00C97E7D" w:rsidP="00F54935">
      <w:pPr>
        <w:spacing w:before="0" w:after="120"/>
        <w:rPr>
          <w:lang w:val="en-GB"/>
        </w:rPr>
      </w:pPr>
      <w:r w:rsidRPr="00996FA9">
        <w:rPr>
          <w:lang w:val="en-GB"/>
        </w:rPr>
        <w:t>It is not intended that the host manipulate the returned object; the object is intended to be passed from the host back to the scripting catalogue.</w:t>
      </w:r>
    </w:p>
    <w:p w14:paraId="2B1E73F4" w14:textId="5DD08CC3" w:rsidR="005E26BE" w:rsidRPr="00996FA9" w:rsidRDefault="005E26BE" w:rsidP="003319AB">
      <w:pPr>
        <w:pStyle w:val="Heading4"/>
      </w:pPr>
      <w:proofErr w:type="spellStart"/>
      <w:r w:rsidRPr="00996FA9">
        <w:t>FeatureAssociation</w:t>
      </w:r>
      <w:proofErr w:type="spellEnd"/>
      <w:r w:rsidRPr="00996FA9">
        <w:t xml:space="preserve"> </w:t>
      </w:r>
      <w:proofErr w:type="spellStart"/>
      <w:r w:rsidRPr="00996FA9">
        <w:t>CreateFeatureAssociation</w:t>
      </w:r>
      <w:proofErr w:type="spellEnd"/>
      <w:r w:rsidRPr="00996FA9">
        <w:t>(</w:t>
      </w:r>
      <w:proofErr w:type="spellStart"/>
      <w:r w:rsidRPr="00996FA9">
        <w:t>NamedType</w:t>
      </w:r>
      <w:proofErr w:type="spellEnd"/>
      <w:r w:rsidRPr="00996FA9">
        <w:t xml:space="preserve"> </w:t>
      </w:r>
      <w:proofErr w:type="spellStart"/>
      <w:r w:rsidRPr="00996FA9">
        <w:rPr>
          <w:i/>
        </w:rPr>
        <w:t>namedType</w:t>
      </w:r>
      <w:proofErr w:type="spellEnd"/>
      <w:r w:rsidRPr="00996FA9">
        <w:rPr>
          <w:i/>
        </w:rPr>
        <w:t>,</w:t>
      </w:r>
      <w:r w:rsidRPr="00996FA9">
        <w:t xml:space="preserve"> Role[] </w:t>
      </w:r>
      <w:r w:rsidRPr="00996FA9">
        <w:rPr>
          <w:i/>
        </w:rPr>
        <w:t>roles</w:t>
      </w:r>
      <w:r w:rsidRPr="00996FA9">
        <w:t xml:space="preserve">, </w:t>
      </w:r>
      <w:r w:rsidR="00BC6BF5">
        <w:t>string</w:t>
      </w:r>
      <w:r w:rsidR="00BC6BF5" w:rsidRPr="00996FA9">
        <w:t xml:space="preserve"> </w:t>
      </w:r>
      <w:proofErr w:type="spellStart"/>
      <w:r w:rsidRPr="00996FA9">
        <w:rPr>
          <w:i/>
        </w:rPr>
        <w:t>superType</w:t>
      </w:r>
      <w:proofErr w:type="spellEnd"/>
      <w:r w:rsidRPr="00996FA9">
        <w:t xml:space="preserve">, </w:t>
      </w:r>
      <w:r w:rsidR="00BC6BF5">
        <w:t>string</w:t>
      </w:r>
      <w:r w:rsidRPr="00996FA9">
        <w:t xml:space="preserve">[] </w:t>
      </w:r>
      <w:proofErr w:type="spellStart"/>
      <w:r w:rsidRPr="00996FA9">
        <w:rPr>
          <w:i/>
        </w:rPr>
        <w:t>subType</w:t>
      </w:r>
      <w:proofErr w:type="spellEnd"/>
      <w:r w:rsidRPr="00996FA9">
        <w:t>)</w:t>
      </w:r>
    </w:p>
    <w:p w14:paraId="4A53335A" w14:textId="77777777" w:rsidR="00A40F10" w:rsidRPr="00996FA9" w:rsidRDefault="00A40F10" w:rsidP="008E258C">
      <w:pPr>
        <w:spacing w:before="0" w:after="120"/>
        <w:rPr>
          <w:b/>
          <w:lang w:val="en-GB"/>
        </w:rPr>
      </w:pPr>
      <w:r w:rsidRPr="00996FA9">
        <w:rPr>
          <w:b/>
          <w:u w:val="single"/>
          <w:lang w:val="en-GB"/>
        </w:rPr>
        <w:t>Return Value</w:t>
      </w:r>
      <w:r w:rsidR="005E26BE" w:rsidRPr="00996FA9">
        <w:rPr>
          <w:b/>
          <w:u w:val="single"/>
          <w:lang w:val="en-GB"/>
        </w:rPr>
        <w:t>:</w:t>
      </w:r>
    </w:p>
    <w:p w14:paraId="74E5EA1F" w14:textId="77777777" w:rsidR="00A40F10" w:rsidRPr="00996FA9" w:rsidRDefault="00A40F10" w:rsidP="008E258C">
      <w:pPr>
        <w:spacing w:before="0" w:after="120"/>
        <w:rPr>
          <w:i/>
          <w:lang w:val="en-GB"/>
        </w:rPr>
      </w:pPr>
      <w:proofErr w:type="spellStart"/>
      <w:r w:rsidRPr="00996FA9">
        <w:rPr>
          <w:i/>
          <w:lang w:val="en-GB"/>
        </w:rPr>
        <w:t>FeatureAssociation</w:t>
      </w:r>
      <w:proofErr w:type="spellEnd"/>
    </w:p>
    <w:p w14:paraId="33538CB7" w14:textId="77777777" w:rsidR="00A40F10" w:rsidRPr="00996FA9" w:rsidRDefault="00A40F10" w:rsidP="008E258C">
      <w:pPr>
        <w:spacing w:before="0" w:after="120"/>
        <w:ind w:left="720"/>
        <w:rPr>
          <w:lang w:val="en-GB"/>
        </w:rPr>
      </w:pPr>
      <w:r w:rsidRPr="00996FA9">
        <w:rPr>
          <w:lang w:val="en-GB"/>
        </w:rPr>
        <w:t xml:space="preserve">A Lua table containing a feature </w:t>
      </w:r>
      <w:r w:rsidR="002B4253" w:rsidRPr="00996FA9">
        <w:rPr>
          <w:lang w:val="en-GB"/>
        </w:rPr>
        <w:t>association</w:t>
      </w:r>
      <w:r w:rsidRPr="00996FA9">
        <w:rPr>
          <w:lang w:val="en-GB"/>
        </w:rPr>
        <w:t xml:space="preserve"> corresponding to an S100_FC_FeatureAssociation.</w:t>
      </w:r>
    </w:p>
    <w:p w14:paraId="274A2039" w14:textId="77777777" w:rsidR="00A40F10" w:rsidRPr="00996FA9" w:rsidRDefault="00A40F10" w:rsidP="008E258C">
      <w:pPr>
        <w:spacing w:before="0" w:after="120"/>
        <w:rPr>
          <w:b/>
          <w:u w:val="single"/>
          <w:lang w:val="en-GB"/>
        </w:rPr>
      </w:pPr>
      <w:r w:rsidRPr="00996FA9">
        <w:rPr>
          <w:b/>
          <w:u w:val="single"/>
          <w:lang w:val="en-GB"/>
        </w:rPr>
        <w:t>Parameters</w:t>
      </w:r>
      <w:r w:rsidR="005E26BE" w:rsidRPr="00996FA9">
        <w:rPr>
          <w:b/>
          <w:u w:val="single"/>
          <w:lang w:val="en-GB"/>
        </w:rPr>
        <w:t>:</w:t>
      </w:r>
    </w:p>
    <w:p w14:paraId="61C2F915" w14:textId="77777777" w:rsidR="00A40F10" w:rsidRPr="00996FA9" w:rsidRDefault="00A40F10" w:rsidP="008E258C">
      <w:pPr>
        <w:spacing w:before="0" w:after="120"/>
        <w:rPr>
          <w:lang w:val="en-GB"/>
        </w:rPr>
      </w:pPr>
      <w:proofErr w:type="spellStart"/>
      <w:r w:rsidRPr="00996FA9">
        <w:rPr>
          <w:i/>
          <w:lang w:val="en-GB"/>
        </w:rPr>
        <w:t>namedType</w:t>
      </w:r>
      <w:proofErr w:type="spellEnd"/>
      <w:r w:rsidRPr="00996FA9">
        <w:rPr>
          <w:lang w:val="en-GB"/>
        </w:rPr>
        <w:t xml:space="preserve">: </w:t>
      </w:r>
      <w:proofErr w:type="spellStart"/>
      <w:r w:rsidRPr="00996FA9">
        <w:rPr>
          <w:lang w:val="en-GB"/>
        </w:rPr>
        <w:t>NamedType</w:t>
      </w:r>
      <w:proofErr w:type="spellEnd"/>
    </w:p>
    <w:p w14:paraId="0FDA7452" w14:textId="30106ECD" w:rsidR="00A40F10" w:rsidRPr="00996FA9" w:rsidRDefault="00A40F10" w:rsidP="008E258C">
      <w:pPr>
        <w:spacing w:before="0" w:after="120"/>
        <w:ind w:left="720"/>
        <w:rPr>
          <w:lang w:val="en-GB"/>
        </w:rPr>
      </w:pPr>
      <w:r w:rsidRPr="00996FA9">
        <w:rPr>
          <w:lang w:val="en-GB"/>
        </w:rPr>
        <w:t xml:space="preserve">Instance of a named type created by calling </w:t>
      </w:r>
      <w:proofErr w:type="spellStart"/>
      <w:r w:rsidRPr="00996FA9">
        <w:rPr>
          <w:i/>
          <w:lang w:val="en-GB"/>
        </w:rPr>
        <w:t>CreateNamedType</w:t>
      </w:r>
      <w:proofErr w:type="spellEnd"/>
      <w:r w:rsidRPr="00996FA9">
        <w:rPr>
          <w:i/>
          <w:lang w:val="en-GB"/>
        </w:rPr>
        <w:t>()</w:t>
      </w:r>
      <w:r w:rsidRPr="00996FA9">
        <w:rPr>
          <w:lang w:val="en-GB"/>
        </w:rPr>
        <w:t>.</w:t>
      </w:r>
    </w:p>
    <w:p w14:paraId="4AAD3186" w14:textId="77777777" w:rsidR="00A40F10" w:rsidRPr="00996FA9" w:rsidRDefault="00A40F10" w:rsidP="008E258C">
      <w:pPr>
        <w:spacing w:before="0" w:after="120"/>
        <w:rPr>
          <w:lang w:val="en-GB"/>
        </w:rPr>
      </w:pPr>
      <w:r w:rsidRPr="00996FA9">
        <w:rPr>
          <w:i/>
          <w:lang w:val="en-GB"/>
        </w:rPr>
        <w:t>roles</w:t>
      </w:r>
      <w:r w:rsidRPr="00996FA9">
        <w:rPr>
          <w:lang w:val="en-GB"/>
        </w:rPr>
        <w:t>: Role[]</w:t>
      </w:r>
    </w:p>
    <w:p w14:paraId="7151C34F" w14:textId="77777777" w:rsidR="00A40F10" w:rsidRPr="00996FA9" w:rsidRDefault="00A40F10" w:rsidP="008E258C">
      <w:pPr>
        <w:spacing w:before="0" w:after="120"/>
        <w:ind w:left="720"/>
        <w:rPr>
          <w:lang w:val="en-GB"/>
        </w:rPr>
      </w:pPr>
      <w:r w:rsidRPr="00996FA9">
        <w:rPr>
          <w:lang w:val="en-GB"/>
        </w:rPr>
        <w:t>An array of zero to two roles of the association.</w:t>
      </w:r>
    </w:p>
    <w:p w14:paraId="68BEA189" w14:textId="01777EE0" w:rsidR="00A40F10" w:rsidRPr="00996FA9" w:rsidRDefault="00A40F10" w:rsidP="008E258C">
      <w:pPr>
        <w:spacing w:before="0" w:after="120"/>
        <w:rPr>
          <w:lang w:val="en-GB"/>
        </w:rPr>
      </w:pPr>
      <w:proofErr w:type="spellStart"/>
      <w:r w:rsidRPr="00996FA9">
        <w:rPr>
          <w:i/>
          <w:lang w:val="en-GB"/>
        </w:rPr>
        <w:t>superType</w:t>
      </w:r>
      <w:proofErr w:type="spellEnd"/>
      <w:r w:rsidRPr="00996FA9">
        <w:rPr>
          <w:lang w:val="en-GB"/>
        </w:rPr>
        <w:t xml:space="preserve">: </w:t>
      </w:r>
      <w:r w:rsidR="00BC6BF5" w:rsidRPr="00DB5353">
        <w:rPr>
          <w:lang w:val="en-GB"/>
        </w:rPr>
        <w:t>string</w:t>
      </w:r>
    </w:p>
    <w:p w14:paraId="7447FE13" w14:textId="41A93EDA" w:rsidR="00A40F10" w:rsidRPr="00996FA9" w:rsidRDefault="00A40F10" w:rsidP="008E258C">
      <w:pPr>
        <w:spacing w:before="0" w:after="120"/>
        <w:ind w:left="720"/>
        <w:rPr>
          <w:lang w:val="en-GB"/>
        </w:rPr>
      </w:pPr>
      <w:r w:rsidRPr="00996FA9">
        <w:rPr>
          <w:lang w:val="en-GB"/>
        </w:rPr>
        <w:t xml:space="preserve">Optional.  Indicates the </w:t>
      </w:r>
      <w:r w:rsidR="00BC6BF5">
        <w:rPr>
          <w:lang w:val="en-GB"/>
        </w:rPr>
        <w:t xml:space="preserve">code of the </w:t>
      </w:r>
      <w:r w:rsidRPr="00996FA9">
        <w:rPr>
          <w:lang w:val="en-GB"/>
        </w:rPr>
        <w:t xml:space="preserve">feature association from which </w:t>
      </w:r>
      <w:r w:rsidR="003D72AE" w:rsidRPr="00996FA9">
        <w:rPr>
          <w:lang w:val="en-GB"/>
        </w:rPr>
        <w:t>this</w:t>
      </w:r>
      <w:r w:rsidRPr="00996FA9">
        <w:rPr>
          <w:lang w:val="en-GB"/>
        </w:rPr>
        <w:t xml:space="preserve"> association is derived.</w:t>
      </w:r>
    </w:p>
    <w:p w14:paraId="08EB2208" w14:textId="604B0707" w:rsidR="00A40F10" w:rsidRPr="00996FA9" w:rsidRDefault="00A40F10" w:rsidP="008E258C">
      <w:pPr>
        <w:spacing w:before="0" w:after="120"/>
        <w:rPr>
          <w:lang w:val="en-GB"/>
        </w:rPr>
      </w:pPr>
      <w:proofErr w:type="spellStart"/>
      <w:r w:rsidRPr="00996FA9">
        <w:rPr>
          <w:i/>
          <w:lang w:val="en-GB"/>
        </w:rPr>
        <w:t>subType</w:t>
      </w:r>
      <w:proofErr w:type="spellEnd"/>
      <w:r w:rsidRPr="00996FA9">
        <w:rPr>
          <w:lang w:val="en-GB"/>
        </w:rPr>
        <w:t xml:space="preserve">: </w:t>
      </w:r>
      <w:r w:rsidR="00BC6BF5" w:rsidRPr="00DB5353">
        <w:rPr>
          <w:lang w:val="en-GB"/>
        </w:rPr>
        <w:t>string</w:t>
      </w:r>
      <w:r w:rsidR="006A443D" w:rsidRPr="00DB5353">
        <w:rPr>
          <w:lang w:val="en-GB"/>
        </w:rPr>
        <w:t>[]</w:t>
      </w:r>
    </w:p>
    <w:p w14:paraId="3F853B96" w14:textId="60013AC9" w:rsidR="00A40F10" w:rsidRPr="00996FA9" w:rsidRDefault="00A40F10" w:rsidP="008E258C">
      <w:pPr>
        <w:spacing w:before="0" w:after="120"/>
        <w:ind w:left="720"/>
        <w:rPr>
          <w:lang w:val="en-GB"/>
        </w:rPr>
      </w:pPr>
      <w:r w:rsidRPr="00996FA9">
        <w:rPr>
          <w:lang w:val="en-GB"/>
        </w:rPr>
        <w:t>An array of zero or more feature association</w:t>
      </w:r>
      <w:r w:rsidR="00BC6BF5">
        <w:rPr>
          <w:lang w:val="en-GB"/>
        </w:rPr>
        <w:t xml:space="preserve"> code</w:t>
      </w:r>
      <w:r w:rsidRPr="00996FA9">
        <w:rPr>
          <w:lang w:val="en-GB"/>
        </w:rPr>
        <w:t xml:space="preserve">s which are derived from </w:t>
      </w:r>
      <w:r w:rsidR="00E5442F" w:rsidRPr="00996FA9">
        <w:rPr>
          <w:lang w:val="en-GB"/>
        </w:rPr>
        <w:t>this</w:t>
      </w:r>
      <w:r w:rsidRPr="00996FA9">
        <w:rPr>
          <w:lang w:val="en-GB"/>
        </w:rPr>
        <w:t xml:space="preserve"> association.</w:t>
      </w:r>
    </w:p>
    <w:p w14:paraId="754BC98C" w14:textId="77777777" w:rsidR="00A40F10" w:rsidRPr="00996FA9" w:rsidRDefault="00A40F10" w:rsidP="00F64696">
      <w:pPr>
        <w:keepNext/>
        <w:keepLines/>
        <w:spacing w:before="0" w:after="120"/>
        <w:rPr>
          <w:b/>
          <w:u w:val="single"/>
          <w:lang w:val="en-GB"/>
        </w:rPr>
      </w:pPr>
      <w:r w:rsidRPr="00996FA9">
        <w:rPr>
          <w:b/>
          <w:u w:val="single"/>
          <w:lang w:val="en-GB"/>
        </w:rPr>
        <w:t>Remarks</w:t>
      </w:r>
      <w:r w:rsidR="00B11D1C" w:rsidRPr="00996FA9">
        <w:rPr>
          <w:b/>
          <w:u w:val="single"/>
          <w:lang w:val="en-GB"/>
        </w:rPr>
        <w:t>:</w:t>
      </w:r>
    </w:p>
    <w:p w14:paraId="777FFAD0" w14:textId="77777777" w:rsidR="00A40F10" w:rsidRPr="00996FA9" w:rsidRDefault="00A40F10" w:rsidP="008E258C">
      <w:pPr>
        <w:spacing w:before="0" w:after="120"/>
        <w:rPr>
          <w:lang w:val="en-GB"/>
        </w:rPr>
      </w:pPr>
      <w:r w:rsidRPr="00996FA9">
        <w:rPr>
          <w:lang w:val="en-GB"/>
        </w:rPr>
        <w:t>Called from the host to create a feature association.</w:t>
      </w:r>
    </w:p>
    <w:p w14:paraId="03C6009E" w14:textId="77777777" w:rsidR="00A40F10" w:rsidRPr="00996FA9" w:rsidRDefault="00A40F10" w:rsidP="008E258C">
      <w:pPr>
        <w:spacing w:before="0" w:after="120"/>
        <w:rPr>
          <w:lang w:val="en-GB"/>
        </w:rPr>
      </w:pPr>
      <w:r w:rsidRPr="00996FA9">
        <w:rPr>
          <w:lang w:val="en-GB"/>
        </w:rPr>
        <w:t>It is not intended that the host manipulate the returned object; the object is intended to be passed from the host back to the scripting catalogue.</w:t>
      </w:r>
    </w:p>
    <w:p w14:paraId="0055177C" w14:textId="77777777" w:rsidR="00B11D1C" w:rsidRPr="00996FA9" w:rsidRDefault="00B11D1C" w:rsidP="003319AB">
      <w:pPr>
        <w:pStyle w:val="Heading4"/>
      </w:pPr>
      <w:r w:rsidRPr="00996FA9">
        <w:t xml:space="preserve">Role </w:t>
      </w:r>
      <w:proofErr w:type="spellStart"/>
      <w:r w:rsidRPr="00996FA9">
        <w:t>CreateRole</w:t>
      </w:r>
      <w:proofErr w:type="spellEnd"/>
      <w:r w:rsidRPr="00996FA9">
        <w:t xml:space="preserve">(Item </w:t>
      </w:r>
      <w:r w:rsidRPr="00996FA9">
        <w:rPr>
          <w:i/>
        </w:rPr>
        <w:t>item</w:t>
      </w:r>
      <w:r w:rsidRPr="00996FA9">
        <w:t>)</w:t>
      </w:r>
    </w:p>
    <w:p w14:paraId="5B72A206" w14:textId="77777777" w:rsidR="004C275D" w:rsidRPr="00996FA9" w:rsidRDefault="004C275D" w:rsidP="008E258C">
      <w:pPr>
        <w:spacing w:before="0" w:after="120"/>
        <w:rPr>
          <w:b/>
          <w:lang w:val="en-GB"/>
        </w:rPr>
      </w:pPr>
      <w:r w:rsidRPr="00996FA9">
        <w:rPr>
          <w:b/>
          <w:u w:val="single"/>
          <w:lang w:val="en-GB"/>
        </w:rPr>
        <w:t>Return Value</w:t>
      </w:r>
      <w:r w:rsidR="00B11D1C" w:rsidRPr="00996FA9">
        <w:rPr>
          <w:b/>
          <w:u w:val="single"/>
          <w:lang w:val="en-GB"/>
        </w:rPr>
        <w:t>:</w:t>
      </w:r>
    </w:p>
    <w:p w14:paraId="57BE9FF0" w14:textId="77777777" w:rsidR="004C275D" w:rsidRPr="00996FA9" w:rsidRDefault="004C275D" w:rsidP="008E258C">
      <w:pPr>
        <w:spacing w:before="0" w:after="120"/>
        <w:rPr>
          <w:i/>
          <w:lang w:val="en-GB"/>
        </w:rPr>
      </w:pPr>
      <w:r w:rsidRPr="00996FA9">
        <w:rPr>
          <w:i/>
          <w:lang w:val="en-GB"/>
        </w:rPr>
        <w:t>Role</w:t>
      </w:r>
    </w:p>
    <w:p w14:paraId="470AA7A8" w14:textId="77777777" w:rsidR="004C275D" w:rsidRPr="00996FA9" w:rsidRDefault="004C275D" w:rsidP="008E258C">
      <w:pPr>
        <w:spacing w:before="0" w:after="120"/>
        <w:ind w:left="720"/>
        <w:rPr>
          <w:lang w:val="en-GB"/>
        </w:rPr>
      </w:pPr>
      <w:r w:rsidRPr="00996FA9">
        <w:rPr>
          <w:lang w:val="en-GB"/>
        </w:rPr>
        <w:t xml:space="preserve">A Lua table containing a </w:t>
      </w:r>
      <w:r w:rsidR="002D7BE7" w:rsidRPr="00996FA9">
        <w:rPr>
          <w:lang w:val="en-GB"/>
        </w:rPr>
        <w:t>role</w:t>
      </w:r>
      <w:r w:rsidRPr="00996FA9">
        <w:rPr>
          <w:lang w:val="en-GB"/>
        </w:rPr>
        <w:t xml:space="preserve"> corresponding to a </w:t>
      </w:r>
      <w:r w:rsidRPr="00996FA9">
        <w:rPr>
          <w:i/>
          <w:lang w:val="en-GB"/>
        </w:rPr>
        <w:t>S100_FC_Role</w:t>
      </w:r>
      <w:r w:rsidRPr="00996FA9">
        <w:rPr>
          <w:lang w:val="en-GB"/>
        </w:rPr>
        <w:t>.</w:t>
      </w:r>
    </w:p>
    <w:p w14:paraId="7ECEC054" w14:textId="77777777" w:rsidR="004C275D" w:rsidRPr="00996FA9" w:rsidRDefault="004C275D" w:rsidP="007E56AE">
      <w:pPr>
        <w:keepNext/>
        <w:keepLines/>
        <w:spacing w:before="0" w:after="120"/>
        <w:rPr>
          <w:b/>
          <w:u w:val="single"/>
          <w:lang w:val="en-GB"/>
        </w:rPr>
      </w:pPr>
      <w:r w:rsidRPr="00996FA9">
        <w:rPr>
          <w:b/>
          <w:u w:val="single"/>
          <w:lang w:val="en-GB"/>
        </w:rPr>
        <w:t>Parameters</w:t>
      </w:r>
      <w:r w:rsidR="00B11D1C" w:rsidRPr="00996FA9">
        <w:rPr>
          <w:b/>
          <w:u w:val="single"/>
          <w:lang w:val="en-GB"/>
        </w:rPr>
        <w:t>:</w:t>
      </w:r>
    </w:p>
    <w:p w14:paraId="5CB550B9" w14:textId="77777777" w:rsidR="004C275D" w:rsidRPr="00996FA9" w:rsidRDefault="004C275D" w:rsidP="007E56AE">
      <w:pPr>
        <w:spacing w:before="0" w:after="120"/>
        <w:rPr>
          <w:lang w:val="en-GB"/>
        </w:rPr>
      </w:pPr>
      <w:r w:rsidRPr="00996FA9">
        <w:rPr>
          <w:i/>
          <w:lang w:val="en-GB"/>
        </w:rPr>
        <w:t>item</w:t>
      </w:r>
      <w:r w:rsidRPr="00996FA9">
        <w:rPr>
          <w:lang w:val="en-GB"/>
        </w:rPr>
        <w:t>: Item</w:t>
      </w:r>
    </w:p>
    <w:p w14:paraId="32E6ACF0" w14:textId="6535B39E" w:rsidR="004C275D" w:rsidRPr="00996FA9" w:rsidRDefault="004C275D" w:rsidP="007E56AE">
      <w:pPr>
        <w:spacing w:before="0" w:after="120"/>
        <w:ind w:left="720"/>
        <w:rPr>
          <w:lang w:val="en-GB"/>
        </w:rPr>
      </w:pPr>
      <w:r w:rsidRPr="00996FA9">
        <w:rPr>
          <w:lang w:val="en-GB"/>
        </w:rPr>
        <w:t xml:space="preserve">Instance of an item created by calling </w:t>
      </w:r>
      <w:proofErr w:type="spellStart"/>
      <w:r w:rsidRPr="00996FA9">
        <w:rPr>
          <w:i/>
          <w:lang w:val="en-GB"/>
        </w:rPr>
        <w:t>CreateItem</w:t>
      </w:r>
      <w:proofErr w:type="spellEnd"/>
      <w:r w:rsidRPr="00996FA9">
        <w:rPr>
          <w:i/>
          <w:lang w:val="en-GB"/>
        </w:rPr>
        <w:t>()</w:t>
      </w:r>
      <w:r w:rsidRPr="00996FA9">
        <w:rPr>
          <w:lang w:val="en-GB"/>
        </w:rPr>
        <w:t>.</w:t>
      </w:r>
    </w:p>
    <w:p w14:paraId="568543F6" w14:textId="77777777" w:rsidR="004C275D" w:rsidRPr="00996FA9" w:rsidRDefault="004C275D" w:rsidP="007E56AE">
      <w:pPr>
        <w:spacing w:before="0" w:after="120"/>
        <w:rPr>
          <w:b/>
          <w:u w:val="single"/>
          <w:lang w:val="en-GB"/>
        </w:rPr>
      </w:pPr>
      <w:r w:rsidRPr="00996FA9">
        <w:rPr>
          <w:b/>
          <w:u w:val="single"/>
          <w:lang w:val="en-GB"/>
        </w:rPr>
        <w:t>Remarks</w:t>
      </w:r>
      <w:r w:rsidR="00B11D1C" w:rsidRPr="00996FA9">
        <w:rPr>
          <w:b/>
          <w:u w:val="single"/>
          <w:lang w:val="en-GB"/>
        </w:rPr>
        <w:t>:</w:t>
      </w:r>
    </w:p>
    <w:p w14:paraId="518D06DD" w14:textId="77777777" w:rsidR="004C275D" w:rsidRPr="00996FA9" w:rsidRDefault="004C275D" w:rsidP="007E56AE">
      <w:pPr>
        <w:spacing w:before="0" w:after="120"/>
        <w:rPr>
          <w:lang w:val="en-GB"/>
        </w:rPr>
      </w:pPr>
      <w:r w:rsidRPr="00996FA9">
        <w:rPr>
          <w:lang w:val="en-GB"/>
        </w:rPr>
        <w:t>Called from the host to create a role.</w:t>
      </w:r>
    </w:p>
    <w:p w14:paraId="2A4D259A" w14:textId="77777777" w:rsidR="004C275D" w:rsidRPr="00996FA9" w:rsidRDefault="004C275D" w:rsidP="007E56AE">
      <w:pPr>
        <w:spacing w:before="0" w:after="120"/>
        <w:rPr>
          <w:lang w:val="en-GB"/>
        </w:rPr>
      </w:pPr>
      <w:r w:rsidRPr="00996FA9">
        <w:rPr>
          <w:lang w:val="en-GB"/>
        </w:rPr>
        <w:t>It is not intended that the host manipulate the returned object; the object is intended to be passed from the host back to the scripting catalogue.</w:t>
      </w:r>
    </w:p>
    <w:p w14:paraId="0F8036C4" w14:textId="77777777" w:rsidR="00B11D1C" w:rsidRPr="00996FA9" w:rsidRDefault="00B11D1C" w:rsidP="003319AB">
      <w:pPr>
        <w:pStyle w:val="Heading4"/>
      </w:pPr>
      <w:proofErr w:type="spellStart"/>
      <w:r w:rsidRPr="00996FA9">
        <w:t>SimpleAttribute</w:t>
      </w:r>
      <w:proofErr w:type="spellEnd"/>
      <w:r w:rsidRPr="00996FA9">
        <w:t xml:space="preserve"> </w:t>
      </w:r>
      <w:proofErr w:type="spellStart"/>
      <w:r w:rsidRPr="00996FA9">
        <w:t>CreateSimpleAttribute</w:t>
      </w:r>
      <w:proofErr w:type="spellEnd"/>
      <w:r w:rsidRPr="00996FA9">
        <w:t xml:space="preserve">(Item </w:t>
      </w:r>
      <w:r w:rsidRPr="00996FA9">
        <w:rPr>
          <w:i/>
        </w:rPr>
        <w:t>item</w:t>
      </w:r>
      <w:r w:rsidRPr="00996FA9">
        <w:t xml:space="preserve">, string </w:t>
      </w:r>
      <w:proofErr w:type="spellStart"/>
      <w:r w:rsidRPr="00996FA9">
        <w:rPr>
          <w:i/>
        </w:rPr>
        <w:t>valueType</w:t>
      </w:r>
      <w:proofErr w:type="spellEnd"/>
      <w:r w:rsidRPr="00996FA9">
        <w:rPr>
          <w:i/>
        </w:rPr>
        <w:t>,</w:t>
      </w:r>
      <w:r w:rsidRPr="00996FA9">
        <w:t xml:space="preserve"> string </w:t>
      </w:r>
      <w:proofErr w:type="spellStart"/>
      <w:r w:rsidRPr="00996FA9">
        <w:rPr>
          <w:i/>
        </w:rPr>
        <w:t>uom</w:t>
      </w:r>
      <w:proofErr w:type="spellEnd"/>
      <w:r w:rsidRPr="00996FA9">
        <w:t xml:space="preserve">, string </w:t>
      </w:r>
      <w:proofErr w:type="spellStart"/>
      <w:r w:rsidRPr="00996FA9">
        <w:rPr>
          <w:i/>
        </w:rPr>
        <w:t>quantitySpecification</w:t>
      </w:r>
      <w:proofErr w:type="spellEnd"/>
      <w:r w:rsidRPr="00996FA9">
        <w:rPr>
          <w:i/>
        </w:rPr>
        <w:t xml:space="preserve">, </w:t>
      </w:r>
      <w:proofErr w:type="spellStart"/>
      <w:r w:rsidRPr="00996FA9">
        <w:t>AttributeConstraints</w:t>
      </w:r>
      <w:proofErr w:type="spellEnd"/>
      <w:r w:rsidRPr="00996FA9">
        <w:t xml:space="preserve"> </w:t>
      </w:r>
      <w:proofErr w:type="spellStart"/>
      <w:r w:rsidRPr="00996FA9">
        <w:rPr>
          <w:i/>
        </w:rPr>
        <w:t>attributeContraints</w:t>
      </w:r>
      <w:proofErr w:type="spellEnd"/>
      <w:r w:rsidRPr="00996FA9">
        <w:rPr>
          <w:i/>
        </w:rPr>
        <w:t>,</w:t>
      </w:r>
      <w:r w:rsidRPr="00996FA9">
        <w:t xml:space="preserve"> </w:t>
      </w:r>
      <w:proofErr w:type="spellStart"/>
      <w:r w:rsidRPr="00996FA9">
        <w:t>ListedValue</w:t>
      </w:r>
      <w:proofErr w:type="spellEnd"/>
      <w:r w:rsidRPr="00996FA9">
        <w:t xml:space="preserve">[] </w:t>
      </w:r>
      <w:proofErr w:type="spellStart"/>
      <w:r w:rsidRPr="00996FA9">
        <w:rPr>
          <w:i/>
        </w:rPr>
        <w:t>listedValues</w:t>
      </w:r>
      <w:proofErr w:type="spellEnd"/>
      <w:r w:rsidRPr="00996FA9">
        <w:t>)</w:t>
      </w:r>
    </w:p>
    <w:p w14:paraId="44C1C8F5" w14:textId="77777777" w:rsidR="00BF0FCF" w:rsidRPr="00996FA9" w:rsidRDefault="00BF0FCF" w:rsidP="007E56AE">
      <w:pPr>
        <w:spacing w:before="0" w:after="120"/>
        <w:rPr>
          <w:b/>
          <w:lang w:val="en-GB"/>
        </w:rPr>
      </w:pPr>
      <w:r w:rsidRPr="00996FA9">
        <w:rPr>
          <w:b/>
          <w:u w:val="single"/>
          <w:lang w:val="en-GB"/>
        </w:rPr>
        <w:t>Return Value</w:t>
      </w:r>
      <w:r w:rsidR="00B11D1C" w:rsidRPr="00996FA9">
        <w:rPr>
          <w:b/>
          <w:u w:val="single"/>
          <w:lang w:val="en-GB"/>
        </w:rPr>
        <w:t>:</w:t>
      </w:r>
    </w:p>
    <w:p w14:paraId="59472AFB" w14:textId="77777777" w:rsidR="00BF0FCF" w:rsidRPr="00996FA9" w:rsidRDefault="00BF0FCF" w:rsidP="007E56AE">
      <w:pPr>
        <w:spacing w:before="0" w:after="120"/>
        <w:rPr>
          <w:i/>
          <w:lang w:val="en-GB"/>
        </w:rPr>
      </w:pPr>
      <w:proofErr w:type="spellStart"/>
      <w:r w:rsidRPr="00996FA9">
        <w:rPr>
          <w:i/>
          <w:lang w:val="en-GB"/>
        </w:rPr>
        <w:t>SimpleAttribute</w:t>
      </w:r>
      <w:proofErr w:type="spellEnd"/>
    </w:p>
    <w:p w14:paraId="1A48C012" w14:textId="77777777" w:rsidR="00BF0FCF" w:rsidRPr="00996FA9" w:rsidRDefault="002D7BE7" w:rsidP="007E56AE">
      <w:pPr>
        <w:spacing w:before="0" w:after="120"/>
        <w:ind w:left="720"/>
        <w:rPr>
          <w:lang w:val="en-GB"/>
        </w:rPr>
      </w:pPr>
      <w:r w:rsidRPr="00996FA9">
        <w:rPr>
          <w:lang w:val="en-GB"/>
        </w:rPr>
        <w:t xml:space="preserve">A Lua table containing a simple attribute corresponding to a </w:t>
      </w:r>
      <w:r w:rsidRPr="00996FA9">
        <w:rPr>
          <w:i/>
          <w:lang w:val="en-GB"/>
        </w:rPr>
        <w:t>S100_FC_SimpleAttribute</w:t>
      </w:r>
      <w:r w:rsidR="00BF0FCF" w:rsidRPr="00996FA9">
        <w:rPr>
          <w:lang w:val="en-GB"/>
        </w:rPr>
        <w:t>.</w:t>
      </w:r>
    </w:p>
    <w:p w14:paraId="73FD20B1" w14:textId="77777777" w:rsidR="00BF0FCF" w:rsidRPr="00996FA9" w:rsidRDefault="00BF0FCF" w:rsidP="007E56AE">
      <w:pPr>
        <w:spacing w:before="0" w:after="120"/>
        <w:rPr>
          <w:b/>
          <w:u w:val="single"/>
          <w:lang w:val="en-GB"/>
        </w:rPr>
      </w:pPr>
      <w:r w:rsidRPr="00996FA9">
        <w:rPr>
          <w:b/>
          <w:u w:val="single"/>
          <w:lang w:val="en-GB"/>
        </w:rPr>
        <w:lastRenderedPageBreak/>
        <w:t>Parameters</w:t>
      </w:r>
      <w:r w:rsidR="00B11D1C" w:rsidRPr="00996FA9">
        <w:rPr>
          <w:b/>
          <w:u w:val="single"/>
          <w:lang w:val="en-GB"/>
        </w:rPr>
        <w:t>:</w:t>
      </w:r>
    </w:p>
    <w:p w14:paraId="50DC224E" w14:textId="77777777" w:rsidR="002B4253" w:rsidRPr="00996FA9" w:rsidRDefault="002B4253" w:rsidP="007E56AE">
      <w:pPr>
        <w:spacing w:before="0" w:after="120"/>
        <w:rPr>
          <w:lang w:val="en-GB"/>
        </w:rPr>
      </w:pPr>
      <w:r w:rsidRPr="00996FA9">
        <w:rPr>
          <w:i/>
          <w:lang w:val="en-GB"/>
        </w:rPr>
        <w:t>item</w:t>
      </w:r>
      <w:r w:rsidRPr="00996FA9">
        <w:rPr>
          <w:lang w:val="en-GB"/>
        </w:rPr>
        <w:t xml:space="preserve">: string </w:t>
      </w:r>
    </w:p>
    <w:p w14:paraId="281CFBDB" w14:textId="2141346B" w:rsidR="002B4253" w:rsidRPr="00996FA9" w:rsidRDefault="002B4253" w:rsidP="007E56AE">
      <w:pPr>
        <w:spacing w:before="0" w:after="120"/>
        <w:ind w:left="720"/>
        <w:rPr>
          <w:lang w:val="en-GB"/>
        </w:rPr>
      </w:pPr>
      <w:r w:rsidRPr="00996FA9">
        <w:rPr>
          <w:lang w:val="en-GB"/>
        </w:rPr>
        <w:t xml:space="preserve">Instance of an item created by calling </w:t>
      </w:r>
      <w:proofErr w:type="spellStart"/>
      <w:r w:rsidRPr="00996FA9">
        <w:rPr>
          <w:i/>
          <w:lang w:val="en-GB"/>
        </w:rPr>
        <w:t>CreateItem</w:t>
      </w:r>
      <w:proofErr w:type="spellEnd"/>
      <w:r w:rsidRPr="00996FA9">
        <w:rPr>
          <w:i/>
          <w:lang w:val="en-GB"/>
        </w:rPr>
        <w:t>()</w:t>
      </w:r>
      <w:r w:rsidRPr="00996FA9">
        <w:rPr>
          <w:lang w:val="en-GB"/>
        </w:rPr>
        <w:t>.</w:t>
      </w:r>
    </w:p>
    <w:p w14:paraId="7AF6BB26" w14:textId="77777777" w:rsidR="002B4253" w:rsidRPr="00996FA9" w:rsidRDefault="002B4253" w:rsidP="007E56AE">
      <w:pPr>
        <w:spacing w:before="0" w:after="120"/>
        <w:rPr>
          <w:lang w:val="en-GB"/>
        </w:rPr>
      </w:pPr>
      <w:proofErr w:type="spellStart"/>
      <w:r w:rsidRPr="00996FA9">
        <w:rPr>
          <w:i/>
          <w:lang w:val="en-GB"/>
        </w:rPr>
        <w:t>valueType</w:t>
      </w:r>
      <w:proofErr w:type="spellEnd"/>
      <w:r w:rsidRPr="00996FA9">
        <w:rPr>
          <w:lang w:val="en-GB"/>
        </w:rPr>
        <w:t>: string</w:t>
      </w:r>
    </w:p>
    <w:p w14:paraId="6676A2A7" w14:textId="77777777" w:rsidR="002B4253" w:rsidRPr="00996FA9" w:rsidRDefault="00801934" w:rsidP="007E56AE">
      <w:pPr>
        <w:spacing w:before="0" w:after="120"/>
        <w:ind w:left="720"/>
        <w:rPr>
          <w:lang w:val="en-GB"/>
        </w:rPr>
      </w:pPr>
      <w:r w:rsidRPr="00996FA9">
        <w:rPr>
          <w:lang w:val="en-GB"/>
        </w:rPr>
        <w:t>The value type of this feature attribute</w:t>
      </w:r>
      <w:r w:rsidR="002B4253" w:rsidRPr="00996FA9">
        <w:rPr>
          <w:lang w:val="en-GB"/>
        </w:rPr>
        <w:t>.</w:t>
      </w:r>
      <w:r w:rsidRPr="00996FA9">
        <w:rPr>
          <w:lang w:val="en-GB"/>
        </w:rPr>
        <w:t xml:space="preserve">  </w:t>
      </w:r>
      <w:r w:rsidR="005822A3" w:rsidRPr="00996FA9">
        <w:rPr>
          <w:lang w:val="en-GB"/>
        </w:rPr>
        <w:t xml:space="preserve">A </w:t>
      </w:r>
      <w:r w:rsidRPr="00996FA9">
        <w:rPr>
          <w:i/>
          <w:lang w:val="en-GB"/>
        </w:rPr>
        <w:t>S100_CD_AttributeValueType</w:t>
      </w:r>
      <w:r w:rsidR="005822A3" w:rsidRPr="00996FA9">
        <w:rPr>
          <w:i/>
          <w:lang w:val="en-GB"/>
        </w:rPr>
        <w:t>:Name</w:t>
      </w:r>
      <w:r w:rsidRPr="00996FA9">
        <w:rPr>
          <w:lang w:val="en-GB"/>
        </w:rPr>
        <w:t>.</w:t>
      </w:r>
    </w:p>
    <w:p w14:paraId="704AD8A0" w14:textId="77777777" w:rsidR="002B4253" w:rsidRPr="00996FA9" w:rsidRDefault="002B4253" w:rsidP="007E56AE">
      <w:pPr>
        <w:spacing w:before="0" w:after="120"/>
        <w:rPr>
          <w:lang w:val="en-GB"/>
        </w:rPr>
      </w:pPr>
      <w:proofErr w:type="spellStart"/>
      <w:r w:rsidRPr="00996FA9">
        <w:rPr>
          <w:i/>
          <w:lang w:val="en-GB"/>
        </w:rPr>
        <w:t>uom</w:t>
      </w:r>
      <w:proofErr w:type="spellEnd"/>
      <w:r w:rsidRPr="00996FA9">
        <w:rPr>
          <w:lang w:val="en-GB"/>
        </w:rPr>
        <w:t>: string</w:t>
      </w:r>
    </w:p>
    <w:p w14:paraId="02656AEA" w14:textId="77777777" w:rsidR="002B4253" w:rsidRPr="00996FA9" w:rsidRDefault="00A756A0" w:rsidP="007E56AE">
      <w:pPr>
        <w:spacing w:before="0" w:after="120"/>
        <w:ind w:left="720"/>
        <w:rPr>
          <w:lang w:val="en-GB"/>
        </w:rPr>
      </w:pPr>
      <w:r w:rsidRPr="00996FA9">
        <w:rPr>
          <w:lang w:val="en-GB"/>
        </w:rPr>
        <w:t>Optional. Unit of measure used for values of this feature attribute</w:t>
      </w:r>
      <w:r w:rsidR="002B4253" w:rsidRPr="00996FA9">
        <w:rPr>
          <w:lang w:val="en-GB"/>
        </w:rPr>
        <w:t>.</w:t>
      </w:r>
      <w:r w:rsidR="00427E9B" w:rsidRPr="00996FA9">
        <w:rPr>
          <w:lang w:val="en-GB"/>
        </w:rPr>
        <w:t xml:space="preserve"> </w:t>
      </w:r>
      <w:r w:rsidR="00BB3265" w:rsidRPr="00996FA9">
        <w:rPr>
          <w:lang w:val="en-GB"/>
        </w:rPr>
        <w:t xml:space="preserve">A </w:t>
      </w:r>
      <w:r w:rsidR="00427E9B" w:rsidRPr="00996FA9">
        <w:rPr>
          <w:i/>
          <w:lang w:val="en-GB"/>
        </w:rPr>
        <w:t>S100_UnitOfMeasure</w:t>
      </w:r>
      <w:r w:rsidR="00BB3265" w:rsidRPr="00996FA9">
        <w:rPr>
          <w:i/>
          <w:lang w:val="en-GB"/>
        </w:rPr>
        <w:t>:Name</w:t>
      </w:r>
      <w:r w:rsidRPr="00996FA9">
        <w:rPr>
          <w:lang w:val="en-GB"/>
        </w:rPr>
        <w:t>.</w:t>
      </w:r>
    </w:p>
    <w:p w14:paraId="07C33EFF" w14:textId="77777777" w:rsidR="002B4253" w:rsidRPr="00996FA9" w:rsidRDefault="002B4253" w:rsidP="007E56AE">
      <w:pPr>
        <w:spacing w:before="0" w:after="120"/>
        <w:rPr>
          <w:lang w:val="en-GB"/>
        </w:rPr>
      </w:pPr>
      <w:proofErr w:type="spellStart"/>
      <w:r w:rsidRPr="00996FA9">
        <w:rPr>
          <w:i/>
          <w:lang w:val="en-GB"/>
        </w:rPr>
        <w:t>quantitySpecification</w:t>
      </w:r>
      <w:proofErr w:type="spellEnd"/>
      <w:r w:rsidRPr="00996FA9">
        <w:rPr>
          <w:lang w:val="en-GB"/>
        </w:rPr>
        <w:t>: string</w:t>
      </w:r>
    </w:p>
    <w:p w14:paraId="685461A7" w14:textId="77777777" w:rsidR="002B4253" w:rsidRPr="00996FA9" w:rsidRDefault="00A756A0" w:rsidP="007E56AE">
      <w:pPr>
        <w:spacing w:before="0" w:after="120"/>
        <w:ind w:left="720"/>
        <w:rPr>
          <w:lang w:val="en-GB"/>
        </w:rPr>
      </w:pPr>
      <w:r w:rsidRPr="00996FA9">
        <w:rPr>
          <w:lang w:val="en-GB"/>
        </w:rPr>
        <w:t>Optional.  Specification of the quantity</w:t>
      </w:r>
      <w:r w:rsidR="002B4253" w:rsidRPr="00996FA9">
        <w:rPr>
          <w:lang w:val="en-GB"/>
        </w:rPr>
        <w:t>.</w:t>
      </w:r>
      <w:r w:rsidRPr="00996FA9">
        <w:rPr>
          <w:lang w:val="en-GB"/>
        </w:rPr>
        <w:t xml:space="preserve"> </w:t>
      </w:r>
      <w:r w:rsidR="002B5EB8" w:rsidRPr="00996FA9">
        <w:rPr>
          <w:lang w:val="en-GB"/>
        </w:rPr>
        <w:t xml:space="preserve">A </w:t>
      </w:r>
      <w:r w:rsidRPr="00996FA9">
        <w:rPr>
          <w:i/>
          <w:lang w:val="en-GB"/>
        </w:rPr>
        <w:t>S100_CD_QuantitySpecification</w:t>
      </w:r>
      <w:r w:rsidR="002B5EB8" w:rsidRPr="00996FA9">
        <w:rPr>
          <w:i/>
          <w:lang w:val="en-GB"/>
        </w:rPr>
        <w:t>:Name</w:t>
      </w:r>
      <w:r w:rsidR="00C637F9" w:rsidRPr="00996FA9">
        <w:rPr>
          <w:lang w:val="en-GB"/>
        </w:rPr>
        <w:t>.</w:t>
      </w:r>
    </w:p>
    <w:p w14:paraId="08332A2A" w14:textId="77777777" w:rsidR="002B4253" w:rsidRPr="00996FA9" w:rsidRDefault="002B4253" w:rsidP="007E56AE">
      <w:pPr>
        <w:spacing w:before="0" w:after="120"/>
        <w:rPr>
          <w:lang w:val="en-GB"/>
        </w:rPr>
      </w:pPr>
      <w:proofErr w:type="spellStart"/>
      <w:r w:rsidRPr="00996FA9">
        <w:rPr>
          <w:i/>
          <w:lang w:val="en-GB"/>
        </w:rPr>
        <w:t>attributeContraints</w:t>
      </w:r>
      <w:proofErr w:type="spellEnd"/>
      <w:r w:rsidRPr="00996FA9">
        <w:rPr>
          <w:lang w:val="en-GB"/>
        </w:rPr>
        <w:t xml:space="preserve">: </w:t>
      </w:r>
      <w:proofErr w:type="spellStart"/>
      <w:r w:rsidRPr="00996FA9">
        <w:rPr>
          <w:lang w:val="en-GB"/>
        </w:rPr>
        <w:t>AttributeConstraints</w:t>
      </w:r>
      <w:proofErr w:type="spellEnd"/>
    </w:p>
    <w:p w14:paraId="2DE54408" w14:textId="77777777" w:rsidR="002B4253" w:rsidRPr="00996FA9" w:rsidRDefault="00A756A0" w:rsidP="007E56AE">
      <w:pPr>
        <w:spacing w:before="0" w:after="120"/>
        <w:ind w:left="720"/>
        <w:rPr>
          <w:lang w:val="en-GB"/>
        </w:rPr>
      </w:pPr>
      <w:r w:rsidRPr="00996FA9">
        <w:rPr>
          <w:lang w:val="en-GB"/>
        </w:rPr>
        <w:t>Optional.  Constraints which may apply to the attribute</w:t>
      </w:r>
      <w:r w:rsidR="002B4253" w:rsidRPr="00996FA9">
        <w:rPr>
          <w:lang w:val="en-GB"/>
        </w:rPr>
        <w:t>.</w:t>
      </w:r>
      <w:r w:rsidRPr="00996FA9">
        <w:rPr>
          <w:lang w:val="en-GB"/>
        </w:rPr>
        <w:t xml:space="preserve"> Created by cal</w:t>
      </w:r>
      <w:r w:rsidR="00C637F9" w:rsidRPr="00996FA9">
        <w:rPr>
          <w:lang w:val="en-GB"/>
        </w:rPr>
        <w:t xml:space="preserve">ling </w:t>
      </w:r>
      <w:proofErr w:type="spellStart"/>
      <w:r w:rsidR="00C637F9" w:rsidRPr="00996FA9">
        <w:rPr>
          <w:i/>
          <w:lang w:val="en-GB"/>
        </w:rPr>
        <w:t>CreateAttributeConstraints</w:t>
      </w:r>
      <w:proofErr w:type="spellEnd"/>
      <w:r w:rsidR="00421645" w:rsidRPr="00996FA9">
        <w:rPr>
          <w:i/>
          <w:lang w:val="en-GB"/>
        </w:rPr>
        <w:t>()</w:t>
      </w:r>
      <w:r w:rsidR="00C637F9" w:rsidRPr="00996FA9">
        <w:rPr>
          <w:lang w:val="en-GB"/>
        </w:rPr>
        <w:t>.</w:t>
      </w:r>
    </w:p>
    <w:p w14:paraId="4F6FB847" w14:textId="77777777" w:rsidR="002B4253" w:rsidRPr="00996FA9" w:rsidRDefault="002B4253" w:rsidP="007E56AE">
      <w:pPr>
        <w:spacing w:before="0" w:after="120"/>
        <w:rPr>
          <w:lang w:val="en-GB"/>
        </w:rPr>
      </w:pPr>
      <w:proofErr w:type="spellStart"/>
      <w:r w:rsidRPr="00996FA9">
        <w:rPr>
          <w:i/>
          <w:lang w:val="en-GB"/>
        </w:rPr>
        <w:t>listedValues</w:t>
      </w:r>
      <w:proofErr w:type="spellEnd"/>
      <w:r w:rsidRPr="00996FA9">
        <w:rPr>
          <w:lang w:val="en-GB"/>
        </w:rPr>
        <w:t xml:space="preserve">: </w:t>
      </w:r>
      <w:proofErr w:type="spellStart"/>
      <w:r w:rsidRPr="00996FA9">
        <w:rPr>
          <w:lang w:val="en-GB"/>
        </w:rPr>
        <w:t>ListedValue</w:t>
      </w:r>
      <w:proofErr w:type="spellEnd"/>
      <w:r w:rsidRPr="00996FA9">
        <w:rPr>
          <w:lang w:val="en-GB"/>
        </w:rPr>
        <w:t>[]</w:t>
      </w:r>
    </w:p>
    <w:p w14:paraId="0BFD5FAD" w14:textId="77777777" w:rsidR="002B4253" w:rsidRPr="00996FA9" w:rsidRDefault="00A756A0" w:rsidP="007E56AE">
      <w:pPr>
        <w:spacing w:before="0" w:after="120"/>
        <w:ind w:left="720"/>
        <w:rPr>
          <w:lang w:val="en-GB"/>
        </w:rPr>
      </w:pPr>
      <w:r w:rsidRPr="00996FA9">
        <w:rPr>
          <w:lang w:val="en-GB"/>
        </w:rPr>
        <w:t>Array of zero or more listed values for an enumerated attribute domain</w:t>
      </w:r>
      <w:r w:rsidR="002B4253" w:rsidRPr="00996FA9">
        <w:rPr>
          <w:lang w:val="en-GB"/>
        </w:rPr>
        <w:t>.</w:t>
      </w:r>
      <w:r w:rsidRPr="00996FA9">
        <w:rPr>
          <w:lang w:val="en-GB"/>
        </w:rPr>
        <w:t xml:space="preserve"> Each listed value is created by calling </w:t>
      </w:r>
      <w:proofErr w:type="spellStart"/>
      <w:r w:rsidRPr="00996FA9">
        <w:rPr>
          <w:i/>
          <w:lang w:val="en-GB"/>
        </w:rPr>
        <w:t>CreateListedValue</w:t>
      </w:r>
      <w:proofErr w:type="spellEnd"/>
      <w:r w:rsidR="00A91744" w:rsidRPr="00996FA9">
        <w:rPr>
          <w:i/>
          <w:lang w:val="en-GB"/>
        </w:rPr>
        <w:t>()</w:t>
      </w:r>
      <w:r w:rsidRPr="00996FA9">
        <w:rPr>
          <w:lang w:val="en-GB"/>
        </w:rPr>
        <w:t xml:space="preserve">. Applies only if </w:t>
      </w:r>
      <w:proofErr w:type="spellStart"/>
      <w:r w:rsidRPr="00996FA9">
        <w:rPr>
          <w:i/>
          <w:lang w:val="en-GB"/>
        </w:rPr>
        <w:t>valueType</w:t>
      </w:r>
      <w:proofErr w:type="spellEnd"/>
      <w:r w:rsidRPr="00996FA9">
        <w:rPr>
          <w:lang w:val="en-GB"/>
        </w:rPr>
        <w:t xml:space="preserve"> is </w:t>
      </w:r>
      <w:r w:rsidRPr="00996FA9">
        <w:rPr>
          <w:i/>
          <w:lang w:val="en-GB"/>
        </w:rPr>
        <w:t>Enumeration</w:t>
      </w:r>
      <w:r w:rsidRPr="00996FA9">
        <w:rPr>
          <w:lang w:val="en-GB"/>
        </w:rPr>
        <w:t xml:space="preserve"> or </w:t>
      </w:r>
      <w:r w:rsidRPr="00996FA9">
        <w:rPr>
          <w:i/>
          <w:lang w:val="en-GB"/>
        </w:rPr>
        <w:t xml:space="preserve">S100_Codelist </w:t>
      </w:r>
      <w:r w:rsidRPr="00996FA9">
        <w:rPr>
          <w:lang w:val="en-GB"/>
        </w:rPr>
        <w:t xml:space="preserve">(with </w:t>
      </w:r>
      <w:proofErr w:type="spellStart"/>
      <w:r w:rsidRPr="00996FA9">
        <w:rPr>
          <w:i/>
          <w:lang w:val="en-GB"/>
        </w:rPr>
        <w:t>codelistType</w:t>
      </w:r>
      <w:proofErr w:type="spellEnd"/>
      <w:r w:rsidR="00D9520F" w:rsidRPr="00996FA9">
        <w:rPr>
          <w:lang w:val="en-GB"/>
        </w:rPr>
        <w:t xml:space="preserve"> of </w:t>
      </w:r>
      <w:r w:rsidRPr="00996FA9">
        <w:rPr>
          <w:lang w:val="en-GB"/>
        </w:rPr>
        <w:t>open enumeration).</w:t>
      </w:r>
    </w:p>
    <w:p w14:paraId="124C2832" w14:textId="77777777" w:rsidR="00BF0FCF" w:rsidRPr="00996FA9" w:rsidRDefault="00BF0FCF" w:rsidP="007E56AE">
      <w:pPr>
        <w:spacing w:before="0" w:after="120"/>
        <w:rPr>
          <w:b/>
          <w:u w:val="single"/>
          <w:lang w:val="en-GB"/>
        </w:rPr>
      </w:pPr>
      <w:r w:rsidRPr="00996FA9">
        <w:rPr>
          <w:b/>
          <w:u w:val="single"/>
          <w:lang w:val="en-GB"/>
        </w:rPr>
        <w:t>Remarks</w:t>
      </w:r>
      <w:r w:rsidR="00B11D1C" w:rsidRPr="00996FA9">
        <w:rPr>
          <w:b/>
          <w:u w:val="single"/>
          <w:lang w:val="en-GB"/>
        </w:rPr>
        <w:t>:</w:t>
      </w:r>
    </w:p>
    <w:p w14:paraId="0EAED06C" w14:textId="77777777" w:rsidR="00BF0FCF" w:rsidRPr="00996FA9" w:rsidRDefault="00BF0FCF" w:rsidP="007E56AE">
      <w:pPr>
        <w:spacing w:before="0" w:after="120"/>
        <w:rPr>
          <w:lang w:val="en-GB"/>
        </w:rPr>
      </w:pPr>
      <w:r w:rsidRPr="00996FA9">
        <w:rPr>
          <w:lang w:val="en-GB"/>
        </w:rPr>
        <w:t>Called from the host to create a simple attribute type info object.</w:t>
      </w:r>
    </w:p>
    <w:p w14:paraId="637E72EF" w14:textId="77777777" w:rsidR="00646317" w:rsidRPr="00996FA9" w:rsidRDefault="00646317" w:rsidP="007E56AE">
      <w:pPr>
        <w:spacing w:before="0" w:after="120"/>
        <w:rPr>
          <w:lang w:val="en-GB"/>
        </w:rPr>
      </w:pPr>
      <w:r w:rsidRPr="00996FA9">
        <w:rPr>
          <w:lang w:val="en-GB"/>
        </w:rPr>
        <w:t>It is not intended that the host manipulate the returned object; the object is intended to be passed from the host back to the scripting catalogue.</w:t>
      </w:r>
    </w:p>
    <w:p w14:paraId="3D6A3972" w14:textId="77777777" w:rsidR="00B11D1C" w:rsidRPr="00996FA9" w:rsidRDefault="00B11D1C" w:rsidP="003319AB">
      <w:pPr>
        <w:pStyle w:val="Heading4"/>
      </w:pPr>
      <w:proofErr w:type="spellStart"/>
      <w:r w:rsidRPr="00996FA9">
        <w:t>ComplexAttribute</w:t>
      </w:r>
      <w:proofErr w:type="spellEnd"/>
      <w:r w:rsidRPr="00996FA9">
        <w:t xml:space="preserve"> </w:t>
      </w:r>
      <w:proofErr w:type="spellStart"/>
      <w:r w:rsidRPr="00996FA9">
        <w:t>CreateComplexAttribute</w:t>
      </w:r>
      <w:proofErr w:type="spellEnd"/>
      <w:r w:rsidRPr="00996FA9">
        <w:t xml:space="preserve">(Item </w:t>
      </w:r>
      <w:r w:rsidRPr="00996FA9">
        <w:rPr>
          <w:i/>
        </w:rPr>
        <w:t>item</w:t>
      </w:r>
      <w:r w:rsidRPr="00996FA9">
        <w:t xml:space="preserve">, </w:t>
      </w:r>
      <w:proofErr w:type="spellStart"/>
      <w:r w:rsidRPr="00996FA9">
        <w:t>AttributeBinding</w:t>
      </w:r>
      <w:proofErr w:type="spellEnd"/>
      <w:r w:rsidRPr="00996FA9">
        <w:t xml:space="preserve">[] </w:t>
      </w:r>
      <w:proofErr w:type="spellStart"/>
      <w:r w:rsidRPr="00996FA9">
        <w:rPr>
          <w:i/>
        </w:rPr>
        <w:t>subAttributeBindings</w:t>
      </w:r>
      <w:proofErr w:type="spellEnd"/>
      <w:r w:rsidRPr="00996FA9">
        <w:t>)</w:t>
      </w:r>
    </w:p>
    <w:p w14:paraId="2F2A99C4" w14:textId="77777777" w:rsidR="00771B57" w:rsidRPr="00996FA9" w:rsidRDefault="00771B57" w:rsidP="007E56AE">
      <w:pPr>
        <w:spacing w:before="0" w:after="120"/>
        <w:rPr>
          <w:b/>
          <w:lang w:val="en-GB"/>
        </w:rPr>
      </w:pPr>
      <w:r w:rsidRPr="00996FA9">
        <w:rPr>
          <w:b/>
          <w:u w:val="single"/>
          <w:lang w:val="en-GB"/>
        </w:rPr>
        <w:t>Return Value</w:t>
      </w:r>
      <w:r w:rsidR="00B11D1C" w:rsidRPr="00996FA9">
        <w:rPr>
          <w:b/>
          <w:u w:val="single"/>
          <w:lang w:val="en-GB"/>
        </w:rPr>
        <w:t>:</w:t>
      </w:r>
    </w:p>
    <w:p w14:paraId="1059B565" w14:textId="77777777" w:rsidR="00771B57" w:rsidRPr="00996FA9" w:rsidRDefault="00771B57" w:rsidP="007E56AE">
      <w:pPr>
        <w:spacing w:before="0" w:after="120"/>
        <w:rPr>
          <w:i/>
          <w:lang w:val="en-GB"/>
        </w:rPr>
      </w:pPr>
      <w:proofErr w:type="spellStart"/>
      <w:r w:rsidRPr="00996FA9">
        <w:rPr>
          <w:i/>
          <w:lang w:val="en-GB"/>
        </w:rPr>
        <w:t>ComplexAttribute</w:t>
      </w:r>
      <w:proofErr w:type="spellEnd"/>
    </w:p>
    <w:p w14:paraId="5C909837" w14:textId="77777777" w:rsidR="00771B57" w:rsidRPr="00996FA9" w:rsidRDefault="00771B57" w:rsidP="007E56AE">
      <w:pPr>
        <w:spacing w:before="0" w:after="120"/>
        <w:ind w:left="720"/>
        <w:rPr>
          <w:lang w:val="en-GB"/>
        </w:rPr>
      </w:pPr>
      <w:r w:rsidRPr="00996FA9">
        <w:rPr>
          <w:lang w:val="en-GB"/>
        </w:rPr>
        <w:t xml:space="preserve">A Lua table containing a complex attribute corresponding to a </w:t>
      </w:r>
      <w:r w:rsidRPr="00996FA9">
        <w:rPr>
          <w:i/>
          <w:lang w:val="en-GB"/>
        </w:rPr>
        <w:t>S100_FC_ComplexAttribute</w:t>
      </w:r>
      <w:r w:rsidRPr="00996FA9">
        <w:rPr>
          <w:lang w:val="en-GB"/>
        </w:rPr>
        <w:t>.</w:t>
      </w:r>
    </w:p>
    <w:p w14:paraId="322C5C7C" w14:textId="77777777" w:rsidR="00771B57" w:rsidRPr="00996FA9" w:rsidRDefault="00771B57" w:rsidP="007E56AE">
      <w:pPr>
        <w:spacing w:before="0" w:after="120"/>
        <w:rPr>
          <w:b/>
          <w:u w:val="single"/>
          <w:lang w:val="en-GB"/>
        </w:rPr>
      </w:pPr>
      <w:r w:rsidRPr="00996FA9">
        <w:rPr>
          <w:b/>
          <w:u w:val="single"/>
          <w:lang w:val="en-GB"/>
        </w:rPr>
        <w:t>Parameters</w:t>
      </w:r>
      <w:r w:rsidR="00B11D1C" w:rsidRPr="00996FA9">
        <w:rPr>
          <w:b/>
          <w:u w:val="single"/>
          <w:lang w:val="en-GB"/>
        </w:rPr>
        <w:t>:</w:t>
      </w:r>
    </w:p>
    <w:p w14:paraId="6AE4C71A" w14:textId="77777777" w:rsidR="00771B57" w:rsidRPr="00996FA9" w:rsidRDefault="00771B57" w:rsidP="007E56AE">
      <w:pPr>
        <w:spacing w:before="0" w:after="120"/>
        <w:rPr>
          <w:lang w:val="en-GB"/>
        </w:rPr>
      </w:pPr>
      <w:r w:rsidRPr="00996FA9">
        <w:rPr>
          <w:i/>
          <w:lang w:val="en-GB"/>
        </w:rPr>
        <w:t>item</w:t>
      </w:r>
      <w:r w:rsidRPr="00996FA9">
        <w:rPr>
          <w:lang w:val="en-GB"/>
        </w:rPr>
        <w:t xml:space="preserve">: </w:t>
      </w:r>
      <w:r w:rsidR="00763946" w:rsidRPr="00996FA9">
        <w:rPr>
          <w:lang w:val="en-GB"/>
        </w:rPr>
        <w:t>Item</w:t>
      </w:r>
      <w:r w:rsidRPr="00996FA9">
        <w:rPr>
          <w:lang w:val="en-GB"/>
        </w:rPr>
        <w:t xml:space="preserve"> </w:t>
      </w:r>
    </w:p>
    <w:p w14:paraId="65B72A47" w14:textId="20A8F6E6" w:rsidR="00771B57" w:rsidRPr="00996FA9" w:rsidRDefault="00771B57" w:rsidP="007E56AE">
      <w:pPr>
        <w:spacing w:before="0" w:after="120"/>
        <w:ind w:left="720"/>
        <w:rPr>
          <w:lang w:val="en-GB"/>
        </w:rPr>
      </w:pPr>
      <w:r w:rsidRPr="00996FA9">
        <w:rPr>
          <w:lang w:val="en-GB"/>
        </w:rPr>
        <w:t xml:space="preserve">Instance of an item created by calling </w:t>
      </w:r>
      <w:proofErr w:type="spellStart"/>
      <w:r w:rsidRPr="00996FA9">
        <w:rPr>
          <w:i/>
          <w:lang w:val="en-GB"/>
        </w:rPr>
        <w:t>CreateItem</w:t>
      </w:r>
      <w:proofErr w:type="spellEnd"/>
      <w:r w:rsidRPr="00996FA9">
        <w:rPr>
          <w:i/>
          <w:lang w:val="en-GB"/>
        </w:rPr>
        <w:t>()</w:t>
      </w:r>
      <w:r w:rsidRPr="00996FA9">
        <w:rPr>
          <w:lang w:val="en-GB"/>
        </w:rPr>
        <w:t>.</w:t>
      </w:r>
    </w:p>
    <w:p w14:paraId="3EDDCD1F" w14:textId="77777777" w:rsidR="00771B57" w:rsidRPr="00996FA9" w:rsidRDefault="00771B57" w:rsidP="007E56AE">
      <w:pPr>
        <w:spacing w:before="0" w:after="120"/>
        <w:rPr>
          <w:lang w:val="en-GB"/>
        </w:rPr>
      </w:pPr>
      <w:proofErr w:type="spellStart"/>
      <w:r w:rsidRPr="00996FA9">
        <w:rPr>
          <w:i/>
          <w:lang w:val="en-GB"/>
        </w:rPr>
        <w:t>subAttributeBindings</w:t>
      </w:r>
      <w:proofErr w:type="spellEnd"/>
      <w:r w:rsidRPr="00996FA9">
        <w:rPr>
          <w:lang w:val="en-GB"/>
        </w:rPr>
        <w:t xml:space="preserve">: </w:t>
      </w:r>
      <w:proofErr w:type="spellStart"/>
      <w:r w:rsidRPr="00996FA9">
        <w:rPr>
          <w:lang w:val="en-GB"/>
        </w:rPr>
        <w:t>AttributeBinding</w:t>
      </w:r>
      <w:proofErr w:type="spellEnd"/>
      <w:r w:rsidRPr="00996FA9">
        <w:rPr>
          <w:lang w:val="en-GB"/>
        </w:rPr>
        <w:t>[]</w:t>
      </w:r>
    </w:p>
    <w:p w14:paraId="5E12E43E" w14:textId="77777777" w:rsidR="00771B57" w:rsidRPr="00996FA9" w:rsidRDefault="00771B57" w:rsidP="007E56AE">
      <w:pPr>
        <w:spacing w:before="0" w:after="120"/>
        <w:ind w:left="720"/>
        <w:rPr>
          <w:lang w:val="en-GB"/>
        </w:rPr>
      </w:pPr>
      <w:r w:rsidRPr="00996FA9">
        <w:rPr>
          <w:lang w:val="en-GB"/>
        </w:rPr>
        <w:t>An array of one or more of attribute bindings to the sub-attributes.</w:t>
      </w:r>
    </w:p>
    <w:p w14:paraId="15CB1164" w14:textId="77777777" w:rsidR="00771B57" w:rsidRPr="00996FA9" w:rsidRDefault="00771B57" w:rsidP="007E56AE">
      <w:pPr>
        <w:spacing w:before="0" w:after="120"/>
        <w:rPr>
          <w:b/>
          <w:u w:val="single"/>
          <w:lang w:val="en-GB"/>
        </w:rPr>
      </w:pPr>
      <w:r w:rsidRPr="00996FA9">
        <w:rPr>
          <w:b/>
          <w:u w:val="single"/>
          <w:lang w:val="en-GB"/>
        </w:rPr>
        <w:t>Remarks</w:t>
      </w:r>
      <w:r w:rsidR="00B11D1C" w:rsidRPr="00996FA9">
        <w:rPr>
          <w:b/>
          <w:u w:val="single"/>
          <w:lang w:val="en-GB"/>
        </w:rPr>
        <w:t>:</w:t>
      </w:r>
    </w:p>
    <w:p w14:paraId="2A66EE44" w14:textId="77777777" w:rsidR="00771B57" w:rsidRPr="00996FA9" w:rsidRDefault="00771B57" w:rsidP="007E56AE">
      <w:pPr>
        <w:spacing w:before="0" w:after="120"/>
        <w:rPr>
          <w:lang w:val="en-GB"/>
        </w:rPr>
      </w:pPr>
      <w:r w:rsidRPr="00996FA9">
        <w:rPr>
          <w:lang w:val="en-GB"/>
        </w:rPr>
        <w:t>Called from the host to create a complex attribute type info object.</w:t>
      </w:r>
    </w:p>
    <w:p w14:paraId="49CF5E60" w14:textId="77777777" w:rsidR="00771B57" w:rsidRPr="00996FA9" w:rsidRDefault="00771B57" w:rsidP="007E56AE">
      <w:pPr>
        <w:spacing w:before="0" w:after="120"/>
        <w:rPr>
          <w:lang w:val="en-GB"/>
        </w:rPr>
      </w:pPr>
      <w:r w:rsidRPr="00996FA9">
        <w:rPr>
          <w:lang w:val="en-GB"/>
        </w:rPr>
        <w:t>It is not intended that the host manipulate the returned object; the object is intended to be passed from the host back to the scripting catalogue.</w:t>
      </w:r>
    </w:p>
    <w:p w14:paraId="2CEF7ADF" w14:textId="77777777" w:rsidR="00293746" w:rsidRPr="00996FA9" w:rsidRDefault="00293746" w:rsidP="003319AB">
      <w:pPr>
        <w:pStyle w:val="Heading4"/>
      </w:pPr>
      <w:proofErr w:type="spellStart"/>
      <w:r w:rsidRPr="00996FA9">
        <w:t>ListedValue</w:t>
      </w:r>
      <w:proofErr w:type="spellEnd"/>
      <w:r w:rsidRPr="00996FA9">
        <w:t xml:space="preserve"> </w:t>
      </w:r>
      <w:proofErr w:type="spellStart"/>
      <w:r w:rsidRPr="00996FA9">
        <w:t>CreateListedValue</w:t>
      </w:r>
      <w:proofErr w:type="spellEnd"/>
      <w:r w:rsidRPr="00996FA9">
        <w:t xml:space="preserve">(string </w:t>
      </w:r>
      <w:r w:rsidRPr="00996FA9">
        <w:rPr>
          <w:i/>
        </w:rPr>
        <w:t>label,</w:t>
      </w:r>
      <w:r w:rsidRPr="00996FA9">
        <w:t xml:space="preserve"> string </w:t>
      </w:r>
      <w:r w:rsidRPr="00996FA9">
        <w:rPr>
          <w:i/>
        </w:rPr>
        <w:t>definition</w:t>
      </w:r>
      <w:r w:rsidRPr="00996FA9">
        <w:t xml:space="preserve">, integer </w:t>
      </w:r>
      <w:r w:rsidRPr="00996FA9">
        <w:rPr>
          <w:i/>
        </w:rPr>
        <w:t>code,</w:t>
      </w:r>
      <w:r w:rsidRPr="00996FA9">
        <w:t xml:space="preserve"> string </w:t>
      </w:r>
      <w:r w:rsidRPr="00996FA9">
        <w:rPr>
          <w:i/>
        </w:rPr>
        <w:t xml:space="preserve">remarks, </w:t>
      </w:r>
      <w:r w:rsidRPr="00996FA9">
        <w:t xml:space="preserve">string[] </w:t>
      </w:r>
      <w:r w:rsidRPr="00996FA9">
        <w:rPr>
          <w:i/>
        </w:rPr>
        <w:t>aliases</w:t>
      </w:r>
      <w:r w:rsidRPr="00996FA9">
        <w:t>)</w:t>
      </w:r>
    </w:p>
    <w:p w14:paraId="7A4979DA" w14:textId="77777777" w:rsidR="00771B57" w:rsidRPr="00996FA9" w:rsidRDefault="00771B57" w:rsidP="006F49CC">
      <w:pPr>
        <w:spacing w:before="0" w:after="120"/>
        <w:rPr>
          <w:b/>
          <w:lang w:val="en-GB"/>
        </w:rPr>
      </w:pPr>
      <w:r w:rsidRPr="00996FA9">
        <w:rPr>
          <w:b/>
          <w:u w:val="single"/>
          <w:lang w:val="en-GB"/>
        </w:rPr>
        <w:t>Return Value</w:t>
      </w:r>
      <w:r w:rsidR="00293746" w:rsidRPr="00996FA9">
        <w:rPr>
          <w:b/>
          <w:u w:val="single"/>
          <w:lang w:val="en-GB"/>
        </w:rPr>
        <w:t>:</w:t>
      </w:r>
    </w:p>
    <w:p w14:paraId="6FD48CEA" w14:textId="77777777" w:rsidR="00771B57" w:rsidRPr="00996FA9" w:rsidRDefault="00C65679" w:rsidP="006F49CC">
      <w:pPr>
        <w:spacing w:before="0" w:after="120"/>
        <w:rPr>
          <w:i/>
          <w:lang w:val="en-GB"/>
        </w:rPr>
      </w:pPr>
      <w:proofErr w:type="spellStart"/>
      <w:r w:rsidRPr="00996FA9">
        <w:rPr>
          <w:i/>
          <w:lang w:val="en-GB"/>
        </w:rPr>
        <w:t>ListedValue</w:t>
      </w:r>
      <w:proofErr w:type="spellEnd"/>
    </w:p>
    <w:p w14:paraId="482EDC6D" w14:textId="77777777" w:rsidR="00771B57" w:rsidRPr="00996FA9" w:rsidRDefault="00771B57" w:rsidP="006F49CC">
      <w:pPr>
        <w:spacing w:before="0" w:after="120"/>
        <w:ind w:left="720"/>
        <w:rPr>
          <w:lang w:val="en-GB"/>
        </w:rPr>
      </w:pPr>
      <w:r w:rsidRPr="00996FA9">
        <w:rPr>
          <w:lang w:val="en-GB"/>
        </w:rPr>
        <w:t xml:space="preserve">A Lua table containing a </w:t>
      </w:r>
      <w:r w:rsidR="00B143BB" w:rsidRPr="00996FA9">
        <w:rPr>
          <w:lang w:val="en-GB"/>
        </w:rPr>
        <w:t>listed value</w:t>
      </w:r>
      <w:r w:rsidRPr="00996FA9">
        <w:rPr>
          <w:lang w:val="en-GB"/>
        </w:rPr>
        <w:t xml:space="preserve"> corresponding to an </w:t>
      </w:r>
      <w:r w:rsidRPr="00996FA9">
        <w:rPr>
          <w:i/>
          <w:lang w:val="en-GB"/>
        </w:rPr>
        <w:t>S100_FC_</w:t>
      </w:r>
      <w:r w:rsidR="00C65679" w:rsidRPr="00996FA9">
        <w:rPr>
          <w:i/>
          <w:lang w:val="en-GB"/>
        </w:rPr>
        <w:t>ListedValue</w:t>
      </w:r>
      <w:r w:rsidRPr="00996FA9">
        <w:rPr>
          <w:lang w:val="en-GB"/>
        </w:rPr>
        <w:t>.</w:t>
      </w:r>
    </w:p>
    <w:p w14:paraId="48CB1F55" w14:textId="77777777" w:rsidR="00771B57" w:rsidRPr="00996FA9" w:rsidRDefault="00771B57" w:rsidP="006F49CC">
      <w:pPr>
        <w:spacing w:before="0" w:after="120"/>
        <w:rPr>
          <w:b/>
          <w:u w:val="single"/>
          <w:lang w:val="en-GB"/>
        </w:rPr>
      </w:pPr>
      <w:r w:rsidRPr="00996FA9">
        <w:rPr>
          <w:b/>
          <w:u w:val="single"/>
          <w:lang w:val="en-GB"/>
        </w:rPr>
        <w:t>Parameters</w:t>
      </w:r>
      <w:r w:rsidR="00293746" w:rsidRPr="00996FA9">
        <w:rPr>
          <w:b/>
          <w:u w:val="single"/>
          <w:lang w:val="en-GB"/>
        </w:rPr>
        <w:t>:</w:t>
      </w:r>
    </w:p>
    <w:p w14:paraId="337DE2A3" w14:textId="77777777" w:rsidR="00771B57" w:rsidRPr="00996FA9" w:rsidRDefault="00C637F9" w:rsidP="006F49CC">
      <w:pPr>
        <w:spacing w:before="0" w:after="120"/>
        <w:rPr>
          <w:lang w:val="en-GB"/>
        </w:rPr>
      </w:pPr>
      <w:r w:rsidRPr="00996FA9">
        <w:rPr>
          <w:i/>
          <w:lang w:val="en-GB"/>
        </w:rPr>
        <w:t>label</w:t>
      </w:r>
      <w:r w:rsidR="00771B57" w:rsidRPr="00996FA9">
        <w:rPr>
          <w:lang w:val="en-GB"/>
        </w:rPr>
        <w:t>: string</w:t>
      </w:r>
    </w:p>
    <w:p w14:paraId="7F6C4A1F" w14:textId="77777777" w:rsidR="00771B57" w:rsidRPr="00996FA9" w:rsidRDefault="00C637F9" w:rsidP="006F49CC">
      <w:pPr>
        <w:spacing w:before="0" w:after="120"/>
        <w:ind w:left="720"/>
        <w:rPr>
          <w:lang w:val="en-GB"/>
        </w:rPr>
      </w:pPr>
      <w:r w:rsidRPr="00996FA9">
        <w:rPr>
          <w:lang w:val="en-GB"/>
        </w:rPr>
        <w:lastRenderedPageBreak/>
        <w:t>Descriptive label that uniquely identifies one value of the feature attribute</w:t>
      </w:r>
      <w:r w:rsidR="00771B57" w:rsidRPr="00996FA9">
        <w:rPr>
          <w:lang w:val="en-GB"/>
        </w:rPr>
        <w:t>.</w:t>
      </w:r>
    </w:p>
    <w:p w14:paraId="78648F54" w14:textId="77777777" w:rsidR="00771B57" w:rsidRPr="00996FA9" w:rsidRDefault="00C637F9" w:rsidP="006F49CC">
      <w:pPr>
        <w:spacing w:before="0" w:after="120"/>
        <w:rPr>
          <w:lang w:val="en-GB"/>
        </w:rPr>
      </w:pPr>
      <w:r w:rsidRPr="00996FA9">
        <w:rPr>
          <w:i/>
          <w:lang w:val="en-GB"/>
        </w:rPr>
        <w:t>definition</w:t>
      </w:r>
      <w:r w:rsidR="00771B57" w:rsidRPr="00996FA9">
        <w:rPr>
          <w:lang w:val="en-GB"/>
        </w:rPr>
        <w:t>: string</w:t>
      </w:r>
    </w:p>
    <w:p w14:paraId="44DB8453" w14:textId="77777777" w:rsidR="00771B57" w:rsidRPr="00996FA9" w:rsidRDefault="00C637F9" w:rsidP="006F49CC">
      <w:pPr>
        <w:spacing w:before="0" w:after="120"/>
        <w:ind w:left="720"/>
        <w:rPr>
          <w:lang w:val="en-GB"/>
        </w:rPr>
      </w:pPr>
      <w:r w:rsidRPr="00996FA9">
        <w:rPr>
          <w:lang w:val="en-GB"/>
        </w:rPr>
        <w:t>Definition of the listed value in a natural language</w:t>
      </w:r>
      <w:r w:rsidR="00771B57" w:rsidRPr="00996FA9">
        <w:rPr>
          <w:lang w:val="en-GB"/>
        </w:rPr>
        <w:t>.</w:t>
      </w:r>
    </w:p>
    <w:p w14:paraId="347032E7" w14:textId="77777777" w:rsidR="00C637F9" w:rsidRPr="00996FA9" w:rsidRDefault="00C637F9" w:rsidP="006F49CC">
      <w:pPr>
        <w:spacing w:before="0" w:after="120"/>
        <w:rPr>
          <w:lang w:val="en-GB"/>
        </w:rPr>
      </w:pPr>
      <w:r w:rsidRPr="00996FA9">
        <w:rPr>
          <w:i/>
          <w:lang w:val="en-GB"/>
        </w:rPr>
        <w:t>code</w:t>
      </w:r>
      <w:r w:rsidRPr="00996FA9">
        <w:rPr>
          <w:lang w:val="en-GB"/>
        </w:rPr>
        <w:t>: integer</w:t>
      </w:r>
    </w:p>
    <w:p w14:paraId="4F5D9E16" w14:textId="77777777" w:rsidR="00C637F9" w:rsidRPr="00996FA9" w:rsidRDefault="00C637F9" w:rsidP="006F49CC">
      <w:pPr>
        <w:spacing w:before="0" w:after="120"/>
        <w:ind w:left="720"/>
        <w:rPr>
          <w:lang w:val="en-GB"/>
        </w:rPr>
      </w:pPr>
      <w:r w:rsidRPr="00996FA9">
        <w:rPr>
          <w:lang w:val="en-GB"/>
        </w:rPr>
        <w:t>Numeric code that uniquely identifies the listed value for the corresponding feature attribute.  Positive integer.</w:t>
      </w:r>
    </w:p>
    <w:p w14:paraId="5586877C" w14:textId="77777777" w:rsidR="00C637F9" w:rsidRPr="00996FA9" w:rsidRDefault="00C637F9" w:rsidP="006F49CC">
      <w:pPr>
        <w:spacing w:before="0" w:after="120"/>
        <w:rPr>
          <w:lang w:val="en-GB"/>
        </w:rPr>
      </w:pPr>
      <w:r w:rsidRPr="00996FA9">
        <w:rPr>
          <w:i/>
          <w:lang w:val="en-GB"/>
        </w:rPr>
        <w:t>remarks</w:t>
      </w:r>
      <w:r w:rsidRPr="00996FA9">
        <w:rPr>
          <w:lang w:val="en-GB"/>
        </w:rPr>
        <w:t>: string</w:t>
      </w:r>
    </w:p>
    <w:p w14:paraId="2508838E" w14:textId="77777777" w:rsidR="00C637F9" w:rsidRPr="00996FA9" w:rsidRDefault="00C637F9" w:rsidP="006F49CC">
      <w:pPr>
        <w:spacing w:before="0" w:after="120"/>
        <w:ind w:left="720"/>
        <w:rPr>
          <w:lang w:val="en-GB"/>
        </w:rPr>
      </w:pPr>
      <w:r w:rsidRPr="00996FA9">
        <w:rPr>
          <w:lang w:val="en-GB"/>
        </w:rPr>
        <w:t>Optional.  Further explanation about the listed value.</w:t>
      </w:r>
    </w:p>
    <w:p w14:paraId="52AB9A74" w14:textId="77777777" w:rsidR="00771B57" w:rsidRPr="00996FA9" w:rsidRDefault="00C637F9" w:rsidP="006F49CC">
      <w:pPr>
        <w:spacing w:before="0" w:after="120"/>
        <w:rPr>
          <w:lang w:val="en-GB"/>
        </w:rPr>
      </w:pPr>
      <w:r w:rsidRPr="00996FA9">
        <w:rPr>
          <w:i/>
          <w:lang w:val="en-GB"/>
        </w:rPr>
        <w:t>aliases</w:t>
      </w:r>
      <w:r w:rsidR="00771B57" w:rsidRPr="00996FA9">
        <w:rPr>
          <w:lang w:val="en-GB"/>
        </w:rPr>
        <w:t xml:space="preserve">: </w:t>
      </w:r>
      <w:r w:rsidRPr="00996FA9">
        <w:rPr>
          <w:lang w:val="en-GB"/>
        </w:rPr>
        <w:t>string</w:t>
      </w:r>
      <w:r w:rsidR="00771B57" w:rsidRPr="00996FA9">
        <w:rPr>
          <w:lang w:val="en-GB"/>
        </w:rPr>
        <w:t>[]</w:t>
      </w:r>
    </w:p>
    <w:p w14:paraId="1C513301" w14:textId="77777777" w:rsidR="00771B57" w:rsidRPr="00996FA9" w:rsidRDefault="00C637F9" w:rsidP="006F49CC">
      <w:pPr>
        <w:spacing w:before="0" w:after="120"/>
        <w:ind w:left="720"/>
        <w:rPr>
          <w:u w:val="single"/>
          <w:lang w:val="en-GB"/>
        </w:rPr>
      </w:pPr>
      <w:r w:rsidRPr="00996FA9">
        <w:rPr>
          <w:lang w:val="en-GB"/>
        </w:rPr>
        <w:t>O</w:t>
      </w:r>
      <w:r w:rsidRPr="00996FA9">
        <w:rPr>
          <w:u w:val="single"/>
          <w:lang w:val="en-GB"/>
        </w:rPr>
        <w:t xml:space="preserve">ptional.  </w:t>
      </w:r>
      <w:r w:rsidR="00771B57" w:rsidRPr="00996FA9">
        <w:rPr>
          <w:u w:val="single"/>
          <w:lang w:val="en-GB"/>
        </w:rPr>
        <w:t xml:space="preserve">Array of zero or </w:t>
      </w:r>
      <w:r w:rsidR="00E85634" w:rsidRPr="00996FA9">
        <w:rPr>
          <w:u w:val="single"/>
          <w:lang w:val="en-GB"/>
        </w:rPr>
        <w:t xml:space="preserve">more </w:t>
      </w:r>
      <w:r w:rsidRPr="00996FA9">
        <w:rPr>
          <w:u w:val="single"/>
          <w:lang w:val="en-GB"/>
        </w:rPr>
        <w:t>equivalent name(s) of this listed value</w:t>
      </w:r>
      <w:r w:rsidR="00771B57" w:rsidRPr="00996FA9">
        <w:rPr>
          <w:u w:val="single"/>
          <w:lang w:val="en-GB"/>
        </w:rPr>
        <w:t>.</w:t>
      </w:r>
    </w:p>
    <w:p w14:paraId="721E5F30" w14:textId="77777777" w:rsidR="00771B57" w:rsidRPr="00996FA9" w:rsidRDefault="00771B57" w:rsidP="006F49CC">
      <w:pPr>
        <w:spacing w:before="0" w:after="120"/>
        <w:rPr>
          <w:b/>
          <w:u w:val="single"/>
          <w:lang w:val="en-GB"/>
        </w:rPr>
      </w:pPr>
      <w:r w:rsidRPr="00996FA9">
        <w:rPr>
          <w:b/>
          <w:u w:val="single"/>
          <w:lang w:val="en-GB"/>
        </w:rPr>
        <w:t>Remarks</w:t>
      </w:r>
      <w:r w:rsidR="00293746" w:rsidRPr="00996FA9">
        <w:rPr>
          <w:b/>
          <w:u w:val="single"/>
          <w:lang w:val="en-GB"/>
        </w:rPr>
        <w:t>:</w:t>
      </w:r>
    </w:p>
    <w:p w14:paraId="1236ACA0" w14:textId="77777777" w:rsidR="00771B57" w:rsidRPr="00996FA9" w:rsidRDefault="00771B57" w:rsidP="006F49CC">
      <w:pPr>
        <w:spacing w:before="0" w:after="120"/>
        <w:rPr>
          <w:lang w:val="en-GB"/>
        </w:rPr>
      </w:pPr>
      <w:r w:rsidRPr="00996FA9">
        <w:rPr>
          <w:lang w:val="en-GB"/>
        </w:rPr>
        <w:t xml:space="preserve">Called from the host to create a </w:t>
      </w:r>
      <w:r w:rsidR="00291D61" w:rsidRPr="00996FA9">
        <w:rPr>
          <w:lang w:val="en-GB"/>
        </w:rPr>
        <w:t>listed value</w:t>
      </w:r>
      <w:r w:rsidRPr="00996FA9">
        <w:rPr>
          <w:lang w:val="en-GB"/>
        </w:rPr>
        <w:t xml:space="preserve"> type info object.</w:t>
      </w:r>
    </w:p>
    <w:p w14:paraId="56893716" w14:textId="77777777" w:rsidR="00771B57" w:rsidRPr="00996FA9" w:rsidRDefault="00771B57" w:rsidP="006F49CC">
      <w:pPr>
        <w:spacing w:before="0" w:after="120"/>
        <w:rPr>
          <w:lang w:val="en-GB"/>
        </w:rPr>
      </w:pPr>
      <w:r w:rsidRPr="00996FA9">
        <w:rPr>
          <w:lang w:val="en-GB"/>
        </w:rPr>
        <w:t>It is not intended that the host manipulate the returned object; the object is intended to be passed from the host back to the scripting catalogue.</w:t>
      </w:r>
    </w:p>
    <w:p w14:paraId="20A55D1C" w14:textId="77777777" w:rsidR="007F70CC" w:rsidRPr="00996FA9" w:rsidRDefault="007F70CC" w:rsidP="003319AB">
      <w:pPr>
        <w:pStyle w:val="Heading4"/>
      </w:pPr>
      <w:proofErr w:type="spellStart"/>
      <w:r w:rsidRPr="00996FA9">
        <w:t>AttributeBinding</w:t>
      </w:r>
      <w:proofErr w:type="spellEnd"/>
      <w:r w:rsidRPr="00996FA9">
        <w:t xml:space="preserve"> </w:t>
      </w:r>
      <w:proofErr w:type="spellStart"/>
      <w:r w:rsidRPr="00996FA9">
        <w:t>CreateAttributeBinding</w:t>
      </w:r>
      <w:proofErr w:type="spellEnd"/>
      <w:r w:rsidRPr="00996FA9">
        <w:t xml:space="preserve">(string </w:t>
      </w:r>
      <w:proofErr w:type="spellStart"/>
      <w:r w:rsidRPr="00996FA9">
        <w:rPr>
          <w:i/>
        </w:rPr>
        <w:t>attributeCode</w:t>
      </w:r>
      <w:proofErr w:type="spellEnd"/>
      <w:r w:rsidRPr="00996FA9">
        <w:t xml:space="preserve">, integer </w:t>
      </w:r>
      <w:proofErr w:type="spellStart"/>
      <w:r w:rsidRPr="00996FA9">
        <w:rPr>
          <w:i/>
        </w:rPr>
        <w:t>lowerMultiplicity</w:t>
      </w:r>
      <w:proofErr w:type="spellEnd"/>
      <w:r w:rsidRPr="00996FA9">
        <w:rPr>
          <w:i/>
        </w:rPr>
        <w:t>,</w:t>
      </w:r>
      <w:r w:rsidRPr="00996FA9">
        <w:t xml:space="preserve"> integer </w:t>
      </w:r>
      <w:proofErr w:type="spellStart"/>
      <w:r w:rsidRPr="00996FA9">
        <w:rPr>
          <w:i/>
        </w:rPr>
        <w:t>upperMultiplicity</w:t>
      </w:r>
      <w:proofErr w:type="spellEnd"/>
      <w:r w:rsidRPr="00996FA9">
        <w:t xml:space="preserve">, </w:t>
      </w:r>
      <w:proofErr w:type="spellStart"/>
      <w:r w:rsidRPr="00996FA9">
        <w:t>boolean</w:t>
      </w:r>
      <w:proofErr w:type="spellEnd"/>
      <w:r w:rsidRPr="00996FA9">
        <w:t xml:space="preserve"> </w:t>
      </w:r>
      <w:r w:rsidRPr="00996FA9">
        <w:rPr>
          <w:i/>
        </w:rPr>
        <w:t>sequential</w:t>
      </w:r>
      <w:r w:rsidRPr="00996FA9">
        <w:t xml:space="preserve">, integer[] </w:t>
      </w:r>
      <w:proofErr w:type="spellStart"/>
      <w:r w:rsidRPr="00996FA9">
        <w:rPr>
          <w:i/>
        </w:rPr>
        <w:t>permittedValues</w:t>
      </w:r>
      <w:proofErr w:type="spellEnd"/>
      <w:r w:rsidRPr="00996FA9">
        <w:t>)</w:t>
      </w:r>
    </w:p>
    <w:p w14:paraId="02F1C01C" w14:textId="77777777" w:rsidR="000A0E44" w:rsidRPr="00996FA9" w:rsidRDefault="000A0E44" w:rsidP="006F49CC">
      <w:pPr>
        <w:spacing w:before="0" w:after="120"/>
        <w:rPr>
          <w:b/>
          <w:lang w:val="en-GB"/>
        </w:rPr>
      </w:pPr>
      <w:r w:rsidRPr="00996FA9">
        <w:rPr>
          <w:b/>
          <w:u w:val="single"/>
          <w:lang w:val="en-GB"/>
        </w:rPr>
        <w:t>Return Value</w:t>
      </w:r>
      <w:r w:rsidR="008C6E7F" w:rsidRPr="00996FA9">
        <w:rPr>
          <w:b/>
          <w:u w:val="single"/>
          <w:lang w:val="en-GB"/>
        </w:rPr>
        <w:t>:</w:t>
      </w:r>
    </w:p>
    <w:p w14:paraId="0F63A9D9" w14:textId="77777777" w:rsidR="000A0E44" w:rsidRPr="00996FA9" w:rsidRDefault="000A0E44" w:rsidP="006F49CC">
      <w:pPr>
        <w:spacing w:before="0" w:after="120"/>
        <w:rPr>
          <w:i/>
          <w:lang w:val="en-GB"/>
        </w:rPr>
      </w:pPr>
      <w:proofErr w:type="spellStart"/>
      <w:r w:rsidRPr="00996FA9">
        <w:rPr>
          <w:i/>
          <w:lang w:val="en-GB"/>
        </w:rPr>
        <w:t>AttributeBinding</w:t>
      </w:r>
      <w:proofErr w:type="spellEnd"/>
    </w:p>
    <w:p w14:paraId="7D779BBC" w14:textId="77777777" w:rsidR="000A0E44" w:rsidRPr="00996FA9" w:rsidRDefault="000A0E44" w:rsidP="006F49CC">
      <w:pPr>
        <w:spacing w:before="0" w:after="120"/>
        <w:ind w:left="720"/>
        <w:rPr>
          <w:lang w:val="en-GB"/>
        </w:rPr>
      </w:pPr>
      <w:r w:rsidRPr="00996FA9">
        <w:rPr>
          <w:lang w:val="en-GB"/>
        </w:rPr>
        <w:t xml:space="preserve">A Lua table containing an attribute binding </w:t>
      </w:r>
      <w:r w:rsidR="007D27B6" w:rsidRPr="00996FA9">
        <w:rPr>
          <w:lang w:val="en-GB"/>
        </w:rPr>
        <w:t xml:space="preserve">corresponding to an </w:t>
      </w:r>
      <w:r w:rsidR="007D27B6" w:rsidRPr="00996FA9">
        <w:rPr>
          <w:i/>
          <w:lang w:val="en-GB"/>
        </w:rPr>
        <w:t>S100_FC_AttributeBinding</w:t>
      </w:r>
      <w:r w:rsidRPr="00996FA9">
        <w:rPr>
          <w:lang w:val="en-GB"/>
        </w:rPr>
        <w:t>.</w:t>
      </w:r>
    </w:p>
    <w:p w14:paraId="709E6B16" w14:textId="77777777" w:rsidR="000A0E44" w:rsidRPr="00996FA9" w:rsidRDefault="000A0E44" w:rsidP="006F49CC">
      <w:pPr>
        <w:spacing w:before="0" w:after="120"/>
        <w:rPr>
          <w:b/>
          <w:u w:val="single"/>
          <w:lang w:val="en-GB"/>
        </w:rPr>
      </w:pPr>
      <w:r w:rsidRPr="00996FA9">
        <w:rPr>
          <w:b/>
          <w:u w:val="single"/>
          <w:lang w:val="en-GB"/>
        </w:rPr>
        <w:t>Parameters</w:t>
      </w:r>
      <w:r w:rsidR="008C6E7F" w:rsidRPr="00996FA9">
        <w:rPr>
          <w:b/>
          <w:u w:val="single"/>
          <w:lang w:val="en-GB"/>
        </w:rPr>
        <w:t>:</w:t>
      </w:r>
    </w:p>
    <w:p w14:paraId="087F2B7F" w14:textId="77777777" w:rsidR="000A0E44" w:rsidRPr="00996FA9" w:rsidRDefault="000A0E44" w:rsidP="006F49CC">
      <w:pPr>
        <w:spacing w:before="0" w:after="120"/>
        <w:rPr>
          <w:lang w:val="en-GB"/>
        </w:rPr>
      </w:pPr>
      <w:proofErr w:type="spellStart"/>
      <w:r w:rsidRPr="00996FA9">
        <w:rPr>
          <w:i/>
          <w:lang w:val="en-GB"/>
        </w:rPr>
        <w:t>attributeCode</w:t>
      </w:r>
      <w:proofErr w:type="spellEnd"/>
      <w:r w:rsidRPr="00996FA9">
        <w:rPr>
          <w:lang w:val="en-GB"/>
        </w:rPr>
        <w:t>: string</w:t>
      </w:r>
    </w:p>
    <w:p w14:paraId="11B46E66" w14:textId="77777777" w:rsidR="000A0E44" w:rsidRPr="00996FA9" w:rsidRDefault="000A0E44" w:rsidP="006F49CC">
      <w:pPr>
        <w:spacing w:before="0" w:after="120"/>
        <w:ind w:left="720"/>
        <w:rPr>
          <w:lang w:val="en-GB"/>
        </w:rPr>
      </w:pPr>
      <w:r w:rsidRPr="00996FA9">
        <w:rPr>
          <w:lang w:val="en-GB"/>
        </w:rPr>
        <w:t>The code of the complex or simple attribute</w:t>
      </w:r>
      <w:r w:rsidR="00BE5744" w:rsidRPr="00996FA9">
        <w:rPr>
          <w:lang w:val="en-GB"/>
        </w:rPr>
        <w:t xml:space="preserve"> that is bound to the item or complex attribute</w:t>
      </w:r>
      <w:r w:rsidRPr="00996FA9">
        <w:rPr>
          <w:lang w:val="en-GB"/>
        </w:rPr>
        <w:t>.</w:t>
      </w:r>
    </w:p>
    <w:p w14:paraId="51FBE890" w14:textId="77777777" w:rsidR="000A0E44" w:rsidRPr="00996FA9" w:rsidRDefault="000A0E44" w:rsidP="006F49CC">
      <w:pPr>
        <w:spacing w:before="0" w:after="120"/>
        <w:rPr>
          <w:lang w:val="en-GB"/>
        </w:rPr>
      </w:pPr>
      <w:proofErr w:type="spellStart"/>
      <w:r w:rsidRPr="00996FA9">
        <w:rPr>
          <w:i/>
          <w:lang w:val="en-GB"/>
        </w:rPr>
        <w:t>lowerMultiplicity</w:t>
      </w:r>
      <w:proofErr w:type="spellEnd"/>
      <w:r w:rsidRPr="00996FA9">
        <w:rPr>
          <w:lang w:val="en-GB"/>
        </w:rPr>
        <w:t>: integer</w:t>
      </w:r>
    </w:p>
    <w:p w14:paraId="4815CE47" w14:textId="77777777" w:rsidR="000A0E44" w:rsidRPr="00996FA9" w:rsidRDefault="000A0E44" w:rsidP="006F49CC">
      <w:pPr>
        <w:spacing w:before="0" w:after="120"/>
        <w:ind w:left="720"/>
        <w:rPr>
          <w:lang w:val="en-GB"/>
        </w:rPr>
      </w:pPr>
      <w:r w:rsidRPr="00996FA9">
        <w:rPr>
          <w:lang w:val="en-GB"/>
        </w:rPr>
        <w:t>The minimum number of required occurrences of this attribute. This is zero for optional attributes.</w:t>
      </w:r>
    </w:p>
    <w:p w14:paraId="07975E33" w14:textId="77777777" w:rsidR="000A0E44" w:rsidRPr="00996FA9" w:rsidRDefault="000A0E44" w:rsidP="006F49CC">
      <w:pPr>
        <w:spacing w:before="0" w:after="120"/>
        <w:rPr>
          <w:lang w:val="en-GB"/>
        </w:rPr>
      </w:pPr>
      <w:proofErr w:type="spellStart"/>
      <w:r w:rsidRPr="00996FA9">
        <w:rPr>
          <w:i/>
          <w:lang w:val="en-GB"/>
        </w:rPr>
        <w:t>upperMultiplicity</w:t>
      </w:r>
      <w:proofErr w:type="spellEnd"/>
      <w:r w:rsidRPr="00996FA9">
        <w:rPr>
          <w:lang w:val="en-GB"/>
        </w:rPr>
        <w:t>: integer</w:t>
      </w:r>
    </w:p>
    <w:p w14:paraId="55058D4A" w14:textId="77777777" w:rsidR="000A0E44" w:rsidRPr="00996FA9" w:rsidRDefault="000A0E44" w:rsidP="006F49CC">
      <w:pPr>
        <w:spacing w:before="0" w:after="120"/>
        <w:ind w:left="720"/>
        <w:rPr>
          <w:lang w:val="en-GB"/>
        </w:rPr>
      </w:pPr>
      <w:r w:rsidRPr="00996FA9">
        <w:rPr>
          <w:lang w:val="en-GB"/>
        </w:rPr>
        <w:t>The maximum number of allowed occurrences of this attribute. This is nil for an infinite number of allowed attributes.</w:t>
      </w:r>
    </w:p>
    <w:p w14:paraId="510A23A7" w14:textId="77777777" w:rsidR="000A0E44" w:rsidRPr="00996FA9" w:rsidRDefault="000A0E44" w:rsidP="006F49CC">
      <w:pPr>
        <w:spacing w:before="0" w:after="120"/>
        <w:rPr>
          <w:lang w:val="en-GB"/>
        </w:rPr>
      </w:pPr>
      <w:r w:rsidRPr="00996FA9">
        <w:rPr>
          <w:i/>
          <w:lang w:val="en-GB"/>
        </w:rPr>
        <w:t>sequential</w:t>
      </w:r>
      <w:r w:rsidRPr="00996FA9">
        <w:rPr>
          <w:lang w:val="en-GB"/>
        </w:rPr>
        <w:t xml:space="preserve">: </w:t>
      </w:r>
      <w:proofErr w:type="spellStart"/>
      <w:r w:rsidRPr="00996FA9">
        <w:rPr>
          <w:lang w:val="en-GB"/>
        </w:rPr>
        <w:t>boolean</w:t>
      </w:r>
      <w:proofErr w:type="spellEnd"/>
    </w:p>
    <w:p w14:paraId="0D069A5C" w14:textId="77777777" w:rsidR="000A0E44" w:rsidRPr="00996FA9" w:rsidRDefault="000A0E44" w:rsidP="006F49CC">
      <w:pPr>
        <w:spacing w:before="0" w:after="120"/>
        <w:ind w:left="720"/>
        <w:rPr>
          <w:lang w:val="en-GB"/>
        </w:rPr>
      </w:pPr>
      <w:r w:rsidRPr="00996FA9">
        <w:rPr>
          <w:lang w:val="en-GB"/>
        </w:rPr>
        <w:t>Describes if the sequence of the attributes is meaningful or not. Applies only to attributes which may occur more than once.</w:t>
      </w:r>
    </w:p>
    <w:p w14:paraId="515C62FC" w14:textId="77777777" w:rsidR="000A0E44" w:rsidRPr="00996FA9" w:rsidRDefault="00F435CE" w:rsidP="006F49CC">
      <w:pPr>
        <w:spacing w:before="0" w:after="120"/>
        <w:rPr>
          <w:lang w:val="en-GB"/>
        </w:rPr>
      </w:pPr>
      <w:proofErr w:type="spellStart"/>
      <w:r w:rsidRPr="00996FA9">
        <w:rPr>
          <w:i/>
          <w:lang w:val="en-GB"/>
        </w:rPr>
        <w:t>permittedValues</w:t>
      </w:r>
      <w:proofErr w:type="spellEnd"/>
      <w:r w:rsidR="000A0E44" w:rsidRPr="00996FA9">
        <w:rPr>
          <w:lang w:val="en-GB"/>
        </w:rPr>
        <w:t xml:space="preserve">: </w:t>
      </w:r>
      <w:r w:rsidRPr="00996FA9">
        <w:rPr>
          <w:lang w:val="en-GB"/>
        </w:rPr>
        <w:t>integer[]</w:t>
      </w:r>
    </w:p>
    <w:p w14:paraId="604E33CA" w14:textId="77777777" w:rsidR="000A0E44" w:rsidRPr="00996FA9" w:rsidRDefault="00F435CE" w:rsidP="006F49CC">
      <w:pPr>
        <w:spacing w:before="0" w:after="120"/>
        <w:ind w:left="720"/>
        <w:rPr>
          <w:lang w:val="en-GB"/>
        </w:rPr>
      </w:pPr>
      <w:r w:rsidRPr="00996FA9">
        <w:rPr>
          <w:lang w:val="en-GB"/>
        </w:rPr>
        <w:t>Array of zero or more p</w:t>
      </w:r>
      <w:r w:rsidR="000A0E44" w:rsidRPr="00996FA9">
        <w:rPr>
          <w:lang w:val="en-GB"/>
        </w:rPr>
        <w:t xml:space="preserve">ermissible values of the attribute. </w:t>
      </w:r>
      <w:r w:rsidRPr="00996FA9">
        <w:rPr>
          <w:lang w:val="en-GB"/>
        </w:rPr>
        <w:t xml:space="preserve">Each entry </w:t>
      </w:r>
      <w:r w:rsidR="00F75CA7" w:rsidRPr="00996FA9">
        <w:rPr>
          <w:lang w:val="en-GB"/>
        </w:rPr>
        <w:t xml:space="preserve">is a </w:t>
      </w:r>
      <w:r w:rsidR="00F75CA7" w:rsidRPr="00996FA9">
        <w:rPr>
          <w:i/>
          <w:lang w:val="en-GB"/>
        </w:rPr>
        <w:t>S100_FC_ListedValue:code</w:t>
      </w:r>
      <w:r w:rsidR="00F75CA7" w:rsidRPr="00996FA9">
        <w:rPr>
          <w:lang w:val="en-GB"/>
        </w:rPr>
        <w:t xml:space="preserve">. </w:t>
      </w:r>
      <w:r w:rsidR="000A0E44" w:rsidRPr="00996FA9">
        <w:rPr>
          <w:lang w:val="en-GB"/>
        </w:rPr>
        <w:t>Applies only to attributes of data type enumeration.</w:t>
      </w:r>
    </w:p>
    <w:p w14:paraId="3325A8D8" w14:textId="77777777" w:rsidR="000A0E44" w:rsidRPr="00996FA9" w:rsidRDefault="000A0E44" w:rsidP="006F49CC">
      <w:pPr>
        <w:spacing w:before="0" w:after="120"/>
        <w:rPr>
          <w:b/>
          <w:u w:val="single"/>
          <w:lang w:val="en-GB"/>
        </w:rPr>
      </w:pPr>
      <w:r w:rsidRPr="00996FA9">
        <w:rPr>
          <w:b/>
          <w:u w:val="single"/>
          <w:lang w:val="en-GB"/>
        </w:rPr>
        <w:t>Remarks</w:t>
      </w:r>
      <w:r w:rsidR="008C6E7F" w:rsidRPr="00996FA9">
        <w:rPr>
          <w:b/>
          <w:u w:val="single"/>
          <w:lang w:val="en-GB"/>
        </w:rPr>
        <w:t>:</w:t>
      </w:r>
    </w:p>
    <w:p w14:paraId="46CB45DA" w14:textId="77777777" w:rsidR="000A0E44" w:rsidRPr="00996FA9" w:rsidRDefault="000A0E44" w:rsidP="006F49CC">
      <w:pPr>
        <w:spacing w:before="0" w:after="120"/>
        <w:rPr>
          <w:lang w:val="en-GB"/>
        </w:rPr>
      </w:pPr>
      <w:r w:rsidRPr="00996FA9">
        <w:rPr>
          <w:lang w:val="en-GB"/>
        </w:rPr>
        <w:t>Called from the host to create an attribute binding object.</w:t>
      </w:r>
    </w:p>
    <w:p w14:paraId="7F439ECC" w14:textId="77777777" w:rsidR="00BE5744" w:rsidRPr="00996FA9" w:rsidRDefault="000A0E44" w:rsidP="006F49CC">
      <w:pPr>
        <w:spacing w:before="0" w:after="120"/>
        <w:rPr>
          <w:lang w:val="en-GB"/>
        </w:rPr>
      </w:pPr>
      <w:r w:rsidRPr="00996FA9">
        <w:rPr>
          <w:lang w:val="en-GB"/>
        </w:rPr>
        <w:t>It is not intended that the host manipulate the returned object; the object is intended to be passed from the host back to the scripting catalogue.</w:t>
      </w:r>
    </w:p>
    <w:p w14:paraId="2B8F6439" w14:textId="2F644D72" w:rsidR="008C6E7F" w:rsidRPr="00996FA9" w:rsidRDefault="008C6E7F" w:rsidP="003319AB">
      <w:pPr>
        <w:pStyle w:val="Heading4"/>
      </w:pPr>
      <w:proofErr w:type="spellStart"/>
      <w:r w:rsidRPr="00996FA9">
        <w:t>InformationBinding</w:t>
      </w:r>
      <w:proofErr w:type="spellEnd"/>
      <w:r w:rsidRPr="00996FA9">
        <w:t xml:space="preserve"> </w:t>
      </w:r>
      <w:proofErr w:type="spellStart"/>
      <w:r w:rsidRPr="00996FA9">
        <w:t>CreateInformationBinding</w:t>
      </w:r>
      <w:proofErr w:type="spellEnd"/>
      <w:r w:rsidRPr="00996FA9">
        <w:t>(string</w:t>
      </w:r>
      <w:r w:rsidR="00184298">
        <w:t>[]</w:t>
      </w:r>
      <w:r w:rsidRPr="00996FA9">
        <w:t xml:space="preserve"> </w:t>
      </w:r>
      <w:proofErr w:type="spellStart"/>
      <w:r w:rsidRPr="00996FA9">
        <w:rPr>
          <w:i/>
        </w:rPr>
        <w:t>informationTypeCode</w:t>
      </w:r>
      <w:proofErr w:type="spellEnd"/>
      <w:r w:rsidRPr="00996FA9">
        <w:t xml:space="preserve">, integer </w:t>
      </w:r>
      <w:proofErr w:type="spellStart"/>
      <w:r w:rsidRPr="00996FA9">
        <w:rPr>
          <w:i/>
        </w:rPr>
        <w:t>lowerMultiplicity</w:t>
      </w:r>
      <w:proofErr w:type="spellEnd"/>
      <w:r w:rsidRPr="00996FA9">
        <w:rPr>
          <w:i/>
        </w:rPr>
        <w:t>,</w:t>
      </w:r>
      <w:r w:rsidRPr="00996FA9">
        <w:t xml:space="preserve"> integer </w:t>
      </w:r>
      <w:proofErr w:type="spellStart"/>
      <w:r w:rsidRPr="00996FA9">
        <w:rPr>
          <w:i/>
        </w:rPr>
        <w:t>upperMultiplicity</w:t>
      </w:r>
      <w:proofErr w:type="spellEnd"/>
      <w:r w:rsidRPr="00996FA9">
        <w:t xml:space="preserve">, string </w:t>
      </w:r>
      <w:proofErr w:type="spellStart"/>
      <w:r w:rsidRPr="00996FA9">
        <w:rPr>
          <w:i/>
        </w:rPr>
        <w:t>roleType</w:t>
      </w:r>
      <w:proofErr w:type="spellEnd"/>
      <w:r w:rsidRPr="00996FA9">
        <w:t xml:space="preserve">, </w:t>
      </w:r>
      <w:r w:rsidR="00BC6BF5">
        <w:t>string</w:t>
      </w:r>
      <w:r w:rsidR="00BC6BF5" w:rsidRPr="00996FA9">
        <w:t xml:space="preserve"> </w:t>
      </w:r>
      <w:r w:rsidRPr="00996FA9">
        <w:rPr>
          <w:i/>
        </w:rPr>
        <w:t>role</w:t>
      </w:r>
      <w:r w:rsidRPr="00996FA9">
        <w:t xml:space="preserve">, </w:t>
      </w:r>
      <w:r w:rsidR="00C3022E">
        <w:t>string</w:t>
      </w:r>
      <w:r w:rsidR="00C3022E" w:rsidRPr="00996FA9">
        <w:t xml:space="preserve"> </w:t>
      </w:r>
      <w:r w:rsidRPr="00996FA9">
        <w:rPr>
          <w:i/>
        </w:rPr>
        <w:t>association</w:t>
      </w:r>
      <w:r w:rsidRPr="00996FA9">
        <w:t>)</w:t>
      </w:r>
    </w:p>
    <w:p w14:paraId="3704B95F" w14:textId="77777777" w:rsidR="00BE5744" w:rsidRPr="00996FA9" w:rsidRDefault="00BE5744" w:rsidP="00237111">
      <w:pPr>
        <w:spacing w:before="0" w:after="120"/>
        <w:rPr>
          <w:b/>
          <w:lang w:val="en-GB"/>
        </w:rPr>
      </w:pPr>
      <w:r w:rsidRPr="00996FA9">
        <w:rPr>
          <w:b/>
          <w:u w:val="single"/>
          <w:lang w:val="en-GB"/>
        </w:rPr>
        <w:t>Return Value</w:t>
      </w:r>
      <w:r w:rsidR="008C6E7F" w:rsidRPr="00996FA9">
        <w:rPr>
          <w:b/>
          <w:u w:val="single"/>
          <w:lang w:val="en-GB"/>
        </w:rPr>
        <w:t>:</w:t>
      </w:r>
    </w:p>
    <w:p w14:paraId="4B48431C" w14:textId="77777777" w:rsidR="00BE5744" w:rsidRPr="00996FA9" w:rsidRDefault="00CC458D" w:rsidP="00237111">
      <w:pPr>
        <w:spacing w:before="0" w:after="120"/>
        <w:rPr>
          <w:i/>
          <w:lang w:val="en-GB"/>
        </w:rPr>
      </w:pPr>
      <w:proofErr w:type="spellStart"/>
      <w:r w:rsidRPr="00996FA9">
        <w:rPr>
          <w:i/>
          <w:lang w:val="en-GB"/>
        </w:rPr>
        <w:t>Information</w:t>
      </w:r>
      <w:r w:rsidR="00BE5744" w:rsidRPr="00996FA9">
        <w:rPr>
          <w:i/>
          <w:lang w:val="en-GB"/>
        </w:rPr>
        <w:t>Binding</w:t>
      </w:r>
      <w:proofErr w:type="spellEnd"/>
    </w:p>
    <w:p w14:paraId="2E435B98" w14:textId="77777777" w:rsidR="00BE5744" w:rsidRPr="00996FA9" w:rsidRDefault="00BE5744" w:rsidP="00237111">
      <w:pPr>
        <w:spacing w:before="0" w:after="120"/>
        <w:ind w:left="720"/>
        <w:rPr>
          <w:lang w:val="en-GB"/>
        </w:rPr>
      </w:pPr>
      <w:r w:rsidRPr="00996FA9">
        <w:rPr>
          <w:lang w:val="en-GB"/>
        </w:rPr>
        <w:lastRenderedPageBreak/>
        <w:t xml:space="preserve">A Lua table containing an </w:t>
      </w:r>
      <w:r w:rsidR="00CC458D" w:rsidRPr="00996FA9">
        <w:rPr>
          <w:lang w:val="en-GB"/>
        </w:rPr>
        <w:t>information</w:t>
      </w:r>
      <w:r w:rsidRPr="00996FA9">
        <w:rPr>
          <w:lang w:val="en-GB"/>
        </w:rPr>
        <w:t xml:space="preserve"> binding </w:t>
      </w:r>
      <w:r w:rsidR="00B10E0E" w:rsidRPr="00996FA9">
        <w:rPr>
          <w:lang w:val="en-GB"/>
        </w:rPr>
        <w:t xml:space="preserve">corresponding to a </w:t>
      </w:r>
      <w:r w:rsidR="00B10E0E" w:rsidRPr="00996FA9">
        <w:rPr>
          <w:i/>
          <w:lang w:val="en-GB"/>
        </w:rPr>
        <w:t>S100_FC_InformationBinding</w:t>
      </w:r>
      <w:r w:rsidRPr="00996FA9">
        <w:rPr>
          <w:lang w:val="en-GB"/>
        </w:rPr>
        <w:t>.</w:t>
      </w:r>
    </w:p>
    <w:p w14:paraId="691DA890" w14:textId="77777777" w:rsidR="00BE5744" w:rsidRPr="00996FA9" w:rsidRDefault="00BE5744" w:rsidP="00237111">
      <w:pPr>
        <w:spacing w:before="0" w:after="120"/>
        <w:rPr>
          <w:b/>
          <w:u w:val="single"/>
          <w:lang w:val="en-GB"/>
        </w:rPr>
      </w:pPr>
      <w:r w:rsidRPr="00996FA9">
        <w:rPr>
          <w:b/>
          <w:u w:val="single"/>
          <w:lang w:val="en-GB"/>
        </w:rPr>
        <w:t>Parameters</w:t>
      </w:r>
      <w:r w:rsidR="008C6E7F" w:rsidRPr="00996FA9">
        <w:rPr>
          <w:b/>
          <w:u w:val="single"/>
          <w:lang w:val="en-GB"/>
        </w:rPr>
        <w:t>:</w:t>
      </w:r>
    </w:p>
    <w:p w14:paraId="31D88E0E" w14:textId="35FBCF74" w:rsidR="00BE5744" w:rsidRPr="00996FA9" w:rsidRDefault="00CC458D" w:rsidP="00237111">
      <w:pPr>
        <w:spacing w:before="0" w:after="120"/>
        <w:rPr>
          <w:lang w:val="en-GB"/>
        </w:rPr>
      </w:pPr>
      <w:proofErr w:type="spellStart"/>
      <w:r w:rsidRPr="00996FA9">
        <w:rPr>
          <w:i/>
          <w:lang w:val="en-GB"/>
        </w:rPr>
        <w:t>informationTypeCode</w:t>
      </w:r>
      <w:proofErr w:type="spellEnd"/>
      <w:r w:rsidR="00BE5744" w:rsidRPr="00996FA9">
        <w:rPr>
          <w:lang w:val="en-GB"/>
        </w:rPr>
        <w:t>: string</w:t>
      </w:r>
      <w:r w:rsidR="00184298">
        <w:rPr>
          <w:lang w:val="en-GB"/>
        </w:rPr>
        <w:t>[]</w:t>
      </w:r>
    </w:p>
    <w:p w14:paraId="5BCE7E95" w14:textId="6ABD2C2D" w:rsidR="00BE5744" w:rsidRPr="00996FA9" w:rsidRDefault="00184298" w:rsidP="00237111">
      <w:pPr>
        <w:spacing w:before="0" w:after="120"/>
        <w:ind w:left="720"/>
        <w:rPr>
          <w:lang w:val="en-GB"/>
        </w:rPr>
      </w:pPr>
      <w:r w:rsidRPr="00184298">
        <w:rPr>
          <w:lang w:val="en-GB"/>
        </w:rPr>
        <w:t xml:space="preserve">An array containing one or more </w:t>
      </w:r>
      <w:r w:rsidR="0047735F" w:rsidRPr="00996FA9">
        <w:rPr>
          <w:i/>
          <w:lang w:val="en-GB"/>
        </w:rPr>
        <w:t>S100_FC_InformationType:</w:t>
      </w:r>
      <w:r w:rsidR="00BE5744" w:rsidRPr="00996FA9">
        <w:rPr>
          <w:i/>
          <w:lang w:val="en-GB"/>
        </w:rPr>
        <w:t>code</w:t>
      </w:r>
      <w:r w:rsidR="00BE5744" w:rsidRPr="00996FA9">
        <w:rPr>
          <w:lang w:val="en-GB"/>
        </w:rPr>
        <w:t xml:space="preserve"> </w:t>
      </w:r>
      <w:r w:rsidRPr="00184298">
        <w:rPr>
          <w:lang w:val="en-GB"/>
        </w:rPr>
        <w:t>indicating</w:t>
      </w:r>
      <w:r w:rsidR="006F390D">
        <w:rPr>
          <w:lang w:val="en-GB"/>
        </w:rPr>
        <w:t xml:space="preserve"> the</w:t>
      </w:r>
      <w:r w:rsidR="00CC458D" w:rsidRPr="00996FA9">
        <w:rPr>
          <w:lang w:val="en-GB"/>
        </w:rPr>
        <w:t xml:space="preserve"> target information type</w:t>
      </w:r>
      <w:r>
        <w:rPr>
          <w:lang w:val="en-GB"/>
        </w:rPr>
        <w:t>(s)</w:t>
      </w:r>
      <w:r w:rsidR="00BE5744" w:rsidRPr="00996FA9">
        <w:rPr>
          <w:lang w:val="en-GB"/>
        </w:rPr>
        <w:t>.</w:t>
      </w:r>
    </w:p>
    <w:p w14:paraId="1BDB0F9E" w14:textId="77777777" w:rsidR="00BE5744" w:rsidRPr="00996FA9" w:rsidRDefault="00BE5744" w:rsidP="00237111">
      <w:pPr>
        <w:spacing w:before="0" w:after="120"/>
        <w:rPr>
          <w:lang w:val="en-GB"/>
        </w:rPr>
      </w:pPr>
      <w:proofErr w:type="spellStart"/>
      <w:r w:rsidRPr="00996FA9">
        <w:rPr>
          <w:i/>
          <w:lang w:val="en-GB"/>
        </w:rPr>
        <w:t>lowerMultiplicity</w:t>
      </w:r>
      <w:proofErr w:type="spellEnd"/>
      <w:r w:rsidRPr="00996FA9">
        <w:rPr>
          <w:lang w:val="en-GB"/>
        </w:rPr>
        <w:t>: integer</w:t>
      </w:r>
    </w:p>
    <w:p w14:paraId="3DF2F30B" w14:textId="77777777" w:rsidR="00BE5744" w:rsidRPr="00996FA9" w:rsidRDefault="00BE5744" w:rsidP="00237111">
      <w:pPr>
        <w:spacing w:before="0" w:after="120"/>
        <w:ind w:left="720"/>
        <w:rPr>
          <w:lang w:val="en-GB"/>
        </w:rPr>
      </w:pPr>
      <w:r w:rsidRPr="00996FA9">
        <w:rPr>
          <w:lang w:val="en-GB"/>
        </w:rPr>
        <w:t>The minimum number of required occurrences of this attribute. This is zero for optional attributes.</w:t>
      </w:r>
    </w:p>
    <w:p w14:paraId="2C62D440" w14:textId="77777777" w:rsidR="00BE5744" w:rsidRPr="00996FA9" w:rsidRDefault="00BE5744" w:rsidP="00237111">
      <w:pPr>
        <w:spacing w:before="0" w:after="120"/>
        <w:rPr>
          <w:lang w:val="en-GB"/>
        </w:rPr>
      </w:pPr>
      <w:proofErr w:type="spellStart"/>
      <w:r w:rsidRPr="00996FA9">
        <w:rPr>
          <w:i/>
          <w:lang w:val="en-GB"/>
        </w:rPr>
        <w:t>upperMultiplicity</w:t>
      </w:r>
      <w:proofErr w:type="spellEnd"/>
      <w:r w:rsidRPr="00996FA9">
        <w:rPr>
          <w:lang w:val="en-GB"/>
        </w:rPr>
        <w:t>: integer</w:t>
      </w:r>
    </w:p>
    <w:p w14:paraId="66755A43" w14:textId="77777777" w:rsidR="00BE5744" w:rsidRPr="00996FA9" w:rsidRDefault="00BE5744" w:rsidP="00237111">
      <w:pPr>
        <w:spacing w:before="0" w:after="120"/>
        <w:ind w:left="720"/>
        <w:rPr>
          <w:lang w:val="en-GB"/>
        </w:rPr>
      </w:pPr>
      <w:r w:rsidRPr="00996FA9">
        <w:rPr>
          <w:lang w:val="en-GB"/>
        </w:rPr>
        <w:t>The maximum number of allowed occurrences of this attribute. This is nil for an infinite number of allowed attributes.</w:t>
      </w:r>
    </w:p>
    <w:p w14:paraId="3F14B354" w14:textId="77777777" w:rsidR="00CC458D" w:rsidRPr="00996FA9" w:rsidRDefault="00CC458D" w:rsidP="00237111">
      <w:pPr>
        <w:spacing w:before="0" w:after="120"/>
        <w:rPr>
          <w:lang w:val="en-GB"/>
        </w:rPr>
      </w:pPr>
      <w:proofErr w:type="spellStart"/>
      <w:r w:rsidRPr="00996FA9">
        <w:rPr>
          <w:i/>
          <w:lang w:val="en-GB"/>
        </w:rPr>
        <w:t>roleType</w:t>
      </w:r>
      <w:proofErr w:type="spellEnd"/>
      <w:r w:rsidRPr="00996FA9">
        <w:rPr>
          <w:lang w:val="en-GB"/>
        </w:rPr>
        <w:t>: string</w:t>
      </w:r>
    </w:p>
    <w:p w14:paraId="18306214" w14:textId="77777777" w:rsidR="00CC458D" w:rsidRPr="00996FA9" w:rsidRDefault="00CC458D" w:rsidP="00237111">
      <w:pPr>
        <w:spacing w:before="0" w:after="120"/>
        <w:ind w:left="720"/>
        <w:rPr>
          <w:lang w:val="en-GB"/>
        </w:rPr>
      </w:pPr>
      <w:r w:rsidRPr="00996FA9">
        <w:rPr>
          <w:lang w:val="en-GB"/>
        </w:rPr>
        <w:t xml:space="preserve">The nature of the association end.  </w:t>
      </w:r>
      <w:r w:rsidR="0047120C" w:rsidRPr="00996FA9">
        <w:rPr>
          <w:lang w:val="en-GB"/>
        </w:rPr>
        <w:t>A</w:t>
      </w:r>
      <w:r w:rsidRPr="00996FA9">
        <w:rPr>
          <w:lang w:val="en-GB"/>
        </w:rPr>
        <w:t xml:space="preserve"> </w:t>
      </w:r>
      <w:r w:rsidRPr="00996FA9">
        <w:rPr>
          <w:i/>
          <w:lang w:val="en-GB"/>
        </w:rPr>
        <w:t>S100_FC_RoleType</w:t>
      </w:r>
      <w:r w:rsidR="0047120C" w:rsidRPr="00996FA9">
        <w:rPr>
          <w:i/>
          <w:lang w:val="en-GB"/>
        </w:rPr>
        <w:t>:Name</w:t>
      </w:r>
      <w:r w:rsidRPr="00996FA9">
        <w:rPr>
          <w:lang w:val="en-GB"/>
        </w:rPr>
        <w:t>.</w:t>
      </w:r>
    </w:p>
    <w:p w14:paraId="132F5476" w14:textId="1B2B3E2D" w:rsidR="00CC458D" w:rsidRPr="00996FA9" w:rsidRDefault="00CC458D" w:rsidP="00237111">
      <w:pPr>
        <w:spacing w:before="0" w:after="120"/>
        <w:rPr>
          <w:lang w:val="en-GB"/>
        </w:rPr>
      </w:pPr>
      <w:r w:rsidRPr="00996FA9">
        <w:rPr>
          <w:i/>
          <w:lang w:val="en-GB"/>
        </w:rPr>
        <w:t>role</w:t>
      </w:r>
      <w:r w:rsidRPr="00996FA9">
        <w:rPr>
          <w:lang w:val="en-GB"/>
        </w:rPr>
        <w:t xml:space="preserve">: </w:t>
      </w:r>
      <w:r w:rsidR="00BC6BF5">
        <w:rPr>
          <w:lang w:val="en-GB"/>
        </w:rPr>
        <w:t>string</w:t>
      </w:r>
    </w:p>
    <w:p w14:paraId="19C7F961" w14:textId="329D099C" w:rsidR="00CC458D" w:rsidRPr="00996FA9" w:rsidRDefault="001950A2" w:rsidP="00237111">
      <w:pPr>
        <w:spacing w:before="0" w:after="120"/>
        <w:ind w:left="720"/>
        <w:rPr>
          <w:lang w:val="en-GB"/>
        </w:rPr>
      </w:pPr>
      <w:r w:rsidRPr="00996FA9">
        <w:rPr>
          <w:lang w:val="en-GB"/>
        </w:rPr>
        <w:t xml:space="preserve">Optional. </w:t>
      </w:r>
      <w:r w:rsidR="00CC458D" w:rsidRPr="00996FA9">
        <w:rPr>
          <w:lang w:val="en-GB"/>
        </w:rPr>
        <w:t xml:space="preserve">The </w:t>
      </w:r>
      <w:r w:rsidR="00C3022E">
        <w:rPr>
          <w:lang w:val="en-GB"/>
        </w:rPr>
        <w:t xml:space="preserve">code of the </w:t>
      </w:r>
      <w:r w:rsidR="00CC458D" w:rsidRPr="00996FA9">
        <w:rPr>
          <w:lang w:val="en-GB"/>
        </w:rPr>
        <w:t>role used for the binding. It must be part of the association used for the binding and defines the end of the association.</w:t>
      </w:r>
    </w:p>
    <w:p w14:paraId="27B6AECB" w14:textId="64FD078E" w:rsidR="00CC458D" w:rsidRPr="00996FA9" w:rsidRDefault="00CC458D" w:rsidP="00237111">
      <w:pPr>
        <w:spacing w:before="0" w:after="120"/>
        <w:rPr>
          <w:lang w:val="en-GB"/>
        </w:rPr>
      </w:pPr>
      <w:r w:rsidRPr="00996FA9">
        <w:rPr>
          <w:i/>
          <w:lang w:val="en-GB"/>
        </w:rPr>
        <w:t>association</w:t>
      </w:r>
      <w:r w:rsidRPr="00996FA9">
        <w:rPr>
          <w:lang w:val="en-GB"/>
        </w:rPr>
        <w:t xml:space="preserve">: </w:t>
      </w:r>
      <w:r w:rsidR="00C3022E">
        <w:rPr>
          <w:lang w:val="en-GB"/>
        </w:rPr>
        <w:t>string</w:t>
      </w:r>
    </w:p>
    <w:p w14:paraId="265C7033" w14:textId="00BA7B1C" w:rsidR="00CC458D" w:rsidRPr="00996FA9" w:rsidRDefault="00CC458D" w:rsidP="00237111">
      <w:pPr>
        <w:spacing w:before="0" w:after="120"/>
        <w:ind w:left="720"/>
        <w:rPr>
          <w:lang w:val="en-GB"/>
        </w:rPr>
      </w:pPr>
      <w:r w:rsidRPr="00996FA9">
        <w:rPr>
          <w:lang w:val="en-GB"/>
        </w:rPr>
        <w:t xml:space="preserve">The </w:t>
      </w:r>
      <w:r w:rsidR="00C3022E">
        <w:rPr>
          <w:lang w:val="en-GB"/>
        </w:rPr>
        <w:t xml:space="preserve">code of the information </w:t>
      </w:r>
      <w:r w:rsidRPr="00996FA9">
        <w:rPr>
          <w:lang w:val="en-GB"/>
        </w:rPr>
        <w:t>association used for the binding; defining also the role.</w:t>
      </w:r>
    </w:p>
    <w:p w14:paraId="43490ED2" w14:textId="77777777" w:rsidR="00BE5744" w:rsidRPr="00996FA9" w:rsidRDefault="00BE5744" w:rsidP="00237111">
      <w:pPr>
        <w:spacing w:before="0" w:after="120"/>
        <w:rPr>
          <w:b/>
          <w:u w:val="single"/>
          <w:lang w:val="en-GB"/>
        </w:rPr>
      </w:pPr>
      <w:r w:rsidRPr="00996FA9">
        <w:rPr>
          <w:b/>
          <w:u w:val="single"/>
          <w:lang w:val="en-GB"/>
        </w:rPr>
        <w:t>Remarks</w:t>
      </w:r>
      <w:r w:rsidR="008C6E7F" w:rsidRPr="00996FA9">
        <w:rPr>
          <w:b/>
          <w:u w:val="single"/>
          <w:lang w:val="en-GB"/>
        </w:rPr>
        <w:t>:</w:t>
      </w:r>
    </w:p>
    <w:p w14:paraId="64CA7444" w14:textId="77777777" w:rsidR="00BE5744" w:rsidRPr="00996FA9" w:rsidRDefault="00BE5744" w:rsidP="00237111">
      <w:pPr>
        <w:spacing w:before="0" w:after="120"/>
        <w:rPr>
          <w:lang w:val="en-GB"/>
        </w:rPr>
      </w:pPr>
      <w:r w:rsidRPr="00996FA9">
        <w:rPr>
          <w:lang w:val="en-GB"/>
        </w:rPr>
        <w:t xml:space="preserve">Called from the host to create an </w:t>
      </w:r>
      <w:r w:rsidR="00CC458D" w:rsidRPr="00996FA9">
        <w:rPr>
          <w:lang w:val="en-GB"/>
        </w:rPr>
        <w:t>information</w:t>
      </w:r>
      <w:r w:rsidRPr="00996FA9">
        <w:rPr>
          <w:lang w:val="en-GB"/>
        </w:rPr>
        <w:t xml:space="preserve"> binding object.</w:t>
      </w:r>
    </w:p>
    <w:p w14:paraId="45DB36B6" w14:textId="77777777" w:rsidR="00BE5744" w:rsidRPr="00996FA9" w:rsidRDefault="00BE5744" w:rsidP="00237111">
      <w:pPr>
        <w:spacing w:before="0" w:after="120"/>
        <w:rPr>
          <w:lang w:val="en-GB"/>
        </w:rPr>
      </w:pPr>
      <w:r w:rsidRPr="00996FA9">
        <w:rPr>
          <w:lang w:val="en-GB"/>
        </w:rPr>
        <w:t>It is not intended that the host manipulate the returned object; the object is intended to be passed from the host back to the scripting catalogue.</w:t>
      </w:r>
    </w:p>
    <w:p w14:paraId="64F8CD17" w14:textId="6CCAADEF" w:rsidR="008C6E7F" w:rsidRPr="00BC1CDB" w:rsidRDefault="008C6E7F" w:rsidP="003319AB">
      <w:pPr>
        <w:pStyle w:val="Heading4"/>
      </w:pPr>
      <w:proofErr w:type="spellStart"/>
      <w:r w:rsidRPr="00BC1CDB">
        <w:t>FeatureBinding</w:t>
      </w:r>
      <w:proofErr w:type="spellEnd"/>
      <w:r w:rsidRPr="00BC1CDB">
        <w:t xml:space="preserve"> </w:t>
      </w:r>
      <w:proofErr w:type="spellStart"/>
      <w:r w:rsidRPr="00BC1CDB">
        <w:t>CreateFeatureBinding</w:t>
      </w:r>
      <w:proofErr w:type="spellEnd"/>
      <w:r w:rsidRPr="00BC1CDB">
        <w:t>(string</w:t>
      </w:r>
      <w:r w:rsidR="006F390D">
        <w:t>[]</w:t>
      </w:r>
      <w:r w:rsidRPr="00BC1CDB">
        <w:t xml:space="preserve"> </w:t>
      </w:r>
      <w:proofErr w:type="spellStart"/>
      <w:r w:rsidRPr="00BC1CDB">
        <w:rPr>
          <w:i/>
        </w:rPr>
        <w:t>featureTypeCode</w:t>
      </w:r>
      <w:proofErr w:type="spellEnd"/>
      <w:r w:rsidRPr="00BC1CDB">
        <w:t xml:space="preserve">, integer </w:t>
      </w:r>
      <w:proofErr w:type="spellStart"/>
      <w:r w:rsidRPr="00BC1CDB">
        <w:rPr>
          <w:i/>
        </w:rPr>
        <w:t>lowerMultiplicity</w:t>
      </w:r>
      <w:proofErr w:type="spellEnd"/>
      <w:r w:rsidRPr="00BC1CDB">
        <w:rPr>
          <w:i/>
        </w:rPr>
        <w:t>,</w:t>
      </w:r>
      <w:r w:rsidRPr="00BC1CDB">
        <w:t xml:space="preserve"> integer </w:t>
      </w:r>
      <w:proofErr w:type="spellStart"/>
      <w:r w:rsidRPr="00BC1CDB">
        <w:rPr>
          <w:i/>
        </w:rPr>
        <w:t>upperMultiplicity</w:t>
      </w:r>
      <w:proofErr w:type="spellEnd"/>
      <w:r w:rsidRPr="00BC1CDB">
        <w:t xml:space="preserve">, string </w:t>
      </w:r>
      <w:proofErr w:type="spellStart"/>
      <w:r w:rsidRPr="00BC1CDB">
        <w:rPr>
          <w:i/>
        </w:rPr>
        <w:t>roleType</w:t>
      </w:r>
      <w:proofErr w:type="spellEnd"/>
      <w:r w:rsidRPr="00BC1CDB">
        <w:t xml:space="preserve">, </w:t>
      </w:r>
      <w:r w:rsidR="00C3022E">
        <w:t>string</w:t>
      </w:r>
      <w:r w:rsidR="00C3022E" w:rsidRPr="00BC1CDB">
        <w:t xml:space="preserve"> </w:t>
      </w:r>
      <w:r w:rsidRPr="00BC1CDB">
        <w:rPr>
          <w:i/>
        </w:rPr>
        <w:t>role</w:t>
      </w:r>
      <w:r w:rsidRPr="00BC1CDB">
        <w:t xml:space="preserve">, </w:t>
      </w:r>
      <w:r w:rsidR="00C3022E">
        <w:t>string</w:t>
      </w:r>
      <w:r w:rsidR="00C3022E" w:rsidRPr="00BC1CDB">
        <w:t xml:space="preserve"> </w:t>
      </w:r>
      <w:r w:rsidRPr="00BC1CDB">
        <w:rPr>
          <w:i/>
        </w:rPr>
        <w:t>association</w:t>
      </w:r>
      <w:r w:rsidRPr="00BC1CDB">
        <w:t>)</w:t>
      </w:r>
    </w:p>
    <w:p w14:paraId="37E0E26B" w14:textId="77777777" w:rsidR="00CC458D" w:rsidRPr="00BC1CDB" w:rsidRDefault="00CC458D" w:rsidP="00FD7563">
      <w:pPr>
        <w:spacing w:before="0" w:after="120"/>
        <w:rPr>
          <w:b/>
          <w:lang w:val="en-GB"/>
        </w:rPr>
      </w:pPr>
      <w:r w:rsidRPr="00BC1CDB">
        <w:rPr>
          <w:b/>
          <w:u w:val="single"/>
          <w:lang w:val="en-GB"/>
        </w:rPr>
        <w:t>Return Value</w:t>
      </w:r>
      <w:r w:rsidR="008C6E7F" w:rsidRPr="00BC1CDB">
        <w:rPr>
          <w:b/>
          <w:u w:val="single"/>
          <w:lang w:val="en-GB"/>
        </w:rPr>
        <w:t>:</w:t>
      </w:r>
    </w:p>
    <w:p w14:paraId="495AEE66" w14:textId="77777777" w:rsidR="00CC458D" w:rsidRPr="00BC1CDB" w:rsidRDefault="00CC458D" w:rsidP="00FD7563">
      <w:pPr>
        <w:spacing w:before="0" w:after="120"/>
        <w:rPr>
          <w:i/>
          <w:lang w:val="en-GB"/>
        </w:rPr>
      </w:pPr>
      <w:proofErr w:type="spellStart"/>
      <w:r w:rsidRPr="00BC1CDB">
        <w:rPr>
          <w:i/>
          <w:lang w:val="en-GB"/>
        </w:rPr>
        <w:t>FeatureBinding</w:t>
      </w:r>
      <w:proofErr w:type="spellEnd"/>
    </w:p>
    <w:p w14:paraId="40789C7E" w14:textId="77777777" w:rsidR="00CC458D" w:rsidRPr="00BC1CDB" w:rsidRDefault="00CC458D" w:rsidP="00FD7563">
      <w:pPr>
        <w:spacing w:before="0" w:after="120"/>
        <w:ind w:left="720"/>
        <w:rPr>
          <w:lang w:val="en-GB"/>
        </w:rPr>
      </w:pPr>
      <w:r w:rsidRPr="00BC1CDB">
        <w:rPr>
          <w:lang w:val="en-GB"/>
        </w:rPr>
        <w:t xml:space="preserve">A Lua table containing a feature binding </w:t>
      </w:r>
      <w:r w:rsidR="005041D1" w:rsidRPr="00BC1CDB">
        <w:rPr>
          <w:lang w:val="en-GB"/>
        </w:rPr>
        <w:t xml:space="preserve">corresponding to a </w:t>
      </w:r>
      <w:r w:rsidR="005041D1" w:rsidRPr="00BC1CDB">
        <w:rPr>
          <w:i/>
          <w:lang w:val="en-GB"/>
        </w:rPr>
        <w:t>S100_FC_FeatureBinding</w:t>
      </w:r>
      <w:r w:rsidRPr="00BC1CDB">
        <w:rPr>
          <w:lang w:val="en-GB"/>
        </w:rPr>
        <w:t>.</w:t>
      </w:r>
    </w:p>
    <w:p w14:paraId="6E1854A7" w14:textId="77777777" w:rsidR="00CC458D" w:rsidRPr="00BC1CDB" w:rsidRDefault="00CC458D" w:rsidP="00FD7563">
      <w:pPr>
        <w:spacing w:before="0" w:after="120"/>
        <w:rPr>
          <w:b/>
          <w:u w:val="single"/>
          <w:lang w:val="en-GB"/>
        </w:rPr>
      </w:pPr>
      <w:r w:rsidRPr="00BC1CDB">
        <w:rPr>
          <w:b/>
          <w:u w:val="single"/>
          <w:lang w:val="en-GB"/>
        </w:rPr>
        <w:t>Parameters</w:t>
      </w:r>
      <w:r w:rsidR="008C6E7F" w:rsidRPr="00BC1CDB">
        <w:rPr>
          <w:b/>
          <w:u w:val="single"/>
          <w:lang w:val="en-GB"/>
        </w:rPr>
        <w:t>:</w:t>
      </w:r>
    </w:p>
    <w:p w14:paraId="3674846D" w14:textId="367FA276" w:rsidR="00CC458D" w:rsidRPr="00BC1CDB" w:rsidRDefault="004B3522" w:rsidP="00FD7563">
      <w:pPr>
        <w:spacing w:before="0" w:after="120"/>
        <w:rPr>
          <w:lang w:val="en-GB"/>
        </w:rPr>
      </w:pPr>
      <w:proofErr w:type="spellStart"/>
      <w:r w:rsidRPr="00BC1CDB">
        <w:rPr>
          <w:i/>
          <w:lang w:val="en-GB"/>
        </w:rPr>
        <w:t>feature</w:t>
      </w:r>
      <w:r w:rsidR="00CC458D" w:rsidRPr="00BC1CDB">
        <w:rPr>
          <w:i/>
          <w:lang w:val="en-GB"/>
        </w:rPr>
        <w:t>TypeCode</w:t>
      </w:r>
      <w:proofErr w:type="spellEnd"/>
      <w:r w:rsidR="00CC458D" w:rsidRPr="00BC1CDB">
        <w:rPr>
          <w:lang w:val="en-GB"/>
        </w:rPr>
        <w:t>: string</w:t>
      </w:r>
      <w:r w:rsidR="006F390D">
        <w:rPr>
          <w:lang w:val="en-GB"/>
        </w:rPr>
        <w:t>[]</w:t>
      </w:r>
    </w:p>
    <w:p w14:paraId="2F0929E2" w14:textId="6259498A" w:rsidR="00CC458D" w:rsidRPr="00BC1CDB" w:rsidRDefault="006F390D" w:rsidP="00FD7563">
      <w:pPr>
        <w:spacing w:before="0" w:after="120"/>
        <w:ind w:left="720"/>
        <w:rPr>
          <w:lang w:val="en-GB"/>
        </w:rPr>
      </w:pPr>
      <w:r w:rsidRPr="00184298">
        <w:rPr>
          <w:lang w:val="en-GB"/>
        </w:rPr>
        <w:t>An array containing one or more</w:t>
      </w:r>
      <w:r>
        <w:rPr>
          <w:lang w:val="en-GB"/>
        </w:rPr>
        <w:t xml:space="preserve"> </w:t>
      </w:r>
      <w:r w:rsidRPr="006F390D">
        <w:rPr>
          <w:lang w:val="en-GB"/>
        </w:rPr>
        <w:t>S100_</w:t>
      </w:r>
      <w:r w:rsidRPr="0040788F">
        <w:rPr>
          <w:i/>
          <w:lang w:val="en-GB"/>
        </w:rPr>
        <w:t>FC_FeatureType:code</w:t>
      </w:r>
      <w:r w:rsidRPr="006F390D">
        <w:rPr>
          <w:lang w:val="en-GB"/>
        </w:rPr>
        <w:t xml:space="preserve"> indicating</w:t>
      </w:r>
      <w:r w:rsidRPr="006F390D" w:rsidDel="006F390D">
        <w:rPr>
          <w:lang w:val="en-GB"/>
        </w:rPr>
        <w:t xml:space="preserve"> </w:t>
      </w:r>
      <w:r w:rsidR="00CC458D" w:rsidRPr="00BC1CDB">
        <w:rPr>
          <w:lang w:val="en-GB"/>
        </w:rPr>
        <w:t xml:space="preserve"> the target </w:t>
      </w:r>
      <w:r w:rsidR="004B3522" w:rsidRPr="00BC1CDB">
        <w:rPr>
          <w:lang w:val="en-GB"/>
        </w:rPr>
        <w:t>feature</w:t>
      </w:r>
      <w:r w:rsidR="00CC458D" w:rsidRPr="00BC1CDB">
        <w:rPr>
          <w:lang w:val="en-GB"/>
        </w:rPr>
        <w:t xml:space="preserve"> type</w:t>
      </w:r>
      <w:r>
        <w:rPr>
          <w:lang w:val="en-GB"/>
        </w:rPr>
        <w:t>(s)</w:t>
      </w:r>
      <w:r w:rsidR="00CC458D" w:rsidRPr="00BC1CDB">
        <w:rPr>
          <w:lang w:val="en-GB"/>
        </w:rPr>
        <w:t>.</w:t>
      </w:r>
    </w:p>
    <w:p w14:paraId="0D98863E" w14:textId="77777777" w:rsidR="00CC458D" w:rsidRPr="00BC1CDB" w:rsidRDefault="00CC458D" w:rsidP="00FD7563">
      <w:pPr>
        <w:spacing w:before="0" w:after="120"/>
        <w:rPr>
          <w:lang w:val="en-GB"/>
        </w:rPr>
      </w:pPr>
      <w:proofErr w:type="spellStart"/>
      <w:r w:rsidRPr="00BC1CDB">
        <w:rPr>
          <w:i/>
          <w:lang w:val="en-GB"/>
        </w:rPr>
        <w:t>lowerMultiplicity</w:t>
      </w:r>
      <w:proofErr w:type="spellEnd"/>
      <w:r w:rsidRPr="00BC1CDB">
        <w:rPr>
          <w:lang w:val="en-GB"/>
        </w:rPr>
        <w:t>: integer</w:t>
      </w:r>
    </w:p>
    <w:p w14:paraId="2F62A269" w14:textId="77777777" w:rsidR="00CC458D" w:rsidRPr="00BC1CDB" w:rsidRDefault="00CC458D" w:rsidP="00FD7563">
      <w:pPr>
        <w:spacing w:before="0" w:after="120"/>
        <w:ind w:left="720"/>
        <w:rPr>
          <w:lang w:val="en-GB"/>
        </w:rPr>
      </w:pPr>
      <w:r w:rsidRPr="00BC1CDB">
        <w:rPr>
          <w:lang w:val="en-GB"/>
        </w:rPr>
        <w:t>The minimum number of required occurrences of this attribute. This is zero for optional attributes.</w:t>
      </w:r>
    </w:p>
    <w:p w14:paraId="75FD5E39" w14:textId="77777777" w:rsidR="00CC458D" w:rsidRPr="00BC1CDB" w:rsidRDefault="00CC458D" w:rsidP="00FD7563">
      <w:pPr>
        <w:spacing w:before="0" w:after="120"/>
        <w:rPr>
          <w:lang w:val="en-GB"/>
        </w:rPr>
      </w:pPr>
      <w:proofErr w:type="spellStart"/>
      <w:r w:rsidRPr="00BC1CDB">
        <w:rPr>
          <w:i/>
          <w:lang w:val="en-GB"/>
        </w:rPr>
        <w:t>upperMultiplicity</w:t>
      </w:r>
      <w:proofErr w:type="spellEnd"/>
      <w:r w:rsidRPr="00BC1CDB">
        <w:rPr>
          <w:lang w:val="en-GB"/>
        </w:rPr>
        <w:t>: integer</w:t>
      </w:r>
    </w:p>
    <w:p w14:paraId="1414A6DF" w14:textId="77777777" w:rsidR="00CC458D" w:rsidRPr="00BC1CDB" w:rsidRDefault="00CC458D" w:rsidP="00FD7563">
      <w:pPr>
        <w:spacing w:before="0" w:after="120"/>
        <w:ind w:left="720"/>
        <w:rPr>
          <w:lang w:val="en-GB"/>
        </w:rPr>
      </w:pPr>
      <w:r w:rsidRPr="00BC1CDB">
        <w:rPr>
          <w:lang w:val="en-GB"/>
        </w:rPr>
        <w:t>The maximum number of allowed occurrences of this attribute. This is nil for an infinite number of allowed attributes.</w:t>
      </w:r>
    </w:p>
    <w:p w14:paraId="77527DB8" w14:textId="77777777" w:rsidR="00CC458D" w:rsidRPr="00BC1CDB" w:rsidRDefault="00CC458D" w:rsidP="00FD7563">
      <w:pPr>
        <w:spacing w:before="0" w:after="120"/>
        <w:rPr>
          <w:lang w:val="en-GB"/>
        </w:rPr>
      </w:pPr>
      <w:proofErr w:type="spellStart"/>
      <w:r w:rsidRPr="00BC1CDB">
        <w:rPr>
          <w:i/>
          <w:lang w:val="en-GB"/>
        </w:rPr>
        <w:t>roleType</w:t>
      </w:r>
      <w:proofErr w:type="spellEnd"/>
      <w:r w:rsidRPr="00BC1CDB">
        <w:rPr>
          <w:lang w:val="en-GB"/>
        </w:rPr>
        <w:t>: string</w:t>
      </w:r>
    </w:p>
    <w:p w14:paraId="32ADEB57" w14:textId="77777777" w:rsidR="00CC458D" w:rsidRPr="00BC1CDB" w:rsidRDefault="00CC458D" w:rsidP="00FD7563">
      <w:pPr>
        <w:spacing w:before="0" w:after="120"/>
        <w:ind w:left="720"/>
        <w:rPr>
          <w:lang w:val="en-GB"/>
        </w:rPr>
      </w:pPr>
      <w:r w:rsidRPr="00BC1CDB">
        <w:rPr>
          <w:lang w:val="en-GB"/>
        </w:rPr>
        <w:t xml:space="preserve">The nature of the association end.  </w:t>
      </w:r>
      <w:r w:rsidR="00883ABB" w:rsidRPr="00BC1CDB">
        <w:rPr>
          <w:lang w:val="en-GB"/>
        </w:rPr>
        <w:t xml:space="preserve">A </w:t>
      </w:r>
      <w:r w:rsidRPr="00BC1CDB">
        <w:rPr>
          <w:i/>
          <w:lang w:val="en-GB"/>
        </w:rPr>
        <w:t>S100_FC_RoleType</w:t>
      </w:r>
      <w:r w:rsidR="00883ABB" w:rsidRPr="00BC1CDB">
        <w:rPr>
          <w:i/>
          <w:lang w:val="en-GB"/>
        </w:rPr>
        <w:t>:Name</w:t>
      </w:r>
      <w:r w:rsidRPr="00BC1CDB">
        <w:rPr>
          <w:lang w:val="en-GB"/>
        </w:rPr>
        <w:t>.</w:t>
      </w:r>
    </w:p>
    <w:p w14:paraId="552A26DF" w14:textId="4C3DB54D" w:rsidR="00CC458D" w:rsidRPr="00BC1CDB" w:rsidRDefault="00CC458D" w:rsidP="00FD7563">
      <w:pPr>
        <w:spacing w:before="0" w:after="120"/>
        <w:rPr>
          <w:lang w:val="en-GB"/>
        </w:rPr>
      </w:pPr>
      <w:r w:rsidRPr="00BC1CDB">
        <w:rPr>
          <w:i/>
          <w:lang w:val="en-GB"/>
        </w:rPr>
        <w:t>role</w:t>
      </w:r>
      <w:r w:rsidRPr="00BC1CDB">
        <w:rPr>
          <w:lang w:val="en-GB"/>
        </w:rPr>
        <w:t xml:space="preserve">: </w:t>
      </w:r>
      <w:r w:rsidR="00C3022E">
        <w:rPr>
          <w:lang w:val="en-GB"/>
        </w:rPr>
        <w:t>string</w:t>
      </w:r>
    </w:p>
    <w:p w14:paraId="4D2210AD" w14:textId="7833CC1D" w:rsidR="00CC458D" w:rsidRPr="00BC1CDB" w:rsidRDefault="00CC458D" w:rsidP="00FD7563">
      <w:pPr>
        <w:spacing w:before="0" w:after="120"/>
        <w:ind w:left="720"/>
        <w:rPr>
          <w:lang w:val="en-GB"/>
        </w:rPr>
      </w:pPr>
      <w:r w:rsidRPr="00BC1CDB">
        <w:rPr>
          <w:lang w:val="en-GB"/>
        </w:rPr>
        <w:t xml:space="preserve">The </w:t>
      </w:r>
      <w:r w:rsidR="00C3022E">
        <w:rPr>
          <w:lang w:val="en-GB"/>
        </w:rPr>
        <w:t xml:space="preserve">code of the </w:t>
      </w:r>
      <w:r w:rsidRPr="00BC1CDB">
        <w:rPr>
          <w:lang w:val="en-GB"/>
        </w:rPr>
        <w:t>role used for the binding. It must be part of the association used for the binding and defines the end of the association.</w:t>
      </w:r>
    </w:p>
    <w:p w14:paraId="2EE6AA9E" w14:textId="09D939B3" w:rsidR="00CC458D" w:rsidRPr="00BC1CDB" w:rsidRDefault="00CC458D" w:rsidP="00FD7563">
      <w:pPr>
        <w:spacing w:before="0" w:after="120"/>
        <w:rPr>
          <w:lang w:val="en-GB"/>
        </w:rPr>
      </w:pPr>
      <w:r w:rsidRPr="00BC1CDB">
        <w:rPr>
          <w:i/>
          <w:lang w:val="en-GB"/>
        </w:rPr>
        <w:lastRenderedPageBreak/>
        <w:t>association</w:t>
      </w:r>
      <w:r w:rsidRPr="00BC1CDB">
        <w:rPr>
          <w:lang w:val="en-GB"/>
        </w:rPr>
        <w:t xml:space="preserve">: </w:t>
      </w:r>
      <w:r w:rsidR="00C3022E">
        <w:rPr>
          <w:lang w:val="en-GB"/>
        </w:rPr>
        <w:t>string</w:t>
      </w:r>
    </w:p>
    <w:p w14:paraId="622C4D35" w14:textId="281D0327" w:rsidR="00CC458D" w:rsidRPr="00BC1CDB" w:rsidRDefault="00CC458D" w:rsidP="00FD7563">
      <w:pPr>
        <w:spacing w:before="0" w:after="120"/>
        <w:ind w:left="720"/>
        <w:rPr>
          <w:lang w:val="en-GB"/>
        </w:rPr>
      </w:pPr>
      <w:r w:rsidRPr="00BC1CDB">
        <w:rPr>
          <w:lang w:val="en-GB"/>
        </w:rPr>
        <w:t xml:space="preserve">The </w:t>
      </w:r>
      <w:r w:rsidR="00C3022E">
        <w:rPr>
          <w:lang w:val="en-GB"/>
        </w:rPr>
        <w:t xml:space="preserve">code of the feature </w:t>
      </w:r>
      <w:r w:rsidRPr="00BC1CDB">
        <w:rPr>
          <w:lang w:val="en-GB"/>
        </w:rPr>
        <w:t>association used for the binding.</w:t>
      </w:r>
    </w:p>
    <w:p w14:paraId="589AD3FA" w14:textId="77777777" w:rsidR="00CC458D" w:rsidRPr="00BC1CDB" w:rsidRDefault="00CC458D" w:rsidP="00FD7563">
      <w:pPr>
        <w:spacing w:before="0" w:after="120"/>
        <w:rPr>
          <w:b/>
          <w:u w:val="single"/>
          <w:lang w:val="en-GB"/>
        </w:rPr>
      </w:pPr>
      <w:r w:rsidRPr="00BC1CDB">
        <w:rPr>
          <w:b/>
          <w:u w:val="single"/>
          <w:lang w:val="en-GB"/>
        </w:rPr>
        <w:t>Remarks</w:t>
      </w:r>
      <w:r w:rsidR="00881AE9" w:rsidRPr="00BC1CDB">
        <w:rPr>
          <w:b/>
          <w:u w:val="single"/>
          <w:lang w:val="en-GB"/>
        </w:rPr>
        <w:t>:</w:t>
      </w:r>
    </w:p>
    <w:p w14:paraId="46C302F9" w14:textId="77777777" w:rsidR="00CC458D" w:rsidRPr="00BC1CDB" w:rsidRDefault="00CC458D" w:rsidP="00FD7563">
      <w:pPr>
        <w:spacing w:before="0" w:after="120"/>
        <w:rPr>
          <w:lang w:val="en-GB"/>
        </w:rPr>
      </w:pPr>
      <w:r w:rsidRPr="00BC1CDB">
        <w:rPr>
          <w:lang w:val="en-GB"/>
        </w:rPr>
        <w:t xml:space="preserve">Called from the host to create a </w:t>
      </w:r>
      <w:r w:rsidR="004B3522" w:rsidRPr="00BC1CDB">
        <w:rPr>
          <w:lang w:val="en-GB"/>
        </w:rPr>
        <w:t>feature</w:t>
      </w:r>
      <w:r w:rsidRPr="00BC1CDB">
        <w:rPr>
          <w:lang w:val="en-GB"/>
        </w:rPr>
        <w:t xml:space="preserve"> binding object.</w:t>
      </w:r>
    </w:p>
    <w:p w14:paraId="4255EC8A" w14:textId="77777777" w:rsidR="00CC458D" w:rsidRPr="00BC1CDB" w:rsidRDefault="00CC458D" w:rsidP="00FD7563">
      <w:pPr>
        <w:spacing w:before="0" w:after="120"/>
        <w:rPr>
          <w:lang w:val="en-GB"/>
        </w:rPr>
      </w:pPr>
      <w:r w:rsidRPr="00BC1CDB">
        <w:rPr>
          <w:lang w:val="en-GB"/>
        </w:rPr>
        <w:t>It is not intended that the host manipulate the returned object; the object is intended to be passed from the host back to the scripting catalogue.</w:t>
      </w:r>
    </w:p>
    <w:p w14:paraId="07C66886" w14:textId="2EFD3D89" w:rsidR="00881AE9" w:rsidRPr="00BC1CDB" w:rsidRDefault="00881AE9" w:rsidP="006D1A42">
      <w:pPr>
        <w:pStyle w:val="Heading3"/>
        <w:rPr>
          <w:color w:val="auto"/>
        </w:rPr>
      </w:pPr>
      <w:bookmarkStart w:id="114" w:name="_Toc96695719"/>
      <w:bookmarkStart w:id="115" w:name="_Ref490820897"/>
      <w:bookmarkStart w:id="116" w:name="_Toc491163201"/>
      <w:r w:rsidRPr="00BC1CDB">
        <w:rPr>
          <w:color w:val="auto"/>
        </w:rPr>
        <w:t xml:space="preserve">Miscellaneous </w:t>
      </w:r>
      <w:r w:rsidR="00781670">
        <w:rPr>
          <w:color w:val="auto"/>
        </w:rPr>
        <w:t>f</w:t>
      </w:r>
      <w:r w:rsidR="00781670" w:rsidRPr="00BC1CDB">
        <w:rPr>
          <w:color w:val="auto"/>
        </w:rPr>
        <w:t>unctions</w:t>
      </w:r>
      <w:bookmarkEnd w:id="114"/>
    </w:p>
    <w:bookmarkEnd w:id="115"/>
    <w:bookmarkEnd w:id="116"/>
    <w:p w14:paraId="61A48776" w14:textId="77777777" w:rsidR="004619F3" w:rsidRPr="00BC1CDB" w:rsidRDefault="004619F3" w:rsidP="00FD7563">
      <w:pPr>
        <w:spacing w:before="0" w:after="120"/>
        <w:rPr>
          <w:lang w:val="en-GB"/>
        </w:rPr>
      </w:pPr>
      <w:r w:rsidRPr="00BC1CDB">
        <w:rPr>
          <w:lang w:val="en-GB"/>
        </w:rPr>
        <w:t>The functions described on the following pages do not fall under one of the previously described functionalities.</w:t>
      </w:r>
    </w:p>
    <w:p w14:paraId="7FEDAF34" w14:textId="77777777" w:rsidR="00881AE9" w:rsidRPr="00BC1CDB" w:rsidRDefault="00881AE9" w:rsidP="003319AB">
      <w:pPr>
        <w:pStyle w:val="Heading4"/>
      </w:pPr>
      <w:r w:rsidRPr="00BC1CDB">
        <w:t xml:space="preserve">string </w:t>
      </w:r>
      <w:proofErr w:type="spellStart"/>
      <w:r w:rsidRPr="00BC1CDB">
        <w:t>GetUnknownAttributeString</w:t>
      </w:r>
      <w:proofErr w:type="spellEnd"/>
      <w:r w:rsidRPr="00BC1CDB">
        <w:t>()</w:t>
      </w:r>
    </w:p>
    <w:p w14:paraId="5C6748F6" w14:textId="77777777" w:rsidR="004619F3" w:rsidRPr="00BC1CDB" w:rsidRDefault="004619F3" w:rsidP="00FD7563">
      <w:pPr>
        <w:spacing w:before="0" w:after="120"/>
        <w:rPr>
          <w:b/>
          <w:lang w:val="en-GB"/>
        </w:rPr>
      </w:pPr>
      <w:r w:rsidRPr="00BC1CDB">
        <w:rPr>
          <w:b/>
          <w:u w:val="single"/>
          <w:lang w:val="en-GB"/>
        </w:rPr>
        <w:t>Return Value</w:t>
      </w:r>
      <w:r w:rsidR="00881AE9" w:rsidRPr="00BC1CDB">
        <w:rPr>
          <w:b/>
          <w:u w:val="single"/>
          <w:lang w:val="en-GB"/>
        </w:rPr>
        <w:t>:</w:t>
      </w:r>
    </w:p>
    <w:p w14:paraId="0166F4F1" w14:textId="77777777" w:rsidR="004619F3" w:rsidRPr="00BC1CDB" w:rsidRDefault="00A145CF" w:rsidP="00FD7563">
      <w:pPr>
        <w:spacing w:before="0" w:after="120"/>
        <w:rPr>
          <w:i/>
          <w:lang w:val="en-GB"/>
        </w:rPr>
      </w:pPr>
      <w:r w:rsidRPr="00BC1CDB">
        <w:rPr>
          <w:i/>
          <w:lang w:val="en-GB"/>
        </w:rPr>
        <w:t>string</w:t>
      </w:r>
    </w:p>
    <w:p w14:paraId="65CF606B" w14:textId="77777777" w:rsidR="004619F3" w:rsidRPr="00BC1CDB" w:rsidRDefault="00A145CF" w:rsidP="00FD7563">
      <w:pPr>
        <w:spacing w:before="0" w:after="120"/>
        <w:ind w:left="720"/>
        <w:rPr>
          <w:lang w:val="en-GB"/>
        </w:rPr>
      </w:pPr>
      <w:r w:rsidRPr="00BC1CDB">
        <w:rPr>
          <w:lang w:val="en-GB"/>
        </w:rPr>
        <w:t>A string that represents an attribute value that is present but unknown</w:t>
      </w:r>
      <w:r w:rsidR="004619F3" w:rsidRPr="00BC1CDB">
        <w:rPr>
          <w:lang w:val="en-GB"/>
        </w:rPr>
        <w:t>.</w:t>
      </w:r>
    </w:p>
    <w:p w14:paraId="5FB2E2C7" w14:textId="77777777" w:rsidR="004619F3" w:rsidRPr="00BC1CDB" w:rsidRDefault="004619F3" w:rsidP="005344C3">
      <w:pPr>
        <w:keepNext/>
        <w:keepLines/>
        <w:spacing w:before="0" w:after="120"/>
        <w:rPr>
          <w:b/>
          <w:u w:val="single"/>
          <w:lang w:val="en-GB"/>
        </w:rPr>
      </w:pPr>
      <w:r w:rsidRPr="00BC1CDB">
        <w:rPr>
          <w:b/>
          <w:u w:val="single"/>
          <w:lang w:val="en-GB"/>
        </w:rPr>
        <w:t>Remarks</w:t>
      </w:r>
      <w:r w:rsidR="00881AE9" w:rsidRPr="00BC1CDB">
        <w:rPr>
          <w:b/>
          <w:u w:val="single"/>
          <w:lang w:val="en-GB"/>
        </w:rPr>
        <w:t>:</w:t>
      </w:r>
    </w:p>
    <w:p w14:paraId="6CB2E5E6" w14:textId="77777777" w:rsidR="004619F3" w:rsidRPr="00BC1CDB" w:rsidRDefault="00356774" w:rsidP="005344C3">
      <w:pPr>
        <w:spacing w:before="0" w:after="120"/>
        <w:rPr>
          <w:lang w:val="en-GB"/>
        </w:rPr>
      </w:pPr>
      <w:r w:rsidRPr="00BC1CDB">
        <w:rPr>
          <w:lang w:val="en-GB"/>
        </w:rPr>
        <w:t xml:space="preserve">Intended to </w:t>
      </w:r>
      <w:r w:rsidR="007141C6" w:rsidRPr="00BC1CDB">
        <w:rPr>
          <w:lang w:val="en-GB"/>
        </w:rPr>
        <w:t xml:space="preserve">permit </w:t>
      </w:r>
      <w:r w:rsidRPr="00BC1CDB">
        <w:rPr>
          <w:lang w:val="en-GB"/>
        </w:rPr>
        <w:t>differentiat</w:t>
      </w:r>
      <w:r w:rsidR="007141C6" w:rsidRPr="00BC1CDB">
        <w:rPr>
          <w:lang w:val="en-GB"/>
        </w:rPr>
        <w:t>ion</w:t>
      </w:r>
      <w:r w:rsidRPr="00BC1CDB">
        <w:rPr>
          <w:lang w:val="en-GB"/>
        </w:rPr>
        <w:t xml:space="preserve"> </w:t>
      </w:r>
      <w:r w:rsidR="007141C6" w:rsidRPr="00BC1CDB">
        <w:rPr>
          <w:lang w:val="en-GB"/>
        </w:rPr>
        <w:t xml:space="preserve">of </w:t>
      </w:r>
      <w:r w:rsidRPr="00BC1CDB">
        <w:rPr>
          <w:lang w:val="en-GB"/>
        </w:rPr>
        <w:t xml:space="preserve">unknown string values from empty string values. </w:t>
      </w:r>
      <w:r w:rsidR="00A145CF" w:rsidRPr="00BC1CDB">
        <w:rPr>
          <w:lang w:val="en-GB"/>
        </w:rPr>
        <w:t xml:space="preserve">This function returns </w:t>
      </w:r>
      <w:r w:rsidR="000812B3" w:rsidRPr="00BC1CDB">
        <w:rPr>
          <w:lang w:val="en-GB"/>
        </w:rPr>
        <w:t>a constant value</w:t>
      </w:r>
      <w:r w:rsidR="00A145CF" w:rsidRPr="00BC1CDB">
        <w:rPr>
          <w:lang w:val="en-GB"/>
        </w:rPr>
        <w:t>.</w:t>
      </w:r>
    </w:p>
    <w:p w14:paraId="4C76995C" w14:textId="77777777" w:rsidR="00881AE9" w:rsidRPr="00BC1CDB" w:rsidRDefault="00881AE9" w:rsidP="003319AB">
      <w:pPr>
        <w:pStyle w:val="Heading4"/>
      </w:pPr>
      <w:r w:rsidRPr="00BC1CDB">
        <w:t xml:space="preserve">string </w:t>
      </w:r>
      <w:proofErr w:type="spellStart"/>
      <w:r w:rsidRPr="00BC1CDB">
        <w:t>EncodeDEFString</w:t>
      </w:r>
      <w:proofErr w:type="spellEnd"/>
      <w:r w:rsidRPr="00BC1CDB">
        <w:t xml:space="preserve">(string </w:t>
      </w:r>
      <w:r w:rsidRPr="00BC1CDB">
        <w:rPr>
          <w:i/>
        </w:rPr>
        <w:t>input</w:t>
      </w:r>
      <w:r w:rsidRPr="00BC1CDB">
        <w:t>)</w:t>
      </w:r>
    </w:p>
    <w:p w14:paraId="7CE63FFA" w14:textId="77777777" w:rsidR="00332196" w:rsidRPr="00BC1CDB" w:rsidRDefault="00332196" w:rsidP="005344C3">
      <w:pPr>
        <w:spacing w:before="0" w:after="120"/>
        <w:rPr>
          <w:b/>
          <w:lang w:val="en-GB"/>
        </w:rPr>
      </w:pPr>
      <w:bookmarkStart w:id="117" w:name="_Ref503347811"/>
      <w:bookmarkStart w:id="118" w:name="_Ref503348036"/>
      <w:r w:rsidRPr="00BC1CDB">
        <w:rPr>
          <w:b/>
          <w:u w:val="single"/>
          <w:lang w:val="en-GB"/>
        </w:rPr>
        <w:t>Return Value</w:t>
      </w:r>
      <w:r w:rsidR="00881AE9" w:rsidRPr="00BC1CDB">
        <w:rPr>
          <w:b/>
          <w:u w:val="single"/>
          <w:lang w:val="en-GB"/>
        </w:rPr>
        <w:t>:</w:t>
      </w:r>
    </w:p>
    <w:p w14:paraId="283146B1" w14:textId="77777777" w:rsidR="00332196" w:rsidRPr="00BC1CDB" w:rsidRDefault="00332196" w:rsidP="005344C3">
      <w:pPr>
        <w:spacing w:before="0" w:after="120"/>
        <w:rPr>
          <w:i/>
          <w:lang w:val="en-GB"/>
        </w:rPr>
      </w:pPr>
      <w:r w:rsidRPr="00BC1CDB">
        <w:rPr>
          <w:i/>
          <w:lang w:val="en-GB"/>
        </w:rPr>
        <w:t>string</w:t>
      </w:r>
    </w:p>
    <w:p w14:paraId="0571CB4C" w14:textId="77777777" w:rsidR="00332196" w:rsidRPr="00BC1CDB" w:rsidRDefault="00332196" w:rsidP="005344C3">
      <w:pPr>
        <w:spacing w:before="0" w:after="120"/>
        <w:ind w:left="720"/>
        <w:rPr>
          <w:lang w:val="en-GB"/>
        </w:rPr>
      </w:pPr>
      <w:r w:rsidRPr="00BC1CDB">
        <w:rPr>
          <w:lang w:val="en-GB"/>
        </w:rPr>
        <w:t>A</w:t>
      </w:r>
      <w:r w:rsidR="00A645E1" w:rsidRPr="00BC1CDB">
        <w:rPr>
          <w:lang w:val="en-GB"/>
        </w:rPr>
        <w:t>n</w:t>
      </w:r>
      <w:r w:rsidRPr="00BC1CDB">
        <w:rPr>
          <w:lang w:val="en-GB"/>
        </w:rPr>
        <w:t xml:space="preserve"> </w:t>
      </w:r>
      <w:r w:rsidR="007744E9" w:rsidRPr="00BC1CDB">
        <w:rPr>
          <w:lang w:val="en-GB"/>
        </w:rPr>
        <w:t>encod</w:t>
      </w:r>
      <w:r w:rsidR="00A645E1" w:rsidRPr="00BC1CDB">
        <w:rPr>
          <w:lang w:val="en-GB"/>
        </w:rPr>
        <w:t xml:space="preserve">ing of </w:t>
      </w:r>
      <w:r w:rsidR="00A645E1" w:rsidRPr="00BC1CDB">
        <w:rPr>
          <w:i/>
          <w:lang w:val="en-GB"/>
        </w:rPr>
        <w:t>input</w:t>
      </w:r>
      <w:r w:rsidR="007744E9" w:rsidRPr="00BC1CDB">
        <w:rPr>
          <w:lang w:val="en-GB"/>
        </w:rPr>
        <w:t xml:space="preserve"> as described in </w:t>
      </w:r>
      <w:r w:rsidR="00881AE9" w:rsidRPr="00BC1CDB">
        <w:rPr>
          <w:lang w:val="en-GB"/>
        </w:rPr>
        <w:t xml:space="preserve">clause </w:t>
      </w:r>
      <w:r w:rsidR="007744E9" w:rsidRPr="00BC1CDB">
        <w:rPr>
          <w:lang w:val="en-GB"/>
        </w:rPr>
        <w:fldChar w:fldCharType="begin"/>
      </w:r>
      <w:r w:rsidR="007744E9" w:rsidRPr="00BC1CDB">
        <w:rPr>
          <w:lang w:val="en-GB"/>
        </w:rPr>
        <w:instrText xml:space="preserve"> REF _Ref504634109 \r \h </w:instrText>
      </w:r>
      <w:r w:rsidR="00BA6185" w:rsidRPr="00BC1CDB">
        <w:rPr>
          <w:lang w:val="en-GB"/>
        </w:rPr>
        <w:instrText xml:space="preserve"> \* MERGEFORMAT </w:instrText>
      </w:r>
      <w:r w:rsidR="007744E9" w:rsidRPr="00BC1CDB">
        <w:rPr>
          <w:lang w:val="en-GB"/>
        </w:rPr>
      </w:r>
      <w:r w:rsidR="007744E9" w:rsidRPr="00BC1CDB">
        <w:rPr>
          <w:lang w:val="en-GB"/>
        </w:rPr>
        <w:fldChar w:fldCharType="separate"/>
      </w:r>
      <w:r w:rsidR="00FF5912" w:rsidRPr="00BC1CDB">
        <w:rPr>
          <w:lang w:val="en-GB"/>
        </w:rPr>
        <w:t>13-6.1.2</w:t>
      </w:r>
      <w:r w:rsidR="007744E9" w:rsidRPr="00BC1CDB">
        <w:rPr>
          <w:lang w:val="en-GB"/>
        </w:rPr>
        <w:fldChar w:fldCharType="end"/>
      </w:r>
      <w:r w:rsidR="007744E9" w:rsidRPr="00BC1CDB">
        <w:rPr>
          <w:lang w:val="en-GB"/>
        </w:rPr>
        <w:t>.</w:t>
      </w:r>
    </w:p>
    <w:p w14:paraId="7990D1A9" w14:textId="77777777" w:rsidR="00332196" w:rsidRPr="00BC1CDB" w:rsidRDefault="00332196" w:rsidP="005344C3">
      <w:pPr>
        <w:spacing w:before="0" w:after="120"/>
        <w:rPr>
          <w:b/>
          <w:lang w:val="en-GB"/>
        </w:rPr>
      </w:pPr>
      <w:r w:rsidRPr="00BC1CDB">
        <w:rPr>
          <w:b/>
          <w:lang w:val="en-GB"/>
        </w:rPr>
        <w:t>Parameters</w:t>
      </w:r>
    </w:p>
    <w:p w14:paraId="43C8434B" w14:textId="77777777" w:rsidR="00332196" w:rsidRPr="00BC1CDB" w:rsidRDefault="00332196" w:rsidP="005344C3">
      <w:pPr>
        <w:spacing w:before="0" w:after="120"/>
        <w:rPr>
          <w:lang w:val="en-GB"/>
        </w:rPr>
      </w:pPr>
      <w:r w:rsidRPr="00BC1CDB">
        <w:rPr>
          <w:i/>
          <w:lang w:val="en-GB"/>
        </w:rPr>
        <w:t>in</w:t>
      </w:r>
      <w:r w:rsidR="007744E9" w:rsidRPr="00BC1CDB">
        <w:rPr>
          <w:i/>
          <w:lang w:val="en-GB"/>
        </w:rPr>
        <w:t>put</w:t>
      </w:r>
      <w:r w:rsidRPr="00BC1CDB">
        <w:rPr>
          <w:lang w:val="en-GB"/>
        </w:rPr>
        <w:t>: string</w:t>
      </w:r>
    </w:p>
    <w:p w14:paraId="74CA7AAC" w14:textId="77777777" w:rsidR="00332196" w:rsidRPr="00BC1CDB" w:rsidRDefault="007744E9" w:rsidP="005344C3">
      <w:pPr>
        <w:spacing w:before="0" w:after="120"/>
        <w:ind w:left="720"/>
        <w:rPr>
          <w:lang w:val="en-GB"/>
        </w:rPr>
      </w:pPr>
      <w:r w:rsidRPr="00BC1CDB">
        <w:rPr>
          <w:lang w:val="en-GB"/>
        </w:rPr>
        <w:t>The unencoded string</w:t>
      </w:r>
      <w:r w:rsidR="00332196" w:rsidRPr="00BC1CDB">
        <w:rPr>
          <w:lang w:val="en-GB"/>
        </w:rPr>
        <w:t>.</w:t>
      </w:r>
    </w:p>
    <w:p w14:paraId="16D0FDF1" w14:textId="77777777" w:rsidR="00332196" w:rsidRPr="00BC1CDB" w:rsidRDefault="00332196" w:rsidP="005344C3">
      <w:pPr>
        <w:spacing w:before="0" w:after="120"/>
        <w:rPr>
          <w:b/>
          <w:u w:val="single"/>
          <w:lang w:val="en-GB"/>
        </w:rPr>
      </w:pPr>
      <w:r w:rsidRPr="00BC1CDB">
        <w:rPr>
          <w:b/>
          <w:u w:val="single"/>
          <w:lang w:val="en-GB"/>
        </w:rPr>
        <w:t>Remarks</w:t>
      </w:r>
      <w:r w:rsidR="00881AE9" w:rsidRPr="00BC1CDB">
        <w:rPr>
          <w:b/>
          <w:u w:val="single"/>
          <w:lang w:val="en-GB"/>
        </w:rPr>
        <w:t>:</w:t>
      </w:r>
    </w:p>
    <w:p w14:paraId="6AAAB7ED" w14:textId="77777777" w:rsidR="000C0BEF" w:rsidRPr="00BC1CDB" w:rsidRDefault="000C0BEF" w:rsidP="005344C3">
      <w:pPr>
        <w:spacing w:before="0" w:after="120"/>
        <w:rPr>
          <w:lang w:val="en-GB"/>
        </w:rPr>
      </w:pPr>
      <w:r w:rsidRPr="00BC1CDB">
        <w:rPr>
          <w:lang w:val="en-GB"/>
        </w:rPr>
        <w:t xml:space="preserve">Encodes the input string as described in section </w:t>
      </w:r>
      <w:r w:rsidRPr="00BC1CDB">
        <w:rPr>
          <w:lang w:val="en-GB"/>
        </w:rPr>
        <w:fldChar w:fldCharType="begin"/>
      </w:r>
      <w:r w:rsidRPr="00BC1CDB">
        <w:rPr>
          <w:lang w:val="en-GB"/>
        </w:rPr>
        <w:instrText xml:space="preserve"> REF _Ref504642052 \r \h </w:instrText>
      </w:r>
      <w:r w:rsidR="00BA6185" w:rsidRPr="00BC1CDB">
        <w:rPr>
          <w:lang w:val="en-GB"/>
        </w:rPr>
        <w:instrText xml:space="preserve"> \* MERGEFORMAT </w:instrText>
      </w:r>
      <w:r w:rsidRPr="00BC1CDB">
        <w:rPr>
          <w:lang w:val="en-GB"/>
        </w:rPr>
      </w:r>
      <w:r w:rsidRPr="00BC1CDB">
        <w:rPr>
          <w:lang w:val="en-GB"/>
        </w:rPr>
        <w:fldChar w:fldCharType="separate"/>
      </w:r>
      <w:r w:rsidR="00FF5912" w:rsidRPr="00BC1CDB">
        <w:rPr>
          <w:lang w:val="en-GB"/>
        </w:rPr>
        <w:t>13-6.1.2</w:t>
      </w:r>
      <w:r w:rsidRPr="00BC1CDB">
        <w:rPr>
          <w:lang w:val="en-GB"/>
        </w:rPr>
        <w:fldChar w:fldCharType="end"/>
      </w:r>
      <w:r w:rsidRPr="00BC1CDB">
        <w:rPr>
          <w:lang w:val="en-GB"/>
        </w:rPr>
        <w:t>.</w:t>
      </w:r>
    </w:p>
    <w:p w14:paraId="7FBD326E" w14:textId="77777777" w:rsidR="00881AE9" w:rsidRPr="00BC1CDB" w:rsidRDefault="00881AE9" w:rsidP="003319AB">
      <w:pPr>
        <w:pStyle w:val="Heading4"/>
      </w:pPr>
      <w:r w:rsidRPr="00BC1CDB">
        <w:t xml:space="preserve">string </w:t>
      </w:r>
      <w:proofErr w:type="spellStart"/>
      <w:r w:rsidRPr="00BC1CDB">
        <w:t>DecodeDEFString</w:t>
      </w:r>
      <w:proofErr w:type="spellEnd"/>
      <w:r w:rsidRPr="00BC1CDB">
        <w:t xml:space="preserve">(string </w:t>
      </w:r>
      <w:proofErr w:type="spellStart"/>
      <w:r w:rsidRPr="00BC1CDB">
        <w:rPr>
          <w:i/>
        </w:rPr>
        <w:t>encodedString</w:t>
      </w:r>
      <w:proofErr w:type="spellEnd"/>
      <w:r w:rsidRPr="00BC1CDB">
        <w:t>)</w:t>
      </w:r>
    </w:p>
    <w:p w14:paraId="18449010" w14:textId="77777777" w:rsidR="007744E9" w:rsidRPr="00BC1CDB" w:rsidRDefault="007744E9" w:rsidP="005344C3">
      <w:pPr>
        <w:spacing w:before="0" w:after="120"/>
        <w:rPr>
          <w:b/>
          <w:lang w:val="en-GB"/>
        </w:rPr>
      </w:pPr>
      <w:r w:rsidRPr="00BC1CDB">
        <w:rPr>
          <w:b/>
          <w:u w:val="single"/>
          <w:lang w:val="en-GB"/>
        </w:rPr>
        <w:t>Return Value</w:t>
      </w:r>
      <w:r w:rsidR="00881AE9" w:rsidRPr="00BC1CDB">
        <w:rPr>
          <w:b/>
          <w:u w:val="single"/>
          <w:lang w:val="en-GB"/>
        </w:rPr>
        <w:t>:</w:t>
      </w:r>
    </w:p>
    <w:p w14:paraId="19577115" w14:textId="77777777" w:rsidR="007744E9" w:rsidRPr="00BC1CDB" w:rsidRDefault="007744E9" w:rsidP="005344C3">
      <w:pPr>
        <w:spacing w:before="0" w:after="120"/>
        <w:rPr>
          <w:i/>
          <w:lang w:val="en-GB"/>
        </w:rPr>
      </w:pPr>
      <w:r w:rsidRPr="00BC1CDB">
        <w:rPr>
          <w:i/>
          <w:lang w:val="en-GB"/>
        </w:rPr>
        <w:t>string</w:t>
      </w:r>
    </w:p>
    <w:p w14:paraId="4A9A001B" w14:textId="77777777" w:rsidR="007744E9" w:rsidRPr="00BC1CDB" w:rsidRDefault="007744E9" w:rsidP="005344C3">
      <w:pPr>
        <w:spacing w:before="0" w:after="120"/>
        <w:ind w:left="720"/>
        <w:rPr>
          <w:lang w:val="en-GB"/>
        </w:rPr>
      </w:pPr>
      <w:r w:rsidRPr="00BC1CDB">
        <w:rPr>
          <w:lang w:val="en-GB"/>
        </w:rPr>
        <w:t xml:space="preserve">A decoded version of </w:t>
      </w:r>
      <w:proofErr w:type="spellStart"/>
      <w:r w:rsidR="00E12255" w:rsidRPr="00DB5353">
        <w:rPr>
          <w:i/>
          <w:lang w:val="en-GB"/>
        </w:rPr>
        <w:t>encodedString</w:t>
      </w:r>
      <w:proofErr w:type="spellEnd"/>
      <w:r w:rsidRPr="00BC1CDB">
        <w:rPr>
          <w:lang w:val="en-GB"/>
        </w:rPr>
        <w:t>.</w:t>
      </w:r>
    </w:p>
    <w:p w14:paraId="1102DE9C" w14:textId="77777777" w:rsidR="007744E9" w:rsidRPr="00BC1CDB" w:rsidRDefault="007744E9" w:rsidP="005344C3">
      <w:pPr>
        <w:spacing w:before="0" w:after="120"/>
        <w:rPr>
          <w:b/>
          <w:lang w:val="en-GB"/>
        </w:rPr>
      </w:pPr>
      <w:r w:rsidRPr="00BC1CDB">
        <w:rPr>
          <w:b/>
          <w:lang w:val="en-GB"/>
        </w:rPr>
        <w:t>Parameters</w:t>
      </w:r>
    </w:p>
    <w:p w14:paraId="3622AF22" w14:textId="77777777" w:rsidR="007744E9" w:rsidRPr="00BC1CDB" w:rsidRDefault="007744E9" w:rsidP="005344C3">
      <w:pPr>
        <w:spacing w:before="0" w:after="120"/>
        <w:rPr>
          <w:lang w:val="en-GB"/>
        </w:rPr>
      </w:pPr>
      <w:proofErr w:type="spellStart"/>
      <w:r w:rsidRPr="00BC1CDB">
        <w:rPr>
          <w:i/>
          <w:lang w:val="en-GB"/>
        </w:rPr>
        <w:t>encodedString</w:t>
      </w:r>
      <w:proofErr w:type="spellEnd"/>
      <w:r w:rsidRPr="00BC1CDB">
        <w:rPr>
          <w:lang w:val="en-GB"/>
        </w:rPr>
        <w:t>: string</w:t>
      </w:r>
    </w:p>
    <w:p w14:paraId="6BA5887C" w14:textId="77777777" w:rsidR="007744E9" w:rsidRPr="00BC1CDB" w:rsidRDefault="007744E9" w:rsidP="005344C3">
      <w:pPr>
        <w:spacing w:before="0" w:after="120"/>
        <w:ind w:left="720"/>
        <w:rPr>
          <w:lang w:val="en-GB"/>
        </w:rPr>
      </w:pPr>
      <w:r w:rsidRPr="00BC1CDB">
        <w:rPr>
          <w:lang w:val="en-GB"/>
        </w:rPr>
        <w:t>The encoded string.</w:t>
      </w:r>
    </w:p>
    <w:p w14:paraId="4871F4C8" w14:textId="77777777" w:rsidR="007744E9" w:rsidRPr="00BC1CDB" w:rsidRDefault="007744E9" w:rsidP="005344C3">
      <w:pPr>
        <w:spacing w:before="0" w:after="120"/>
        <w:rPr>
          <w:b/>
          <w:u w:val="single"/>
          <w:lang w:val="en-GB"/>
        </w:rPr>
      </w:pPr>
      <w:r w:rsidRPr="00BC1CDB">
        <w:rPr>
          <w:b/>
          <w:u w:val="single"/>
          <w:lang w:val="en-GB"/>
        </w:rPr>
        <w:t>Remarks</w:t>
      </w:r>
      <w:r w:rsidR="00881AE9" w:rsidRPr="00BC1CDB">
        <w:rPr>
          <w:b/>
          <w:u w:val="single"/>
          <w:lang w:val="en-GB"/>
        </w:rPr>
        <w:t>:</w:t>
      </w:r>
    </w:p>
    <w:p w14:paraId="56C880AF" w14:textId="2B0F8816" w:rsidR="00E12255" w:rsidRDefault="00E12255" w:rsidP="005344C3">
      <w:pPr>
        <w:spacing w:before="0" w:after="120"/>
        <w:rPr>
          <w:lang w:val="en-GB"/>
        </w:rPr>
      </w:pPr>
      <w:r w:rsidRPr="00BC1CDB">
        <w:rPr>
          <w:lang w:val="en-GB"/>
        </w:rPr>
        <w:t xml:space="preserve">Decodes an input string which was previously encoded as described in section </w:t>
      </w:r>
      <w:r w:rsidRPr="00BC1CDB">
        <w:rPr>
          <w:lang w:val="en-GB"/>
        </w:rPr>
        <w:fldChar w:fldCharType="begin"/>
      </w:r>
      <w:r w:rsidRPr="00BC1CDB">
        <w:rPr>
          <w:lang w:val="en-GB"/>
        </w:rPr>
        <w:instrText xml:space="preserve"> REF _Ref504642052 \r \h </w:instrText>
      </w:r>
      <w:r w:rsidR="00BA6185" w:rsidRPr="00BC1CDB">
        <w:rPr>
          <w:lang w:val="en-GB"/>
        </w:rPr>
        <w:instrText xml:space="preserve"> \* MERGEFORMAT </w:instrText>
      </w:r>
      <w:r w:rsidRPr="00BC1CDB">
        <w:rPr>
          <w:lang w:val="en-GB"/>
        </w:rPr>
      </w:r>
      <w:r w:rsidRPr="00BC1CDB">
        <w:rPr>
          <w:lang w:val="en-GB"/>
        </w:rPr>
        <w:fldChar w:fldCharType="separate"/>
      </w:r>
      <w:r w:rsidR="00FF5912" w:rsidRPr="00BC1CDB">
        <w:rPr>
          <w:lang w:val="en-GB"/>
        </w:rPr>
        <w:t>13-6.1.2</w:t>
      </w:r>
      <w:r w:rsidRPr="00BC1CDB">
        <w:rPr>
          <w:lang w:val="en-GB"/>
        </w:rPr>
        <w:fldChar w:fldCharType="end"/>
      </w:r>
      <w:r w:rsidRPr="00BC1CDB">
        <w:rPr>
          <w:lang w:val="en-GB"/>
        </w:rPr>
        <w:t>.</w:t>
      </w:r>
    </w:p>
    <w:p w14:paraId="6F1CC987" w14:textId="504FC69F" w:rsidR="00C3022E" w:rsidRPr="00BC1CDB" w:rsidRDefault="009D06B6" w:rsidP="003319AB">
      <w:pPr>
        <w:pStyle w:val="Heading4"/>
      </w:pPr>
      <w:r>
        <w:t>void</w:t>
      </w:r>
      <w:r w:rsidRPr="00BC1CDB">
        <w:t xml:space="preserve"> </w:t>
      </w:r>
      <w:proofErr w:type="spellStart"/>
      <w:r>
        <w:t>TypeSystemChecks</w:t>
      </w:r>
      <w:proofErr w:type="spellEnd"/>
      <w:r>
        <w:t>(</w:t>
      </w:r>
      <w:proofErr w:type="spellStart"/>
      <w:r>
        <w:t>boolean</w:t>
      </w:r>
      <w:proofErr w:type="spellEnd"/>
      <w:r w:rsidRPr="000C09B2">
        <w:t xml:space="preserve"> </w:t>
      </w:r>
      <w:r>
        <w:rPr>
          <w:i/>
        </w:rPr>
        <w:t>enabled</w:t>
      </w:r>
      <w:r w:rsidRPr="000C09B2">
        <w:t>)</w:t>
      </w:r>
    </w:p>
    <w:p w14:paraId="0CD618B6" w14:textId="77777777" w:rsidR="009D06B6" w:rsidRPr="0063476F" w:rsidRDefault="009D06B6" w:rsidP="009D06B6">
      <w:pPr>
        <w:spacing w:before="0" w:after="120"/>
        <w:rPr>
          <w:b/>
          <w:lang w:val="en-GB"/>
        </w:rPr>
      </w:pPr>
      <w:r w:rsidRPr="0063476F">
        <w:rPr>
          <w:b/>
          <w:u w:val="single"/>
          <w:lang w:val="en-GB"/>
        </w:rPr>
        <w:t>Return Value:</w:t>
      </w:r>
    </w:p>
    <w:p w14:paraId="0C7EA8D4" w14:textId="77777777" w:rsidR="009D06B6" w:rsidRPr="0063476F" w:rsidRDefault="009D06B6" w:rsidP="009D06B6">
      <w:pPr>
        <w:spacing w:before="0" w:after="120"/>
        <w:rPr>
          <w:lang w:val="en-GB"/>
        </w:rPr>
      </w:pPr>
      <w:r w:rsidRPr="0063476F">
        <w:rPr>
          <w:lang w:val="en-GB"/>
        </w:rPr>
        <w:t>None</w:t>
      </w:r>
    </w:p>
    <w:p w14:paraId="721F9505" w14:textId="77777777" w:rsidR="009D06B6" w:rsidRPr="00F64696" w:rsidRDefault="009D06B6" w:rsidP="009D06B6">
      <w:pPr>
        <w:spacing w:before="0" w:after="120"/>
        <w:rPr>
          <w:b/>
          <w:u w:val="single"/>
          <w:lang w:val="en-GB"/>
        </w:rPr>
      </w:pPr>
      <w:r w:rsidRPr="00F64696">
        <w:rPr>
          <w:b/>
          <w:u w:val="single"/>
          <w:lang w:val="en-GB"/>
        </w:rPr>
        <w:t>Parameters</w:t>
      </w:r>
    </w:p>
    <w:p w14:paraId="40A4D003" w14:textId="77777777" w:rsidR="009D06B6" w:rsidRPr="00BC1CDB" w:rsidRDefault="009D06B6" w:rsidP="009D06B6">
      <w:pPr>
        <w:spacing w:before="0" w:after="120"/>
        <w:rPr>
          <w:lang w:val="en-GB"/>
        </w:rPr>
      </w:pPr>
      <w:r w:rsidRPr="00BC1CDB">
        <w:rPr>
          <w:i/>
          <w:lang w:val="en-GB"/>
        </w:rPr>
        <w:t>en</w:t>
      </w:r>
      <w:r>
        <w:rPr>
          <w:i/>
          <w:lang w:val="en-GB"/>
        </w:rPr>
        <w:t>abled</w:t>
      </w:r>
      <w:r w:rsidRPr="00BC1CDB">
        <w:rPr>
          <w:lang w:val="en-GB"/>
        </w:rPr>
        <w:t xml:space="preserve">: </w:t>
      </w:r>
      <w:proofErr w:type="spellStart"/>
      <w:r>
        <w:rPr>
          <w:lang w:val="en-GB"/>
        </w:rPr>
        <w:t>boolean</w:t>
      </w:r>
      <w:proofErr w:type="spellEnd"/>
    </w:p>
    <w:p w14:paraId="0DCCCBD9" w14:textId="77777777" w:rsidR="009D06B6" w:rsidRPr="00BC1CDB" w:rsidRDefault="009D06B6" w:rsidP="009D06B6">
      <w:pPr>
        <w:spacing w:before="0" w:after="120"/>
        <w:ind w:left="720"/>
        <w:rPr>
          <w:lang w:val="en-GB"/>
        </w:rPr>
      </w:pPr>
      <w:r>
        <w:rPr>
          <w:lang w:val="en-GB"/>
        </w:rPr>
        <w:t>Enables or disables type checking.</w:t>
      </w:r>
    </w:p>
    <w:p w14:paraId="04B5059F" w14:textId="77777777" w:rsidR="009D06B6" w:rsidRPr="00BC1CDB" w:rsidRDefault="009D06B6" w:rsidP="006F5B70">
      <w:pPr>
        <w:keepNext/>
        <w:keepLines/>
        <w:spacing w:before="0" w:after="120"/>
        <w:rPr>
          <w:b/>
          <w:u w:val="single"/>
          <w:lang w:val="en-GB"/>
        </w:rPr>
      </w:pPr>
      <w:r w:rsidRPr="00BC1CDB">
        <w:rPr>
          <w:b/>
          <w:u w:val="single"/>
          <w:lang w:val="en-GB"/>
        </w:rPr>
        <w:lastRenderedPageBreak/>
        <w:t>Remarks:</w:t>
      </w:r>
    </w:p>
    <w:p w14:paraId="2FA56AAC" w14:textId="77777777" w:rsidR="009D06B6" w:rsidRPr="00BC1CDB" w:rsidRDefault="009D06B6" w:rsidP="009D06B6">
      <w:pPr>
        <w:spacing w:before="0" w:after="120"/>
        <w:rPr>
          <w:lang w:val="en-GB"/>
        </w:rPr>
      </w:pPr>
      <w:r>
        <w:rPr>
          <w:lang w:val="en-GB"/>
        </w:rPr>
        <w:t>Indicates the data type of each parameter should be verified on each function call. Disabled by default</w:t>
      </w:r>
      <w:r w:rsidRPr="00BC1CDB">
        <w:rPr>
          <w:lang w:val="en-GB"/>
        </w:rPr>
        <w:t>.</w:t>
      </w:r>
      <w:r>
        <w:rPr>
          <w:lang w:val="en-GB"/>
        </w:rPr>
        <w:t xml:space="preserve"> Type system checks may be enabled during catalogue development as a debugging aid.</w:t>
      </w:r>
    </w:p>
    <w:p w14:paraId="64FDA638" w14:textId="77777777" w:rsidR="00881AE9" w:rsidRPr="00DB5353" w:rsidRDefault="00881AE9" w:rsidP="005344C3">
      <w:pPr>
        <w:spacing w:before="0" w:after="120"/>
        <w:rPr>
          <w:lang w:val="en-GB"/>
        </w:rPr>
      </w:pPr>
    </w:p>
    <w:p w14:paraId="71DE9AB7" w14:textId="482D12FF" w:rsidR="00881AE9" w:rsidRPr="00BC1CDB" w:rsidRDefault="00881AE9" w:rsidP="00C43C39">
      <w:pPr>
        <w:pStyle w:val="Heading2"/>
        <w:rPr>
          <w:color w:val="auto"/>
        </w:rPr>
      </w:pPr>
      <w:bookmarkStart w:id="119" w:name="_Toc96695720"/>
      <w:r w:rsidRPr="00BC1CDB">
        <w:rPr>
          <w:color w:val="auto"/>
        </w:rPr>
        <w:t xml:space="preserve">Standard </w:t>
      </w:r>
      <w:r w:rsidR="00D72315">
        <w:rPr>
          <w:color w:val="auto"/>
        </w:rPr>
        <w:t>h</w:t>
      </w:r>
      <w:r w:rsidR="00D72315" w:rsidRPr="00BC1CDB">
        <w:rPr>
          <w:color w:val="auto"/>
        </w:rPr>
        <w:t xml:space="preserve">ost </w:t>
      </w:r>
      <w:bookmarkStart w:id="120" w:name="_Toc518914901"/>
      <w:bookmarkEnd w:id="120"/>
      <w:r w:rsidR="00D72315">
        <w:rPr>
          <w:color w:val="auto"/>
        </w:rPr>
        <w:t>f</w:t>
      </w:r>
      <w:r w:rsidR="00D72315" w:rsidRPr="00BC1CDB">
        <w:rPr>
          <w:color w:val="auto"/>
        </w:rPr>
        <w:t>unctions</w:t>
      </w:r>
      <w:bookmarkEnd w:id="119"/>
    </w:p>
    <w:bookmarkEnd w:id="110"/>
    <w:bookmarkEnd w:id="117"/>
    <w:bookmarkEnd w:id="118"/>
    <w:p w14:paraId="03E25FA9" w14:textId="77777777" w:rsidR="003662DC" w:rsidRPr="00BC1CDB" w:rsidRDefault="00A91E4D" w:rsidP="005344C3">
      <w:pPr>
        <w:spacing w:before="0" w:after="120"/>
        <w:rPr>
          <w:lang w:val="en-GB"/>
        </w:rPr>
      </w:pPr>
      <w:r w:rsidRPr="00BC1CDB">
        <w:rPr>
          <w:lang w:val="en-GB"/>
        </w:rPr>
        <w:t xml:space="preserve">The host must provide a set of "callback" functions that provide the scripting environment with: </w:t>
      </w:r>
      <w:r w:rsidR="00E947AA" w:rsidRPr="00BC1CDB">
        <w:rPr>
          <w:lang w:val="en-GB"/>
        </w:rPr>
        <w:t xml:space="preserve">Access </w:t>
      </w:r>
      <w:r w:rsidRPr="00BC1CDB">
        <w:rPr>
          <w:lang w:val="en-GB"/>
        </w:rPr>
        <w:t>to the host</w:t>
      </w:r>
      <w:r w:rsidR="0059211A" w:rsidRPr="00BC1CDB">
        <w:rPr>
          <w:lang w:val="en-GB"/>
        </w:rPr>
        <w:t>’</w:t>
      </w:r>
      <w:r w:rsidRPr="00BC1CDB">
        <w:rPr>
          <w:lang w:val="en-GB"/>
        </w:rPr>
        <w:t xml:space="preserve">s </w:t>
      </w:r>
      <w:r w:rsidR="0035030E" w:rsidRPr="00BC1CDB">
        <w:rPr>
          <w:lang w:val="en-GB"/>
        </w:rPr>
        <w:t xml:space="preserve">realization </w:t>
      </w:r>
      <w:r w:rsidRPr="00BC1CDB">
        <w:rPr>
          <w:lang w:val="en-GB"/>
        </w:rPr>
        <w:t xml:space="preserve">of the </w:t>
      </w:r>
      <w:r w:rsidR="001A3F2E" w:rsidRPr="00BC1CDB">
        <w:rPr>
          <w:lang w:val="en-GB"/>
        </w:rPr>
        <w:t xml:space="preserve">S-100 </w:t>
      </w:r>
      <w:r w:rsidRPr="00BC1CDB">
        <w:rPr>
          <w:lang w:val="en-GB"/>
        </w:rPr>
        <w:t xml:space="preserve">General </w:t>
      </w:r>
      <w:r w:rsidR="0035030E" w:rsidRPr="00BC1CDB">
        <w:rPr>
          <w:lang w:val="en-GB"/>
        </w:rPr>
        <w:t xml:space="preserve">Feature </w:t>
      </w:r>
      <w:r w:rsidRPr="00BC1CDB">
        <w:rPr>
          <w:lang w:val="en-GB"/>
        </w:rPr>
        <w:t>Model</w:t>
      </w:r>
      <w:r w:rsidR="00E947AA" w:rsidRPr="00BC1CDB">
        <w:rPr>
          <w:lang w:val="en-GB"/>
        </w:rPr>
        <w:t>;</w:t>
      </w:r>
      <w:r w:rsidRPr="00BC1CDB">
        <w:rPr>
          <w:lang w:val="en-GB"/>
        </w:rPr>
        <w:t xml:space="preserve"> access to type information for any entity defined by the </w:t>
      </w:r>
      <w:r w:rsidR="0035030E" w:rsidRPr="00BC1CDB">
        <w:rPr>
          <w:lang w:val="en-GB"/>
        </w:rPr>
        <w:t>m</w:t>
      </w:r>
      <w:r w:rsidRPr="00BC1CDB">
        <w:rPr>
          <w:lang w:val="en-GB"/>
        </w:rPr>
        <w:t>odel</w:t>
      </w:r>
      <w:r w:rsidR="00E947AA" w:rsidRPr="00BC1CDB">
        <w:rPr>
          <w:lang w:val="en-GB"/>
        </w:rPr>
        <w:t>;</w:t>
      </w:r>
      <w:r w:rsidRPr="00BC1CDB">
        <w:rPr>
          <w:lang w:val="en-GB"/>
        </w:rPr>
        <w:t xml:space="preserve"> and access to spatial operations which can be used to perform relational tests and operations on spatial elements de</w:t>
      </w:r>
      <w:r w:rsidR="001A3F2E" w:rsidRPr="00BC1CDB">
        <w:rPr>
          <w:lang w:val="en-GB"/>
        </w:rPr>
        <w:t xml:space="preserve">fined by the </w:t>
      </w:r>
      <w:r w:rsidR="0035030E" w:rsidRPr="00BC1CDB">
        <w:rPr>
          <w:lang w:val="en-GB"/>
        </w:rPr>
        <w:t>m</w:t>
      </w:r>
      <w:r w:rsidR="001A3F2E" w:rsidRPr="00BC1CDB">
        <w:rPr>
          <w:lang w:val="en-GB"/>
        </w:rPr>
        <w:t xml:space="preserve">odel. </w:t>
      </w:r>
      <w:r w:rsidR="003662DC" w:rsidRPr="00BC1CDB">
        <w:rPr>
          <w:lang w:val="en-GB"/>
        </w:rPr>
        <w:t xml:space="preserve">The host may optionally provide a </w:t>
      </w:r>
      <w:r w:rsidR="00F27CD6" w:rsidRPr="00BC1CDB">
        <w:rPr>
          <w:lang w:val="en-GB"/>
        </w:rPr>
        <w:t xml:space="preserve">callback function </w:t>
      </w:r>
      <w:r w:rsidR="003662DC" w:rsidRPr="00BC1CDB">
        <w:rPr>
          <w:lang w:val="en-GB"/>
        </w:rPr>
        <w:t>used to interact with a debugger.</w:t>
      </w:r>
    </w:p>
    <w:p w14:paraId="1E7C8F91" w14:textId="77777777" w:rsidR="001A3F2E" w:rsidRPr="00BC1CDB" w:rsidRDefault="001A3F2E" w:rsidP="005344C3">
      <w:pPr>
        <w:spacing w:before="0" w:after="120"/>
        <w:rPr>
          <w:lang w:val="en-GB"/>
        </w:rPr>
      </w:pPr>
      <w:r w:rsidRPr="00BC1CDB">
        <w:rPr>
          <w:lang w:val="en-GB"/>
        </w:rPr>
        <w:t xml:space="preserve">Offloading these tasks to the host, rather than providing rigid data structures which are passed between the host and scripting, </w:t>
      </w:r>
      <w:r w:rsidR="006855A3" w:rsidRPr="00BC1CDB">
        <w:rPr>
          <w:lang w:val="en-GB"/>
        </w:rPr>
        <w:t>allows</w:t>
      </w:r>
      <w:r w:rsidRPr="00BC1CDB">
        <w:rPr>
          <w:lang w:val="en-GB"/>
        </w:rPr>
        <w:t xml:space="preserve"> the host </w:t>
      </w:r>
      <w:r w:rsidR="006855A3" w:rsidRPr="00BC1CDB">
        <w:rPr>
          <w:lang w:val="en-GB"/>
        </w:rPr>
        <w:t xml:space="preserve">to interact with scripting using the hosts </w:t>
      </w:r>
      <w:r w:rsidRPr="00BC1CDB">
        <w:rPr>
          <w:lang w:val="en-GB"/>
        </w:rPr>
        <w:t>optimal represent</w:t>
      </w:r>
      <w:r w:rsidR="006855A3" w:rsidRPr="00BC1CDB">
        <w:rPr>
          <w:lang w:val="en-GB"/>
        </w:rPr>
        <w:t xml:space="preserve">ation of the General </w:t>
      </w:r>
      <w:r w:rsidR="00F219FD" w:rsidRPr="00BC1CDB">
        <w:rPr>
          <w:lang w:val="en-GB"/>
        </w:rPr>
        <w:t xml:space="preserve">Feature </w:t>
      </w:r>
      <w:r w:rsidR="006855A3" w:rsidRPr="00BC1CDB">
        <w:rPr>
          <w:lang w:val="en-GB"/>
        </w:rPr>
        <w:t>Model.</w:t>
      </w:r>
      <w:r w:rsidR="003662DC" w:rsidRPr="00BC1CDB">
        <w:rPr>
          <w:lang w:val="en-GB"/>
        </w:rPr>
        <w:t xml:space="preserve"> Host translation of its internal data model to a particular input schema is not necessary when using scripting.</w:t>
      </w:r>
    </w:p>
    <w:p w14:paraId="2B9C77DB" w14:textId="77777777" w:rsidR="0033644C" w:rsidRPr="00BC1CDB" w:rsidRDefault="00A91E4D" w:rsidP="005344C3">
      <w:pPr>
        <w:spacing w:before="0" w:after="120"/>
        <w:rPr>
          <w:lang w:val="en-GB"/>
        </w:rPr>
      </w:pPr>
      <w:r w:rsidRPr="00BC1CDB">
        <w:rPr>
          <w:lang w:val="en-GB"/>
        </w:rPr>
        <w:t xml:space="preserve">Any </w:t>
      </w:r>
      <w:r w:rsidR="00C42AEF" w:rsidRPr="00BC1CDB">
        <w:rPr>
          <w:lang w:val="en-GB"/>
        </w:rPr>
        <w:t xml:space="preserve">of the </w:t>
      </w:r>
      <w:r w:rsidR="00E062FE" w:rsidRPr="00BC1CDB">
        <w:rPr>
          <w:lang w:val="en-GB"/>
        </w:rPr>
        <w:t>s</w:t>
      </w:r>
      <w:r w:rsidR="00A825C4" w:rsidRPr="00BC1CDB">
        <w:rPr>
          <w:lang w:val="en-GB"/>
        </w:rPr>
        <w:t>tandard host</w:t>
      </w:r>
      <w:r w:rsidRPr="00BC1CDB">
        <w:rPr>
          <w:lang w:val="en-GB"/>
        </w:rPr>
        <w:t xml:space="preserve"> function</w:t>
      </w:r>
      <w:r w:rsidR="00C42AEF" w:rsidRPr="00BC1CDB">
        <w:rPr>
          <w:lang w:val="en-GB"/>
        </w:rPr>
        <w:t>s</w:t>
      </w:r>
      <w:r w:rsidRPr="00BC1CDB">
        <w:rPr>
          <w:lang w:val="en-GB"/>
        </w:rPr>
        <w:t xml:space="preserve"> may be called from the scripting </w:t>
      </w:r>
      <w:r w:rsidR="00930200" w:rsidRPr="00BC1CDB">
        <w:rPr>
          <w:lang w:val="en-GB"/>
        </w:rPr>
        <w:t xml:space="preserve">catalogue </w:t>
      </w:r>
      <w:r w:rsidRPr="00BC1CDB">
        <w:rPr>
          <w:lang w:val="en-GB"/>
        </w:rPr>
        <w:t>during the execution of a script.</w:t>
      </w:r>
    </w:p>
    <w:p w14:paraId="2CAEDFA8" w14:textId="48A47C01" w:rsidR="009B5C11" w:rsidRPr="00BC1CDB" w:rsidRDefault="00364861" w:rsidP="006D1A42">
      <w:pPr>
        <w:pStyle w:val="Heading3"/>
        <w:rPr>
          <w:color w:val="auto"/>
        </w:rPr>
      </w:pPr>
      <w:bookmarkStart w:id="121" w:name="_Toc96695721"/>
      <w:r w:rsidRPr="00BC1CDB">
        <w:rPr>
          <w:color w:val="auto"/>
        </w:rPr>
        <w:t>Data</w:t>
      </w:r>
      <w:r w:rsidR="009B5C11" w:rsidRPr="00BC1CDB">
        <w:rPr>
          <w:color w:val="auto"/>
        </w:rPr>
        <w:t xml:space="preserve"> </w:t>
      </w:r>
      <w:r w:rsidR="00D72315">
        <w:rPr>
          <w:color w:val="auto"/>
        </w:rPr>
        <w:t>a</w:t>
      </w:r>
      <w:r w:rsidR="00D72315" w:rsidRPr="00BC1CDB">
        <w:rPr>
          <w:color w:val="auto"/>
        </w:rPr>
        <w:t xml:space="preserve">ccess </w:t>
      </w:r>
      <w:r w:rsidR="00D72315">
        <w:rPr>
          <w:color w:val="auto"/>
        </w:rPr>
        <w:t>f</w:t>
      </w:r>
      <w:r w:rsidR="00D72315" w:rsidRPr="00BC1CDB">
        <w:rPr>
          <w:color w:val="auto"/>
        </w:rPr>
        <w:t>unctions</w:t>
      </w:r>
      <w:bookmarkEnd w:id="121"/>
    </w:p>
    <w:p w14:paraId="4BC6F45E" w14:textId="77777777" w:rsidR="009B5C11" w:rsidRPr="00BC1CDB" w:rsidRDefault="009B5C11" w:rsidP="009D06B6">
      <w:pPr>
        <w:spacing w:before="0" w:after="120"/>
        <w:rPr>
          <w:lang w:val="en-GB"/>
        </w:rPr>
      </w:pPr>
      <w:r w:rsidRPr="00BC1CDB">
        <w:rPr>
          <w:lang w:val="en-GB"/>
        </w:rPr>
        <w:t>The</w:t>
      </w:r>
      <w:r w:rsidR="00396579" w:rsidRPr="00BC1CDB">
        <w:rPr>
          <w:lang w:val="en-GB"/>
        </w:rPr>
        <w:t xml:space="preserve"> host must implement the functions described on the following pages to </w:t>
      </w:r>
      <w:r w:rsidRPr="00BC1CDB">
        <w:rPr>
          <w:lang w:val="en-GB"/>
        </w:rPr>
        <w:t>allow the scripti</w:t>
      </w:r>
      <w:r w:rsidR="001C100C" w:rsidRPr="00BC1CDB">
        <w:rPr>
          <w:lang w:val="en-GB"/>
        </w:rPr>
        <w:t xml:space="preserve">ng environment to access </w:t>
      </w:r>
      <w:r w:rsidR="00C21197" w:rsidRPr="00BC1CDB">
        <w:rPr>
          <w:lang w:val="en-GB"/>
        </w:rPr>
        <w:t>data the host has loaded from</w:t>
      </w:r>
      <w:r w:rsidR="00CB1FB6" w:rsidRPr="00BC1CDB">
        <w:rPr>
          <w:lang w:val="en-GB"/>
        </w:rPr>
        <w:t xml:space="preserve"> </w:t>
      </w:r>
      <w:r w:rsidRPr="00BC1CDB">
        <w:rPr>
          <w:lang w:val="en-GB"/>
        </w:rPr>
        <w:t>a dataset</w:t>
      </w:r>
      <w:r w:rsidR="00396579" w:rsidRPr="00BC1CDB">
        <w:rPr>
          <w:lang w:val="en-GB"/>
        </w:rPr>
        <w:t xml:space="preserve">. These functions provide the scripting environment </w:t>
      </w:r>
      <w:r w:rsidR="00D938CB" w:rsidRPr="00BC1CDB">
        <w:rPr>
          <w:lang w:val="en-GB"/>
        </w:rPr>
        <w:t xml:space="preserve">with </w:t>
      </w:r>
      <w:r w:rsidR="00396579" w:rsidRPr="00BC1CDB">
        <w:rPr>
          <w:lang w:val="en-GB"/>
        </w:rPr>
        <w:t xml:space="preserve">access to </w:t>
      </w:r>
      <w:r w:rsidR="00101D2A" w:rsidRPr="00BC1CDB">
        <w:rPr>
          <w:lang w:val="en-GB"/>
        </w:rPr>
        <w:t>features</w:t>
      </w:r>
      <w:r w:rsidRPr="00BC1CDB">
        <w:rPr>
          <w:lang w:val="en-GB"/>
        </w:rPr>
        <w:t xml:space="preserve">, </w:t>
      </w:r>
      <w:proofErr w:type="spellStart"/>
      <w:r w:rsidR="00396579" w:rsidRPr="00BC1CDB">
        <w:rPr>
          <w:lang w:val="en-GB"/>
        </w:rPr>
        <w:t>spatials</w:t>
      </w:r>
      <w:proofErr w:type="spellEnd"/>
      <w:r w:rsidR="00396579" w:rsidRPr="00BC1CDB">
        <w:rPr>
          <w:lang w:val="en-GB"/>
        </w:rPr>
        <w:t xml:space="preserve">, </w:t>
      </w:r>
      <w:r w:rsidRPr="00BC1CDB">
        <w:rPr>
          <w:lang w:val="en-GB"/>
        </w:rPr>
        <w:t>attribute v</w:t>
      </w:r>
      <w:r w:rsidR="00396579" w:rsidRPr="00BC1CDB">
        <w:rPr>
          <w:lang w:val="en-GB"/>
        </w:rPr>
        <w:t>alue</w:t>
      </w:r>
      <w:r w:rsidR="0017463B" w:rsidRPr="00BC1CDB">
        <w:rPr>
          <w:lang w:val="en-GB"/>
        </w:rPr>
        <w:t>s</w:t>
      </w:r>
      <w:r w:rsidRPr="00BC1CDB">
        <w:rPr>
          <w:lang w:val="en-GB"/>
        </w:rPr>
        <w:t>, and</w:t>
      </w:r>
      <w:r w:rsidR="0017463B" w:rsidRPr="00BC1CDB">
        <w:rPr>
          <w:lang w:val="en-GB"/>
        </w:rPr>
        <w:t xml:space="preserve"> information associations</w:t>
      </w:r>
      <w:r w:rsidRPr="00BC1CDB">
        <w:rPr>
          <w:lang w:val="en-GB"/>
        </w:rPr>
        <w:t>.</w:t>
      </w:r>
    </w:p>
    <w:p w14:paraId="2A9986CD" w14:textId="77777777" w:rsidR="00E947AA" w:rsidRPr="00BC1CDB" w:rsidRDefault="00E947AA" w:rsidP="003319AB">
      <w:pPr>
        <w:pStyle w:val="Heading4"/>
      </w:pPr>
      <w:r w:rsidRPr="00BC1CDB">
        <w:t xml:space="preserve">string[] </w:t>
      </w:r>
      <w:proofErr w:type="spellStart"/>
      <w:r w:rsidRPr="00BC1CDB">
        <w:t>HostGetFeatureIDs</w:t>
      </w:r>
      <w:proofErr w:type="spellEnd"/>
      <w:r w:rsidRPr="00BC1CDB">
        <w:t>()</w:t>
      </w:r>
    </w:p>
    <w:p w14:paraId="5ED53957" w14:textId="77777777" w:rsidR="009B5C11" w:rsidRPr="00BC1CDB" w:rsidRDefault="009B5C11" w:rsidP="00127E39">
      <w:pPr>
        <w:keepNext/>
        <w:keepLines/>
        <w:spacing w:before="0" w:after="120"/>
        <w:rPr>
          <w:b/>
          <w:lang w:val="en-GB"/>
        </w:rPr>
      </w:pPr>
      <w:r w:rsidRPr="00BC1CDB">
        <w:rPr>
          <w:b/>
          <w:u w:val="single"/>
          <w:lang w:val="en-GB"/>
        </w:rPr>
        <w:t>Return Value</w:t>
      </w:r>
      <w:r w:rsidR="00E947AA" w:rsidRPr="00BC1CDB">
        <w:rPr>
          <w:b/>
          <w:u w:val="single"/>
          <w:lang w:val="en-GB"/>
        </w:rPr>
        <w:t>:</w:t>
      </w:r>
    </w:p>
    <w:p w14:paraId="3505BAC3" w14:textId="77777777" w:rsidR="00E00702" w:rsidRPr="00BC1CDB" w:rsidRDefault="003202E5" w:rsidP="00127E39">
      <w:pPr>
        <w:spacing w:before="0" w:after="120"/>
        <w:rPr>
          <w:i/>
          <w:lang w:val="en-GB"/>
        </w:rPr>
      </w:pPr>
      <w:r w:rsidRPr="00BC1CDB">
        <w:rPr>
          <w:i/>
          <w:lang w:val="en-GB"/>
        </w:rPr>
        <w:t>string</w:t>
      </w:r>
      <w:r w:rsidR="005E46F3" w:rsidRPr="00BC1CDB">
        <w:rPr>
          <w:i/>
          <w:lang w:val="en-GB"/>
        </w:rPr>
        <w:t>[</w:t>
      </w:r>
      <w:r w:rsidR="00E00702" w:rsidRPr="00BC1CDB">
        <w:rPr>
          <w:i/>
          <w:lang w:val="en-GB"/>
        </w:rPr>
        <w:t>]</w:t>
      </w:r>
    </w:p>
    <w:p w14:paraId="37DAA3DB" w14:textId="77777777" w:rsidR="00E00702" w:rsidRPr="00BC1CDB" w:rsidRDefault="00E00702" w:rsidP="00127E39">
      <w:pPr>
        <w:spacing w:before="0" w:after="120"/>
        <w:ind w:left="720"/>
        <w:rPr>
          <w:b/>
          <w:lang w:val="en-GB"/>
        </w:rPr>
      </w:pPr>
      <w:r w:rsidRPr="00BC1CDB">
        <w:rPr>
          <w:lang w:val="en-GB"/>
        </w:rPr>
        <w:t>A</w:t>
      </w:r>
      <w:r w:rsidR="003202E5" w:rsidRPr="00BC1CDB">
        <w:rPr>
          <w:lang w:val="en-GB"/>
        </w:rPr>
        <w:t xml:space="preserve"> </w:t>
      </w:r>
      <w:r w:rsidRPr="00BC1CDB">
        <w:rPr>
          <w:lang w:val="en-GB"/>
        </w:rPr>
        <w:t xml:space="preserve">Lua array </w:t>
      </w:r>
      <w:r w:rsidR="003202E5" w:rsidRPr="00BC1CDB">
        <w:rPr>
          <w:lang w:val="en-GB"/>
        </w:rPr>
        <w:t>containing</w:t>
      </w:r>
      <w:r w:rsidRPr="00BC1CDB">
        <w:rPr>
          <w:lang w:val="en-GB"/>
        </w:rPr>
        <w:t xml:space="preserve"> all of the feature</w:t>
      </w:r>
      <w:r w:rsidR="003202E5" w:rsidRPr="00BC1CDB">
        <w:rPr>
          <w:lang w:val="en-GB"/>
        </w:rPr>
        <w:t xml:space="preserve"> ID</w:t>
      </w:r>
      <w:r w:rsidRPr="00BC1CDB">
        <w:rPr>
          <w:lang w:val="en-GB"/>
        </w:rPr>
        <w:t>s in the dataset.</w:t>
      </w:r>
    </w:p>
    <w:p w14:paraId="59CCDA4E" w14:textId="77777777" w:rsidR="009B5C11" w:rsidRPr="00BC1CDB" w:rsidRDefault="009B5C11" w:rsidP="00127E39">
      <w:pPr>
        <w:spacing w:before="0" w:after="120"/>
        <w:rPr>
          <w:b/>
          <w:u w:val="single"/>
          <w:lang w:val="en-GB"/>
        </w:rPr>
      </w:pPr>
      <w:r w:rsidRPr="00BC1CDB">
        <w:rPr>
          <w:b/>
          <w:u w:val="single"/>
          <w:lang w:val="en-GB"/>
        </w:rPr>
        <w:t>Remarks</w:t>
      </w:r>
      <w:r w:rsidR="00E947AA" w:rsidRPr="00BC1CDB">
        <w:rPr>
          <w:b/>
          <w:u w:val="single"/>
          <w:lang w:val="en-GB"/>
        </w:rPr>
        <w:t>:</w:t>
      </w:r>
    </w:p>
    <w:p w14:paraId="22DFC2B2" w14:textId="77777777" w:rsidR="0058096C" w:rsidRPr="00BC1CDB" w:rsidRDefault="00317A2F" w:rsidP="00127E39">
      <w:pPr>
        <w:spacing w:before="0" w:after="120"/>
        <w:rPr>
          <w:lang w:val="en-GB"/>
        </w:rPr>
      </w:pPr>
      <w:r w:rsidRPr="00BC1CDB">
        <w:rPr>
          <w:lang w:val="en-GB"/>
        </w:rPr>
        <w:t xml:space="preserve">Instructs the </w:t>
      </w:r>
      <w:r w:rsidR="009B5C11" w:rsidRPr="00BC1CDB">
        <w:rPr>
          <w:lang w:val="en-GB"/>
        </w:rPr>
        <w:t xml:space="preserve">host </w:t>
      </w:r>
      <w:r w:rsidRPr="00BC1CDB">
        <w:rPr>
          <w:lang w:val="en-GB"/>
        </w:rPr>
        <w:t xml:space="preserve">to </w:t>
      </w:r>
      <w:r w:rsidR="009B5C11" w:rsidRPr="00BC1CDB">
        <w:rPr>
          <w:lang w:val="en-GB"/>
        </w:rPr>
        <w:t>return all feature</w:t>
      </w:r>
      <w:r w:rsidR="003202E5" w:rsidRPr="00BC1CDB">
        <w:rPr>
          <w:lang w:val="en-GB"/>
        </w:rPr>
        <w:t xml:space="preserve"> ID</w:t>
      </w:r>
      <w:r w:rsidR="009B5C11" w:rsidRPr="00BC1CDB">
        <w:rPr>
          <w:lang w:val="en-GB"/>
        </w:rPr>
        <w:t xml:space="preserve">s </w:t>
      </w:r>
      <w:r w:rsidR="009019AD" w:rsidRPr="00BC1CDB">
        <w:rPr>
          <w:lang w:val="en-GB"/>
        </w:rPr>
        <w:t>relevant</w:t>
      </w:r>
      <w:r w:rsidR="00010A7D" w:rsidRPr="00BC1CDB">
        <w:rPr>
          <w:lang w:val="en-GB"/>
        </w:rPr>
        <w:t xml:space="preserve"> to the current scripting catalogue operation</w:t>
      </w:r>
      <w:r w:rsidR="00501A29" w:rsidRPr="00BC1CDB">
        <w:rPr>
          <w:lang w:val="en-GB"/>
        </w:rPr>
        <w:t>.</w:t>
      </w:r>
      <w:r w:rsidR="00010A7D" w:rsidRPr="00BC1CDB">
        <w:rPr>
          <w:lang w:val="en-GB"/>
        </w:rPr>
        <w:t xml:space="preserve"> </w:t>
      </w:r>
      <w:r w:rsidR="00501A29" w:rsidRPr="00BC1CDB">
        <w:rPr>
          <w:lang w:val="en-GB"/>
        </w:rPr>
        <w:t xml:space="preserve">This would </w:t>
      </w:r>
      <w:r w:rsidR="00010A7D" w:rsidRPr="00BC1CDB">
        <w:rPr>
          <w:lang w:val="en-GB"/>
        </w:rPr>
        <w:t xml:space="preserve">typically </w:t>
      </w:r>
      <w:r w:rsidR="00501A29" w:rsidRPr="00BC1CDB">
        <w:rPr>
          <w:lang w:val="en-GB"/>
        </w:rPr>
        <w:t xml:space="preserve">be all of </w:t>
      </w:r>
      <w:r w:rsidR="00010A7D" w:rsidRPr="00BC1CDB">
        <w:rPr>
          <w:lang w:val="en-GB"/>
        </w:rPr>
        <w:t xml:space="preserve">the features in an </w:t>
      </w:r>
      <w:r w:rsidR="00010A7D" w:rsidRPr="00BC1CDB">
        <w:rPr>
          <w:i/>
          <w:lang w:val="en-GB"/>
        </w:rPr>
        <w:t>S100_Dataset</w:t>
      </w:r>
      <w:r w:rsidR="00010A7D" w:rsidRPr="00BC1CDB">
        <w:rPr>
          <w:lang w:val="en-GB"/>
        </w:rPr>
        <w:t xml:space="preserve"> or </w:t>
      </w:r>
      <w:r w:rsidR="00010A7D" w:rsidRPr="00BC1CDB">
        <w:rPr>
          <w:i/>
          <w:lang w:val="en-GB"/>
        </w:rPr>
        <w:t>S100_DataCoverage</w:t>
      </w:r>
      <w:r w:rsidR="009019AD" w:rsidRPr="00BC1CDB">
        <w:rPr>
          <w:lang w:val="en-GB"/>
        </w:rPr>
        <w:t>.</w:t>
      </w:r>
    </w:p>
    <w:p w14:paraId="7D3CF0C4" w14:textId="77777777" w:rsidR="009B5C11" w:rsidRPr="00BC1CDB" w:rsidRDefault="00E85D3F" w:rsidP="00127E39">
      <w:pPr>
        <w:spacing w:before="0" w:after="120"/>
        <w:rPr>
          <w:lang w:val="en-GB"/>
        </w:rPr>
      </w:pPr>
      <w:r w:rsidRPr="00BC1CDB">
        <w:rPr>
          <w:lang w:val="en-GB"/>
        </w:rPr>
        <w:t>As discussed in</w:t>
      </w:r>
      <w:r w:rsidR="00127E39" w:rsidRPr="00BC1CDB">
        <w:rPr>
          <w:lang w:val="en-GB"/>
        </w:rPr>
        <w:t xml:space="preserve"> clause 13-8</w:t>
      </w:r>
      <w:r w:rsidRPr="00BC1CDB">
        <w:rPr>
          <w:lang w:val="en-GB"/>
        </w:rPr>
        <w:t>, the host is responsible for ensuring each feature ID uniquely identifies a single feature instance among all product types and datasets to be used during the current scripting session.</w:t>
      </w:r>
    </w:p>
    <w:p w14:paraId="2395521F" w14:textId="77777777" w:rsidR="00E947AA" w:rsidRPr="00BC1CDB" w:rsidRDefault="00E947AA" w:rsidP="003319AB">
      <w:pPr>
        <w:pStyle w:val="Heading4"/>
      </w:pPr>
      <w:r w:rsidRPr="00D72315">
        <w:t>string</w:t>
      </w:r>
      <w:r w:rsidRPr="00BC1CDB">
        <w:t xml:space="preserve"> </w:t>
      </w:r>
      <w:proofErr w:type="spellStart"/>
      <w:r w:rsidRPr="00BC1CDB">
        <w:t>HostFeatureGetCode</w:t>
      </w:r>
      <w:proofErr w:type="spellEnd"/>
      <w:r w:rsidRPr="00BC1CDB">
        <w:t xml:space="preserve">(string </w:t>
      </w:r>
      <w:proofErr w:type="spellStart"/>
      <w:r w:rsidRPr="00BC1CDB">
        <w:rPr>
          <w:i/>
        </w:rPr>
        <w:t>featureID</w:t>
      </w:r>
      <w:proofErr w:type="spellEnd"/>
      <w:r w:rsidRPr="00BC1CDB">
        <w:t>)</w:t>
      </w:r>
    </w:p>
    <w:p w14:paraId="327C3B8A" w14:textId="77777777" w:rsidR="003202E5" w:rsidRPr="00BC1CDB" w:rsidRDefault="003202E5" w:rsidP="001A46BF">
      <w:pPr>
        <w:spacing w:before="0" w:after="120"/>
        <w:rPr>
          <w:b/>
          <w:lang w:val="en-GB"/>
        </w:rPr>
      </w:pPr>
      <w:r w:rsidRPr="00BC1CDB">
        <w:rPr>
          <w:b/>
          <w:u w:val="single"/>
          <w:lang w:val="en-GB"/>
        </w:rPr>
        <w:t>Return Value</w:t>
      </w:r>
      <w:r w:rsidR="00E947AA" w:rsidRPr="00BC1CDB">
        <w:rPr>
          <w:b/>
          <w:u w:val="single"/>
          <w:lang w:val="en-GB"/>
        </w:rPr>
        <w:t>:</w:t>
      </w:r>
    </w:p>
    <w:p w14:paraId="6304F386" w14:textId="77777777" w:rsidR="003202E5" w:rsidRPr="00BC1CDB" w:rsidRDefault="003202E5" w:rsidP="001A46BF">
      <w:pPr>
        <w:spacing w:before="0" w:after="120"/>
        <w:rPr>
          <w:i/>
          <w:lang w:val="en-GB"/>
        </w:rPr>
      </w:pPr>
      <w:r w:rsidRPr="00BC1CDB">
        <w:rPr>
          <w:i/>
          <w:lang w:val="en-GB"/>
        </w:rPr>
        <w:t>string</w:t>
      </w:r>
    </w:p>
    <w:p w14:paraId="4FFF4614" w14:textId="77777777" w:rsidR="003202E5" w:rsidRPr="00BC1CDB" w:rsidRDefault="003202E5" w:rsidP="001A46BF">
      <w:pPr>
        <w:spacing w:before="0" w:after="120"/>
        <w:ind w:left="720"/>
        <w:rPr>
          <w:lang w:val="en-GB"/>
        </w:rPr>
      </w:pPr>
      <w:r w:rsidRPr="00BC1CDB">
        <w:rPr>
          <w:lang w:val="en-GB"/>
        </w:rPr>
        <w:t xml:space="preserve">The code defined by the </w:t>
      </w:r>
      <w:r w:rsidR="00E947AA" w:rsidRPr="00BC1CDB">
        <w:rPr>
          <w:lang w:val="en-GB"/>
        </w:rPr>
        <w:t xml:space="preserve">Feature Catalogue </w:t>
      </w:r>
      <w:r w:rsidRPr="00BC1CDB">
        <w:rPr>
          <w:lang w:val="en-GB"/>
        </w:rPr>
        <w:t>for the feature type of the feature instance.</w:t>
      </w:r>
    </w:p>
    <w:p w14:paraId="0F304469" w14:textId="77777777" w:rsidR="003202E5" w:rsidRPr="00BC1CDB" w:rsidRDefault="003202E5" w:rsidP="001A46BF">
      <w:pPr>
        <w:spacing w:before="0" w:after="120"/>
        <w:rPr>
          <w:b/>
          <w:u w:val="single"/>
          <w:lang w:val="en-GB"/>
        </w:rPr>
      </w:pPr>
      <w:r w:rsidRPr="00BC1CDB">
        <w:rPr>
          <w:b/>
          <w:u w:val="single"/>
          <w:lang w:val="en-GB"/>
        </w:rPr>
        <w:t>Parameters</w:t>
      </w:r>
      <w:r w:rsidR="00E947AA" w:rsidRPr="00BC1CDB">
        <w:rPr>
          <w:b/>
          <w:u w:val="single"/>
          <w:lang w:val="en-GB"/>
        </w:rPr>
        <w:t>:</w:t>
      </w:r>
    </w:p>
    <w:p w14:paraId="49BD2D23" w14:textId="77777777" w:rsidR="003202E5" w:rsidRPr="00BC1CDB" w:rsidRDefault="003202E5" w:rsidP="001A46BF">
      <w:pPr>
        <w:spacing w:before="0" w:after="120"/>
        <w:rPr>
          <w:lang w:val="en-GB"/>
        </w:rPr>
      </w:pPr>
      <w:proofErr w:type="spellStart"/>
      <w:r w:rsidRPr="00BC1CDB">
        <w:rPr>
          <w:i/>
          <w:lang w:val="en-GB"/>
        </w:rPr>
        <w:t>featureID</w:t>
      </w:r>
      <w:proofErr w:type="spellEnd"/>
      <w:r w:rsidRPr="00BC1CDB">
        <w:rPr>
          <w:lang w:val="en-GB"/>
        </w:rPr>
        <w:t>: string</w:t>
      </w:r>
    </w:p>
    <w:p w14:paraId="79796C02" w14:textId="77777777" w:rsidR="003202E5" w:rsidRPr="00BC1CDB" w:rsidRDefault="003202E5" w:rsidP="001A46BF">
      <w:pPr>
        <w:spacing w:before="0" w:after="120"/>
        <w:ind w:left="720"/>
        <w:rPr>
          <w:lang w:val="en-GB"/>
        </w:rPr>
      </w:pPr>
      <w:r w:rsidRPr="00BC1CDB">
        <w:rPr>
          <w:lang w:val="en-GB"/>
        </w:rPr>
        <w:t>Used by the host to uniquely identify a feature instance.</w:t>
      </w:r>
    </w:p>
    <w:p w14:paraId="42316FD4" w14:textId="77777777" w:rsidR="003202E5" w:rsidRPr="00BC1CDB" w:rsidRDefault="003202E5" w:rsidP="001A46BF">
      <w:pPr>
        <w:spacing w:before="0" w:after="120"/>
        <w:rPr>
          <w:b/>
          <w:u w:val="single"/>
          <w:lang w:val="en-GB"/>
        </w:rPr>
      </w:pPr>
      <w:r w:rsidRPr="00BC1CDB">
        <w:rPr>
          <w:b/>
          <w:u w:val="single"/>
          <w:lang w:val="en-GB"/>
        </w:rPr>
        <w:t>Remarks</w:t>
      </w:r>
      <w:r w:rsidR="00E947AA" w:rsidRPr="00BC1CDB">
        <w:rPr>
          <w:b/>
          <w:u w:val="single"/>
          <w:lang w:val="en-GB"/>
        </w:rPr>
        <w:t>:</w:t>
      </w:r>
    </w:p>
    <w:p w14:paraId="7D9BEF74" w14:textId="77777777" w:rsidR="003202E5" w:rsidRPr="00BC1CDB" w:rsidRDefault="003202E5" w:rsidP="001A46BF">
      <w:pPr>
        <w:spacing w:before="0" w:after="120"/>
        <w:rPr>
          <w:lang w:val="en-GB"/>
        </w:rPr>
      </w:pPr>
      <w:r w:rsidRPr="00BC1CDB">
        <w:rPr>
          <w:lang w:val="en-GB"/>
        </w:rPr>
        <w:t>Instructs the host to return the feature type code</w:t>
      </w:r>
      <w:r w:rsidRPr="00BC1CDB">
        <w:rPr>
          <w:i/>
          <w:lang w:val="en-GB"/>
        </w:rPr>
        <w:t xml:space="preserve"> </w:t>
      </w:r>
      <w:r w:rsidRPr="00BC1CDB">
        <w:rPr>
          <w:lang w:val="en-GB"/>
        </w:rPr>
        <w:t xml:space="preserve">for the feature instance identified by </w:t>
      </w:r>
      <w:proofErr w:type="spellStart"/>
      <w:r w:rsidRPr="00BC1CDB">
        <w:rPr>
          <w:i/>
          <w:lang w:val="en-GB"/>
        </w:rPr>
        <w:t>featureID</w:t>
      </w:r>
      <w:proofErr w:type="spellEnd"/>
      <w:r w:rsidRPr="00BC1CDB">
        <w:rPr>
          <w:lang w:val="en-GB"/>
        </w:rPr>
        <w:t>.</w:t>
      </w:r>
    </w:p>
    <w:p w14:paraId="076BE47A" w14:textId="77777777" w:rsidR="00E947AA" w:rsidRPr="00BC1CDB" w:rsidRDefault="00E947AA" w:rsidP="003319AB">
      <w:pPr>
        <w:pStyle w:val="Heading4"/>
      </w:pPr>
      <w:r w:rsidRPr="00BC1CDB">
        <w:t xml:space="preserve">string[] </w:t>
      </w:r>
      <w:proofErr w:type="spellStart"/>
      <w:r w:rsidRPr="00BC1CDB">
        <w:t>HostGetInformationTypeIDs</w:t>
      </w:r>
      <w:proofErr w:type="spellEnd"/>
      <w:r w:rsidRPr="00BC1CDB">
        <w:t>()</w:t>
      </w:r>
    </w:p>
    <w:p w14:paraId="5128C621" w14:textId="77777777" w:rsidR="009F1383" w:rsidRPr="00BC1CDB" w:rsidRDefault="009F1383" w:rsidP="001A46BF">
      <w:pPr>
        <w:spacing w:before="0" w:after="120"/>
        <w:rPr>
          <w:b/>
          <w:lang w:val="en-GB"/>
        </w:rPr>
      </w:pPr>
      <w:r w:rsidRPr="00BC1CDB">
        <w:rPr>
          <w:b/>
          <w:u w:val="single"/>
          <w:lang w:val="en-GB"/>
        </w:rPr>
        <w:t>Return Value</w:t>
      </w:r>
      <w:r w:rsidR="00E947AA" w:rsidRPr="00BC1CDB">
        <w:rPr>
          <w:b/>
          <w:u w:val="single"/>
          <w:lang w:val="en-GB"/>
        </w:rPr>
        <w:t>:</w:t>
      </w:r>
    </w:p>
    <w:p w14:paraId="2445C777" w14:textId="77777777" w:rsidR="009F1383" w:rsidRPr="00BC1CDB" w:rsidRDefault="009F1383" w:rsidP="001A46BF">
      <w:pPr>
        <w:spacing w:before="0" w:after="120"/>
        <w:rPr>
          <w:i/>
          <w:lang w:val="en-GB"/>
        </w:rPr>
      </w:pPr>
      <w:r w:rsidRPr="00BC1CDB">
        <w:rPr>
          <w:i/>
          <w:lang w:val="en-GB"/>
        </w:rPr>
        <w:t>string[]</w:t>
      </w:r>
    </w:p>
    <w:p w14:paraId="2401F427" w14:textId="77777777" w:rsidR="009F1383" w:rsidRPr="00BC1CDB" w:rsidRDefault="009F1383" w:rsidP="001A46BF">
      <w:pPr>
        <w:spacing w:before="0" w:after="120"/>
        <w:ind w:left="720"/>
        <w:rPr>
          <w:b/>
          <w:lang w:val="en-GB"/>
        </w:rPr>
      </w:pPr>
      <w:r w:rsidRPr="00BC1CDB">
        <w:rPr>
          <w:lang w:val="en-GB"/>
        </w:rPr>
        <w:t>A Lua array containing all of the information type IDs in the dataset.</w:t>
      </w:r>
    </w:p>
    <w:p w14:paraId="7A00406D" w14:textId="77777777" w:rsidR="009F1383" w:rsidRPr="00BC1CDB" w:rsidRDefault="009F1383" w:rsidP="006F5B70">
      <w:pPr>
        <w:keepNext/>
        <w:keepLines/>
        <w:spacing w:before="0" w:after="120"/>
        <w:rPr>
          <w:b/>
          <w:u w:val="single"/>
          <w:lang w:val="en-GB"/>
        </w:rPr>
      </w:pPr>
      <w:r w:rsidRPr="00BC1CDB">
        <w:rPr>
          <w:b/>
          <w:u w:val="single"/>
          <w:lang w:val="en-GB"/>
        </w:rPr>
        <w:lastRenderedPageBreak/>
        <w:t>Remarks</w:t>
      </w:r>
      <w:r w:rsidR="00E947AA" w:rsidRPr="00BC1CDB">
        <w:rPr>
          <w:b/>
          <w:u w:val="single"/>
          <w:lang w:val="en-GB"/>
        </w:rPr>
        <w:t>:</w:t>
      </w:r>
    </w:p>
    <w:p w14:paraId="76B481A4" w14:textId="77777777" w:rsidR="009F1383" w:rsidRPr="00BC1CDB" w:rsidRDefault="009F1383" w:rsidP="001A46BF">
      <w:pPr>
        <w:spacing w:before="0" w:after="120"/>
        <w:rPr>
          <w:lang w:val="en-GB"/>
        </w:rPr>
      </w:pPr>
      <w:r w:rsidRPr="00BC1CDB">
        <w:rPr>
          <w:lang w:val="en-GB"/>
        </w:rPr>
        <w:t>Allows scripts to query the host for a list of information types contained within a given dataset.</w:t>
      </w:r>
    </w:p>
    <w:p w14:paraId="05DE6E16" w14:textId="77777777" w:rsidR="009F1383" w:rsidRPr="00BC1CDB" w:rsidRDefault="009F1383" w:rsidP="001A46BF">
      <w:pPr>
        <w:spacing w:before="0" w:after="120"/>
        <w:rPr>
          <w:lang w:val="en-GB"/>
        </w:rPr>
      </w:pPr>
      <w:r w:rsidRPr="00BC1CDB">
        <w:rPr>
          <w:lang w:val="en-GB"/>
        </w:rPr>
        <w:t>Instructs the host to return an array containing all information IDs in the given dataset.</w:t>
      </w:r>
    </w:p>
    <w:p w14:paraId="3612BDB6" w14:textId="77777777" w:rsidR="00E947AA" w:rsidRPr="00BC1CDB" w:rsidRDefault="00E947AA" w:rsidP="003319AB">
      <w:pPr>
        <w:pStyle w:val="Heading4"/>
      </w:pPr>
      <w:r w:rsidRPr="00D72315">
        <w:t>string</w:t>
      </w:r>
      <w:r w:rsidRPr="00BC1CDB">
        <w:t xml:space="preserve"> </w:t>
      </w:r>
      <w:proofErr w:type="spellStart"/>
      <w:r w:rsidRPr="00BC1CDB">
        <w:t>HostInformationTypeGetCode</w:t>
      </w:r>
      <w:proofErr w:type="spellEnd"/>
      <w:r w:rsidRPr="00BC1CDB">
        <w:t xml:space="preserve">(string </w:t>
      </w:r>
      <w:proofErr w:type="spellStart"/>
      <w:r w:rsidRPr="00BC1CDB">
        <w:rPr>
          <w:i/>
        </w:rPr>
        <w:t>informationTypeID</w:t>
      </w:r>
      <w:proofErr w:type="spellEnd"/>
      <w:r w:rsidRPr="00BC1CDB">
        <w:t>)</w:t>
      </w:r>
    </w:p>
    <w:p w14:paraId="0804D21A" w14:textId="77777777" w:rsidR="009F1383" w:rsidRPr="00BC1CDB" w:rsidRDefault="009F1383" w:rsidP="001A46BF">
      <w:pPr>
        <w:spacing w:before="0" w:after="120"/>
        <w:rPr>
          <w:b/>
          <w:lang w:val="en-GB"/>
        </w:rPr>
      </w:pPr>
      <w:r w:rsidRPr="00BC1CDB">
        <w:rPr>
          <w:b/>
          <w:u w:val="single"/>
          <w:lang w:val="en-GB"/>
        </w:rPr>
        <w:t>Return Value</w:t>
      </w:r>
      <w:r w:rsidR="00D55140" w:rsidRPr="00BC1CDB">
        <w:rPr>
          <w:b/>
          <w:u w:val="single"/>
          <w:lang w:val="en-GB"/>
        </w:rPr>
        <w:t>:</w:t>
      </w:r>
    </w:p>
    <w:p w14:paraId="3BFCE0E6" w14:textId="77777777" w:rsidR="009F1383" w:rsidRPr="00BC1CDB" w:rsidRDefault="009F1383" w:rsidP="001A46BF">
      <w:pPr>
        <w:spacing w:before="0" w:after="120"/>
        <w:rPr>
          <w:i/>
          <w:lang w:val="en-GB"/>
        </w:rPr>
      </w:pPr>
      <w:r w:rsidRPr="00BC1CDB">
        <w:rPr>
          <w:i/>
          <w:lang w:val="en-GB"/>
        </w:rPr>
        <w:t>string</w:t>
      </w:r>
    </w:p>
    <w:p w14:paraId="6F4CACE5" w14:textId="77777777" w:rsidR="009F1383" w:rsidRPr="00BC1CDB" w:rsidRDefault="009F1383" w:rsidP="001A46BF">
      <w:pPr>
        <w:spacing w:before="0" w:after="120"/>
        <w:ind w:left="720"/>
        <w:rPr>
          <w:lang w:val="en-GB"/>
        </w:rPr>
      </w:pPr>
      <w:r w:rsidRPr="00BC1CDB">
        <w:rPr>
          <w:lang w:val="en-GB"/>
        </w:rPr>
        <w:t xml:space="preserve">The code defined by the </w:t>
      </w:r>
      <w:r w:rsidR="00D55140" w:rsidRPr="00BC1CDB">
        <w:rPr>
          <w:lang w:val="en-GB"/>
        </w:rPr>
        <w:t xml:space="preserve">Feature Catalogue </w:t>
      </w:r>
      <w:r w:rsidRPr="00BC1CDB">
        <w:rPr>
          <w:lang w:val="en-GB"/>
        </w:rPr>
        <w:t>for the information type of the information type instance.</w:t>
      </w:r>
    </w:p>
    <w:p w14:paraId="6B91C91F" w14:textId="77777777" w:rsidR="009F1383" w:rsidRPr="00BC1CDB" w:rsidRDefault="009F1383" w:rsidP="001A46BF">
      <w:pPr>
        <w:spacing w:before="0" w:after="120"/>
        <w:rPr>
          <w:b/>
          <w:u w:val="single"/>
          <w:lang w:val="en-GB"/>
        </w:rPr>
      </w:pPr>
      <w:r w:rsidRPr="00BC1CDB">
        <w:rPr>
          <w:b/>
          <w:u w:val="single"/>
          <w:lang w:val="en-GB"/>
        </w:rPr>
        <w:t>Parameters</w:t>
      </w:r>
      <w:r w:rsidR="00D55140" w:rsidRPr="00BC1CDB">
        <w:rPr>
          <w:b/>
          <w:u w:val="single"/>
          <w:lang w:val="en-GB"/>
        </w:rPr>
        <w:t>:</w:t>
      </w:r>
    </w:p>
    <w:p w14:paraId="52DD94E2" w14:textId="77777777" w:rsidR="009F1383" w:rsidRPr="00BC1CDB" w:rsidRDefault="009F1383" w:rsidP="001A46BF">
      <w:pPr>
        <w:spacing w:before="0" w:after="120"/>
        <w:rPr>
          <w:lang w:val="en-GB"/>
        </w:rPr>
      </w:pPr>
      <w:proofErr w:type="spellStart"/>
      <w:r w:rsidRPr="00BC1CDB">
        <w:rPr>
          <w:i/>
          <w:lang w:val="en-GB"/>
        </w:rPr>
        <w:t>informationTypeID</w:t>
      </w:r>
      <w:proofErr w:type="spellEnd"/>
      <w:r w:rsidRPr="00BC1CDB">
        <w:rPr>
          <w:lang w:val="en-GB"/>
        </w:rPr>
        <w:t>: string</w:t>
      </w:r>
    </w:p>
    <w:p w14:paraId="19A58E3A" w14:textId="77777777" w:rsidR="009F1383" w:rsidRPr="00BC1CDB" w:rsidRDefault="009F1383" w:rsidP="001A46BF">
      <w:pPr>
        <w:spacing w:before="0" w:after="120"/>
        <w:ind w:left="720"/>
        <w:rPr>
          <w:lang w:val="en-GB"/>
        </w:rPr>
      </w:pPr>
      <w:r w:rsidRPr="00BC1CDB">
        <w:rPr>
          <w:lang w:val="en-GB"/>
        </w:rPr>
        <w:t>Used by the host to uniquely identify an information type instance.</w:t>
      </w:r>
    </w:p>
    <w:p w14:paraId="7F4DFEAA" w14:textId="77777777" w:rsidR="009F1383" w:rsidRPr="00BC1CDB" w:rsidRDefault="009F1383" w:rsidP="00C670A1">
      <w:pPr>
        <w:keepNext/>
        <w:keepLines/>
        <w:spacing w:before="0" w:after="120"/>
        <w:rPr>
          <w:b/>
          <w:u w:val="single"/>
          <w:lang w:val="en-GB"/>
        </w:rPr>
      </w:pPr>
      <w:r w:rsidRPr="00BC1CDB">
        <w:rPr>
          <w:b/>
          <w:u w:val="single"/>
          <w:lang w:val="en-GB"/>
        </w:rPr>
        <w:t>Remarks</w:t>
      </w:r>
      <w:r w:rsidR="00D55140" w:rsidRPr="00BC1CDB">
        <w:rPr>
          <w:b/>
          <w:u w:val="single"/>
          <w:lang w:val="en-GB"/>
        </w:rPr>
        <w:t>:</w:t>
      </w:r>
    </w:p>
    <w:p w14:paraId="6E2FB76A" w14:textId="77777777" w:rsidR="009F1383" w:rsidRDefault="009F1383" w:rsidP="001A46BF">
      <w:pPr>
        <w:spacing w:before="0" w:after="120"/>
        <w:rPr>
          <w:lang w:val="en-GB"/>
        </w:rPr>
      </w:pPr>
      <w:r w:rsidRPr="00BC1CDB">
        <w:rPr>
          <w:lang w:val="en-GB"/>
        </w:rPr>
        <w:t>Instructs the host to return the information type code</w:t>
      </w:r>
      <w:r w:rsidRPr="00BC1CDB">
        <w:rPr>
          <w:i/>
          <w:lang w:val="en-GB"/>
        </w:rPr>
        <w:t xml:space="preserve"> </w:t>
      </w:r>
      <w:r w:rsidRPr="00BC1CDB">
        <w:rPr>
          <w:lang w:val="en-GB"/>
        </w:rPr>
        <w:t xml:space="preserve">for the information type instance identified by </w:t>
      </w:r>
      <w:proofErr w:type="spellStart"/>
      <w:r w:rsidRPr="00BC1CDB">
        <w:rPr>
          <w:i/>
          <w:lang w:val="en-GB"/>
        </w:rPr>
        <w:t>informationTypeID</w:t>
      </w:r>
      <w:proofErr w:type="spellEnd"/>
      <w:r w:rsidRPr="00BC1CDB">
        <w:rPr>
          <w:lang w:val="en-GB"/>
        </w:rPr>
        <w:t>.</w:t>
      </w:r>
    </w:p>
    <w:p w14:paraId="053C9B70" w14:textId="77777777" w:rsidR="00D55140" w:rsidRPr="00BC1CDB" w:rsidRDefault="00D55140" w:rsidP="003319AB">
      <w:pPr>
        <w:pStyle w:val="Heading4"/>
      </w:pPr>
      <w:r w:rsidRPr="00D72315">
        <w:t>string[]</w:t>
      </w:r>
      <w:r w:rsidRPr="00BC1CDB">
        <w:rPr>
          <w:i/>
        </w:rPr>
        <w:t xml:space="preserve"> </w:t>
      </w:r>
      <w:r w:rsidRPr="00BC1CDB">
        <w:t xml:space="preserve"> </w:t>
      </w:r>
      <w:proofErr w:type="spellStart"/>
      <w:r w:rsidRPr="00BC1CDB">
        <w:t>HostFeatureGetSimpleAttribute</w:t>
      </w:r>
      <w:proofErr w:type="spellEnd"/>
      <w:r w:rsidRPr="00BC1CDB">
        <w:t xml:space="preserve">(string </w:t>
      </w:r>
      <w:proofErr w:type="spellStart"/>
      <w:r w:rsidRPr="00BC1CDB">
        <w:rPr>
          <w:i/>
        </w:rPr>
        <w:t>featureID</w:t>
      </w:r>
      <w:proofErr w:type="spellEnd"/>
      <w:r w:rsidRPr="00BC1CDB">
        <w:t xml:space="preserve">, path </w:t>
      </w:r>
      <w:proofErr w:type="spellStart"/>
      <w:r w:rsidRPr="00BC1CDB">
        <w:rPr>
          <w:i/>
        </w:rPr>
        <w:t>path</w:t>
      </w:r>
      <w:proofErr w:type="spellEnd"/>
      <w:r w:rsidRPr="00BC1CDB">
        <w:t xml:space="preserve">, string </w:t>
      </w:r>
      <w:proofErr w:type="spellStart"/>
      <w:r w:rsidRPr="00BC1CDB">
        <w:rPr>
          <w:i/>
        </w:rPr>
        <w:t>attributeCode</w:t>
      </w:r>
      <w:proofErr w:type="spellEnd"/>
      <w:r w:rsidRPr="00BC1CDB">
        <w:t>)</w:t>
      </w:r>
    </w:p>
    <w:p w14:paraId="0123BE0E" w14:textId="77777777" w:rsidR="009B5C11" w:rsidRPr="00BC1CDB" w:rsidRDefault="009B5C11" w:rsidP="00A135ED">
      <w:pPr>
        <w:keepNext/>
        <w:keepLines/>
        <w:spacing w:before="0" w:after="120"/>
        <w:rPr>
          <w:b/>
          <w:lang w:val="en-GB"/>
        </w:rPr>
      </w:pPr>
      <w:r w:rsidRPr="00BC1CDB">
        <w:rPr>
          <w:b/>
          <w:u w:val="single"/>
          <w:lang w:val="en-GB"/>
        </w:rPr>
        <w:t>Return Value</w:t>
      </w:r>
      <w:r w:rsidR="00D55140" w:rsidRPr="00BC1CDB">
        <w:rPr>
          <w:b/>
          <w:u w:val="single"/>
          <w:lang w:val="en-GB"/>
        </w:rPr>
        <w:t>:</w:t>
      </w:r>
    </w:p>
    <w:p w14:paraId="533ED290" w14:textId="77777777" w:rsidR="009B5C11" w:rsidRPr="00BC1CDB" w:rsidRDefault="009B5C11" w:rsidP="00692DEE">
      <w:pPr>
        <w:spacing w:before="0" w:after="120"/>
        <w:rPr>
          <w:i/>
          <w:lang w:val="en-GB"/>
        </w:rPr>
      </w:pPr>
      <w:r w:rsidRPr="00BC1CDB">
        <w:rPr>
          <w:i/>
          <w:lang w:val="en-GB"/>
        </w:rPr>
        <w:t>string</w:t>
      </w:r>
      <w:r w:rsidR="00EE3DC1" w:rsidRPr="00BC1CDB">
        <w:rPr>
          <w:i/>
          <w:lang w:val="en-GB"/>
        </w:rPr>
        <w:t>[</w:t>
      </w:r>
      <w:r w:rsidRPr="00BC1CDB">
        <w:rPr>
          <w:i/>
          <w:lang w:val="en-GB"/>
        </w:rPr>
        <w:t>]</w:t>
      </w:r>
    </w:p>
    <w:p w14:paraId="2C20AFFD" w14:textId="77777777" w:rsidR="009B5C11" w:rsidRPr="00BC1CDB" w:rsidRDefault="009B5C11" w:rsidP="00692DEE">
      <w:pPr>
        <w:spacing w:before="0" w:after="120"/>
        <w:ind w:left="720"/>
        <w:rPr>
          <w:lang w:val="en-GB"/>
        </w:rPr>
      </w:pPr>
      <w:r w:rsidRPr="00BC1CDB">
        <w:rPr>
          <w:lang w:val="en-GB"/>
        </w:rPr>
        <w:t xml:space="preserve">The textual representation of </w:t>
      </w:r>
      <w:r w:rsidR="00BC443A" w:rsidRPr="00BC1CDB">
        <w:rPr>
          <w:lang w:val="en-GB"/>
        </w:rPr>
        <w:t>each</w:t>
      </w:r>
      <w:r w:rsidRPr="00BC1CDB">
        <w:rPr>
          <w:lang w:val="en-GB"/>
        </w:rPr>
        <w:t xml:space="preserve"> attribute value, as described in</w:t>
      </w:r>
      <w:r w:rsidR="00692DEE" w:rsidRPr="00BC1CDB">
        <w:rPr>
          <w:lang w:val="en-GB"/>
        </w:rPr>
        <w:t xml:space="preserve"> clause 13-8.1</w:t>
      </w:r>
      <w:r w:rsidR="001573DB" w:rsidRPr="00BC1CDB">
        <w:rPr>
          <w:lang w:val="en-GB"/>
        </w:rPr>
        <w:t xml:space="preserve">. </w:t>
      </w:r>
      <w:r w:rsidRPr="00BC1CDB">
        <w:rPr>
          <w:lang w:val="en-GB"/>
        </w:rPr>
        <w:t>An array is returned even if the attribute has a single value.</w:t>
      </w:r>
    </w:p>
    <w:p w14:paraId="7D0C3B66" w14:textId="77777777" w:rsidR="009B5C11" w:rsidRPr="00BC1CDB" w:rsidRDefault="009B5C11" w:rsidP="00692DEE">
      <w:pPr>
        <w:spacing w:before="0" w:after="120"/>
        <w:rPr>
          <w:b/>
          <w:u w:val="single"/>
          <w:lang w:val="en-GB"/>
        </w:rPr>
      </w:pPr>
      <w:r w:rsidRPr="00BC1CDB">
        <w:rPr>
          <w:b/>
          <w:u w:val="single"/>
          <w:lang w:val="en-GB"/>
        </w:rPr>
        <w:t>Parameters</w:t>
      </w:r>
      <w:r w:rsidR="00D55140" w:rsidRPr="00BC1CDB">
        <w:rPr>
          <w:b/>
          <w:u w:val="single"/>
          <w:lang w:val="en-GB"/>
        </w:rPr>
        <w:t>:</w:t>
      </w:r>
    </w:p>
    <w:p w14:paraId="594FA4A0" w14:textId="77777777" w:rsidR="009B5C11" w:rsidRPr="00BC1CDB" w:rsidRDefault="009B5C11" w:rsidP="00692DEE">
      <w:pPr>
        <w:spacing w:before="0" w:after="120"/>
        <w:rPr>
          <w:lang w:val="en-GB"/>
        </w:rPr>
      </w:pPr>
      <w:proofErr w:type="spellStart"/>
      <w:r w:rsidRPr="00BC1CDB">
        <w:rPr>
          <w:i/>
          <w:lang w:val="en-GB"/>
        </w:rPr>
        <w:t>featureID</w:t>
      </w:r>
      <w:proofErr w:type="spellEnd"/>
      <w:r w:rsidRPr="00BC1CDB">
        <w:rPr>
          <w:lang w:val="en-GB"/>
        </w:rPr>
        <w:t>: string</w:t>
      </w:r>
    </w:p>
    <w:p w14:paraId="5F6B6F9B" w14:textId="77777777" w:rsidR="009B5C11" w:rsidRPr="00BC1CDB" w:rsidRDefault="009B5C11" w:rsidP="00692DEE">
      <w:pPr>
        <w:spacing w:before="0" w:after="120"/>
        <w:ind w:left="720"/>
        <w:rPr>
          <w:lang w:val="en-GB"/>
        </w:rPr>
      </w:pPr>
      <w:r w:rsidRPr="00BC1CDB">
        <w:rPr>
          <w:lang w:val="en-GB"/>
        </w:rPr>
        <w:t>Used by the host to uniquely identify a feature instance.</w:t>
      </w:r>
    </w:p>
    <w:p w14:paraId="37A57336" w14:textId="77777777" w:rsidR="009B5C11" w:rsidRPr="00BC1CDB" w:rsidRDefault="002246A8" w:rsidP="00692DEE">
      <w:pPr>
        <w:spacing w:before="0" w:after="120"/>
        <w:rPr>
          <w:i/>
          <w:lang w:val="en-GB"/>
        </w:rPr>
      </w:pPr>
      <w:r w:rsidRPr="00BC1CDB">
        <w:rPr>
          <w:i/>
          <w:lang w:val="en-GB"/>
        </w:rPr>
        <w:t>path</w:t>
      </w:r>
      <w:r w:rsidR="009B5C11" w:rsidRPr="00BC1CDB">
        <w:rPr>
          <w:lang w:val="en-GB"/>
        </w:rPr>
        <w:t xml:space="preserve">: </w:t>
      </w:r>
      <w:r w:rsidRPr="00BC1CDB">
        <w:rPr>
          <w:lang w:val="en-GB"/>
        </w:rPr>
        <w:t>path</w:t>
      </w:r>
    </w:p>
    <w:p w14:paraId="6141B9A7" w14:textId="77777777" w:rsidR="009B5C11" w:rsidRPr="00BC1CDB" w:rsidRDefault="009B5C11" w:rsidP="00692DEE">
      <w:pPr>
        <w:spacing w:before="0" w:after="120"/>
        <w:ind w:left="720"/>
        <w:rPr>
          <w:b/>
          <w:lang w:val="en-GB"/>
        </w:rPr>
      </w:pPr>
      <w:r w:rsidRPr="00BC1CDB">
        <w:rPr>
          <w:lang w:val="en-GB"/>
        </w:rPr>
        <w:t>A</w:t>
      </w:r>
      <w:r w:rsidR="00EE71BC" w:rsidRPr="00BC1CDB">
        <w:rPr>
          <w:lang w:val="en-GB"/>
        </w:rPr>
        <w:t>n attribute</w:t>
      </w:r>
      <w:r w:rsidRPr="00BC1CDB">
        <w:rPr>
          <w:lang w:val="en-GB"/>
        </w:rPr>
        <w:t xml:space="preserve"> </w:t>
      </w:r>
      <w:r w:rsidR="002246A8" w:rsidRPr="00BC1CDB">
        <w:rPr>
          <w:lang w:val="en-GB"/>
        </w:rPr>
        <w:t xml:space="preserve">path as </w:t>
      </w:r>
      <w:r w:rsidR="00F0304A" w:rsidRPr="00BC1CDB">
        <w:rPr>
          <w:lang w:val="en-GB"/>
        </w:rPr>
        <w:t>described</w:t>
      </w:r>
      <w:r w:rsidR="002246A8" w:rsidRPr="00BC1CDB">
        <w:rPr>
          <w:lang w:val="en-GB"/>
        </w:rPr>
        <w:t xml:space="preserve"> in </w:t>
      </w:r>
      <w:r w:rsidR="00D55140" w:rsidRPr="00BC1CDB">
        <w:rPr>
          <w:lang w:val="en-GB"/>
        </w:rPr>
        <w:t xml:space="preserve">clause </w:t>
      </w:r>
      <w:r w:rsidR="00CD63F2" w:rsidRPr="00BC1CDB">
        <w:rPr>
          <w:lang w:val="en-GB"/>
        </w:rPr>
        <w:fldChar w:fldCharType="begin"/>
      </w:r>
      <w:r w:rsidR="00CD63F2" w:rsidRPr="00BC1CDB">
        <w:rPr>
          <w:lang w:val="en-GB"/>
        </w:rPr>
        <w:instrText xml:space="preserve"> REF _Ref503517181 \r \h </w:instrText>
      </w:r>
      <w:r w:rsidR="00BA6185" w:rsidRPr="00BC1CDB">
        <w:rPr>
          <w:lang w:val="en-GB"/>
        </w:rPr>
        <w:instrText xml:space="preserve"> \* MERGEFORMAT </w:instrText>
      </w:r>
      <w:r w:rsidR="00CD63F2" w:rsidRPr="00BC1CDB">
        <w:rPr>
          <w:lang w:val="en-GB"/>
        </w:rPr>
      </w:r>
      <w:r w:rsidR="00CD63F2" w:rsidRPr="00BC1CDB">
        <w:rPr>
          <w:lang w:val="en-GB"/>
        </w:rPr>
        <w:fldChar w:fldCharType="separate"/>
      </w:r>
      <w:r w:rsidR="00FF5912" w:rsidRPr="00BC1CDB">
        <w:rPr>
          <w:lang w:val="en-GB"/>
        </w:rPr>
        <w:t>13-6.2</w:t>
      </w:r>
      <w:r w:rsidR="00CD63F2" w:rsidRPr="00BC1CDB">
        <w:rPr>
          <w:lang w:val="en-GB"/>
        </w:rPr>
        <w:fldChar w:fldCharType="end"/>
      </w:r>
    </w:p>
    <w:p w14:paraId="317C301C" w14:textId="77777777" w:rsidR="002246A8" w:rsidRPr="00BC1CDB" w:rsidRDefault="002246A8" w:rsidP="00692DEE">
      <w:pPr>
        <w:spacing w:before="0" w:after="120"/>
        <w:rPr>
          <w:lang w:val="en-GB"/>
        </w:rPr>
      </w:pPr>
      <w:proofErr w:type="spellStart"/>
      <w:r w:rsidRPr="00BC1CDB">
        <w:rPr>
          <w:i/>
          <w:lang w:val="en-GB"/>
        </w:rPr>
        <w:t>attributeCode</w:t>
      </w:r>
      <w:proofErr w:type="spellEnd"/>
      <w:r w:rsidRPr="00BC1CDB">
        <w:rPr>
          <w:lang w:val="en-GB"/>
        </w:rPr>
        <w:t>: string</w:t>
      </w:r>
    </w:p>
    <w:p w14:paraId="044E5FFE" w14:textId="77777777" w:rsidR="002246A8" w:rsidRPr="00BC1CDB" w:rsidRDefault="002246A8" w:rsidP="00692DEE">
      <w:pPr>
        <w:spacing w:before="0" w:after="120"/>
        <w:ind w:left="720"/>
        <w:rPr>
          <w:lang w:val="en-GB"/>
        </w:rPr>
      </w:pPr>
      <w:r w:rsidRPr="00BC1CDB">
        <w:rPr>
          <w:lang w:val="en-GB"/>
        </w:rPr>
        <w:t xml:space="preserve">One of the attribute codes defined in the </w:t>
      </w:r>
      <w:r w:rsidR="00D55140" w:rsidRPr="00BC1CDB">
        <w:rPr>
          <w:lang w:val="en-GB"/>
        </w:rPr>
        <w:t xml:space="preserve">Feature Catalogue </w:t>
      </w:r>
      <w:r w:rsidRPr="00BC1CDB">
        <w:rPr>
          <w:lang w:val="en-GB"/>
        </w:rPr>
        <w:t xml:space="preserve">for the feature type identified by </w:t>
      </w:r>
      <w:proofErr w:type="spellStart"/>
      <w:r w:rsidRPr="00BC1CDB">
        <w:rPr>
          <w:i/>
          <w:lang w:val="en-GB"/>
        </w:rPr>
        <w:t>featureID</w:t>
      </w:r>
      <w:proofErr w:type="spellEnd"/>
      <w:r w:rsidRPr="00BC1CDB">
        <w:rPr>
          <w:lang w:val="en-GB"/>
        </w:rPr>
        <w:t>.</w:t>
      </w:r>
    </w:p>
    <w:p w14:paraId="4DC54121" w14:textId="77777777" w:rsidR="009B5C11" w:rsidRPr="00BC1CDB" w:rsidRDefault="009B5C11" w:rsidP="00692DEE">
      <w:pPr>
        <w:spacing w:before="0" w:after="120"/>
        <w:rPr>
          <w:b/>
          <w:u w:val="single"/>
          <w:lang w:val="en-GB"/>
        </w:rPr>
      </w:pPr>
      <w:r w:rsidRPr="00BC1CDB">
        <w:rPr>
          <w:b/>
          <w:u w:val="single"/>
          <w:lang w:val="en-GB"/>
        </w:rPr>
        <w:t>Remarks</w:t>
      </w:r>
      <w:r w:rsidR="00D55140" w:rsidRPr="00BC1CDB">
        <w:rPr>
          <w:b/>
          <w:u w:val="single"/>
          <w:lang w:val="en-GB"/>
        </w:rPr>
        <w:t>:</w:t>
      </w:r>
    </w:p>
    <w:p w14:paraId="23606F20" w14:textId="77777777" w:rsidR="009B5C11" w:rsidRPr="00BC1CDB" w:rsidRDefault="009B5C11" w:rsidP="00692DEE">
      <w:pPr>
        <w:spacing w:before="0" w:after="120"/>
        <w:rPr>
          <w:lang w:val="en-GB"/>
        </w:rPr>
      </w:pPr>
      <w:r w:rsidRPr="00BC1CDB">
        <w:rPr>
          <w:lang w:val="en-GB"/>
        </w:rPr>
        <w:t xml:space="preserve">Instructs the host to perform a simple attribute lookup on the attribute </w:t>
      </w:r>
      <w:proofErr w:type="spellStart"/>
      <w:r w:rsidRPr="00BC1CDB">
        <w:rPr>
          <w:i/>
          <w:lang w:val="en-GB"/>
        </w:rPr>
        <w:t>attributeCode</w:t>
      </w:r>
      <w:proofErr w:type="spellEnd"/>
      <w:r w:rsidRPr="00BC1CDB">
        <w:rPr>
          <w:lang w:val="en-GB"/>
        </w:rPr>
        <w:t xml:space="preserve"> </w:t>
      </w:r>
      <w:r w:rsidR="00E00702" w:rsidRPr="00BC1CDB">
        <w:rPr>
          <w:lang w:val="en-GB"/>
        </w:rPr>
        <w:t xml:space="preserve">at the path </w:t>
      </w:r>
      <w:proofErr w:type="spellStart"/>
      <w:r w:rsidR="00E00702" w:rsidRPr="00BC1CDB">
        <w:rPr>
          <w:i/>
          <w:lang w:val="en-GB"/>
        </w:rPr>
        <w:t>path</w:t>
      </w:r>
      <w:proofErr w:type="spellEnd"/>
      <w:r w:rsidR="00E00702" w:rsidRPr="00BC1CDB">
        <w:rPr>
          <w:i/>
          <w:lang w:val="en-GB"/>
        </w:rPr>
        <w:t xml:space="preserve"> </w:t>
      </w:r>
      <w:r w:rsidRPr="00BC1CDB">
        <w:rPr>
          <w:lang w:val="en-GB"/>
        </w:rPr>
        <w:t>for the feature</w:t>
      </w:r>
      <w:r w:rsidR="00F05803" w:rsidRPr="00BC1CDB">
        <w:rPr>
          <w:lang w:val="en-GB"/>
        </w:rPr>
        <w:t xml:space="preserve"> instance</w:t>
      </w:r>
      <w:r w:rsidRPr="00BC1CDB">
        <w:rPr>
          <w:lang w:val="en-GB"/>
        </w:rPr>
        <w:t xml:space="preserve"> identified by </w:t>
      </w:r>
      <w:proofErr w:type="spellStart"/>
      <w:r w:rsidRPr="00BC1CDB">
        <w:rPr>
          <w:i/>
          <w:lang w:val="en-GB"/>
        </w:rPr>
        <w:t>featureID</w:t>
      </w:r>
      <w:proofErr w:type="spellEnd"/>
      <w:r w:rsidR="001573DB" w:rsidRPr="00BC1CDB">
        <w:rPr>
          <w:lang w:val="en-GB"/>
        </w:rPr>
        <w:t>.  An empty array is returned if the requested attribute is not present.</w:t>
      </w:r>
    </w:p>
    <w:p w14:paraId="53321E24" w14:textId="77777777" w:rsidR="00D55140" w:rsidRPr="00BC1CDB" w:rsidRDefault="00D55140" w:rsidP="003319AB">
      <w:pPr>
        <w:pStyle w:val="Heading4"/>
      </w:pPr>
      <w:r w:rsidRPr="00D72315">
        <w:t>integer</w:t>
      </w:r>
      <w:r w:rsidRPr="009D06B6">
        <w:t xml:space="preserve"> </w:t>
      </w:r>
      <w:proofErr w:type="spellStart"/>
      <w:r w:rsidRPr="00BC1CDB">
        <w:t>HostFeatureGetComplexAttributeCount</w:t>
      </w:r>
      <w:proofErr w:type="spellEnd"/>
      <w:r w:rsidRPr="00BC1CDB">
        <w:t xml:space="preserve">(string </w:t>
      </w:r>
      <w:proofErr w:type="spellStart"/>
      <w:r w:rsidRPr="00BC1CDB">
        <w:rPr>
          <w:i/>
        </w:rPr>
        <w:t>featureID</w:t>
      </w:r>
      <w:proofErr w:type="spellEnd"/>
      <w:r w:rsidRPr="00BC1CDB">
        <w:t xml:space="preserve">, path </w:t>
      </w:r>
      <w:proofErr w:type="spellStart"/>
      <w:r w:rsidRPr="00BC1CDB">
        <w:rPr>
          <w:i/>
        </w:rPr>
        <w:t>path</w:t>
      </w:r>
      <w:proofErr w:type="spellEnd"/>
      <w:r w:rsidRPr="00BC1CDB">
        <w:t xml:space="preserve">, string </w:t>
      </w:r>
      <w:proofErr w:type="spellStart"/>
      <w:r w:rsidRPr="00BC1CDB">
        <w:rPr>
          <w:i/>
        </w:rPr>
        <w:t>attributeCode</w:t>
      </w:r>
      <w:proofErr w:type="spellEnd"/>
      <w:r w:rsidRPr="00BC1CDB">
        <w:t>)</w:t>
      </w:r>
    </w:p>
    <w:p w14:paraId="44BB38C6" w14:textId="77777777" w:rsidR="009B5C11" w:rsidRPr="00BC1CDB" w:rsidRDefault="009B5C11" w:rsidP="00692DEE">
      <w:pPr>
        <w:spacing w:before="0" w:after="120"/>
        <w:rPr>
          <w:b/>
          <w:lang w:val="en-GB"/>
        </w:rPr>
      </w:pPr>
      <w:r w:rsidRPr="00BC1CDB">
        <w:rPr>
          <w:b/>
          <w:u w:val="single"/>
          <w:lang w:val="en-GB"/>
        </w:rPr>
        <w:t>Return Value</w:t>
      </w:r>
      <w:r w:rsidR="00D55140" w:rsidRPr="00BC1CDB">
        <w:rPr>
          <w:b/>
          <w:u w:val="single"/>
          <w:lang w:val="en-GB"/>
        </w:rPr>
        <w:t>:</w:t>
      </w:r>
    </w:p>
    <w:p w14:paraId="5D7DDAC5" w14:textId="77777777" w:rsidR="00367541" w:rsidRPr="00BC1CDB" w:rsidRDefault="00367541" w:rsidP="00692DEE">
      <w:pPr>
        <w:spacing w:before="0" w:after="120"/>
        <w:rPr>
          <w:i/>
          <w:lang w:val="en-GB"/>
        </w:rPr>
      </w:pPr>
      <w:r w:rsidRPr="00BC1CDB">
        <w:rPr>
          <w:i/>
          <w:lang w:val="en-GB"/>
        </w:rPr>
        <w:t>integer</w:t>
      </w:r>
    </w:p>
    <w:p w14:paraId="403EA569" w14:textId="77777777" w:rsidR="00367541" w:rsidRPr="00BC1CDB" w:rsidRDefault="000E775F" w:rsidP="00692DEE">
      <w:pPr>
        <w:spacing w:before="0" w:after="120"/>
        <w:ind w:left="720"/>
        <w:rPr>
          <w:lang w:val="en-GB"/>
        </w:rPr>
      </w:pPr>
      <w:r w:rsidRPr="00BC1CDB">
        <w:rPr>
          <w:lang w:val="en-GB"/>
        </w:rPr>
        <w:t xml:space="preserve">The number of matching </w:t>
      </w:r>
      <w:r w:rsidR="00370A61" w:rsidRPr="00BC1CDB">
        <w:rPr>
          <w:lang w:val="en-GB"/>
        </w:rPr>
        <w:t xml:space="preserve">complex </w:t>
      </w:r>
      <w:r w:rsidRPr="00BC1CDB">
        <w:rPr>
          <w:lang w:val="en-GB"/>
        </w:rPr>
        <w:t>attributes that exist at the path for the feature instance.</w:t>
      </w:r>
    </w:p>
    <w:p w14:paraId="3E5C91EC" w14:textId="77777777" w:rsidR="009B5C11" w:rsidRPr="00BC1CDB" w:rsidRDefault="009B5C11" w:rsidP="00692DEE">
      <w:pPr>
        <w:spacing w:before="0" w:after="120"/>
        <w:rPr>
          <w:b/>
          <w:u w:val="single"/>
          <w:lang w:val="en-GB"/>
        </w:rPr>
      </w:pPr>
      <w:r w:rsidRPr="00BC1CDB">
        <w:rPr>
          <w:b/>
          <w:u w:val="single"/>
          <w:lang w:val="en-GB"/>
        </w:rPr>
        <w:t>Parameters</w:t>
      </w:r>
      <w:r w:rsidR="00D55140" w:rsidRPr="00BC1CDB">
        <w:rPr>
          <w:b/>
          <w:u w:val="single"/>
          <w:lang w:val="en-GB"/>
        </w:rPr>
        <w:t>:</w:t>
      </w:r>
    </w:p>
    <w:p w14:paraId="0056F057" w14:textId="77777777" w:rsidR="00367541" w:rsidRPr="00BC1CDB" w:rsidRDefault="00367541" w:rsidP="00692DEE">
      <w:pPr>
        <w:spacing w:before="0" w:after="120"/>
        <w:rPr>
          <w:lang w:val="en-GB"/>
        </w:rPr>
      </w:pPr>
      <w:proofErr w:type="spellStart"/>
      <w:r w:rsidRPr="00BC1CDB">
        <w:rPr>
          <w:i/>
          <w:lang w:val="en-GB"/>
        </w:rPr>
        <w:t>featureID</w:t>
      </w:r>
      <w:proofErr w:type="spellEnd"/>
      <w:r w:rsidRPr="00BC1CDB">
        <w:rPr>
          <w:lang w:val="en-GB"/>
        </w:rPr>
        <w:t>: string</w:t>
      </w:r>
    </w:p>
    <w:p w14:paraId="224EF8C6" w14:textId="77777777" w:rsidR="00367541" w:rsidRPr="00BC1CDB" w:rsidRDefault="00367541" w:rsidP="00692DEE">
      <w:pPr>
        <w:spacing w:before="0" w:after="120"/>
        <w:ind w:left="720"/>
        <w:rPr>
          <w:lang w:val="en-GB"/>
        </w:rPr>
      </w:pPr>
      <w:r w:rsidRPr="00BC1CDB">
        <w:rPr>
          <w:lang w:val="en-GB"/>
        </w:rPr>
        <w:t>Used by the host to uniquely identify a feature instance.</w:t>
      </w:r>
    </w:p>
    <w:p w14:paraId="4AAA7C21" w14:textId="77777777" w:rsidR="00367541" w:rsidRPr="00BC1CDB" w:rsidRDefault="00367541" w:rsidP="00692DEE">
      <w:pPr>
        <w:spacing w:before="0" w:after="120"/>
        <w:rPr>
          <w:i/>
          <w:lang w:val="en-GB"/>
        </w:rPr>
      </w:pPr>
      <w:r w:rsidRPr="00BC1CDB">
        <w:rPr>
          <w:i/>
          <w:lang w:val="en-GB"/>
        </w:rPr>
        <w:t>path</w:t>
      </w:r>
      <w:r w:rsidRPr="00BC1CDB">
        <w:rPr>
          <w:lang w:val="en-GB"/>
        </w:rPr>
        <w:t>: path</w:t>
      </w:r>
    </w:p>
    <w:p w14:paraId="0968C8B2" w14:textId="77777777" w:rsidR="00367541" w:rsidRPr="00BC1CDB" w:rsidRDefault="00367541" w:rsidP="00692DEE">
      <w:pPr>
        <w:spacing w:before="0" w:after="120"/>
        <w:ind w:left="720"/>
        <w:rPr>
          <w:b/>
          <w:lang w:val="en-GB"/>
        </w:rPr>
      </w:pPr>
      <w:r w:rsidRPr="00BC1CDB">
        <w:rPr>
          <w:lang w:val="en-GB"/>
        </w:rPr>
        <w:t>A</w:t>
      </w:r>
      <w:r w:rsidR="00F0304A" w:rsidRPr="00BC1CDB">
        <w:rPr>
          <w:lang w:val="en-GB"/>
        </w:rPr>
        <w:t>n attribute</w:t>
      </w:r>
      <w:r w:rsidRPr="00BC1CDB">
        <w:rPr>
          <w:lang w:val="en-GB"/>
        </w:rPr>
        <w:t xml:space="preserve"> path as </w:t>
      </w:r>
      <w:r w:rsidR="00F0304A" w:rsidRPr="00BC1CDB">
        <w:rPr>
          <w:lang w:val="en-GB"/>
        </w:rPr>
        <w:t xml:space="preserve">described </w:t>
      </w:r>
      <w:r w:rsidRPr="00BC1CDB">
        <w:rPr>
          <w:lang w:val="en-GB"/>
        </w:rPr>
        <w:t xml:space="preserve">in </w:t>
      </w:r>
      <w:r w:rsidR="00D55140" w:rsidRPr="00BC1CDB">
        <w:rPr>
          <w:lang w:val="en-GB"/>
        </w:rPr>
        <w:t xml:space="preserve">clause </w:t>
      </w:r>
      <w:r w:rsidR="00CD63F2" w:rsidRPr="00BC1CDB">
        <w:rPr>
          <w:lang w:val="en-GB"/>
        </w:rPr>
        <w:fldChar w:fldCharType="begin"/>
      </w:r>
      <w:r w:rsidR="00CD63F2" w:rsidRPr="00BC1CDB">
        <w:rPr>
          <w:lang w:val="en-GB"/>
        </w:rPr>
        <w:instrText xml:space="preserve"> REF _Ref503517214 \r \h </w:instrText>
      </w:r>
      <w:r w:rsidR="00BA6185" w:rsidRPr="00BC1CDB">
        <w:rPr>
          <w:lang w:val="en-GB"/>
        </w:rPr>
        <w:instrText xml:space="preserve"> \* MERGEFORMAT </w:instrText>
      </w:r>
      <w:r w:rsidR="00CD63F2" w:rsidRPr="00BC1CDB">
        <w:rPr>
          <w:lang w:val="en-GB"/>
        </w:rPr>
      </w:r>
      <w:r w:rsidR="00CD63F2" w:rsidRPr="00BC1CDB">
        <w:rPr>
          <w:lang w:val="en-GB"/>
        </w:rPr>
        <w:fldChar w:fldCharType="separate"/>
      </w:r>
      <w:r w:rsidR="00FF5912" w:rsidRPr="00BC1CDB">
        <w:rPr>
          <w:lang w:val="en-GB"/>
        </w:rPr>
        <w:t>13-6.2</w:t>
      </w:r>
      <w:r w:rsidR="00CD63F2" w:rsidRPr="00BC1CDB">
        <w:rPr>
          <w:lang w:val="en-GB"/>
        </w:rPr>
        <w:fldChar w:fldCharType="end"/>
      </w:r>
      <w:r w:rsidRPr="00BC1CDB">
        <w:rPr>
          <w:lang w:val="en-GB"/>
        </w:rPr>
        <w:t>.</w:t>
      </w:r>
    </w:p>
    <w:p w14:paraId="13E80BD0" w14:textId="77777777" w:rsidR="00367541" w:rsidRPr="00BC1CDB" w:rsidRDefault="00367541" w:rsidP="00692DEE">
      <w:pPr>
        <w:spacing w:before="0" w:after="120"/>
        <w:rPr>
          <w:lang w:val="en-GB"/>
        </w:rPr>
      </w:pPr>
      <w:proofErr w:type="spellStart"/>
      <w:r w:rsidRPr="00BC1CDB">
        <w:rPr>
          <w:i/>
          <w:lang w:val="en-GB"/>
        </w:rPr>
        <w:lastRenderedPageBreak/>
        <w:t>attributeCode</w:t>
      </w:r>
      <w:proofErr w:type="spellEnd"/>
      <w:r w:rsidRPr="00BC1CDB">
        <w:rPr>
          <w:lang w:val="en-GB"/>
        </w:rPr>
        <w:t>: string</w:t>
      </w:r>
    </w:p>
    <w:p w14:paraId="4819F86A" w14:textId="77777777" w:rsidR="00367541" w:rsidRPr="00BC1CDB" w:rsidRDefault="00367541" w:rsidP="00692DEE">
      <w:pPr>
        <w:spacing w:before="0" w:after="120"/>
        <w:ind w:left="720"/>
        <w:rPr>
          <w:lang w:val="en-GB"/>
        </w:rPr>
      </w:pPr>
      <w:r w:rsidRPr="00BC1CDB">
        <w:rPr>
          <w:lang w:val="en-GB"/>
        </w:rPr>
        <w:t xml:space="preserve">One of the attribute codes defined in the </w:t>
      </w:r>
      <w:r w:rsidR="00D55140" w:rsidRPr="00BC1CDB">
        <w:rPr>
          <w:lang w:val="en-GB"/>
        </w:rPr>
        <w:t xml:space="preserve">Feature Catalogue </w:t>
      </w:r>
      <w:r w:rsidRPr="00BC1CDB">
        <w:rPr>
          <w:lang w:val="en-GB"/>
        </w:rPr>
        <w:t xml:space="preserve">for the feature type identified by </w:t>
      </w:r>
      <w:proofErr w:type="spellStart"/>
      <w:r w:rsidRPr="00BC1CDB">
        <w:rPr>
          <w:i/>
          <w:lang w:val="en-GB"/>
        </w:rPr>
        <w:t>featureID</w:t>
      </w:r>
      <w:proofErr w:type="spellEnd"/>
      <w:r w:rsidRPr="00BC1CDB">
        <w:rPr>
          <w:lang w:val="en-GB"/>
        </w:rPr>
        <w:t>.</w:t>
      </w:r>
    </w:p>
    <w:p w14:paraId="275BC9C9" w14:textId="77777777" w:rsidR="009B5C11" w:rsidRPr="00BC1CDB" w:rsidRDefault="009B5C11" w:rsidP="00692DEE">
      <w:pPr>
        <w:spacing w:before="0" w:after="120"/>
        <w:rPr>
          <w:b/>
          <w:u w:val="single"/>
          <w:lang w:val="en-GB"/>
        </w:rPr>
      </w:pPr>
      <w:r w:rsidRPr="00BC1CDB">
        <w:rPr>
          <w:b/>
          <w:u w:val="single"/>
          <w:lang w:val="en-GB"/>
        </w:rPr>
        <w:t>Remarks</w:t>
      </w:r>
      <w:r w:rsidR="00D55140" w:rsidRPr="00BC1CDB">
        <w:rPr>
          <w:b/>
          <w:u w:val="single"/>
          <w:lang w:val="en-GB"/>
        </w:rPr>
        <w:t>:</w:t>
      </w:r>
    </w:p>
    <w:p w14:paraId="0758DE3E" w14:textId="77777777" w:rsidR="000E775F" w:rsidRPr="00BC1CDB" w:rsidRDefault="000E775F" w:rsidP="00692DEE">
      <w:pPr>
        <w:spacing w:before="0" w:after="120"/>
        <w:rPr>
          <w:lang w:val="en-GB"/>
        </w:rPr>
      </w:pPr>
      <w:r w:rsidRPr="00BC1CDB">
        <w:rPr>
          <w:lang w:val="en-GB"/>
        </w:rPr>
        <w:t xml:space="preserve">Instructs the host to return the number of attributes matching </w:t>
      </w:r>
      <w:proofErr w:type="spellStart"/>
      <w:r w:rsidRPr="00BC1CDB">
        <w:rPr>
          <w:i/>
          <w:lang w:val="en-GB"/>
        </w:rPr>
        <w:t>attributeCode</w:t>
      </w:r>
      <w:proofErr w:type="spellEnd"/>
      <w:r w:rsidRPr="00BC1CDB">
        <w:rPr>
          <w:lang w:val="en-GB"/>
        </w:rPr>
        <w:t xml:space="preserve"> at the given attribute path for the given feature instance. </w:t>
      </w:r>
      <w:r w:rsidR="00370A61" w:rsidRPr="00BC1CDB">
        <w:rPr>
          <w:lang w:val="en-GB"/>
        </w:rPr>
        <w:t>The given path will always be valid for the feature instance</w:t>
      </w:r>
      <w:r w:rsidR="00610916" w:rsidRPr="00BC1CDB">
        <w:rPr>
          <w:lang w:val="en-GB"/>
        </w:rPr>
        <w:t>.</w:t>
      </w:r>
      <w:r w:rsidR="00370A61" w:rsidRPr="00BC1CDB">
        <w:rPr>
          <w:lang w:val="en-GB"/>
        </w:rPr>
        <w:t xml:space="preserve"> The returned integer can be zero.</w:t>
      </w:r>
    </w:p>
    <w:p w14:paraId="3930BCC0" w14:textId="77777777" w:rsidR="00D55140" w:rsidRPr="00BC1CDB" w:rsidRDefault="00EC5DAA" w:rsidP="003319AB">
      <w:pPr>
        <w:pStyle w:val="Heading4"/>
      </w:pPr>
      <w:bookmarkStart w:id="122" w:name="_Ref477251077"/>
      <w:proofErr w:type="spellStart"/>
      <w:r w:rsidRPr="00BC1CDB">
        <w:t>SpatialAssociation</w:t>
      </w:r>
      <w:proofErr w:type="spellEnd"/>
      <w:r w:rsidRPr="00BC1CDB">
        <w:t xml:space="preserve">[] </w:t>
      </w:r>
      <w:proofErr w:type="spellStart"/>
      <w:r w:rsidRPr="00BC1CDB">
        <w:t>HostFeatureGetSpatialAssociations</w:t>
      </w:r>
      <w:proofErr w:type="spellEnd"/>
      <w:r w:rsidRPr="00BC1CDB">
        <w:t xml:space="preserve">(string </w:t>
      </w:r>
      <w:proofErr w:type="spellStart"/>
      <w:r w:rsidRPr="00BC1CDB">
        <w:rPr>
          <w:i/>
        </w:rPr>
        <w:t>featureID</w:t>
      </w:r>
      <w:proofErr w:type="spellEnd"/>
      <w:r w:rsidRPr="00BC1CDB">
        <w:t>)</w:t>
      </w:r>
    </w:p>
    <w:bookmarkEnd w:id="122"/>
    <w:p w14:paraId="1DC5DB68" w14:textId="77777777" w:rsidR="009B5C11" w:rsidRPr="00BC1CDB" w:rsidRDefault="009B5C11" w:rsidP="00692DEE">
      <w:pPr>
        <w:spacing w:before="0" w:after="120"/>
        <w:rPr>
          <w:b/>
          <w:lang w:val="en-GB"/>
        </w:rPr>
      </w:pPr>
      <w:r w:rsidRPr="00BC1CDB">
        <w:rPr>
          <w:b/>
          <w:u w:val="single"/>
          <w:lang w:val="en-GB"/>
        </w:rPr>
        <w:t>Return Value</w:t>
      </w:r>
      <w:r w:rsidR="00EC5DAA" w:rsidRPr="00BC1CDB">
        <w:rPr>
          <w:b/>
          <w:u w:val="single"/>
          <w:lang w:val="en-GB"/>
        </w:rPr>
        <w:t>:</w:t>
      </w:r>
    </w:p>
    <w:p w14:paraId="4A7EED76" w14:textId="77777777" w:rsidR="00317A2F" w:rsidRPr="00BC1CDB" w:rsidRDefault="00317A2F" w:rsidP="00692DEE">
      <w:pPr>
        <w:spacing w:before="0" w:after="120"/>
        <w:rPr>
          <w:i/>
          <w:lang w:val="en-GB"/>
        </w:rPr>
      </w:pPr>
      <w:proofErr w:type="spellStart"/>
      <w:r w:rsidRPr="00BC1CDB">
        <w:rPr>
          <w:i/>
          <w:lang w:val="en-GB"/>
        </w:rPr>
        <w:t>SpatialAssociation</w:t>
      </w:r>
      <w:proofErr w:type="spellEnd"/>
      <w:r w:rsidR="00D20619" w:rsidRPr="00BC1CDB">
        <w:rPr>
          <w:i/>
          <w:lang w:val="en-GB"/>
        </w:rPr>
        <w:t>[</w:t>
      </w:r>
      <w:r w:rsidRPr="00BC1CDB">
        <w:rPr>
          <w:i/>
          <w:lang w:val="en-GB"/>
        </w:rPr>
        <w:t>]</w:t>
      </w:r>
    </w:p>
    <w:p w14:paraId="0268A90E" w14:textId="77777777" w:rsidR="00317A2F" w:rsidRPr="00BC1CDB" w:rsidRDefault="00317A2F" w:rsidP="00692DEE">
      <w:pPr>
        <w:spacing w:before="0" w:after="120"/>
        <w:ind w:left="720"/>
        <w:rPr>
          <w:b/>
          <w:lang w:val="en-GB"/>
        </w:rPr>
      </w:pPr>
      <w:r w:rsidRPr="00BC1CDB">
        <w:rPr>
          <w:lang w:val="en-GB"/>
        </w:rPr>
        <w:t>A Lua array containing all of</w:t>
      </w:r>
      <w:r w:rsidR="00BF155E" w:rsidRPr="00BC1CDB">
        <w:rPr>
          <w:lang w:val="en-GB"/>
        </w:rPr>
        <w:t xml:space="preserve"> the spatial associations for the </w:t>
      </w:r>
      <w:r w:rsidRPr="00BC1CDB">
        <w:rPr>
          <w:lang w:val="en-GB"/>
        </w:rPr>
        <w:t xml:space="preserve">feature instance represented by </w:t>
      </w:r>
      <w:proofErr w:type="spellStart"/>
      <w:r w:rsidRPr="00BC1CDB">
        <w:rPr>
          <w:i/>
          <w:lang w:val="en-GB"/>
        </w:rPr>
        <w:t>featureID</w:t>
      </w:r>
      <w:proofErr w:type="spellEnd"/>
      <w:r w:rsidRPr="00BC1CDB">
        <w:rPr>
          <w:i/>
          <w:lang w:val="en-GB"/>
        </w:rPr>
        <w:t>.</w:t>
      </w:r>
    </w:p>
    <w:p w14:paraId="042A21C1" w14:textId="77777777" w:rsidR="009B5C11" w:rsidRPr="00BC1CDB" w:rsidRDefault="009B5C11" w:rsidP="00692DEE">
      <w:pPr>
        <w:spacing w:before="0" w:after="120"/>
        <w:rPr>
          <w:b/>
          <w:u w:val="single"/>
          <w:lang w:val="en-GB"/>
        </w:rPr>
      </w:pPr>
      <w:r w:rsidRPr="00BC1CDB">
        <w:rPr>
          <w:b/>
          <w:u w:val="single"/>
          <w:lang w:val="en-GB"/>
        </w:rPr>
        <w:t>Parameters</w:t>
      </w:r>
      <w:r w:rsidR="00EC5DAA" w:rsidRPr="00BC1CDB">
        <w:rPr>
          <w:b/>
          <w:u w:val="single"/>
          <w:lang w:val="en-GB"/>
        </w:rPr>
        <w:t>:</w:t>
      </w:r>
    </w:p>
    <w:p w14:paraId="5F5DAE46" w14:textId="77777777" w:rsidR="009B5C11" w:rsidRPr="00BC1CDB" w:rsidRDefault="009B5C11" w:rsidP="00692DEE">
      <w:pPr>
        <w:spacing w:before="0" w:after="120"/>
        <w:rPr>
          <w:lang w:val="en-GB"/>
        </w:rPr>
      </w:pPr>
      <w:proofErr w:type="spellStart"/>
      <w:r w:rsidRPr="00BC1CDB">
        <w:rPr>
          <w:i/>
          <w:lang w:val="en-GB"/>
        </w:rPr>
        <w:t>featureID</w:t>
      </w:r>
      <w:proofErr w:type="spellEnd"/>
      <w:r w:rsidRPr="00BC1CDB">
        <w:rPr>
          <w:lang w:val="en-GB"/>
        </w:rPr>
        <w:t>: string</w:t>
      </w:r>
    </w:p>
    <w:p w14:paraId="27F39700" w14:textId="77777777" w:rsidR="009B5C11" w:rsidRPr="00BC1CDB" w:rsidRDefault="009B5C11" w:rsidP="00692DEE">
      <w:pPr>
        <w:spacing w:before="0" w:after="120"/>
        <w:ind w:left="720"/>
        <w:rPr>
          <w:lang w:val="en-GB"/>
        </w:rPr>
      </w:pPr>
      <w:r w:rsidRPr="00BC1CDB">
        <w:rPr>
          <w:lang w:val="en-GB"/>
        </w:rPr>
        <w:t>Used by the host to uniquely identify a feature instance.</w:t>
      </w:r>
    </w:p>
    <w:p w14:paraId="46F4B4EA" w14:textId="77777777" w:rsidR="009B5C11" w:rsidRPr="00BC1CDB" w:rsidRDefault="009B5C11" w:rsidP="00692DEE">
      <w:pPr>
        <w:spacing w:before="0" w:after="120"/>
        <w:rPr>
          <w:b/>
          <w:u w:val="single"/>
          <w:lang w:val="en-GB"/>
        </w:rPr>
      </w:pPr>
      <w:r w:rsidRPr="00BC1CDB">
        <w:rPr>
          <w:b/>
          <w:u w:val="single"/>
          <w:lang w:val="en-GB"/>
        </w:rPr>
        <w:t>Remarks</w:t>
      </w:r>
      <w:r w:rsidR="00EC5DAA" w:rsidRPr="00BC1CDB">
        <w:rPr>
          <w:b/>
          <w:u w:val="single"/>
          <w:lang w:val="en-GB"/>
        </w:rPr>
        <w:t>:</w:t>
      </w:r>
    </w:p>
    <w:p w14:paraId="34CD4DA6" w14:textId="77777777" w:rsidR="00317A2F" w:rsidRPr="00BC1CDB" w:rsidRDefault="00317A2F" w:rsidP="00692DEE">
      <w:pPr>
        <w:spacing w:before="0" w:after="120"/>
        <w:rPr>
          <w:lang w:val="en-GB"/>
        </w:rPr>
      </w:pPr>
      <w:r w:rsidRPr="00BC1CDB">
        <w:rPr>
          <w:lang w:val="en-GB"/>
        </w:rPr>
        <w:t xml:space="preserve">Instructs the host to return an array containing the spatial associations for the given feature instance. For each spatial association the feature contains, the host calls the standard catalogue function </w:t>
      </w:r>
      <w:proofErr w:type="spellStart"/>
      <w:r w:rsidRPr="00BC1CDB">
        <w:rPr>
          <w:i/>
          <w:lang w:val="en-GB"/>
        </w:rPr>
        <w:t>CreateSpatialAssociation</w:t>
      </w:r>
      <w:proofErr w:type="spellEnd"/>
      <w:r w:rsidRPr="00BC1CDB">
        <w:rPr>
          <w:lang w:val="en-GB"/>
        </w:rPr>
        <w:t xml:space="preserve"> to create the </w:t>
      </w:r>
      <w:proofErr w:type="spellStart"/>
      <w:r w:rsidRPr="00BC1CDB">
        <w:rPr>
          <w:i/>
          <w:lang w:val="en-GB"/>
        </w:rPr>
        <w:t>SpatialAssociation</w:t>
      </w:r>
      <w:proofErr w:type="spellEnd"/>
      <w:r w:rsidRPr="00BC1CDB">
        <w:rPr>
          <w:lang w:val="en-GB"/>
        </w:rPr>
        <w:t xml:space="preserve"> object.</w:t>
      </w:r>
    </w:p>
    <w:p w14:paraId="4328AE93" w14:textId="77777777" w:rsidR="009B5C11" w:rsidRPr="00BC1CDB" w:rsidRDefault="008934B8" w:rsidP="00692DEE">
      <w:pPr>
        <w:spacing w:before="0" w:after="120"/>
        <w:rPr>
          <w:lang w:val="en-GB"/>
        </w:rPr>
      </w:pPr>
      <w:r w:rsidRPr="00BC1CDB">
        <w:rPr>
          <w:lang w:val="en-GB"/>
        </w:rPr>
        <w:t>The host should return an empty</w:t>
      </w:r>
      <w:r w:rsidR="00610916" w:rsidRPr="00BC1CDB">
        <w:rPr>
          <w:lang w:val="en-GB"/>
        </w:rPr>
        <w:t xml:space="preserve"> array if the feature has no spatial associations.</w:t>
      </w:r>
    </w:p>
    <w:p w14:paraId="37DF4A98" w14:textId="77777777" w:rsidR="00EC5DAA" w:rsidRPr="00BC1CDB" w:rsidRDefault="00EC5DAA" w:rsidP="003319AB">
      <w:pPr>
        <w:pStyle w:val="Heading4"/>
      </w:pPr>
      <w:bookmarkStart w:id="123" w:name="_Ref477251083"/>
      <w:r w:rsidRPr="00D72315">
        <w:t>string[]</w:t>
      </w:r>
      <w:r w:rsidRPr="00BC1CDB">
        <w:t xml:space="preserve"> </w:t>
      </w:r>
      <w:proofErr w:type="spellStart"/>
      <w:r w:rsidRPr="00BC1CDB">
        <w:t>HostFeatureGetAssociatedFeatureIDs</w:t>
      </w:r>
      <w:proofErr w:type="spellEnd"/>
      <w:r w:rsidRPr="00BC1CDB">
        <w:t xml:space="preserve">(string </w:t>
      </w:r>
      <w:proofErr w:type="spellStart"/>
      <w:r w:rsidRPr="00BC1CDB">
        <w:rPr>
          <w:i/>
        </w:rPr>
        <w:t>featureID</w:t>
      </w:r>
      <w:proofErr w:type="spellEnd"/>
      <w:r w:rsidRPr="00BC1CDB">
        <w:t xml:space="preserve">, string </w:t>
      </w:r>
      <w:proofErr w:type="spellStart"/>
      <w:r w:rsidRPr="00BC1CDB">
        <w:rPr>
          <w:i/>
        </w:rPr>
        <w:t>associationCode</w:t>
      </w:r>
      <w:proofErr w:type="spellEnd"/>
      <w:r w:rsidRPr="00BC1CDB">
        <w:t xml:space="preserve">, variant </w:t>
      </w:r>
      <w:proofErr w:type="spellStart"/>
      <w:r w:rsidRPr="00BC1CDB">
        <w:rPr>
          <w:i/>
        </w:rPr>
        <w:t>roleCode</w:t>
      </w:r>
      <w:proofErr w:type="spellEnd"/>
      <w:r w:rsidRPr="00BC1CDB">
        <w:t>)</w:t>
      </w:r>
    </w:p>
    <w:bookmarkEnd w:id="123"/>
    <w:p w14:paraId="0C3D86F5" w14:textId="77777777" w:rsidR="00E406A8" w:rsidRPr="00BC1CDB" w:rsidRDefault="00A85E6B" w:rsidP="00C12C90">
      <w:pPr>
        <w:spacing w:before="0" w:after="120"/>
        <w:rPr>
          <w:b/>
          <w:lang w:val="en-GB"/>
        </w:rPr>
      </w:pPr>
      <w:r w:rsidRPr="00BC1CDB">
        <w:rPr>
          <w:b/>
          <w:u w:val="single"/>
          <w:lang w:val="en-GB"/>
        </w:rPr>
        <w:t>Return Value</w:t>
      </w:r>
      <w:r w:rsidR="00EC5DAA" w:rsidRPr="00BC1CDB">
        <w:rPr>
          <w:b/>
          <w:u w:val="single"/>
          <w:lang w:val="en-GB"/>
        </w:rPr>
        <w:t>:</w:t>
      </w:r>
    </w:p>
    <w:p w14:paraId="2F6F2166" w14:textId="77777777" w:rsidR="00A85E6B" w:rsidRPr="00BC1CDB" w:rsidRDefault="003629AB" w:rsidP="00C12C90">
      <w:pPr>
        <w:spacing w:before="0" w:after="120"/>
        <w:rPr>
          <w:i/>
          <w:lang w:val="en-GB"/>
        </w:rPr>
      </w:pPr>
      <w:r w:rsidRPr="00BC1CDB">
        <w:rPr>
          <w:i/>
          <w:lang w:val="en-GB"/>
        </w:rPr>
        <w:t>string</w:t>
      </w:r>
      <w:r w:rsidR="00383204" w:rsidRPr="00BC1CDB">
        <w:rPr>
          <w:i/>
          <w:lang w:val="en-GB"/>
        </w:rPr>
        <w:t>[</w:t>
      </w:r>
      <w:r w:rsidR="00A85E6B" w:rsidRPr="00BC1CDB">
        <w:rPr>
          <w:i/>
          <w:lang w:val="en-GB"/>
        </w:rPr>
        <w:t>]</w:t>
      </w:r>
    </w:p>
    <w:p w14:paraId="556108F7" w14:textId="77777777" w:rsidR="00A85E6B" w:rsidRPr="00BC1CDB" w:rsidRDefault="00043D65" w:rsidP="00C12C90">
      <w:pPr>
        <w:spacing w:before="0" w:after="120"/>
        <w:ind w:left="720"/>
        <w:rPr>
          <w:b/>
          <w:lang w:val="en-GB"/>
        </w:rPr>
      </w:pPr>
      <w:r w:rsidRPr="00BC1CDB">
        <w:rPr>
          <w:lang w:val="en-GB"/>
        </w:rPr>
        <w:t xml:space="preserve">A Lua array containing the associated </w:t>
      </w:r>
      <w:r w:rsidR="00A85E6B" w:rsidRPr="00BC1CDB">
        <w:rPr>
          <w:lang w:val="en-GB"/>
        </w:rPr>
        <w:t>feature</w:t>
      </w:r>
      <w:r w:rsidR="00AD1A3F" w:rsidRPr="00BC1CDB">
        <w:rPr>
          <w:lang w:val="en-GB"/>
        </w:rPr>
        <w:t>s</w:t>
      </w:r>
      <w:r w:rsidR="003629AB" w:rsidRPr="00BC1CDB">
        <w:rPr>
          <w:lang w:val="en-GB"/>
        </w:rPr>
        <w:t xml:space="preserve"> IDs</w:t>
      </w:r>
      <w:r w:rsidR="00A85E6B" w:rsidRPr="00BC1CDB">
        <w:rPr>
          <w:i/>
          <w:lang w:val="en-GB"/>
        </w:rPr>
        <w:t>.</w:t>
      </w:r>
    </w:p>
    <w:p w14:paraId="06A1CD71" w14:textId="77777777" w:rsidR="00A85E6B" w:rsidRPr="00BC1CDB" w:rsidRDefault="00A85E6B" w:rsidP="00C12C90">
      <w:pPr>
        <w:spacing w:before="0" w:after="120"/>
        <w:rPr>
          <w:b/>
          <w:u w:val="single"/>
          <w:lang w:val="en-GB"/>
        </w:rPr>
      </w:pPr>
      <w:r w:rsidRPr="00BC1CDB">
        <w:rPr>
          <w:b/>
          <w:u w:val="single"/>
          <w:lang w:val="en-GB"/>
        </w:rPr>
        <w:t>Parameters</w:t>
      </w:r>
      <w:r w:rsidR="00EC5DAA" w:rsidRPr="00BC1CDB">
        <w:rPr>
          <w:b/>
          <w:u w:val="single"/>
          <w:lang w:val="en-GB"/>
        </w:rPr>
        <w:t>:</w:t>
      </w:r>
    </w:p>
    <w:p w14:paraId="08531623" w14:textId="77777777" w:rsidR="00A85E6B" w:rsidRPr="00BC1CDB" w:rsidRDefault="00A85E6B" w:rsidP="00C12C90">
      <w:pPr>
        <w:spacing w:before="0" w:after="120"/>
        <w:rPr>
          <w:lang w:val="en-GB"/>
        </w:rPr>
      </w:pPr>
      <w:proofErr w:type="spellStart"/>
      <w:r w:rsidRPr="00BC1CDB">
        <w:rPr>
          <w:i/>
          <w:lang w:val="en-GB"/>
        </w:rPr>
        <w:t>featureID</w:t>
      </w:r>
      <w:proofErr w:type="spellEnd"/>
      <w:r w:rsidRPr="00BC1CDB">
        <w:rPr>
          <w:lang w:val="en-GB"/>
        </w:rPr>
        <w:t>: string</w:t>
      </w:r>
    </w:p>
    <w:p w14:paraId="7684E506" w14:textId="77777777" w:rsidR="00A85E6B" w:rsidRPr="00BC1CDB" w:rsidRDefault="00A85E6B" w:rsidP="00C12C90">
      <w:pPr>
        <w:spacing w:before="0" w:after="120"/>
        <w:ind w:left="720"/>
        <w:rPr>
          <w:lang w:val="en-GB"/>
        </w:rPr>
      </w:pPr>
      <w:r w:rsidRPr="00BC1CDB">
        <w:rPr>
          <w:lang w:val="en-GB"/>
        </w:rPr>
        <w:t>Used by the host to uniquely identify a feature instance.</w:t>
      </w:r>
    </w:p>
    <w:p w14:paraId="63530CBE" w14:textId="77777777" w:rsidR="00A85E6B" w:rsidRPr="00BC1CDB" w:rsidRDefault="00A85E6B" w:rsidP="00C12C90">
      <w:pPr>
        <w:spacing w:before="0" w:after="120"/>
        <w:rPr>
          <w:lang w:val="en-GB"/>
        </w:rPr>
      </w:pPr>
      <w:proofErr w:type="spellStart"/>
      <w:r w:rsidRPr="00BC1CDB">
        <w:rPr>
          <w:i/>
          <w:lang w:val="en-GB"/>
        </w:rPr>
        <w:t>associationCode</w:t>
      </w:r>
      <w:proofErr w:type="spellEnd"/>
      <w:r w:rsidRPr="00BC1CDB">
        <w:rPr>
          <w:lang w:val="en-GB"/>
        </w:rPr>
        <w:t>: string</w:t>
      </w:r>
    </w:p>
    <w:p w14:paraId="041CAEB7" w14:textId="77777777" w:rsidR="00D1642E" w:rsidRPr="00BC1CDB" w:rsidRDefault="00A85E6B" w:rsidP="00C12C90">
      <w:pPr>
        <w:spacing w:before="0" w:after="120"/>
        <w:ind w:left="709"/>
        <w:rPr>
          <w:lang w:val="en-GB"/>
        </w:rPr>
      </w:pPr>
      <w:r w:rsidRPr="00BC1CDB">
        <w:rPr>
          <w:lang w:val="en-GB"/>
        </w:rPr>
        <w:t xml:space="preserve">Code for requested association as defined by the </w:t>
      </w:r>
      <w:r w:rsidR="00EC5DAA" w:rsidRPr="00BC1CDB">
        <w:rPr>
          <w:lang w:val="en-GB"/>
        </w:rPr>
        <w:t>Feature Catalogue</w:t>
      </w:r>
      <w:r w:rsidRPr="00BC1CDB">
        <w:rPr>
          <w:lang w:val="en-GB"/>
        </w:rPr>
        <w:t>.</w:t>
      </w:r>
      <w:r w:rsidR="0028111B" w:rsidRPr="00BC1CDB">
        <w:rPr>
          <w:lang w:val="en-GB"/>
        </w:rPr>
        <w:t xml:space="preserve"> </w:t>
      </w:r>
    </w:p>
    <w:p w14:paraId="5B676637" w14:textId="77777777" w:rsidR="00A85E6B" w:rsidRPr="00BC1CDB" w:rsidRDefault="00A85E6B" w:rsidP="00C12C90">
      <w:pPr>
        <w:spacing w:before="0" w:after="120"/>
        <w:rPr>
          <w:lang w:val="en-GB"/>
        </w:rPr>
      </w:pPr>
      <w:proofErr w:type="spellStart"/>
      <w:r w:rsidRPr="00BC1CDB">
        <w:rPr>
          <w:i/>
          <w:lang w:val="en-GB"/>
        </w:rPr>
        <w:t>roleCode</w:t>
      </w:r>
      <w:proofErr w:type="spellEnd"/>
      <w:r w:rsidRPr="00BC1CDB">
        <w:rPr>
          <w:lang w:val="en-GB"/>
        </w:rPr>
        <w:t>: string</w:t>
      </w:r>
      <w:r w:rsidR="003818A2" w:rsidRPr="00BC1CDB">
        <w:rPr>
          <w:lang w:val="en-GB"/>
        </w:rPr>
        <w:t xml:space="preserve"> or nil</w:t>
      </w:r>
    </w:p>
    <w:p w14:paraId="28C92D9D" w14:textId="77777777" w:rsidR="00A85E6B" w:rsidRPr="00BC1CDB" w:rsidRDefault="00A85E6B" w:rsidP="00C12C90">
      <w:pPr>
        <w:spacing w:before="0" w:after="120"/>
        <w:ind w:left="720"/>
        <w:rPr>
          <w:lang w:val="en-GB"/>
        </w:rPr>
      </w:pPr>
      <w:r w:rsidRPr="00BC1CDB">
        <w:rPr>
          <w:lang w:val="en-GB"/>
        </w:rPr>
        <w:t xml:space="preserve">Code for requested role as defined by the </w:t>
      </w:r>
      <w:r w:rsidR="00EC5DAA" w:rsidRPr="00BC1CDB">
        <w:rPr>
          <w:lang w:val="en-GB"/>
        </w:rPr>
        <w:t>Feature Catalogue</w:t>
      </w:r>
      <w:r w:rsidRPr="00BC1CDB">
        <w:rPr>
          <w:lang w:val="en-GB"/>
        </w:rPr>
        <w:t xml:space="preserve">. Can be nil if </w:t>
      </w:r>
      <w:proofErr w:type="spellStart"/>
      <w:r w:rsidRPr="00BC1CDB">
        <w:rPr>
          <w:i/>
          <w:lang w:val="en-GB"/>
        </w:rPr>
        <w:t>associationCode</w:t>
      </w:r>
      <w:proofErr w:type="spellEnd"/>
      <w:r w:rsidRPr="00BC1CDB">
        <w:rPr>
          <w:lang w:val="en-GB"/>
        </w:rPr>
        <w:t xml:space="preserve"> by itself is enough to specify the association or if all roles defined by </w:t>
      </w:r>
      <w:proofErr w:type="spellStart"/>
      <w:r w:rsidRPr="00BC1CDB">
        <w:rPr>
          <w:i/>
          <w:lang w:val="en-GB"/>
        </w:rPr>
        <w:t>associationCode</w:t>
      </w:r>
      <w:proofErr w:type="spellEnd"/>
      <w:r w:rsidRPr="00BC1CDB">
        <w:rPr>
          <w:i/>
          <w:lang w:val="en-GB"/>
        </w:rPr>
        <w:t xml:space="preserve"> </w:t>
      </w:r>
      <w:r w:rsidRPr="00BC1CDB">
        <w:rPr>
          <w:lang w:val="en-GB"/>
        </w:rPr>
        <w:t>are desired.</w:t>
      </w:r>
    </w:p>
    <w:p w14:paraId="48E7AD83" w14:textId="77777777" w:rsidR="00A85E6B" w:rsidRPr="00BC1CDB" w:rsidRDefault="00A85E6B" w:rsidP="00C12C90">
      <w:pPr>
        <w:spacing w:before="0" w:after="120"/>
        <w:rPr>
          <w:b/>
          <w:u w:val="single"/>
          <w:lang w:val="en-GB"/>
        </w:rPr>
      </w:pPr>
      <w:r w:rsidRPr="00BC1CDB">
        <w:rPr>
          <w:b/>
          <w:u w:val="single"/>
          <w:lang w:val="en-GB"/>
        </w:rPr>
        <w:t>Remarks</w:t>
      </w:r>
      <w:r w:rsidR="00862C52" w:rsidRPr="00BC1CDB">
        <w:rPr>
          <w:b/>
          <w:u w:val="single"/>
          <w:lang w:val="en-GB"/>
        </w:rPr>
        <w:t>:</w:t>
      </w:r>
    </w:p>
    <w:p w14:paraId="7AF84D62" w14:textId="77777777" w:rsidR="00F37D6F" w:rsidRPr="00BC1CDB" w:rsidRDefault="00A85E6B" w:rsidP="00C12C90">
      <w:pPr>
        <w:spacing w:before="0" w:after="120"/>
        <w:rPr>
          <w:lang w:val="en-GB"/>
        </w:rPr>
      </w:pPr>
      <w:r w:rsidRPr="00BC1CDB">
        <w:rPr>
          <w:lang w:val="en-GB"/>
        </w:rPr>
        <w:t>When called, the host returns an array containing the feature</w:t>
      </w:r>
      <w:r w:rsidR="003629AB" w:rsidRPr="00BC1CDB">
        <w:rPr>
          <w:lang w:val="en-GB"/>
        </w:rPr>
        <w:t xml:space="preserve"> ID</w:t>
      </w:r>
      <w:r w:rsidR="007C4B6F" w:rsidRPr="00BC1CDB">
        <w:rPr>
          <w:lang w:val="en-GB"/>
        </w:rPr>
        <w:t>s associated with</w:t>
      </w:r>
      <w:r w:rsidRPr="00BC1CDB">
        <w:rPr>
          <w:lang w:val="en-GB"/>
        </w:rPr>
        <w:t xml:space="preserve"> the given feature instance that match </w:t>
      </w:r>
      <w:proofErr w:type="spellStart"/>
      <w:r w:rsidRPr="00BC1CDB">
        <w:rPr>
          <w:i/>
          <w:lang w:val="en-GB"/>
        </w:rPr>
        <w:t>associationCode</w:t>
      </w:r>
      <w:proofErr w:type="spellEnd"/>
      <w:r w:rsidRPr="00BC1CDB">
        <w:rPr>
          <w:lang w:val="en-GB"/>
        </w:rPr>
        <w:t xml:space="preserve"> and </w:t>
      </w:r>
      <w:proofErr w:type="spellStart"/>
      <w:r w:rsidRPr="00BC1CDB">
        <w:rPr>
          <w:i/>
          <w:lang w:val="en-GB"/>
        </w:rPr>
        <w:t>roleCode</w:t>
      </w:r>
      <w:proofErr w:type="spellEnd"/>
      <w:r w:rsidRPr="00BC1CDB">
        <w:rPr>
          <w:lang w:val="en-GB"/>
        </w:rPr>
        <w:t>.</w:t>
      </w:r>
      <w:r w:rsidR="00AF770B" w:rsidRPr="00BC1CDB">
        <w:rPr>
          <w:lang w:val="en-GB"/>
        </w:rPr>
        <w:t xml:space="preserve"> If no matches are found</w:t>
      </w:r>
      <w:r w:rsidR="003629AB" w:rsidRPr="00BC1CDB">
        <w:rPr>
          <w:lang w:val="en-GB"/>
        </w:rPr>
        <w:t xml:space="preserve"> the host returns an empty array</w:t>
      </w:r>
      <w:r w:rsidR="00AF770B" w:rsidRPr="00BC1CDB">
        <w:rPr>
          <w:lang w:val="en-GB"/>
        </w:rPr>
        <w:t>.</w:t>
      </w:r>
    </w:p>
    <w:p w14:paraId="22BD9DCB" w14:textId="77777777" w:rsidR="00A85E6B" w:rsidRPr="00BC1CDB" w:rsidRDefault="00FA2955" w:rsidP="00BC1CDB">
      <w:pPr>
        <w:spacing w:before="0" w:after="120"/>
        <w:rPr>
          <w:lang w:val="en-GB"/>
        </w:rPr>
      </w:pPr>
      <w:r w:rsidRPr="00BC1CDB">
        <w:rPr>
          <w:lang w:val="en-GB"/>
        </w:rPr>
        <w:t xml:space="preserve">The </w:t>
      </w:r>
      <w:proofErr w:type="spellStart"/>
      <w:r w:rsidRPr="00BC1CDB">
        <w:rPr>
          <w:i/>
          <w:lang w:val="en-GB"/>
        </w:rPr>
        <w:t>roleCode</w:t>
      </w:r>
      <w:proofErr w:type="spellEnd"/>
      <w:r w:rsidRPr="00BC1CDB">
        <w:rPr>
          <w:lang w:val="en-GB"/>
        </w:rPr>
        <w:t xml:space="preserve"> may be nil, in which case only the </w:t>
      </w:r>
      <w:proofErr w:type="spellStart"/>
      <w:r w:rsidRPr="00BC1CDB">
        <w:rPr>
          <w:i/>
          <w:lang w:val="en-GB"/>
        </w:rPr>
        <w:t>associationCode</w:t>
      </w:r>
      <w:proofErr w:type="spellEnd"/>
      <w:r w:rsidRPr="00BC1CDB">
        <w:rPr>
          <w:lang w:val="en-GB"/>
        </w:rPr>
        <w:t xml:space="preserve"> should be</w:t>
      </w:r>
      <w:r w:rsidR="007C4BC1" w:rsidRPr="00BC1CDB">
        <w:rPr>
          <w:lang w:val="en-GB"/>
        </w:rPr>
        <w:t xml:space="preserve"> used for lookup.</w:t>
      </w:r>
    </w:p>
    <w:p w14:paraId="47A15EB0" w14:textId="77777777" w:rsidR="00862C52" w:rsidRPr="0063476F" w:rsidRDefault="00862C52" w:rsidP="003319AB">
      <w:pPr>
        <w:pStyle w:val="Heading4"/>
      </w:pPr>
      <w:r w:rsidRPr="00D72315">
        <w:t>string[]</w:t>
      </w:r>
      <w:r w:rsidRPr="0063476F">
        <w:t xml:space="preserve"> </w:t>
      </w:r>
      <w:proofErr w:type="spellStart"/>
      <w:r w:rsidRPr="0063476F">
        <w:t>HostFeatureGetAssociatedInformationIDs</w:t>
      </w:r>
      <w:proofErr w:type="spellEnd"/>
      <w:r w:rsidRPr="0063476F">
        <w:t xml:space="preserve">(string </w:t>
      </w:r>
      <w:proofErr w:type="spellStart"/>
      <w:r w:rsidRPr="0063476F">
        <w:rPr>
          <w:i/>
        </w:rPr>
        <w:t>featureID</w:t>
      </w:r>
      <w:proofErr w:type="spellEnd"/>
      <w:r w:rsidRPr="0063476F">
        <w:t xml:space="preserve">, string </w:t>
      </w:r>
      <w:proofErr w:type="spellStart"/>
      <w:r w:rsidRPr="0063476F">
        <w:rPr>
          <w:i/>
        </w:rPr>
        <w:t>associationCode</w:t>
      </w:r>
      <w:proofErr w:type="spellEnd"/>
      <w:r w:rsidRPr="0063476F">
        <w:t xml:space="preserve">, variant </w:t>
      </w:r>
      <w:proofErr w:type="spellStart"/>
      <w:r w:rsidRPr="0063476F">
        <w:rPr>
          <w:i/>
        </w:rPr>
        <w:t>roleCode</w:t>
      </w:r>
      <w:proofErr w:type="spellEnd"/>
      <w:r w:rsidRPr="0063476F">
        <w:t>)</w:t>
      </w:r>
    </w:p>
    <w:p w14:paraId="14BA69D2" w14:textId="77777777" w:rsidR="009B5C11" w:rsidRPr="0063476F" w:rsidRDefault="009B5C11" w:rsidP="00C12C90">
      <w:pPr>
        <w:spacing w:before="0" w:after="120"/>
        <w:rPr>
          <w:b/>
          <w:lang w:val="en-GB"/>
        </w:rPr>
      </w:pPr>
      <w:r w:rsidRPr="0063476F">
        <w:rPr>
          <w:b/>
          <w:u w:val="single"/>
          <w:lang w:val="en-GB"/>
        </w:rPr>
        <w:t>Return Value</w:t>
      </w:r>
      <w:r w:rsidR="00862C52" w:rsidRPr="0063476F">
        <w:rPr>
          <w:b/>
          <w:u w:val="single"/>
          <w:lang w:val="en-GB"/>
        </w:rPr>
        <w:t>:</w:t>
      </w:r>
    </w:p>
    <w:p w14:paraId="4E7A55A2" w14:textId="77777777" w:rsidR="00BF155E" w:rsidRPr="0063476F" w:rsidRDefault="003629AB" w:rsidP="00C12C90">
      <w:pPr>
        <w:spacing w:before="0" w:after="120"/>
        <w:rPr>
          <w:i/>
          <w:lang w:val="en-GB"/>
        </w:rPr>
      </w:pPr>
      <w:r w:rsidRPr="0063476F">
        <w:rPr>
          <w:i/>
          <w:lang w:val="en-GB"/>
        </w:rPr>
        <w:t>string</w:t>
      </w:r>
      <w:r w:rsidR="00383204" w:rsidRPr="0063476F">
        <w:rPr>
          <w:i/>
          <w:lang w:val="en-GB"/>
        </w:rPr>
        <w:t>[</w:t>
      </w:r>
      <w:r w:rsidR="00BF155E" w:rsidRPr="0063476F">
        <w:rPr>
          <w:i/>
          <w:lang w:val="en-GB"/>
        </w:rPr>
        <w:t>]</w:t>
      </w:r>
    </w:p>
    <w:p w14:paraId="46341878" w14:textId="77777777" w:rsidR="00BF155E" w:rsidRPr="0063476F" w:rsidRDefault="00043D65" w:rsidP="00C12C90">
      <w:pPr>
        <w:spacing w:before="0" w:after="120"/>
        <w:ind w:left="720"/>
        <w:rPr>
          <w:b/>
          <w:lang w:val="en-GB"/>
        </w:rPr>
      </w:pPr>
      <w:r w:rsidRPr="0063476F">
        <w:rPr>
          <w:lang w:val="en-GB"/>
        </w:rPr>
        <w:t xml:space="preserve">A Lua array containing the associated information </w:t>
      </w:r>
      <w:r w:rsidR="003629AB" w:rsidRPr="0063476F">
        <w:rPr>
          <w:lang w:val="en-GB"/>
        </w:rPr>
        <w:t>IDs</w:t>
      </w:r>
      <w:r w:rsidRPr="0063476F">
        <w:rPr>
          <w:i/>
          <w:lang w:val="en-GB"/>
        </w:rPr>
        <w:t>.</w:t>
      </w:r>
    </w:p>
    <w:p w14:paraId="579B8DA8" w14:textId="77777777" w:rsidR="009B5C11" w:rsidRPr="0063476F" w:rsidRDefault="009B5C11" w:rsidP="00C12C90">
      <w:pPr>
        <w:spacing w:before="0" w:after="120"/>
        <w:rPr>
          <w:b/>
          <w:u w:val="single"/>
          <w:lang w:val="en-GB"/>
        </w:rPr>
      </w:pPr>
      <w:r w:rsidRPr="0063476F">
        <w:rPr>
          <w:b/>
          <w:u w:val="single"/>
          <w:lang w:val="en-GB"/>
        </w:rPr>
        <w:lastRenderedPageBreak/>
        <w:t>Parameters</w:t>
      </w:r>
      <w:r w:rsidR="00862C52" w:rsidRPr="0063476F">
        <w:rPr>
          <w:b/>
          <w:u w:val="single"/>
          <w:lang w:val="en-GB"/>
        </w:rPr>
        <w:t>:</w:t>
      </w:r>
    </w:p>
    <w:p w14:paraId="05964C9D" w14:textId="77777777" w:rsidR="009B5C11" w:rsidRPr="0063476F" w:rsidRDefault="009B5C11" w:rsidP="00C12C90">
      <w:pPr>
        <w:spacing w:before="0" w:after="120"/>
        <w:rPr>
          <w:lang w:val="en-GB"/>
        </w:rPr>
      </w:pPr>
      <w:proofErr w:type="spellStart"/>
      <w:r w:rsidRPr="0063476F">
        <w:rPr>
          <w:i/>
          <w:lang w:val="en-GB"/>
        </w:rPr>
        <w:t>featureID</w:t>
      </w:r>
      <w:proofErr w:type="spellEnd"/>
      <w:r w:rsidRPr="0063476F">
        <w:rPr>
          <w:lang w:val="en-GB"/>
        </w:rPr>
        <w:t>: string</w:t>
      </w:r>
    </w:p>
    <w:p w14:paraId="7205C9B2" w14:textId="77777777" w:rsidR="009B5C11" w:rsidRPr="0063476F" w:rsidRDefault="009B5C11" w:rsidP="00C12C90">
      <w:pPr>
        <w:spacing w:before="0" w:after="120"/>
        <w:ind w:left="720"/>
        <w:rPr>
          <w:lang w:val="en-GB"/>
        </w:rPr>
      </w:pPr>
      <w:r w:rsidRPr="0063476F">
        <w:rPr>
          <w:lang w:val="en-GB"/>
        </w:rPr>
        <w:t>Used by the host to uniquely identify a feature instance.</w:t>
      </w:r>
    </w:p>
    <w:p w14:paraId="6317A760" w14:textId="77777777" w:rsidR="009B5C11" w:rsidRPr="0063476F" w:rsidRDefault="009B5C11" w:rsidP="00C12C90">
      <w:pPr>
        <w:spacing w:before="0" w:after="120"/>
        <w:rPr>
          <w:lang w:val="en-GB"/>
        </w:rPr>
      </w:pPr>
      <w:proofErr w:type="spellStart"/>
      <w:r w:rsidRPr="0063476F">
        <w:rPr>
          <w:i/>
          <w:lang w:val="en-GB"/>
        </w:rPr>
        <w:t>associationCode</w:t>
      </w:r>
      <w:proofErr w:type="spellEnd"/>
      <w:r w:rsidRPr="0063476F">
        <w:rPr>
          <w:lang w:val="en-GB"/>
        </w:rPr>
        <w:t>: string</w:t>
      </w:r>
    </w:p>
    <w:p w14:paraId="1D7CF581" w14:textId="77777777" w:rsidR="009B5C11" w:rsidRPr="0063476F" w:rsidRDefault="009B5C11" w:rsidP="00C12C90">
      <w:pPr>
        <w:spacing w:before="0" w:after="120"/>
        <w:ind w:left="720"/>
        <w:rPr>
          <w:lang w:val="en-GB"/>
        </w:rPr>
      </w:pPr>
      <w:r w:rsidRPr="0063476F">
        <w:rPr>
          <w:lang w:val="en-GB"/>
        </w:rPr>
        <w:t xml:space="preserve">Code for requested association as defined by the </w:t>
      </w:r>
      <w:r w:rsidR="00862C52" w:rsidRPr="0063476F">
        <w:rPr>
          <w:lang w:val="en-GB"/>
        </w:rPr>
        <w:t>Feature Catalogue</w:t>
      </w:r>
      <w:r w:rsidRPr="0063476F">
        <w:rPr>
          <w:lang w:val="en-GB"/>
        </w:rPr>
        <w:t>.</w:t>
      </w:r>
      <w:r w:rsidR="000B0099" w:rsidRPr="0063476F">
        <w:rPr>
          <w:lang w:val="en-GB"/>
        </w:rPr>
        <w:t xml:space="preserve"> </w:t>
      </w:r>
    </w:p>
    <w:p w14:paraId="5DE3115B" w14:textId="77777777" w:rsidR="009B5C11" w:rsidRPr="0063476F" w:rsidRDefault="009B5C11" w:rsidP="00C12C90">
      <w:pPr>
        <w:spacing w:before="0" w:after="120"/>
        <w:rPr>
          <w:lang w:val="en-GB"/>
        </w:rPr>
      </w:pPr>
      <w:proofErr w:type="spellStart"/>
      <w:r w:rsidRPr="0063476F">
        <w:rPr>
          <w:i/>
          <w:lang w:val="en-GB"/>
        </w:rPr>
        <w:t>roleCode</w:t>
      </w:r>
      <w:proofErr w:type="spellEnd"/>
      <w:r w:rsidRPr="0063476F">
        <w:rPr>
          <w:lang w:val="en-GB"/>
        </w:rPr>
        <w:t>: string</w:t>
      </w:r>
      <w:r w:rsidR="00164198" w:rsidRPr="0063476F">
        <w:rPr>
          <w:lang w:val="en-GB"/>
        </w:rPr>
        <w:t xml:space="preserve"> or nil</w:t>
      </w:r>
    </w:p>
    <w:p w14:paraId="6B1DB270" w14:textId="77777777" w:rsidR="009B5C11" w:rsidRPr="0063476F" w:rsidRDefault="009B5C11" w:rsidP="00C12C90">
      <w:pPr>
        <w:spacing w:before="0" w:after="120"/>
        <w:ind w:left="720"/>
        <w:rPr>
          <w:lang w:val="en-GB"/>
        </w:rPr>
      </w:pPr>
      <w:r w:rsidRPr="0063476F">
        <w:rPr>
          <w:lang w:val="en-GB"/>
        </w:rPr>
        <w:t xml:space="preserve">Code for requested role as defined by the </w:t>
      </w:r>
      <w:r w:rsidR="00862C52" w:rsidRPr="0063476F">
        <w:rPr>
          <w:lang w:val="en-GB"/>
        </w:rPr>
        <w:t>Feature Catalogue</w:t>
      </w:r>
      <w:r w:rsidRPr="0063476F">
        <w:rPr>
          <w:lang w:val="en-GB"/>
        </w:rPr>
        <w:t>. Can be nil</w:t>
      </w:r>
      <w:r w:rsidR="00BF155E" w:rsidRPr="0063476F">
        <w:rPr>
          <w:lang w:val="en-GB"/>
        </w:rPr>
        <w:t xml:space="preserve"> if </w:t>
      </w:r>
      <w:proofErr w:type="spellStart"/>
      <w:r w:rsidR="00BF155E" w:rsidRPr="0063476F">
        <w:rPr>
          <w:i/>
          <w:lang w:val="en-GB"/>
        </w:rPr>
        <w:t>associationCode</w:t>
      </w:r>
      <w:proofErr w:type="spellEnd"/>
      <w:r w:rsidR="00BF155E" w:rsidRPr="0063476F">
        <w:rPr>
          <w:lang w:val="en-GB"/>
        </w:rPr>
        <w:t xml:space="preserve"> by itself is enough to specify the association or if all roles defined by </w:t>
      </w:r>
      <w:proofErr w:type="spellStart"/>
      <w:r w:rsidR="00BF155E" w:rsidRPr="0063476F">
        <w:rPr>
          <w:i/>
          <w:lang w:val="en-GB"/>
        </w:rPr>
        <w:t>associationCode</w:t>
      </w:r>
      <w:proofErr w:type="spellEnd"/>
      <w:r w:rsidR="00BF155E" w:rsidRPr="0063476F">
        <w:rPr>
          <w:i/>
          <w:lang w:val="en-GB"/>
        </w:rPr>
        <w:t xml:space="preserve"> </w:t>
      </w:r>
      <w:r w:rsidR="00BF155E" w:rsidRPr="0063476F">
        <w:rPr>
          <w:lang w:val="en-GB"/>
        </w:rPr>
        <w:t>are desired</w:t>
      </w:r>
      <w:r w:rsidRPr="0063476F">
        <w:rPr>
          <w:lang w:val="en-GB"/>
        </w:rPr>
        <w:t>.</w:t>
      </w:r>
    </w:p>
    <w:p w14:paraId="6D535F7B" w14:textId="77777777" w:rsidR="009B5C11" w:rsidRPr="0063476F" w:rsidRDefault="009B5C11" w:rsidP="00C670A1">
      <w:pPr>
        <w:keepNext/>
        <w:keepLines/>
        <w:spacing w:before="0" w:after="120"/>
        <w:rPr>
          <w:b/>
          <w:u w:val="single"/>
          <w:lang w:val="en-GB"/>
        </w:rPr>
      </w:pPr>
      <w:r w:rsidRPr="0063476F">
        <w:rPr>
          <w:b/>
          <w:u w:val="single"/>
          <w:lang w:val="en-GB"/>
        </w:rPr>
        <w:t>Remarks</w:t>
      </w:r>
      <w:r w:rsidR="00862C52" w:rsidRPr="0063476F">
        <w:rPr>
          <w:b/>
          <w:u w:val="single"/>
          <w:lang w:val="en-GB"/>
        </w:rPr>
        <w:t>:</w:t>
      </w:r>
    </w:p>
    <w:p w14:paraId="3282E7FF" w14:textId="77777777" w:rsidR="00EF5D6D" w:rsidRPr="0063476F" w:rsidRDefault="009B5C11" w:rsidP="00C12C90">
      <w:pPr>
        <w:spacing w:before="0" w:after="120"/>
        <w:rPr>
          <w:lang w:val="en-GB"/>
        </w:rPr>
      </w:pPr>
      <w:r w:rsidRPr="0063476F">
        <w:rPr>
          <w:lang w:val="en-GB"/>
        </w:rPr>
        <w:t xml:space="preserve">When called, the host </w:t>
      </w:r>
      <w:r w:rsidR="00EF5D6D" w:rsidRPr="0063476F">
        <w:rPr>
          <w:lang w:val="en-GB"/>
        </w:rPr>
        <w:t xml:space="preserve">returns an array containing the </w:t>
      </w:r>
      <w:r w:rsidRPr="0063476F">
        <w:rPr>
          <w:lang w:val="en-GB"/>
        </w:rPr>
        <w:t xml:space="preserve">information </w:t>
      </w:r>
      <w:r w:rsidR="00E96360" w:rsidRPr="0063476F">
        <w:rPr>
          <w:lang w:val="en-GB"/>
        </w:rPr>
        <w:t>IDs</w:t>
      </w:r>
      <w:r w:rsidR="00EF5D6D" w:rsidRPr="0063476F">
        <w:rPr>
          <w:lang w:val="en-GB"/>
        </w:rPr>
        <w:t xml:space="preserve"> associated with</w:t>
      </w:r>
      <w:r w:rsidRPr="0063476F">
        <w:rPr>
          <w:lang w:val="en-GB"/>
        </w:rPr>
        <w:t xml:space="preserve"> the given feature instance that match </w:t>
      </w:r>
      <w:proofErr w:type="spellStart"/>
      <w:r w:rsidRPr="0063476F">
        <w:rPr>
          <w:i/>
          <w:lang w:val="en-GB"/>
        </w:rPr>
        <w:t>associationCode</w:t>
      </w:r>
      <w:proofErr w:type="spellEnd"/>
      <w:r w:rsidRPr="0063476F">
        <w:rPr>
          <w:lang w:val="en-GB"/>
        </w:rPr>
        <w:t xml:space="preserve"> and </w:t>
      </w:r>
      <w:proofErr w:type="spellStart"/>
      <w:r w:rsidRPr="0063476F">
        <w:rPr>
          <w:i/>
          <w:lang w:val="en-GB"/>
        </w:rPr>
        <w:t>roleCode</w:t>
      </w:r>
      <w:proofErr w:type="spellEnd"/>
      <w:r w:rsidRPr="0063476F">
        <w:rPr>
          <w:lang w:val="en-GB"/>
        </w:rPr>
        <w:t>.</w:t>
      </w:r>
      <w:r w:rsidR="00EF5D6D" w:rsidRPr="0063476F">
        <w:rPr>
          <w:lang w:val="en-GB"/>
        </w:rPr>
        <w:t xml:space="preserve"> </w:t>
      </w:r>
      <w:r w:rsidR="003629AB" w:rsidRPr="0063476F">
        <w:rPr>
          <w:lang w:val="en-GB"/>
        </w:rPr>
        <w:t>If no matches are found the host returns an empty array.</w:t>
      </w:r>
    </w:p>
    <w:p w14:paraId="630AF448" w14:textId="77777777" w:rsidR="009B5C11" w:rsidRDefault="00EF5D6D" w:rsidP="00C12C90">
      <w:pPr>
        <w:spacing w:before="0" w:after="120"/>
        <w:rPr>
          <w:lang w:val="en-GB"/>
        </w:rPr>
      </w:pPr>
      <w:r w:rsidRPr="0063476F">
        <w:rPr>
          <w:lang w:val="en-GB"/>
        </w:rPr>
        <w:t xml:space="preserve">The </w:t>
      </w:r>
      <w:proofErr w:type="spellStart"/>
      <w:r w:rsidRPr="0063476F">
        <w:rPr>
          <w:lang w:val="en-GB"/>
        </w:rPr>
        <w:t>roleCode</w:t>
      </w:r>
      <w:proofErr w:type="spellEnd"/>
      <w:r w:rsidRPr="0063476F">
        <w:rPr>
          <w:lang w:val="en-GB"/>
        </w:rPr>
        <w:t xml:space="preserve"> may be nil, in which case only the </w:t>
      </w:r>
      <w:proofErr w:type="spellStart"/>
      <w:r w:rsidRPr="0063476F">
        <w:rPr>
          <w:i/>
          <w:lang w:val="en-GB"/>
        </w:rPr>
        <w:t>associationCode</w:t>
      </w:r>
      <w:proofErr w:type="spellEnd"/>
      <w:r w:rsidRPr="0063476F">
        <w:rPr>
          <w:lang w:val="en-GB"/>
        </w:rPr>
        <w:t xml:space="preserve"> is used for lookup.</w:t>
      </w:r>
    </w:p>
    <w:p w14:paraId="68990A70" w14:textId="6559B2CE" w:rsidR="00F048C4" w:rsidRPr="0063476F" w:rsidRDefault="00F048C4" w:rsidP="00F048C4">
      <w:pPr>
        <w:pStyle w:val="Heading4"/>
      </w:pPr>
      <w:r w:rsidRPr="00D72315">
        <w:t>string[]</w:t>
      </w:r>
      <w:r w:rsidRPr="0063476F">
        <w:t xml:space="preserve"> </w:t>
      </w:r>
      <w:proofErr w:type="spellStart"/>
      <w:r w:rsidRPr="0063476F">
        <w:t>Host</w:t>
      </w:r>
      <w:r w:rsidR="00F31F0C">
        <w:t>Information</w:t>
      </w:r>
      <w:r w:rsidRPr="0063476F">
        <w:t>GetAssociatedInformationIDs</w:t>
      </w:r>
      <w:proofErr w:type="spellEnd"/>
      <w:r w:rsidRPr="0063476F">
        <w:t xml:space="preserve">(string </w:t>
      </w:r>
      <w:proofErr w:type="spellStart"/>
      <w:r w:rsidR="00F31F0C">
        <w:rPr>
          <w:i/>
        </w:rPr>
        <w:t>information</w:t>
      </w:r>
      <w:r w:rsidRPr="0063476F">
        <w:rPr>
          <w:i/>
        </w:rPr>
        <w:t>ID</w:t>
      </w:r>
      <w:proofErr w:type="spellEnd"/>
      <w:r w:rsidRPr="0063476F">
        <w:t xml:space="preserve">, string </w:t>
      </w:r>
      <w:proofErr w:type="spellStart"/>
      <w:r w:rsidRPr="0063476F">
        <w:rPr>
          <w:i/>
        </w:rPr>
        <w:t>associationCode</w:t>
      </w:r>
      <w:proofErr w:type="spellEnd"/>
      <w:r w:rsidRPr="0063476F">
        <w:t xml:space="preserve">, variant </w:t>
      </w:r>
      <w:proofErr w:type="spellStart"/>
      <w:r w:rsidRPr="0063476F">
        <w:rPr>
          <w:i/>
        </w:rPr>
        <w:t>roleCode</w:t>
      </w:r>
      <w:proofErr w:type="spellEnd"/>
      <w:r w:rsidRPr="0063476F">
        <w:t>)</w:t>
      </w:r>
    </w:p>
    <w:p w14:paraId="5232644C" w14:textId="77777777" w:rsidR="00F048C4" w:rsidRPr="0063476F" w:rsidRDefault="00F048C4" w:rsidP="00F048C4">
      <w:pPr>
        <w:spacing w:before="0" w:after="120"/>
        <w:rPr>
          <w:b/>
          <w:lang w:val="en-GB"/>
        </w:rPr>
      </w:pPr>
      <w:r w:rsidRPr="0063476F">
        <w:rPr>
          <w:b/>
          <w:u w:val="single"/>
          <w:lang w:val="en-GB"/>
        </w:rPr>
        <w:t>Return Value:</w:t>
      </w:r>
    </w:p>
    <w:p w14:paraId="723E89E1" w14:textId="77777777" w:rsidR="00F048C4" w:rsidRPr="0063476F" w:rsidRDefault="00F048C4" w:rsidP="00F048C4">
      <w:pPr>
        <w:spacing w:before="0" w:after="120"/>
        <w:rPr>
          <w:i/>
          <w:lang w:val="en-GB"/>
        </w:rPr>
      </w:pPr>
      <w:r w:rsidRPr="0063476F">
        <w:rPr>
          <w:i/>
          <w:lang w:val="en-GB"/>
        </w:rPr>
        <w:t>string[]</w:t>
      </w:r>
    </w:p>
    <w:p w14:paraId="643C6782" w14:textId="77777777" w:rsidR="00F048C4" w:rsidRPr="0063476F" w:rsidRDefault="00F048C4" w:rsidP="00F048C4">
      <w:pPr>
        <w:spacing w:before="0" w:after="120"/>
        <w:ind w:left="720"/>
        <w:rPr>
          <w:b/>
          <w:lang w:val="en-GB"/>
        </w:rPr>
      </w:pPr>
      <w:r w:rsidRPr="0063476F">
        <w:rPr>
          <w:lang w:val="en-GB"/>
        </w:rPr>
        <w:t>A Lua array containing the associated information IDs</w:t>
      </w:r>
      <w:r w:rsidRPr="0063476F">
        <w:rPr>
          <w:i/>
          <w:lang w:val="en-GB"/>
        </w:rPr>
        <w:t>.</w:t>
      </w:r>
    </w:p>
    <w:p w14:paraId="7C5BE048" w14:textId="77777777" w:rsidR="00F048C4" w:rsidRPr="0063476F" w:rsidRDefault="00F048C4" w:rsidP="00F048C4">
      <w:pPr>
        <w:spacing w:before="0" w:after="120"/>
        <w:rPr>
          <w:b/>
          <w:u w:val="single"/>
          <w:lang w:val="en-GB"/>
        </w:rPr>
      </w:pPr>
      <w:r w:rsidRPr="0063476F">
        <w:rPr>
          <w:b/>
          <w:u w:val="single"/>
          <w:lang w:val="en-GB"/>
        </w:rPr>
        <w:t>Parameters:</w:t>
      </w:r>
    </w:p>
    <w:p w14:paraId="6BB8263C" w14:textId="1587C679" w:rsidR="00F048C4" w:rsidRPr="0063476F" w:rsidRDefault="00F31F0C" w:rsidP="00F048C4">
      <w:pPr>
        <w:spacing w:before="0" w:after="120"/>
        <w:rPr>
          <w:lang w:val="en-GB"/>
        </w:rPr>
      </w:pPr>
      <w:proofErr w:type="spellStart"/>
      <w:r>
        <w:rPr>
          <w:i/>
          <w:lang w:val="en-GB"/>
        </w:rPr>
        <w:t>information</w:t>
      </w:r>
      <w:r w:rsidR="00F048C4" w:rsidRPr="0063476F">
        <w:rPr>
          <w:i/>
          <w:lang w:val="en-GB"/>
        </w:rPr>
        <w:t>ID</w:t>
      </w:r>
      <w:proofErr w:type="spellEnd"/>
      <w:r w:rsidR="00F048C4" w:rsidRPr="0063476F">
        <w:rPr>
          <w:lang w:val="en-GB"/>
        </w:rPr>
        <w:t>: string</w:t>
      </w:r>
    </w:p>
    <w:p w14:paraId="129FC436" w14:textId="3E5B0CBD" w:rsidR="00F048C4" w:rsidRPr="0063476F" w:rsidRDefault="00F048C4" w:rsidP="00F048C4">
      <w:pPr>
        <w:spacing w:before="0" w:after="120"/>
        <w:ind w:left="720"/>
        <w:rPr>
          <w:lang w:val="en-GB"/>
        </w:rPr>
      </w:pPr>
      <w:r w:rsidRPr="0063476F">
        <w:rPr>
          <w:lang w:val="en-GB"/>
        </w:rPr>
        <w:t>Used by the host to uniquely identify a</w:t>
      </w:r>
      <w:r w:rsidR="00F31F0C">
        <w:rPr>
          <w:lang w:val="en-GB"/>
        </w:rPr>
        <w:t>n</w:t>
      </w:r>
      <w:r w:rsidRPr="0063476F">
        <w:rPr>
          <w:lang w:val="en-GB"/>
        </w:rPr>
        <w:t xml:space="preserve"> </w:t>
      </w:r>
      <w:r w:rsidR="00F31F0C">
        <w:rPr>
          <w:lang w:val="en-GB"/>
        </w:rPr>
        <w:t>information</w:t>
      </w:r>
      <w:r w:rsidRPr="0063476F">
        <w:rPr>
          <w:lang w:val="en-GB"/>
        </w:rPr>
        <w:t xml:space="preserve"> instance.</w:t>
      </w:r>
    </w:p>
    <w:p w14:paraId="1636FB33" w14:textId="77777777" w:rsidR="00F048C4" w:rsidRPr="0063476F" w:rsidRDefault="00F048C4" w:rsidP="00F048C4">
      <w:pPr>
        <w:spacing w:before="0" w:after="120"/>
        <w:rPr>
          <w:lang w:val="en-GB"/>
        </w:rPr>
      </w:pPr>
      <w:proofErr w:type="spellStart"/>
      <w:r w:rsidRPr="0063476F">
        <w:rPr>
          <w:i/>
          <w:lang w:val="en-GB"/>
        </w:rPr>
        <w:t>associationCode</w:t>
      </w:r>
      <w:proofErr w:type="spellEnd"/>
      <w:r w:rsidRPr="0063476F">
        <w:rPr>
          <w:lang w:val="en-GB"/>
        </w:rPr>
        <w:t>: string</w:t>
      </w:r>
    </w:p>
    <w:p w14:paraId="564F941D" w14:textId="77777777" w:rsidR="00F048C4" w:rsidRPr="0063476F" w:rsidRDefault="00F048C4" w:rsidP="00F048C4">
      <w:pPr>
        <w:spacing w:before="0" w:after="120"/>
        <w:ind w:left="720"/>
        <w:rPr>
          <w:lang w:val="en-GB"/>
        </w:rPr>
      </w:pPr>
      <w:r w:rsidRPr="0063476F">
        <w:rPr>
          <w:lang w:val="en-GB"/>
        </w:rPr>
        <w:t xml:space="preserve">Code for requested association as defined by the Feature Catalogue. </w:t>
      </w:r>
    </w:p>
    <w:p w14:paraId="45F20C67" w14:textId="77777777" w:rsidR="00F048C4" w:rsidRPr="0063476F" w:rsidRDefault="00F048C4" w:rsidP="00F048C4">
      <w:pPr>
        <w:spacing w:before="0" w:after="120"/>
        <w:rPr>
          <w:lang w:val="en-GB"/>
        </w:rPr>
      </w:pPr>
      <w:proofErr w:type="spellStart"/>
      <w:r w:rsidRPr="0063476F">
        <w:rPr>
          <w:i/>
          <w:lang w:val="en-GB"/>
        </w:rPr>
        <w:t>roleCode</w:t>
      </w:r>
      <w:proofErr w:type="spellEnd"/>
      <w:r w:rsidRPr="0063476F">
        <w:rPr>
          <w:lang w:val="en-GB"/>
        </w:rPr>
        <w:t>: string or nil</w:t>
      </w:r>
    </w:p>
    <w:p w14:paraId="71D2AC86" w14:textId="77777777" w:rsidR="00F048C4" w:rsidRPr="0063476F" w:rsidRDefault="00F048C4" w:rsidP="00F048C4">
      <w:pPr>
        <w:spacing w:before="0" w:after="120"/>
        <w:ind w:left="720"/>
        <w:rPr>
          <w:lang w:val="en-GB"/>
        </w:rPr>
      </w:pPr>
      <w:r w:rsidRPr="0063476F">
        <w:rPr>
          <w:lang w:val="en-GB"/>
        </w:rPr>
        <w:t xml:space="preserve">Code for requested role as defined by the Feature Catalogue. Can be nil if </w:t>
      </w:r>
      <w:proofErr w:type="spellStart"/>
      <w:r w:rsidRPr="0063476F">
        <w:rPr>
          <w:i/>
          <w:lang w:val="en-GB"/>
        </w:rPr>
        <w:t>associationCode</w:t>
      </w:r>
      <w:proofErr w:type="spellEnd"/>
      <w:r w:rsidRPr="0063476F">
        <w:rPr>
          <w:lang w:val="en-GB"/>
        </w:rPr>
        <w:t xml:space="preserve"> by itself is enough to specify the association or if all roles defined by </w:t>
      </w:r>
      <w:proofErr w:type="spellStart"/>
      <w:r w:rsidRPr="0063476F">
        <w:rPr>
          <w:i/>
          <w:lang w:val="en-GB"/>
        </w:rPr>
        <w:t>associationCode</w:t>
      </w:r>
      <w:proofErr w:type="spellEnd"/>
      <w:r w:rsidRPr="0063476F">
        <w:rPr>
          <w:i/>
          <w:lang w:val="en-GB"/>
        </w:rPr>
        <w:t xml:space="preserve"> </w:t>
      </w:r>
      <w:r w:rsidRPr="0063476F">
        <w:rPr>
          <w:lang w:val="en-GB"/>
        </w:rPr>
        <w:t>are desired.</w:t>
      </w:r>
    </w:p>
    <w:p w14:paraId="3A317A1B" w14:textId="77777777" w:rsidR="00F048C4" w:rsidRPr="0063476F" w:rsidRDefault="00F048C4" w:rsidP="00F048C4">
      <w:pPr>
        <w:spacing w:before="0" w:after="120"/>
        <w:rPr>
          <w:b/>
          <w:u w:val="single"/>
          <w:lang w:val="en-GB"/>
        </w:rPr>
      </w:pPr>
      <w:r w:rsidRPr="0063476F">
        <w:rPr>
          <w:b/>
          <w:u w:val="single"/>
          <w:lang w:val="en-GB"/>
        </w:rPr>
        <w:t>Remarks:</w:t>
      </w:r>
    </w:p>
    <w:p w14:paraId="1726272B" w14:textId="35ADB6EA" w:rsidR="00F048C4" w:rsidRPr="0063476F" w:rsidRDefault="00F048C4" w:rsidP="00F048C4">
      <w:pPr>
        <w:spacing w:before="0" w:after="120"/>
        <w:rPr>
          <w:lang w:val="en-GB"/>
        </w:rPr>
      </w:pPr>
      <w:r w:rsidRPr="0063476F">
        <w:rPr>
          <w:lang w:val="en-GB"/>
        </w:rPr>
        <w:t xml:space="preserve">When called, the host returns an array containing the information IDs associated with the given </w:t>
      </w:r>
      <w:r w:rsidR="00F31F0C">
        <w:rPr>
          <w:lang w:val="en-GB"/>
        </w:rPr>
        <w:t>information</w:t>
      </w:r>
      <w:r w:rsidRPr="0063476F">
        <w:rPr>
          <w:lang w:val="en-GB"/>
        </w:rPr>
        <w:t xml:space="preserve"> instance that match </w:t>
      </w:r>
      <w:proofErr w:type="spellStart"/>
      <w:r w:rsidRPr="0063476F">
        <w:rPr>
          <w:i/>
          <w:lang w:val="en-GB"/>
        </w:rPr>
        <w:t>associationCode</w:t>
      </w:r>
      <w:proofErr w:type="spellEnd"/>
      <w:r w:rsidRPr="0063476F">
        <w:rPr>
          <w:lang w:val="en-GB"/>
        </w:rPr>
        <w:t xml:space="preserve"> and </w:t>
      </w:r>
      <w:proofErr w:type="spellStart"/>
      <w:r w:rsidRPr="0063476F">
        <w:rPr>
          <w:i/>
          <w:lang w:val="en-GB"/>
        </w:rPr>
        <w:t>roleCode</w:t>
      </w:r>
      <w:proofErr w:type="spellEnd"/>
      <w:r w:rsidRPr="0063476F">
        <w:rPr>
          <w:lang w:val="en-GB"/>
        </w:rPr>
        <w:t>. If no matches are found the host returns an empty array.</w:t>
      </w:r>
    </w:p>
    <w:p w14:paraId="2DB9496E" w14:textId="77777777" w:rsidR="00F048C4" w:rsidRPr="0063476F" w:rsidRDefault="00F048C4" w:rsidP="00F048C4">
      <w:pPr>
        <w:spacing w:before="0" w:after="120"/>
        <w:rPr>
          <w:lang w:val="en-GB"/>
        </w:rPr>
      </w:pPr>
      <w:r w:rsidRPr="0063476F">
        <w:rPr>
          <w:lang w:val="en-GB"/>
        </w:rPr>
        <w:t xml:space="preserve">The </w:t>
      </w:r>
      <w:proofErr w:type="spellStart"/>
      <w:r w:rsidRPr="0063476F">
        <w:rPr>
          <w:lang w:val="en-GB"/>
        </w:rPr>
        <w:t>roleCode</w:t>
      </w:r>
      <w:proofErr w:type="spellEnd"/>
      <w:r w:rsidRPr="0063476F">
        <w:rPr>
          <w:lang w:val="en-GB"/>
        </w:rPr>
        <w:t xml:space="preserve"> may be nil, in which case only the </w:t>
      </w:r>
      <w:proofErr w:type="spellStart"/>
      <w:r w:rsidRPr="0063476F">
        <w:rPr>
          <w:i/>
          <w:lang w:val="en-GB"/>
        </w:rPr>
        <w:t>associationCode</w:t>
      </w:r>
      <w:proofErr w:type="spellEnd"/>
      <w:r w:rsidRPr="0063476F">
        <w:rPr>
          <w:lang w:val="en-GB"/>
        </w:rPr>
        <w:t xml:space="preserve"> is used for lookup.</w:t>
      </w:r>
    </w:p>
    <w:p w14:paraId="364A5569" w14:textId="77777777" w:rsidR="00862C52" w:rsidRPr="0063476F" w:rsidRDefault="00862C52" w:rsidP="003319AB">
      <w:pPr>
        <w:pStyle w:val="Heading4"/>
      </w:pPr>
      <w:r w:rsidRPr="0063476F">
        <w:t xml:space="preserve">string[] </w:t>
      </w:r>
      <w:proofErr w:type="spellStart"/>
      <w:r w:rsidRPr="0063476F">
        <w:t>HostGetSpatialIDs</w:t>
      </w:r>
      <w:proofErr w:type="spellEnd"/>
      <w:r w:rsidRPr="0063476F">
        <w:t>()</w:t>
      </w:r>
    </w:p>
    <w:p w14:paraId="5CBB5C28" w14:textId="77777777" w:rsidR="00B279C3" w:rsidRPr="0063476F" w:rsidRDefault="00B279C3" w:rsidP="00354E3E">
      <w:pPr>
        <w:spacing w:before="0" w:after="120"/>
        <w:rPr>
          <w:b/>
          <w:lang w:val="en-GB"/>
        </w:rPr>
      </w:pPr>
      <w:r w:rsidRPr="0063476F">
        <w:rPr>
          <w:b/>
          <w:u w:val="single"/>
          <w:lang w:val="en-GB"/>
        </w:rPr>
        <w:t>Return Value</w:t>
      </w:r>
      <w:r w:rsidR="00862C52" w:rsidRPr="0063476F">
        <w:rPr>
          <w:b/>
          <w:u w:val="single"/>
          <w:lang w:val="en-GB"/>
        </w:rPr>
        <w:t>:</w:t>
      </w:r>
    </w:p>
    <w:p w14:paraId="1ACB6185" w14:textId="77777777" w:rsidR="00B279C3" w:rsidRPr="0063476F" w:rsidRDefault="00B279C3" w:rsidP="00354E3E">
      <w:pPr>
        <w:spacing w:before="0" w:after="120"/>
        <w:rPr>
          <w:i/>
          <w:lang w:val="en-GB"/>
        </w:rPr>
      </w:pPr>
      <w:r w:rsidRPr="0063476F">
        <w:rPr>
          <w:i/>
          <w:lang w:val="en-GB"/>
        </w:rPr>
        <w:t>string[]</w:t>
      </w:r>
    </w:p>
    <w:p w14:paraId="0768EFE1" w14:textId="77777777" w:rsidR="00B279C3" w:rsidRPr="0063476F" w:rsidRDefault="00B279C3" w:rsidP="00354E3E">
      <w:pPr>
        <w:spacing w:before="0" w:after="120"/>
        <w:ind w:left="720"/>
        <w:rPr>
          <w:b/>
          <w:lang w:val="en-GB"/>
        </w:rPr>
      </w:pPr>
      <w:r w:rsidRPr="0063476F">
        <w:rPr>
          <w:lang w:val="en-GB"/>
        </w:rPr>
        <w:t>A Lua array containing all of the spatial IDs in the dataset.</w:t>
      </w:r>
    </w:p>
    <w:p w14:paraId="5FC745EE" w14:textId="77777777" w:rsidR="00B279C3" w:rsidRPr="0063476F" w:rsidRDefault="00B279C3" w:rsidP="00354E3E">
      <w:pPr>
        <w:spacing w:before="0" w:after="120"/>
        <w:rPr>
          <w:b/>
          <w:u w:val="single"/>
          <w:lang w:val="en-GB"/>
        </w:rPr>
      </w:pPr>
      <w:r w:rsidRPr="0063476F">
        <w:rPr>
          <w:b/>
          <w:u w:val="single"/>
          <w:lang w:val="en-GB"/>
        </w:rPr>
        <w:t>Remarks</w:t>
      </w:r>
      <w:r w:rsidR="00862C52" w:rsidRPr="0063476F">
        <w:rPr>
          <w:b/>
          <w:u w:val="single"/>
          <w:lang w:val="en-GB"/>
        </w:rPr>
        <w:t>:</w:t>
      </w:r>
    </w:p>
    <w:p w14:paraId="7AD2A854" w14:textId="77777777" w:rsidR="00F0594C" w:rsidRPr="0063476F" w:rsidRDefault="00F0594C" w:rsidP="00354E3E">
      <w:pPr>
        <w:spacing w:before="0" w:after="120"/>
        <w:rPr>
          <w:lang w:val="en-GB"/>
        </w:rPr>
      </w:pPr>
      <w:r w:rsidRPr="0063476F">
        <w:rPr>
          <w:lang w:val="en-GB"/>
        </w:rPr>
        <w:t xml:space="preserve">Instructs the host to return all </w:t>
      </w:r>
      <w:r w:rsidR="00F61C1E" w:rsidRPr="0063476F">
        <w:rPr>
          <w:lang w:val="en-GB"/>
        </w:rPr>
        <w:t>spatial</w:t>
      </w:r>
      <w:r w:rsidRPr="0063476F">
        <w:rPr>
          <w:lang w:val="en-GB"/>
        </w:rPr>
        <w:t xml:space="preserve"> IDs relevant to the current scripting catalogue operation. This would typically be all of the </w:t>
      </w:r>
      <w:r w:rsidR="00FA5058" w:rsidRPr="0063476F">
        <w:rPr>
          <w:lang w:val="en-GB"/>
        </w:rPr>
        <w:t>spatial</w:t>
      </w:r>
      <w:r w:rsidR="0096351D" w:rsidRPr="0063476F">
        <w:rPr>
          <w:lang w:val="en-GB"/>
        </w:rPr>
        <w:t xml:space="preserve"> objects</w:t>
      </w:r>
      <w:r w:rsidRPr="0063476F">
        <w:rPr>
          <w:lang w:val="en-GB"/>
        </w:rPr>
        <w:t xml:space="preserve"> in an </w:t>
      </w:r>
      <w:r w:rsidRPr="0063476F">
        <w:rPr>
          <w:i/>
          <w:lang w:val="en-GB"/>
        </w:rPr>
        <w:t>S100_Dataset</w:t>
      </w:r>
      <w:r w:rsidRPr="0063476F">
        <w:rPr>
          <w:lang w:val="en-GB"/>
        </w:rPr>
        <w:t xml:space="preserve"> or </w:t>
      </w:r>
      <w:r w:rsidRPr="0063476F">
        <w:rPr>
          <w:i/>
          <w:lang w:val="en-GB"/>
        </w:rPr>
        <w:t>S100_DataCoverage</w:t>
      </w:r>
      <w:r w:rsidRPr="0063476F">
        <w:rPr>
          <w:lang w:val="en-GB"/>
        </w:rPr>
        <w:t>.</w:t>
      </w:r>
    </w:p>
    <w:p w14:paraId="7E909BCB" w14:textId="77777777" w:rsidR="00F0594C" w:rsidRPr="0063476F" w:rsidRDefault="00F0594C" w:rsidP="00354E3E">
      <w:pPr>
        <w:spacing w:before="0" w:after="120"/>
        <w:rPr>
          <w:lang w:val="en-GB"/>
        </w:rPr>
      </w:pPr>
      <w:r w:rsidRPr="0063476F">
        <w:rPr>
          <w:lang w:val="en-GB"/>
        </w:rPr>
        <w:t>As discussed in</w:t>
      </w:r>
      <w:r w:rsidR="00354E3E" w:rsidRPr="0063476F">
        <w:rPr>
          <w:lang w:val="en-GB"/>
        </w:rPr>
        <w:t xml:space="preserve"> clause 13-8</w:t>
      </w:r>
      <w:r w:rsidRPr="0063476F">
        <w:rPr>
          <w:lang w:val="en-GB"/>
        </w:rPr>
        <w:t xml:space="preserve">, the host is responsible for ensuring each </w:t>
      </w:r>
      <w:r w:rsidR="00286FA2" w:rsidRPr="0063476F">
        <w:rPr>
          <w:lang w:val="en-GB"/>
        </w:rPr>
        <w:t>spatial</w:t>
      </w:r>
      <w:r w:rsidRPr="0063476F">
        <w:rPr>
          <w:lang w:val="en-GB"/>
        </w:rPr>
        <w:t xml:space="preserve"> ID uniquely identifies a single </w:t>
      </w:r>
      <w:r w:rsidR="00C21517" w:rsidRPr="0063476F">
        <w:rPr>
          <w:lang w:val="en-GB"/>
        </w:rPr>
        <w:t>spatial</w:t>
      </w:r>
      <w:r w:rsidRPr="0063476F">
        <w:rPr>
          <w:lang w:val="en-GB"/>
        </w:rPr>
        <w:t xml:space="preserve"> instance among all product types and datasets to be used during the current scripting session.</w:t>
      </w:r>
    </w:p>
    <w:p w14:paraId="311CE1AF" w14:textId="77777777" w:rsidR="00862C52" w:rsidRPr="0063476F" w:rsidRDefault="00862C52" w:rsidP="003319AB">
      <w:pPr>
        <w:pStyle w:val="Heading4"/>
      </w:pPr>
      <w:r w:rsidRPr="0063476F">
        <w:lastRenderedPageBreak/>
        <w:t xml:space="preserve">Spatial </w:t>
      </w:r>
      <w:proofErr w:type="spellStart"/>
      <w:r w:rsidRPr="0063476F">
        <w:t>HostGetSpatial</w:t>
      </w:r>
      <w:proofErr w:type="spellEnd"/>
      <w:r w:rsidRPr="0063476F">
        <w:t xml:space="preserve">(string </w:t>
      </w:r>
      <w:proofErr w:type="spellStart"/>
      <w:r w:rsidRPr="0063476F">
        <w:rPr>
          <w:i/>
        </w:rPr>
        <w:t>spatialID</w:t>
      </w:r>
      <w:proofErr w:type="spellEnd"/>
      <w:r w:rsidRPr="0063476F">
        <w:t>)</w:t>
      </w:r>
    </w:p>
    <w:p w14:paraId="3C0ABD28" w14:textId="77777777" w:rsidR="009B5C11" w:rsidRPr="0063476F" w:rsidRDefault="009B5C11" w:rsidP="00CC051F">
      <w:pPr>
        <w:spacing w:before="0" w:after="120"/>
        <w:rPr>
          <w:b/>
          <w:lang w:val="en-GB"/>
        </w:rPr>
      </w:pPr>
      <w:r w:rsidRPr="0063476F">
        <w:rPr>
          <w:b/>
          <w:u w:val="single"/>
          <w:lang w:val="en-GB"/>
        </w:rPr>
        <w:t>Return Value</w:t>
      </w:r>
      <w:r w:rsidR="00862C52" w:rsidRPr="0063476F">
        <w:rPr>
          <w:b/>
          <w:u w:val="single"/>
          <w:lang w:val="en-GB"/>
        </w:rPr>
        <w:t>:</w:t>
      </w:r>
    </w:p>
    <w:p w14:paraId="0307856C" w14:textId="77777777" w:rsidR="000973B6" w:rsidRPr="0063476F" w:rsidRDefault="000973B6" w:rsidP="00CC051F">
      <w:pPr>
        <w:spacing w:before="0" w:after="120"/>
        <w:rPr>
          <w:i/>
          <w:lang w:val="en-GB"/>
        </w:rPr>
      </w:pPr>
      <w:r w:rsidRPr="0063476F">
        <w:rPr>
          <w:i/>
          <w:lang w:val="en-GB"/>
        </w:rPr>
        <w:t>Spatial</w:t>
      </w:r>
    </w:p>
    <w:p w14:paraId="52962433" w14:textId="77777777" w:rsidR="000973B6" w:rsidRPr="0063476F" w:rsidRDefault="000973B6" w:rsidP="00CC051F">
      <w:pPr>
        <w:spacing w:before="0" w:after="120"/>
        <w:ind w:left="720"/>
        <w:rPr>
          <w:b/>
          <w:lang w:val="en-GB"/>
        </w:rPr>
      </w:pPr>
      <w:r w:rsidRPr="0063476F">
        <w:rPr>
          <w:lang w:val="en-GB"/>
        </w:rPr>
        <w:t xml:space="preserve">A </w:t>
      </w:r>
      <w:r w:rsidR="0066781A" w:rsidRPr="0063476F">
        <w:rPr>
          <w:lang w:val="en-GB"/>
        </w:rPr>
        <w:t>spatial object created via a standard catalogue function as listed in the remarks</w:t>
      </w:r>
      <w:r w:rsidRPr="0063476F">
        <w:rPr>
          <w:i/>
          <w:lang w:val="en-GB"/>
        </w:rPr>
        <w:t>.</w:t>
      </w:r>
    </w:p>
    <w:p w14:paraId="64F7998F" w14:textId="77777777" w:rsidR="009B5C11" w:rsidRPr="0063476F" w:rsidRDefault="009B5C11" w:rsidP="00CC051F">
      <w:pPr>
        <w:spacing w:before="0" w:after="120"/>
        <w:rPr>
          <w:b/>
          <w:u w:val="single"/>
          <w:lang w:val="en-GB"/>
        </w:rPr>
      </w:pPr>
      <w:r w:rsidRPr="0063476F">
        <w:rPr>
          <w:b/>
          <w:u w:val="single"/>
          <w:lang w:val="en-GB"/>
        </w:rPr>
        <w:t>Parameters</w:t>
      </w:r>
      <w:r w:rsidR="00862C52" w:rsidRPr="0063476F">
        <w:rPr>
          <w:b/>
          <w:u w:val="single"/>
          <w:lang w:val="en-GB"/>
        </w:rPr>
        <w:t>:</w:t>
      </w:r>
    </w:p>
    <w:p w14:paraId="09CAFC69" w14:textId="77777777" w:rsidR="009B5C11" w:rsidRPr="0063476F" w:rsidRDefault="009B5C11" w:rsidP="00CC051F">
      <w:pPr>
        <w:spacing w:before="0" w:after="120"/>
        <w:rPr>
          <w:lang w:val="en-GB"/>
        </w:rPr>
      </w:pPr>
      <w:proofErr w:type="spellStart"/>
      <w:r w:rsidRPr="0063476F">
        <w:rPr>
          <w:i/>
          <w:lang w:val="en-GB"/>
        </w:rPr>
        <w:t>spatialID</w:t>
      </w:r>
      <w:proofErr w:type="spellEnd"/>
      <w:r w:rsidRPr="0063476F">
        <w:rPr>
          <w:lang w:val="en-GB"/>
        </w:rPr>
        <w:t>: string</w:t>
      </w:r>
    </w:p>
    <w:p w14:paraId="4B420C7B" w14:textId="77777777" w:rsidR="009B5C11" w:rsidRPr="0063476F" w:rsidRDefault="009B5C11" w:rsidP="00CC051F">
      <w:pPr>
        <w:spacing w:before="0" w:after="120"/>
        <w:ind w:left="720"/>
        <w:rPr>
          <w:lang w:val="en-GB"/>
        </w:rPr>
      </w:pPr>
      <w:r w:rsidRPr="0063476F">
        <w:rPr>
          <w:lang w:val="en-GB"/>
        </w:rPr>
        <w:t>Used by the host to uniquely identify a spatial.</w:t>
      </w:r>
    </w:p>
    <w:p w14:paraId="3FE59756" w14:textId="77777777" w:rsidR="009B5C11" w:rsidRPr="0063476F" w:rsidRDefault="009B5C11" w:rsidP="00CC051F">
      <w:pPr>
        <w:spacing w:before="0" w:after="120"/>
        <w:rPr>
          <w:b/>
          <w:u w:val="single"/>
          <w:lang w:val="en-GB"/>
        </w:rPr>
      </w:pPr>
      <w:r w:rsidRPr="0063476F">
        <w:rPr>
          <w:b/>
          <w:u w:val="single"/>
          <w:lang w:val="en-GB"/>
        </w:rPr>
        <w:t>Remarks</w:t>
      </w:r>
      <w:r w:rsidR="00862C52" w:rsidRPr="0063476F">
        <w:rPr>
          <w:b/>
          <w:u w:val="single"/>
          <w:lang w:val="en-GB"/>
        </w:rPr>
        <w:t>:</w:t>
      </w:r>
    </w:p>
    <w:p w14:paraId="65EB911C" w14:textId="77777777" w:rsidR="00114CA7" w:rsidRPr="0063476F" w:rsidRDefault="0066781A" w:rsidP="00CC051F">
      <w:pPr>
        <w:spacing w:before="0" w:after="120"/>
        <w:rPr>
          <w:lang w:val="en-GB"/>
        </w:rPr>
      </w:pPr>
      <w:r w:rsidRPr="0063476F">
        <w:rPr>
          <w:lang w:val="en-GB"/>
        </w:rPr>
        <w:t xml:space="preserve">Queries </w:t>
      </w:r>
      <w:r w:rsidR="009B5C11" w:rsidRPr="0063476F">
        <w:rPr>
          <w:lang w:val="en-GB"/>
        </w:rPr>
        <w:t xml:space="preserve">the host </w:t>
      </w:r>
      <w:r w:rsidRPr="0063476F">
        <w:rPr>
          <w:lang w:val="en-GB"/>
        </w:rPr>
        <w:t>for</w:t>
      </w:r>
      <w:r w:rsidR="009B5C11" w:rsidRPr="0063476F">
        <w:rPr>
          <w:lang w:val="en-GB"/>
        </w:rPr>
        <w:t xml:space="preserve"> </w:t>
      </w:r>
      <w:r w:rsidRPr="0063476F">
        <w:rPr>
          <w:lang w:val="en-GB"/>
        </w:rPr>
        <w:t>a</w:t>
      </w:r>
      <w:r w:rsidR="009B5C11" w:rsidRPr="0063476F">
        <w:rPr>
          <w:lang w:val="en-GB"/>
        </w:rPr>
        <w:t xml:space="preserve"> </w:t>
      </w:r>
      <w:r w:rsidRPr="0063476F">
        <w:rPr>
          <w:lang w:val="en-GB"/>
        </w:rPr>
        <w:t xml:space="preserve">given </w:t>
      </w:r>
      <w:r w:rsidR="009B5C11" w:rsidRPr="0063476F">
        <w:rPr>
          <w:lang w:val="en-GB"/>
        </w:rPr>
        <w:t>spatial.</w:t>
      </w:r>
    </w:p>
    <w:p w14:paraId="192ADB55" w14:textId="77777777" w:rsidR="009B5C11" w:rsidRPr="0063476F" w:rsidRDefault="009B5C11" w:rsidP="00CC051F">
      <w:pPr>
        <w:spacing w:before="0" w:after="120"/>
        <w:rPr>
          <w:lang w:val="en-GB"/>
        </w:rPr>
      </w:pPr>
      <w:r w:rsidRPr="0063476F">
        <w:rPr>
          <w:lang w:val="en-GB"/>
        </w:rPr>
        <w:t xml:space="preserve">The host </w:t>
      </w:r>
      <w:r w:rsidR="0054272D" w:rsidRPr="0063476F">
        <w:rPr>
          <w:lang w:val="en-GB"/>
        </w:rPr>
        <w:t xml:space="preserve">returns </w:t>
      </w:r>
      <w:r w:rsidR="00C32B2C" w:rsidRPr="0063476F">
        <w:rPr>
          <w:lang w:val="en-GB"/>
        </w:rPr>
        <w:t>a</w:t>
      </w:r>
      <w:r w:rsidR="0054272D" w:rsidRPr="0063476F">
        <w:rPr>
          <w:lang w:val="en-GB"/>
        </w:rPr>
        <w:t xml:space="preserve"> spatial </w:t>
      </w:r>
      <w:r w:rsidR="00C90AE2" w:rsidRPr="0063476F">
        <w:rPr>
          <w:lang w:val="en-GB"/>
        </w:rPr>
        <w:t xml:space="preserve">object </w:t>
      </w:r>
      <w:r w:rsidR="0054272D" w:rsidRPr="0063476F">
        <w:rPr>
          <w:lang w:val="en-GB"/>
        </w:rPr>
        <w:t>created by</w:t>
      </w:r>
      <w:r w:rsidR="00114CA7" w:rsidRPr="0063476F">
        <w:rPr>
          <w:lang w:val="en-GB"/>
        </w:rPr>
        <w:t xml:space="preserve"> one of the standard catalogue functions</w:t>
      </w:r>
      <w:r w:rsidR="00401880" w:rsidRPr="0063476F">
        <w:rPr>
          <w:lang w:val="en-GB"/>
        </w:rPr>
        <w:t xml:space="preserve"> defined in</w:t>
      </w:r>
      <w:r w:rsidR="0010551A" w:rsidRPr="0063476F">
        <w:rPr>
          <w:lang w:val="en-GB"/>
        </w:rPr>
        <w:t xml:space="preserve"> clause 13-8.1.1</w:t>
      </w:r>
      <w:r w:rsidRPr="0063476F">
        <w:rPr>
          <w:lang w:val="en-GB"/>
        </w:rPr>
        <w:t>.</w:t>
      </w:r>
    </w:p>
    <w:p w14:paraId="052D7928" w14:textId="77777777" w:rsidR="00862C52" w:rsidRPr="0063476F" w:rsidRDefault="00862C52" w:rsidP="003319AB">
      <w:pPr>
        <w:pStyle w:val="Heading4"/>
      </w:pPr>
      <w:r w:rsidRPr="00D72315">
        <w:t>variant</w:t>
      </w:r>
      <w:r w:rsidRPr="009D06B6">
        <w:t xml:space="preserve"> </w:t>
      </w:r>
      <w:proofErr w:type="spellStart"/>
      <w:r w:rsidRPr="0063476F">
        <w:t>HostSpatialGetAssociatedInformationIDs</w:t>
      </w:r>
      <w:proofErr w:type="spellEnd"/>
      <w:r w:rsidRPr="0063476F">
        <w:t xml:space="preserve">(string </w:t>
      </w:r>
      <w:proofErr w:type="spellStart"/>
      <w:r w:rsidRPr="0063476F">
        <w:rPr>
          <w:i/>
        </w:rPr>
        <w:t>spatialID</w:t>
      </w:r>
      <w:proofErr w:type="spellEnd"/>
      <w:r w:rsidRPr="0063476F">
        <w:t xml:space="preserve">, string </w:t>
      </w:r>
      <w:proofErr w:type="spellStart"/>
      <w:r w:rsidRPr="0063476F">
        <w:rPr>
          <w:i/>
        </w:rPr>
        <w:t>associationCode</w:t>
      </w:r>
      <w:proofErr w:type="spellEnd"/>
      <w:r w:rsidRPr="0063476F">
        <w:t xml:space="preserve">, variant </w:t>
      </w:r>
      <w:proofErr w:type="spellStart"/>
      <w:r w:rsidRPr="0063476F">
        <w:rPr>
          <w:i/>
        </w:rPr>
        <w:t>roleCode</w:t>
      </w:r>
      <w:proofErr w:type="spellEnd"/>
      <w:r w:rsidRPr="0063476F">
        <w:t>)</w:t>
      </w:r>
    </w:p>
    <w:p w14:paraId="3C8DAD87" w14:textId="77777777" w:rsidR="009B5C11" w:rsidRPr="0063476F" w:rsidRDefault="009B5C11" w:rsidP="0010551A">
      <w:pPr>
        <w:spacing w:before="0" w:after="120"/>
        <w:rPr>
          <w:b/>
          <w:lang w:val="en-GB"/>
        </w:rPr>
      </w:pPr>
      <w:r w:rsidRPr="0063476F">
        <w:rPr>
          <w:b/>
          <w:u w:val="single"/>
          <w:lang w:val="en-GB"/>
        </w:rPr>
        <w:t>Return Value</w:t>
      </w:r>
      <w:r w:rsidR="00862C52" w:rsidRPr="0063476F">
        <w:rPr>
          <w:b/>
          <w:u w:val="single"/>
          <w:lang w:val="en-GB"/>
        </w:rPr>
        <w:t>:</w:t>
      </w:r>
    </w:p>
    <w:p w14:paraId="2246DE26" w14:textId="77777777" w:rsidR="00B307B2" w:rsidRPr="0063476F" w:rsidRDefault="00B307B2" w:rsidP="0010551A">
      <w:pPr>
        <w:spacing w:before="0" w:after="120"/>
        <w:rPr>
          <w:i/>
          <w:lang w:val="en-GB"/>
        </w:rPr>
      </w:pPr>
      <w:r w:rsidRPr="0063476F">
        <w:rPr>
          <w:i/>
          <w:lang w:val="en-GB"/>
        </w:rPr>
        <w:t>nil</w:t>
      </w:r>
    </w:p>
    <w:p w14:paraId="13C523EF" w14:textId="77777777" w:rsidR="00B307B2" w:rsidRPr="0063476F" w:rsidRDefault="00B279C4" w:rsidP="0010551A">
      <w:pPr>
        <w:spacing w:before="0" w:after="120"/>
        <w:ind w:left="720"/>
        <w:rPr>
          <w:lang w:val="en-GB"/>
        </w:rPr>
      </w:pPr>
      <w:r w:rsidRPr="0063476F">
        <w:rPr>
          <w:lang w:val="en-GB"/>
        </w:rPr>
        <w:t>The information association is not valid for this spatial.</w:t>
      </w:r>
    </w:p>
    <w:p w14:paraId="0D005049" w14:textId="77777777" w:rsidR="000973B6" w:rsidRPr="0063476F" w:rsidRDefault="00862C52" w:rsidP="0010551A">
      <w:pPr>
        <w:spacing w:before="0" w:after="120"/>
        <w:rPr>
          <w:i/>
          <w:lang w:val="en-GB"/>
        </w:rPr>
      </w:pPr>
      <w:r w:rsidRPr="0063476F">
        <w:rPr>
          <w:i/>
          <w:lang w:val="en-GB"/>
        </w:rPr>
        <w:t>S</w:t>
      </w:r>
      <w:r w:rsidR="00B279C4" w:rsidRPr="0063476F">
        <w:rPr>
          <w:i/>
          <w:lang w:val="en-GB"/>
        </w:rPr>
        <w:t>tring</w:t>
      </w:r>
      <w:r w:rsidR="00AC311B" w:rsidRPr="0063476F">
        <w:rPr>
          <w:i/>
          <w:lang w:val="en-GB"/>
        </w:rPr>
        <w:t>[</w:t>
      </w:r>
      <w:r w:rsidR="000973B6" w:rsidRPr="0063476F">
        <w:rPr>
          <w:i/>
          <w:lang w:val="en-GB"/>
        </w:rPr>
        <w:t>]</w:t>
      </w:r>
    </w:p>
    <w:p w14:paraId="6014A66E" w14:textId="77777777" w:rsidR="000973B6" w:rsidRPr="0063476F" w:rsidRDefault="00B279C4" w:rsidP="0010551A">
      <w:pPr>
        <w:spacing w:before="0" w:after="120"/>
        <w:ind w:left="720"/>
        <w:rPr>
          <w:b/>
          <w:lang w:val="en-GB"/>
        </w:rPr>
      </w:pPr>
      <w:r w:rsidRPr="0063476F">
        <w:rPr>
          <w:lang w:val="en-GB"/>
        </w:rPr>
        <w:t>A Lua array containing the associated information IDs</w:t>
      </w:r>
      <w:r w:rsidRPr="0063476F">
        <w:rPr>
          <w:i/>
          <w:lang w:val="en-GB"/>
        </w:rPr>
        <w:t>.</w:t>
      </w:r>
    </w:p>
    <w:p w14:paraId="1341C6B8" w14:textId="77777777" w:rsidR="009B5C11" w:rsidRPr="0063476F" w:rsidRDefault="009B5C11" w:rsidP="0010551A">
      <w:pPr>
        <w:spacing w:before="0" w:after="120"/>
        <w:rPr>
          <w:b/>
          <w:u w:val="single"/>
          <w:lang w:val="en-GB"/>
        </w:rPr>
      </w:pPr>
      <w:r w:rsidRPr="0063476F">
        <w:rPr>
          <w:b/>
          <w:u w:val="single"/>
          <w:lang w:val="en-GB"/>
        </w:rPr>
        <w:t>Parameters</w:t>
      </w:r>
      <w:r w:rsidR="00862C52" w:rsidRPr="0063476F">
        <w:rPr>
          <w:b/>
          <w:u w:val="single"/>
          <w:lang w:val="en-GB"/>
        </w:rPr>
        <w:t>:</w:t>
      </w:r>
    </w:p>
    <w:p w14:paraId="5D7144E1" w14:textId="77777777" w:rsidR="009B5C11" w:rsidRPr="0063476F" w:rsidRDefault="009B5C11" w:rsidP="0010551A">
      <w:pPr>
        <w:spacing w:before="0" w:after="120"/>
        <w:rPr>
          <w:lang w:val="en-GB"/>
        </w:rPr>
      </w:pPr>
      <w:proofErr w:type="spellStart"/>
      <w:r w:rsidRPr="0063476F">
        <w:rPr>
          <w:i/>
          <w:lang w:val="en-GB"/>
        </w:rPr>
        <w:t>spatialID</w:t>
      </w:r>
      <w:proofErr w:type="spellEnd"/>
      <w:r w:rsidRPr="0063476F">
        <w:rPr>
          <w:lang w:val="en-GB"/>
        </w:rPr>
        <w:t>: string</w:t>
      </w:r>
    </w:p>
    <w:p w14:paraId="5D6C42E1" w14:textId="77777777" w:rsidR="009B5C11" w:rsidRPr="0063476F" w:rsidRDefault="009B5C11" w:rsidP="0010551A">
      <w:pPr>
        <w:spacing w:before="0" w:after="120"/>
        <w:ind w:left="720"/>
        <w:rPr>
          <w:lang w:val="en-GB"/>
        </w:rPr>
      </w:pPr>
      <w:r w:rsidRPr="0063476F">
        <w:rPr>
          <w:lang w:val="en-GB"/>
        </w:rPr>
        <w:t>Used by the host to uniquely identify a spatial.</w:t>
      </w:r>
    </w:p>
    <w:p w14:paraId="1D4E9518" w14:textId="77777777" w:rsidR="009B5C11" w:rsidRPr="0063476F" w:rsidRDefault="009B5C11" w:rsidP="0010551A">
      <w:pPr>
        <w:spacing w:before="0" w:after="120"/>
        <w:rPr>
          <w:lang w:val="en-GB"/>
        </w:rPr>
      </w:pPr>
      <w:proofErr w:type="spellStart"/>
      <w:r w:rsidRPr="0063476F">
        <w:rPr>
          <w:i/>
          <w:lang w:val="en-GB"/>
        </w:rPr>
        <w:t>associationCode</w:t>
      </w:r>
      <w:proofErr w:type="spellEnd"/>
      <w:r w:rsidRPr="0063476F">
        <w:rPr>
          <w:lang w:val="en-GB"/>
        </w:rPr>
        <w:t>: string</w:t>
      </w:r>
    </w:p>
    <w:p w14:paraId="6ABA8E03" w14:textId="77777777" w:rsidR="009B5C11" w:rsidRPr="0063476F" w:rsidRDefault="009B5C11" w:rsidP="0010551A">
      <w:pPr>
        <w:spacing w:before="0" w:after="120"/>
        <w:ind w:left="720"/>
        <w:rPr>
          <w:lang w:val="en-GB"/>
        </w:rPr>
      </w:pPr>
      <w:r w:rsidRPr="0063476F">
        <w:rPr>
          <w:lang w:val="en-GB"/>
        </w:rPr>
        <w:t>Code for requested association as defined by the feature catalogue.</w:t>
      </w:r>
    </w:p>
    <w:p w14:paraId="11E6F032" w14:textId="77777777" w:rsidR="009B5C11" w:rsidRPr="0063476F" w:rsidRDefault="009B5C11" w:rsidP="0010551A">
      <w:pPr>
        <w:spacing w:before="0" w:after="120"/>
        <w:rPr>
          <w:lang w:val="en-GB"/>
        </w:rPr>
      </w:pPr>
      <w:proofErr w:type="spellStart"/>
      <w:r w:rsidRPr="0063476F">
        <w:rPr>
          <w:i/>
          <w:lang w:val="en-GB"/>
        </w:rPr>
        <w:t>roleCode</w:t>
      </w:r>
      <w:proofErr w:type="spellEnd"/>
      <w:r w:rsidRPr="0063476F">
        <w:rPr>
          <w:lang w:val="en-GB"/>
        </w:rPr>
        <w:t>: string</w:t>
      </w:r>
      <w:r w:rsidR="005502AC" w:rsidRPr="0063476F">
        <w:rPr>
          <w:lang w:val="en-GB"/>
        </w:rPr>
        <w:t xml:space="preserve"> or nil</w:t>
      </w:r>
    </w:p>
    <w:p w14:paraId="63995F3E" w14:textId="77777777" w:rsidR="009B5C11" w:rsidRPr="0063476F" w:rsidRDefault="009B5C11" w:rsidP="0010551A">
      <w:pPr>
        <w:spacing w:before="0" w:after="120"/>
        <w:ind w:left="720"/>
        <w:rPr>
          <w:lang w:val="en-GB"/>
        </w:rPr>
      </w:pPr>
      <w:r w:rsidRPr="0063476F">
        <w:rPr>
          <w:lang w:val="en-GB"/>
        </w:rPr>
        <w:t xml:space="preserve">Code for requested role as defined by the feature catalogue. Can be </w:t>
      </w:r>
      <w:r w:rsidR="003C12C8" w:rsidRPr="0063476F">
        <w:rPr>
          <w:lang w:val="en-GB"/>
        </w:rPr>
        <w:t xml:space="preserve">nil if </w:t>
      </w:r>
      <w:proofErr w:type="spellStart"/>
      <w:r w:rsidR="003C12C8" w:rsidRPr="0063476F">
        <w:rPr>
          <w:i/>
          <w:lang w:val="en-GB"/>
        </w:rPr>
        <w:t>associationCode</w:t>
      </w:r>
      <w:proofErr w:type="spellEnd"/>
      <w:r w:rsidR="003C12C8" w:rsidRPr="0063476F">
        <w:rPr>
          <w:lang w:val="en-GB"/>
        </w:rPr>
        <w:t xml:space="preserve"> by itself is enough to specify the association or if all roles defined by </w:t>
      </w:r>
      <w:proofErr w:type="spellStart"/>
      <w:r w:rsidR="003C12C8" w:rsidRPr="0063476F">
        <w:rPr>
          <w:i/>
          <w:lang w:val="en-GB"/>
        </w:rPr>
        <w:t>associationCode</w:t>
      </w:r>
      <w:proofErr w:type="spellEnd"/>
      <w:r w:rsidR="003C12C8" w:rsidRPr="0063476F">
        <w:rPr>
          <w:i/>
          <w:lang w:val="en-GB"/>
        </w:rPr>
        <w:t xml:space="preserve"> </w:t>
      </w:r>
      <w:r w:rsidR="003C12C8" w:rsidRPr="0063476F">
        <w:rPr>
          <w:lang w:val="en-GB"/>
        </w:rPr>
        <w:t>are desired.</w:t>
      </w:r>
    </w:p>
    <w:p w14:paraId="0DE7A664" w14:textId="77777777" w:rsidR="009B5C11" w:rsidRPr="0063476F" w:rsidRDefault="009B5C11" w:rsidP="0010551A">
      <w:pPr>
        <w:spacing w:before="0" w:after="120"/>
        <w:rPr>
          <w:b/>
          <w:u w:val="single"/>
          <w:lang w:val="en-GB"/>
        </w:rPr>
      </w:pPr>
      <w:r w:rsidRPr="0063476F">
        <w:rPr>
          <w:b/>
          <w:u w:val="single"/>
          <w:lang w:val="en-GB"/>
        </w:rPr>
        <w:t>Remarks</w:t>
      </w:r>
      <w:r w:rsidR="003E3C65" w:rsidRPr="0063476F">
        <w:rPr>
          <w:b/>
          <w:u w:val="single"/>
          <w:lang w:val="en-GB"/>
        </w:rPr>
        <w:t>:</w:t>
      </w:r>
    </w:p>
    <w:p w14:paraId="0AE70E24" w14:textId="77777777" w:rsidR="009B5C11" w:rsidRPr="0063476F" w:rsidRDefault="003C12C8" w:rsidP="0010551A">
      <w:pPr>
        <w:spacing w:before="0" w:after="120"/>
        <w:rPr>
          <w:lang w:val="en-GB"/>
        </w:rPr>
      </w:pPr>
      <w:r w:rsidRPr="0063476F">
        <w:rPr>
          <w:lang w:val="en-GB"/>
        </w:rPr>
        <w:t xml:space="preserve">When called, the host returns an array containing the information </w:t>
      </w:r>
      <w:r w:rsidR="00E96360" w:rsidRPr="0063476F">
        <w:rPr>
          <w:lang w:val="en-GB"/>
        </w:rPr>
        <w:t>IDs</w:t>
      </w:r>
      <w:r w:rsidRPr="0063476F">
        <w:rPr>
          <w:lang w:val="en-GB"/>
        </w:rPr>
        <w:t xml:space="preserve"> for the given spatial instance that match </w:t>
      </w:r>
      <w:proofErr w:type="spellStart"/>
      <w:r w:rsidRPr="0063476F">
        <w:rPr>
          <w:i/>
          <w:lang w:val="en-GB"/>
        </w:rPr>
        <w:t>associationCode</w:t>
      </w:r>
      <w:proofErr w:type="spellEnd"/>
      <w:r w:rsidRPr="0063476F">
        <w:rPr>
          <w:lang w:val="en-GB"/>
        </w:rPr>
        <w:t xml:space="preserve"> and </w:t>
      </w:r>
      <w:proofErr w:type="spellStart"/>
      <w:r w:rsidRPr="0063476F">
        <w:rPr>
          <w:i/>
          <w:lang w:val="en-GB"/>
        </w:rPr>
        <w:t>roleCode</w:t>
      </w:r>
      <w:proofErr w:type="spellEnd"/>
      <w:r w:rsidRPr="0063476F">
        <w:rPr>
          <w:lang w:val="en-GB"/>
        </w:rPr>
        <w:t xml:space="preserve">. </w:t>
      </w:r>
      <w:r w:rsidR="00E96360" w:rsidRPr="0063476F">
        <w:rPr>
          <w:lang w:val="en-GB"/>
        </w:rPr>
        <w:t xml:space="preserve">If the information association is not valid for this feature according to the feature catalogue, the host returns nil.  </w:t>
      </w:r>
      <w:r w:rsidR="00B279C4" w:rsidRPr="0063476F">
        <w:rPr>
          <w:lang w:val="en-GB"/>
        </w:rPr>
        <w:t>If no matches are found the host returns an empty array.</w:t>
      </w:r>
    </w:p>
    <w:p w14:paraId="5D163D50" w14:textId="77777777" w:rsidR="009B5C11" w:rsidRPr="0063476F" w:rsidRDefault="001D3FA8" w:rsidP="0010551A">
      <w:pPr>
        <w:spacing w:before="0" w:after="120"/>
        <w:rPr>
          <w:lang w:val="en-GB"/>
        </w:rPr>
      </w:pPr>
      <w:r w:rsidRPr="0063476F">
        <w:rPr>
          <w:lang w:val="en-GB"/>
        </w:rPr>
        <w:t xml:space="preserve">The </w:t>
      </w:r>
      <w:proofErr w:type="spellStart"/>
      <w:r w:rsidRPr="0063476F">
        <w:rPr>
          <w:i/>
          <w:lang w:val="en-GB"/>
        </w:rPr>
        <w:t>roleCode</w:t>
      </w:r>
      <w:proofErr w:type="spellEnd"/>
      <w:r w:rsidRPr="0063476F">
        <w:rPr>
          <w:lang w:val="en-GB"/>
        </w:rPr>
        <w:t xml:space="preserve"> may be nil, in which case only the </w:t>
      </w:r>
      <w:proofErr w:type="spellStart"/>
      <w:r w:rsidRPr="0063476F">
        <w:rPr>
          <w:i/>
          <w:lang w:val="en-GB"/>
        </w:rPr>
        <w:t>associationCode</w:t>
      </w:r>
      <w:proofErr w:type="spellEnd"/>
      <w:r w:rsidRPr="0063476F">
        <w:rPr>
          <w:lang w:val="en-GB"/>
        </w:rPr>
        <w:t xml:space="preserve"> is used for lookup.</w:t>
      </w:r>
    </w:p>
    <w:p w14:paraId="2ABF6CD4" w14:textId="77777777" w:rsidR="003E3C65" w:rsidRPr="0063476F" w:rsidRDefault="003E3C65" w:rsidP="003319AB">
      <w:pPr>
        <w:pStyle w:val="Heading4"/>
      </w:pPr>
      <w:r w:rsidRPr="0063476F">
        <w:t xml:space="preserve">string[] </w:t>
      </w:r>
      <w:proofErr w:type="spellStart"/>
      <w:r w:rsidRPr="0063476F">
        <w:t>HostSpatialGetAssociatedFeatureIDs</w:t>
      </w:r>
      <w:proofErr w:type="spellEnd"/>
      <w:r w:rsidRPr="0063476F">
        <w:t xml:space="preserve">(string </w:t>
      </w:r>
      <w:proofErr w:type="spellStart"/>
      <w:r w:rsidRPr="0063476F">
        <w:rPr>
          <w:i/>
        </w:rPr>
        <w:t>spatialID</w:t>
      </w:r>
      <w:proofErr w:type="spellEnd"/>
      <w:r w:rsidRPr="0063476F">
        <w:t>)</w:t>
      </w:r>
    </w:p>
    <w:p w14:paraId="0CBECC52" w14:textId="77777777" w:rsidR="009B5C11" w:rsidRPr="0063476F" w:rsidRDefault="009B5C11" w:rsidP="009627E9">
      <w:pPr>
        <w:spacing w:before="0" w:after="120"/>
        <w:rPr>
          <w:b/>
          <w:lang w:val="en-GB"/>
        </w:rPr>
      </w:pPr>
      <w:r w:rsidRPr="0063476F">
        <w:rPr>
          <w:b/>
          <w:u w:val="single"/>
          <w:lang w:val="en-GB"/>
        </w:rPr>
        <w:t>Return Value</w:t>
      </w:r>
      <w:r w:rsidR="003E3C65" w:rsidRPr="0063476F">
        <w:rPr>
          <w:b/>
          <w:u w:val="single"/>
          <w:lang w:val="en-GB"/>
        </w:rPr>
        <w:t>:</w:t>
      </w:r>
    </w:p>
    <w:p w14:paraId="0EB12E53" w14:textId="77777777" w:rsidR="00D71465" w:rsidRPr="0063476F" w:rsidRDefault="00E96360" w:rsidP="009627E9">
      <w:pPr>
        <w:spacing w:before="0" w:after="120"/>
        <w:rPr>
          <w:i/>
          <w:lang w:val="en-GB"/>
        </w:rPr>
      </w:pPr>
      <w:r w:rsidRPr="0063476F">
        <w:rPr>
          <w:i/>
          <w:lang w:val="en-GB"/>
        </w:rPr>
        <w:t>string</w:t>
      </w:r>
      <w:r w:rsidR="005C0EF5" w:rsidRPr="0063476F">
        <w:rPr>
          <w:i/>
          <w:lang w:val="en-GB"/>
        </w:rPr>
        <w:t>[</w:t>
      </w:r>
      <w:r w:rsidR="00D71465" w:rsidRPr="0063476F">
        <w:rPr>
          <w:i/>
          <w:lang w:val="en-GB"/>
        </w:rPr>
        <w:t>]</w:t>
      </w:r>
    </w:p>
    <w:p w14:paraId="3E4AD309" w14:textId="77777777" w:rsidR="00D71465" w:rsidRPr="0063476F" w:rsidRDefault="00D71465" w:rsidP="009627E9">
      <w:pPr>
        <w:spacing w:before="0" w:after="120"/>
        <w:ind w:left="720"/>
        <w:rPr>
          <w:b/>
          <w:lang w:val="en-GB"/>
        </w:rPr>
      </w:pPr>
      <w:r w:rsidRPr="0063476F">
        <w:rPr>
          <w:lang w:val="en-GB"/>
        </w:rPr>
        <w:t xml:space="preserve">A Lua array containing the requested associated feature </w:t>
      </w:r>
      <w:r w:rsidR="00E96360" w:rsidRPr="0063476F">
        <w:rPr>
          <w:lang w:val="en-GB"/>
        </w:rPr>
        <w:t>ID</w:t>
      </w:r>
      <w:r w:rsidRPr="0063476F">
        <w:rPr>
          <w:lang w:val="en-GB"/>
        </w:rPr>
        <w:t xml:space="preserve">s for the spatial identified by </w:t>
      </w:r>
      <w:proofErr w:type="spellStart"/>
      <w:r w:rsidRPr="0063476F">
        <w:rPr>
          <w:i/>
          <w:lang w:val="en-GB"/>
        </w:rPr>
        <w:t>spatialID</w:t>
      </w:r>
      <w:proofErr w:type="spellEnd"/>
      <w:r w:rsidRPr="0063476F">
        <w:rPr>
          <w:i/>
          <w:lang w:val="en-GB"/>
        </w:rPr>
        <w:t>.</w:t>
      </w:r>
    </w:p>
    <w:p w14:paraId="578ED28A" w14:textId="77777777" w:rsidR="00B279C3" w:rsidRPr="0063476F" w:rsidRDefault="003E3C65" w:rsidP="009627E9">
      <w:pPr>
        <w:spacing w:before="0" w:after="120"/>
        <w:rPr>
          <w:i/>
          <w:lang w:val="en-GB"/>
        </w:rPr>
      </w:pPr>
      <w:r w:rsidRPr="0063476F">
        <w:rPr>
          <w:i/>
          <w:lang w:val="en-GB"/>
        </w:rPr>
        <w:t>N</w:t>
      </w:r>
      <w:r w:rsidR="00B279C3" w:rsidRPr="0063476F">
        <w:rPr>
          <w:i/>
          <w:lang w:val="en-GB"/>
        </w:rPr>
        <w:t>il</w:t>
      </w:r>
    </w:p>
    <w:p w14:paraId="1D2FE2E8" w14:textId="77777777" w:rsidR="00B279C3" w:rsidRPr="0063476F" w:rsidRDefault="00B279C3" w:rsidP="009627E9">
      <w:pPr>
        <w:spacing w:before="0" w:after="120"/>
        <w:ind w:left="720"/>
        <w:rPr>
          <w:b/>
          <w:lang w:val="en-GB"/>
        </w:rPr>
      </w:pPr>
      <w:r w:rsidRPr="0063476F">
        <w:rPr>
          <w:lang w:val="en-GB"/>
        </w:rPr>
        <w:t xml:space="preserve">No features are associated to the spatial identified by </w:t>
      </w:r>
      <w:proofErr w:type="spellStart"/>
      <w:r w:rsidRPr="0063476F">
        <w:rPr>
          <w:i/>
          <w:lang w:val="en-GB"/>
        </w:rPr>
        <w:t>spatialID</w:t>
      </w:r>
      <w:proofErr w:type="spellEnd"/>
      <w:r w:rsidRPr="0063476F">
        <w:rPr>
          <w:i/>
          <w:lang w:val="en-GB"/>
        </w:rPr>
        <w:t>.</w:t>
      </w:r>
    </w:p>
    <w:p w14:paraId="5120B1E7" w14:textId="77777777" w:rsidR="009B5C11" w:rsidRPr="0063476F" w:rsidRDefault="009B5C11" w:rsidP="009627E9">
      <w:pPr>
        <w:spacing w:before="0" w:after="120"/>
        <w:rPr>
          <w:b/>
          <w:u w:val="single"/>
          <w:lang w:val="en-GB"/>
        </w:rPr>
      </w:pPr>
      <w:r w:rsidRPr="0063476F">
        <w:rPr>
          <w:b/>
          <w:u w:val="single"/>
          <w:lang w:val="en-GB"/>
        </w:rPr>
        <w:t>Parameters</w:t>
      </w:r>
      <w:r w:rsidR="003E3C65" w:rsidRPr="0063476F">
        <w:rPr>
          <w:b/>
          <w:u w:val="single"/>
          <w:lang w:val="en-GB"/>
        </w:rPr>
        <w:t>:</w:t>
      </w:r>
    </w:p>
    <w:p w14:paraId="6E55B9AA" w14:textId="77777777" w:rsidR="009B5C11" w:rsidRPr="0063476F" w:rsidRDefault="009B5C11" w:rsidP="009627E9">
      <w:pPr>
        <w:spacing w:before="0" w:after="120"/>
        <w:rPr>
          <w:lang w:val="en-GB"/>
        </w:rPr>
      </w:pPr>
      <w:proofErr w:type="spellStart"/>
      <w:r w:rsidRPr="0063476F">
        <w:rPr>
          <w:i/>
          <w:lang w:val="en-GB"/>
        </w:rPr>
        <w:t>spatialID</w:t>
      </w:r>
      <w:proofErr w:type="spellEnd"/>
      <w:r w:rsidRPr="0063476F">
        <w:rPr>
          <w:lang w:val="en-GB"/>
        </w:rPr>
        <w:t>: string</w:t>
      </w:r>
    </w:p>
    <w:p w14:paraId="69C0AB49" w14:textId="77777777" w:rsidR="009B5C11" w:rsidRPr="0063476F" w:rsidRDefault="009B5C11" w:rsidP="009627E9">
      <w:pPr>
        <w:spacing w:before="0" w:after="120"/>
        <w:ind w:left="720"/>
        <w:rPr>
          <w:lang w:val="en-GB"/>
        </w:rPr>
      </w:pPr>
      <w:r w:rsidRPr="0063476F">
        <w:rPr>
          <w:lang w:val="en-GB"/>
        </w:rPr>
        <w:lastRenderedPageBreak/>
        <w:t>Used by the host to uniquely identify a spatial.</w:t>
      </w:r>
    </w:p>
    <w:p w14:paraId="1F780B87" w14:textId="77777777" w:rsidR="009B5C11" w:rsidRPr="0063476F" w:rsidRDefault="009B5C11" w:rsidP="009627E9">
      <w:pPr>
        <w:spacing w:before="0" w:after="120"/>
        <w:rPr>
          <w:b/>
          <w:u w:val="single"/>
          <w:lang w:val="en-GB"/>
        </w:rPr>
      </w:pPr>
      <w:r w:rsidRPr="0063476F">
        <w:rPr>
          <w:b/>
          <w:u w:val="single"/>
          <w:lang w:val="en-GB"/>
        </w:rPr>
        <w:t>Remarks</w:t>
      </w:r>
      <w:r w:rsidR="003E3C65" w:rsidRPr="0063476F">
        <w:rPr>
          <w:b/>
          <w:u w:val="single"/>
          <w:lang w:val="en-GB"/>
        </w:rPr>
        <w:t>:</w:t>
      </w:r>
    </w:p>
    <w:p w14:paraId="5B5F051F" w14:textId="6B4AD728" w:rsidR="009B5C11" w:rsidRPr="0063476F" w:rsidRDefault="009B5C11" w:rsidP="009627E9">
      <w:pPr>
        <w:spacing w:before="0" w:after="120"/>
        <w:rPr>
          <w:lang w:val="en-GB"/>
        </w:rPr>
      </w:pPr>
      <w:r w:rsidRPr="0063476F">
        <w:rPr>
          <w:lang w:val="en-GB"/>
        </w:rPr>
        <w:t>When called, the host returns an array of all feature instances that reference the given spatial. A feature instance is considered to be associated to a spatial either directly through the spatial associations on the feature, or indirectly in the case of curves referenced by composite curves</w:t>
      </w:r>
      <w:r w:rsidR="009D06B6">
        <w:rPr>
          <w:lang w:val="en-GB"/>
        </w:rPr>
        <w:t xml:space="preserve"> or surface rings</w:t>
      </w:r>
      <w:r w:rsidRPr="0063476F">
        <w:rPr>
          <w:lang w:val="en-GB"/>
        </w:rPr>
        <w:t>.</w:t>
      </w:r>
    </w:p>
    <w:p w14:paraId="289786DC" w14:textId="77777777" w:rsidR="00684255" w:rsidRPr="0063476F" w:rsidRDefault="00684255" w:rsidP="003319AB">
      <w:pPr>
        <w:pStyle w:val="Heading4"/>
      </w:pPr>
      <w:r w:rsidRPr="00D72315">
        <w:t>string[]</w:t>
      </w:r>
      <w:r w:rsidRPr="0063476F">
        <w:t xml:space="preserve"> </w:t>
      </w:r>
      <w:proofErr w:type="spellStart"/>
      <w:r w:rsidRPr="0063476F">
        <w:t>HostInformationTypeGetSimpleAttribute</w:t>
      </w:r>
      <w:proofErr w:type="spellEnd"/>
      <w:r w:rsidRPr="0063476F">
        <w:t xml:space="preserve">(string </w:t>
      </w:r>
      <w:proofErr w:type="spellStart"/>
      <w:r w:rsidRPr="0063476F">
        <w:rPr>
          <w:i/>
        </w:rPr>
        <w:t>informationTypeID</w:t>
      </w:r>
      <w:proofErr w:type="spellEnd"/>
      <w:r w:rsidRPr="0063476F">
        <w:t xml:space="preserve">, path </w:t>
      </w:r>
      <w:proofErr w:type="spellStart"/>
      <w:r w:rsidRPr="0063476F">
        <w:rPr>
          <w:i/>
        </w:rPr>
        <w:t>path</w:t>
      </w:r>
      <w:proofErr w:type="spellEnd"/>
      <w:r w:rsidRPr="0063476F">
        <w:t xml:space="preserve">, string </w:t>
      </w:r>
      <w:proofErr w:type="spellStart"/>
      <w:r w:rsidRPr="0063476F">
        <w:rPr>
          <w:i/>
        </w:rPr>
        <w:t>attributeCode</w:t>
      </w:r>
      <w:proofErr w:type="spellEnd"/>
      <w:r w:rsidRPr="0063476F">
        <w:t>)</w:t>
      </w:r>
    </w:p>
    <w:p w14:paraId="581D7711" w14:textId="77777777" w:rsidR="00F05803" w:rsidRPr="0063476F" w:rsidRDefault="00F05803" w:rsidP="009627E9">
      <w:pPr>
        <w:spacing w:before="0" w:after="120"/>
        <w:rPr>
          <w:b/>
          <w:lang w:val="en-GB"/>
        </w:rPr>
      </w:pPr>
      <w:r w:rsidRPr="0063476F">
        <w:rPr>
          <w:b/>
          <w:u w:val="single"/>
          <w:lang w:val="en-GB"/>
        </w:rPr>
        <w:t>Return Value</w:t>
      </w:r>
      <w:r w:rsidR="00684255" w:rsidRPr="0063476F">
        <w:rPr>
          <w:b/>
          <w:u w:val="single"/>
          <w:lang w:val="en-GB"/>
        </w:rPr>
        <w:t>:</w:t>
      </w:r>
    </w:p>
    <w:p w14:paraId="7D6DBC83" w14:textId="77777777" w:rsidR="00F05803" w:rsidRPr="0063476F" w:rsidRDefault="00F05803" w:rsidP="009627E9">
      <w:pPr>
        <w:spacing w:before="0" w:after="120"/>
        <w:rPr>
          <w:i/>
          <w:lang w:val="en-GB"/>
        </w:rPr>
      </w:pPr>
      <w:r w:rsidRPr="0063476F">
        <w:rPr>
          <w:i/>
          <w:lang w:val="en-GB"/>
        </w:rPr>
        <w:t>string</w:t>
      </w:r>
      <w:r w:rsidR="003B0936" w:rsidRPr="0063476F">
        <w:rPr>
          <w:i/>
          <w:lang w:val="en-GB"/>
        </w:rPr>
        <w:t>[</w:t>
      </w:r>
      <w:r w:rsidRPr="0063476F">
        <w:rPr>
          <w:i/>
          <w:lang w:val="en-GB"/>
        </w:rPr>
        <w:t>]</w:t>
      </w:r>
      <w:r w:rsidR="00A56757" w:rsidRPr="0063476F">
        <w:rPr>
          <w:i/>
          <w:lang w:val="en-GB"/>
        </w:rPr>
        <w:t xml:space="preserve"> </w:t>
      </w:r>
      <w:r w:rsidR="00A56757" w:rsidRPr="0063476F">
        <w:rPr>
          <w:lang w:val="en-GB"/>
        </w:rPr>
        <w:t>or</w:t>
      </w:r>
      <w:r w:rsidR="00A56757" w:rsidRPr="0063476F">
        <w:rPr>
          <w:i/>
          <w:lang w:val="en-GB"/>
        </w:rPr>
        <w:t xml:space="preserve"> nil</w:t>
      </w:r>
    </w:p>
    <w:p w14:paraId="75E5D8A9" w14:textId="77777777" w:rsidR="00F05803" w:rsidRPr="0063476F" w:rsidRDefault="00F05803" w:rsidP="009627E9">
      <w:pPr>
        <w:spacing w:before="0" w:after="120"/>
        <w:ind w:left="720"/>
        <w:rPr>
          <w:lang w:val="en-GB"/>
        </w:rPr>
      </w:pPr>
      <w:r w:rsidRPr="0063476F">
        <w:rPr>
          <w:lang w:val="en-GB"/>
        </w:rPr>
        <w:t>T</w:t>
      </w:r>
      <w:r w:rsidR="00FD3F72" w:rsidRPr="0063476F">
        <w:rPr>
          <w:lang w:val="en-GB"/>
        </w:rPr>
        <w:t>he textual representation of each</w:t>
      </w:r>
      <w:r w:rsidRPr="0063476F">
        <w:rPr>
          <w:lang w:val="en-GB"/>
        </w:rPr>
        <w:t xml:space="preserve"> attribute value, as described in </w:t>
      </w:r>
      <w:r w:rsidR="00684255" w:rsidRPr="0063476F">
        <w:rPr>
          <w:lang w:val="en-GB"/>
        </w:rPr>
        <w:t xml:space="preserve">clause </w:t>
      </w:r>
      <w:r w:rsidRPr="0063476F">
        <w:rPr>
          <w:lang w:val="en-GB"/>
        </w:rPr>
        <w:fldChar w:fldCharType="begin"/>
      </w:r>
      <w:r w:rsidRPr="0063476F">
        <w:rPr>
          <w:lang w:val="en-GB"/>
        </w:rPr>
        <w:instrText xml:space="preserve"> REF _Ref490560976 \r \h </w:instrText>
      </w:r>
      <w:r w:rsidR="00BA6185" w:rsidRPr="0063476F">
        <w:rPr>
          <w:lang w:val="en-GB"/>
        </w:rPr>
        <w:instrText xml:space="preserve"> \* MERGEFORMAT </w:instrText>
      </w:r>
      <w:r w:rsidRPr="0063476F">
        <w:rPr>
          <w:lang w:val="en-GB"/>
        </w:rPr>
      </w:r>
      <w:r w:rsidRPr="0063476F">
        <w:rPr>
          <w:lang w:val="en-GB"/>
        </w:rPr>
        <w:fldChar w:fldCharType="separate"/>
      </w:r>
      <w:r w:rsidR="00FF5912" w:rsidRPr="0063476F">
        <w:rPr>
          <w:lang w:val="en-GB"/>
        </w:rPr>
        <w:t>13-8.1</w:t>
      </w:r>
      <w:r w:rsidRPr="0063476F">
        <w:rPr>
          <w:lang w:val="en-GB"/>
        </w:rPr>
        <w:fldChar w:fldCharType="end"/>
      </w:r>
      <w:r w:rsidRPr="0063476F">
        <w:rPr>
          <w:lang w:val="en-GB"/>
        </w:rPr>
        <w:t>. An array is returned even if the attribute has a single value.</w:t>
      </w:r>
      <w:r w:rsidR="00A56757" w:rsidRPr="0063476F">
        <w:rPr>
          <w:lang w:val="en-GB"/>
        </w:rPr>
        <w:t xml:space="preserve"> The host should return nil if the requested attribute is not present.</w:t>
      </w:r>
    </w:p>
    <w:p w14:paraId="0DB5BAF7" w14:textId="77777777" w:rsidR="00F05803" w:rsidRPr="0063476F" w:rsidRDefault="00F05803" w:rsidP="009627E9">
      <w:pPr>
        <w:spacing w:before="0" w:after="120"/>
        <w:rPr>
          <w:b/>
          <w:u w:val="single"/>
          <w:lang w:val="en-GB"/>
        </w:rPr>
      </w:pPr>
      <w:r w:rsidRPr="0063476F">
        <w:rPr>
          <w:b/>
          <w:u w:val="single"/>
          <w:lang w:val="en-GB"/>
        </w:rPr>
        <w:t>Parameters</w:t>
      </w:r>
      <w:r w:rsidR="00684255" w:rsidRPr="0063476F">
        <w:rPr>
          <w:b/>
          <w:u w:val="single"/>
          <w:lang w:val="en-GB"/>
        </w:rPr>
        <w:t>:</w:t>
      </w:r>
    </w:p>
    <w:p w14:paraId="0FD25B0B" w14:textId="77777777" w:rsidR="00F05803" w:rsidRPr="0063476F" w:rsidRDefault="005334A8" w:rsidP="009627E9">
      <w:pPr>
        <w:spacing w:before="0" w:after="120"/>
        <w:rPr>
          <w:lang w:val="en-GB"/>
        </w:rPr>
      </w:pPr>
      <w:proofErr w:type="spellStart"/>
      <w:r w:rsidRPr="0063476F">
        <w:rPr>
          <w:i/>
          <w:lang w:val="en-GB"/>
        </w:rPr>
        <w:t>informationTypeID</w:t>
      </w:r>
      <w:proofErr w:type="spellEnd"/>
      <w:r w:rsidR="00F05803" w:rsidRPr="0063476F">
        <w:rPr>
          <w:lang w:val="en-GB"/>
        </w:rPr>
        <w:t>: string</w:t>
      </w:r>
    </w:p>
    <w:p w14:paraId="13FB6926" w14:textId="77777777" w:rsidR="00F05803" w:rsidRPr="0063476F" w:rsidRDefault="00F05803" w:rsidP="009627E9">
      <w:pPr>
        <w:spacing w:before="0" w:after="120"/>
        <w:ind w:left="720"/>
        <w:rPr>
          <w:lang w:val="en-GB"/>
        </w:rPr>
      </w:pPr>
      <w:r w:rsidRPr="0063476F">
        <w:rPr>
          <w:lang w:val="en-GB"/>
        </w:rPr>
        <w:t>Used by the host to uniquely identify an information instance.</w:t>
      </w:r>
    </w:p>
    <w:p w14:paraId="2EFD9A77" w14:textId="77777777" w:rsidR="00F05803" w:rsidRPr="0063476F" w:rsidRDefault="00F05803" w:rsidP="009627E9">
      <w:pPr>
        <w:spacing w:before="0" w:after="120"/>
        <w:rPr>
          <w:i/>
          <w:lang w:val="en-GB"/>
        </w:rPr>
      </w:pPr>
      <w:r w:rsidRPr="0063476F">
        <w:rPr>
          <w:i/>
          <w:lang w:val="en-GB"/>
        </w:rPr>
        <w:t>path</w:t>
      </w:r>
      <w:r w:rsidRPr="0063476F">
        <w:rPr>
          <w:lang w:val="en-GB"/>
        </w:rPr>
        <w:t>: path</w:t>
      </w:r>
    </w:p>
    <w:p w14:paraId="521BA1E5" w14:textId="77777777" w:rsidR="00F05803" w:rsidRPr="0063476F" w:rsidRDefault="00F05803" w:rsidP="009627E9">
      <w:pPr>
        <w:spacing w:before="0" w:after="120"/>
        <w:ind w:left="720"/>
        <w:rPr>
          <w:b/>
          <w:lang w:val="en-GB"/>
        </w:rPr>
      </w:pPr>
      <w:r w:rsidRPr="0063476F">
        <w:rPr>
          <w:lang w:val="en-GB"/>
        </w:rPr>
        <w:t>A</w:t>
      </w:r>
      <w:r w:rsidR="00F279E4" w:rsidRPr="0063476F">
        <w:rPr>
          <w:lang w:val="en-GB"/>
        </w:rPr>
        <w:t>n attribute</w:t>
      </w:r>
      <w:r w:rsidRPr="0063476F">
        <w:rPr>
          <w:lang w:val="en-GB"/>
        </w:rPr>
        <w:t xml:space="preserve"> path as defined in </w:t>
      </w:r>
      <w:r w:rsidR="00684255" w:rsidRPr="0063476F">
        <w:rPr>
          <w:lang w:val="en-GB"/>
        </w:rPr>
        <w:t xml:space="preserve">clause </w:t>
      </w:r>
      <w:r w:rsidR="00405B4D" w:rsidRPr="0063476F">
        <w:rPr>
          <w:lang w:val="en-GB"/>
        </w:rPr>
        <w:fldChar w:fldCharType="begin"/>
      </w:r>
      <w:r w:rsidR="00405B4D" w:rsidRPr="0063476F">
        <w:rPr>
          <w:lang w:val="en-GB"/>
        </w:rPr>
        <w:instrText xml:space="preserve"> REF _Ref503517936 \r \h </w:instrText>
      </w:r>
      <w:r w:rsidR="00BA6185" w:rsidRPr="0063476F">
        <w:rPr>
          <w:lang w:val="en-GB"/>
        </w:rPr>
        <w:instrText xml:space="preserve"> \* MERGEFORMAT </w:instrText>
      </w:r>
      <w:r w:rsidR="00405B4D" w:rsidRPr="0063476F">
        <w:rPr>
          <w:lang w:val="en-GB"/>
        </w:rPr>
      </w:r>
      <w:r w:rsidR="00405B4D" w:rsidRPr="0063476F">
        <w:rPr>
          <w:lang w:val="en-GB"/>
        </w:rPr>
        <w:fldChar w:fldCharType="separate"/>
      </w:r>
      <w:r w:rsidR="00FF5912" w:rsidRPr="0063476F">
        <w:rPr>
          <w:lang w:val="en-GB"/>
        </w:rPr>
        <w:t>13-6.2</w:t>
      </w:r>
      <w:r w:rsidR="00405B4D" w:rsidRPr="0063476F">
        <w:rPr>
          <w:lang w:val="en-GB"/>
        </w:rPr>
        <w:fldChar w:fldCharType="end"/>
      </w:r>
      <w:r w:rsidRPr="0063476F">
        <w:rPr>
          <w:lang w:val="en-GB"/>
        </w:rPr>
        <w:t>.</w:t>
      </w:r>
    </w:p>
    <w:p w14:paraId="091E9FCB" w14:textId="77777777" w:rsidR="00F05803" w:rsidRPr="0063476F" w:rsidRDefault="00F05803" w:rsidP="009627E9">
      <w:pPr>
        <w:spacing w:before="0" w:after="120"/>
        <w:rPr>
          <w:lang w:val="en-GB"/>
        </w:rPr>
      </w:pPr>
      <w:proofErr w:type="spellStart"/>
      <w:r w:rsidRPr="0063476F">
        <w:rPr>
          <w:i/>
          <w:lang w:val="en-GB"/>
        </w:rPr>
        <w:t>attributeCode</w:t>
      </w:r>
      <w:proofErr w:type="spellEnd"/>
      <w:r w:rsidRPr="0063476F">
        <w:rPr>
          <w:lang w:val="en-GB"/>
        </w:rPr>
        <w:t>: string</w:t>
      </w:r>
    </w:p>
    <w:p w14:paraId="76E4DACD" w14:textId="77777777" w:rsidR="00F05803" w:rsidRPr="0063476F" w:rsidRDefault="00F05803" w:rsidP="009627E9">
      <w:pPr>
        <w:spacing w:before="0" w:after="120"/>
        <w:ind w:left="720"/>
        <w:rPr>
          <w:lang w:val="en-GB"/>
        </w:rPr>
      </w:pPr>
      <w:r w:rsidRPr="0063476F">
        <w:rPr>
          <w:lang w:val="en-GB"/>
        </w:rPr>
        <w:t xml:space="preserve">One of the attribute codes defined in the </w:t>
      </w:r>
      <w:r w:rsidR="00684255" w:rsidRPr="0063476F">
        <w:rPr>
          <w:lang w:val="en-GB"/>
        </w:rPr>
        <w:t xml:space="preserve">Feature Catalogue </w:t>
      </w:r>
      <w:r w:rsidRPr="0063476F">
        <w:rPr>
          <w:lang w:val="en-GB"/>
        </w:rPr>
        <w:t xml:space="preserve">for the information type identified by </w:t>
      </w:r>
      <w:proofErr w:type="spellStart"/>
      <w:r w:rsidR="005334A8" w:rsidRPr="0063476F">
        <w:rPr>
          <w:i/>
          <w:lang w:val="en-GB"/>
        </w:rPr>
        <w:t>informationTypeID</w:t>
      </w:r>
      <w:proofErr w:type="spellEnd"/>
      <w:r w:rsidRPr="0063476F">
        <w:rPr>
          <w:lang w:val="en-GB"/>
        </w:rPr>
        <w:t>.</w:t>
      </w:r>
    </w:p>
    <w:p w14:paraId="44AAE32F" w14:textId="77777777" w:rsidR="00F05803" w:rsidRPr="0063476F" w:rsidRDefault="00F05803" w:rsidP="009627E9">
      <w:pPr>
        <w:spacing w:before="0" w:after="120"/>
        <w:rPr>
          <w:b/>
          <w:u w:val="single"/>
          <w:lang w:val="en-GB"/>
        </w:rPr>
      </w:pPr>
      <w:r w:rsidRPr="0063476F">
        <w:rPr>
          <w:b/>
          <w:u w:val="single"/>
          <w:lang w:val="en-GB"/>
        </w:rPr>
        <w:t>Remarks</w:t>
      </w:r>
      <w:r w:rsidR="00684255" w:rsidRPr="0063476F">
        <w:rPr>
          <w:b/>
          <w:u w:val="single"/>
          <w:lang w:val="en-GB"/>
        </w:rPr>
        <w:t>:</w:t>
      </w:r>
    </w:p>
    <w:p w14:paraId="6ADA4D86" w14:textId="77777777" w:rsidR="00F05803" w:rsidRPr="0063476F" w:rsidRDefault="00F05803" w:rsidP="009627E9">
      <w:pPr>
        <w:spacing w:before="0" w:after="120"/>
        <w:rPr>
          <w:lang w:val="en-GB"/>
        </w:rPr>
      </w:pPr>
      <w:r w:rsidRPr="0063476F">
        <w:rPr>
          <w:lang w:val="en-GB"/>
        </w:rPr>
        <w:t xml:space="preserve">Instructs the host to perform a simple attribute lookup on the attribute </w:t>
      </w:r>
      <w:proofErr w:type="spellStart"/>
      <w:r w:rsidRPr="0063476F">
        <w:rPr>
          <w:i/>
          <w:lang w:val="en-GB"/>
        </w:rPr>
        <w:t>attributeCode</w:t>
      </w:r>
      <w:proofErr w:type="spellEnd"/>
      <w:r w:rsidRPr="0063476F">
        <w:rPr>
          <w:lang w:val="en-GB"/>
        </w:rPr>
        <w:t xml:space="preserve"> </w:t>
      </w:r>
      <w:r w:rsidR="00CB5281" w:rsidRPr="0063476F">
        <w:rPr>
          <w:lang w:val="en-GB"/>
        </w:rPr>
        <w:t xml:space="preserve">at the indicated </w:t>
      </w:r>
      <w:r w:rsidR="00CB5281" w:rsidRPr="0063476F">
        <w:rPr>
          <w:i/>
          <w:lang w:val="en-GB"/>
        </w:rPr>
        <w:t>path</w:t>
      </w:r>
      <w:r w:rsidR="00CB5281" w:rsidRPr="0063476F">
        <w:rPr>
          <w:lang w:val="en-GB"/>
        </w:rPr>
        <w:t xml:space="preserve"> </w:t>
      </w:r>
      <w:r w:rsidRPr="0063476F">
        <w:rPr>
          <w:lang w:val="en-GB"/>
        </w:rPr>
        <w:t xml:space="preserve">for the information instance identified by </w:t>
      </w:r>
      <w:proofErr w:type="spellStart"/>
      <w:r w:rsidR="005334A8" w:rsidRPr="0063476F">
        <w:rPr>
          <w:i/>
          <w:lang w:val="en-GB"/>
        </w:rPr>
        <w:t>informationTypeID</w:t>
      </w:r>
      <w:proofErr w:type="spellEnd"/>
      <w:r w:rsidRPr="0063476F">
        <w:rPr>
          <w:lang w:val="en-GB"/>
        </w:rPr>
        <w:t>.</w:t>
      </w:r>
      <w:r w:rsidR="001573DB" w:rsidRPr="0063476F">
        <w:rPr>
          <w:lang w:val="en-GB"/>
        </w:rPr>
        <w:t xml:space="preserve"> </w:t>
      </w:r>
      <w:r w:rsidR="00D3536E" w:rsidRPr="0063476F">
        <w:rPr>
          <w:lang w:val="en-GB"/>
        </w:rPr>
        <w:t>Nil</w:t>
      </w:r>
      <w:r w:rsidR="001573DB" w:rsidRPr="0063476F">
        <w:rPr>
          <w:lang w:val="en-GB"/>
        </w:rPr>
        <w:t xml:space="preserve"> is returned if the requested attribute is not present.</w:t>
      </w:r>
    </w:p>
    <w:p w14:paraId="61E90EBE" w14:textId="77777777" w:rsidR="00684255" w:rsidRPr="0063476F" w:rsidRDefault="00684255" w:rsidP="003319AB">
      <w:pPr>
        <w:pStyle w:val="Heading4"/>
      </w:pPr>
      <w:r w:rsidRPr="00D72315">
        <w:t>integer</w:t>
      </w:r>
      <w:r w:rsidRPr="00D15FB8">
        <w:t xml:space="preserve"> </w:t>
      </w:r>
      <w:proofErr w:type="spellStart"/>
      <w:r w:rsidRPr="0063476F">
        <w:t>HostInformationTypeGetComplexAttributeCount</w:t>
      </w:r>
      <w:proofErr w:type="spellEnd"/>
      <w:r w:rsidRPr="0063476F">
        <w:t xml:space="preserve">(string </w:t>
      </w:r>
      <w:proofErr w:type="spellStart"/>
      <w:r w:rsidRPr="0063476F">
        <w:rPr>
          <w:i/>
        </w:rPr>
        <w:t>informationTypeID</w:t>
      </w:r>
      <w:proofErr w:type="spellEnd"/>
      <w:r w:rsidRPr="0063476F">
        <w:t xml:space="preserve">, path </w:t>
      </w:r>
      <w:proofErr w:type="spellStart"/>
      <w:r w:rsidRPr="0063476F">
        <w:rPr>
          <w:i/>
        </w:rPr>
        <w:t>path</w:t>
      </w:r>
      <w:proofErr w:type="spellEnd"/>
      <w:r w:rsidRPr="0063476F">
        <w:t xml:space="preserve">, string </w:t>
      </w:r>
      <w:proofErr w:type="spellStart"/>
      <w:r w:rsidRPr="0063476F">
        <w:rPr>
          <w:i/>
        </w:rPr>
        <w:t>attributeCode</w:t>
      </w:r>
      <w:proofErr w:type="spellEnd"/>
      <w:r w:rsidRPr="0063476F">
        <w:t>)</w:t>
      </w:r>
    </w:p>
    <w:p w14:paraId="44E76FFB" w14:textId="77777777" w:rsidR="00254FB1" w:rsidRPr="0063476F" w:rsidRDefault="00254FB1" w:rsidP="000409CD">
      <w:pPr>
        <w:spacing w:before="0" w:after="120"/>
        <w:rPr>
          <w:b/>
          <w:lang w:val="en-GB"/>
        </w:rPr>
      </w:pPr>
      <w:r w:rsidRPr="0063476F">
        <w:rPr>
          <w:b/>
          <w:u w:val="single"/>
          <w:lang w:val="en-GB"/>
        </w:rPr>
        <w:t>Return Value</w:t>
      </w:r>
      <w:r w:rsidR="00684255" w:rsidRPr="0063476F">
        <w:rPr>
          <w:b/>
          <w:u w:val="single"/>
          <w:lang w:val="en-GB"/>
        </w:rPr>
        <w:t>:</w:t>
      </w:r>
    </w:p>
    <w:p w14:paraId="7DBFCBAB" w14:textId="77777777" w:rsidR="00254FB1" w:rsidRPr="0063476F" w:rsidRDefault="00254FB1" w:rsidP="000409CD">
      <w:pPr>
        <w:spacing w:before="0" w:after="120"/>
        <w:rPr>
          <w:i/>
          <w:lang w:val="en-GB"/>
        </w:rPr>
      </w:pPr>
      <w:r w:rsidRPr="0063476F">
        <w:rPr>
          <w:i/>
          <w:lang w:val="en-GB"/>
        </w:rPr>
        <w:t>integer</w:t>
      </w:r>
    </w:p>
    <w:p w14:paraId="41F55702" w14:textId="77777777" w:rsidR="00254FB1" w:rsidRPr="0063476F" w:rsidRDefault="00254FB1" w:rsidP="000409CD">
      <w:pPr>
        <w:spacing w:before="0" w:after="120"/>
        <w:ind w:left="720"/>
        <w:rPr>
          <w:lang w:val="en-GB"/>
        </w:rPr>
      </w:pPr>
      <w:r w:rsidRPr="0063476F">
        <w:rPr>
          <w:lang w:val="en-GB"/>
        </w:rPr>
        <w:t xml:space="preserve">The number of matching complex attributes that exist at the path for the </w:t>
      </w:r>
      <w:r w:rsidR="00B92F5F" w:rsidRPr="0063476F">
        <w:rPr>
          <w:lang w:val="en-GB"/>
        </w:rPr>
        <w:t>information</w:t>
      </w:r>
      <w:r w:rsidRPr="0063476F">
        <w:rPr>
          <w:lang w:val="en-GB"/>
        </w:rPr>
        <w:t xml:space="preserve"> instance.</w:t>
      </w:r>
    </w:p>
    <w:p w14:paraId="7C17B32D" w14:textId="77777777" w:rsidR="00254FB1" w:rsidRPr="0063476F" w:rsidRDefault="00254FB1" w:rsidP="000409CD">
      <w:pPr>
        <w:spacing w:before="0" w:after="120"/>
        <w:rPr>
          <w:b/>
          <w:u w:val="single"/>
          <w:lang w:val="en-GB"/>
        </w:rPr>
      </w:pPr>
      <w:r w:rsidRPr="0063476F">
        <w:rPr>
          <w:b/>
          <w:u w:val="single"/>
          <w:lang w:val="en-GB"/>
        </w:rPr>
        <w:t>Parameters</w:t>
      </w:r>
      <w:r w:rsidR="00684255" w:rsidRPr="0063476F">
        <w:rPr>
          <w:b/>
          <w:u w:val="single"/>
          <w:lang w:val="en-GB"/>
        </w:rPr>
        <w:t>:</w:t>
      </w:r>
    </w:p>
    <w:p w14:paraId="3441C22E" w14:textId="77777777" w:rsidR="00254FB1" w:rsidRPr="0063476F" w:rsidRDefault="00684255" w:rsidP="000409CD">
      <w:pPr>
        <w:spacing w:before="0" w:after="120"/>
        <w:rPr>
          <w:lang w:val="en-GB"/>
        </w:rPr>
      </w:pPr>
      <w:proofErr w:type="spellStart"/>
      <w:r w:rsidRPr="0063476F">
        <w:rPr>
          <w:i/>
          <w:lang w:val="en-GB"/>
        </w:rPr>
        <w:t>informationTypeID</w:t>
      </w:r>
      <w:proofErr w:type="spellEnd"/>
      <w:r w:rsidR="00254FB1" w:rsidRPr="0063476F">
        <w:rPr>
          <w:lang w:val="en-GB"/>
        </w:rPr>
        <w:t>: string</w:t>
      </w:r>
    </w:p>
    <w:p w14:paraId="59C329DD" w14:textId="77777777" w:rsidR="00254FB1" w:rsidRPr="0063476F" w:rsidRDefault="00254FB1" w:rsidP="000409CD">
      <w:pPr>
        <w:spacing w:before="0" w:after="120"/>
        <w:ind w:left="720"/>
        <w:rPr>
          <w:lang w:val="en-GB"/>
        </w:rPr>
      </w:pPr>
      <w:r w:rsidRPr="0063476F">
        <w:rPr>
          <w:lang w:val="en-GB"/>
        </w:rPr>
        <w:t>Used by the host to uniquely identify a</w:t>
      </w:r>
      <w:r w:rsidR="00B92F5F" w:rsidRPr="0063476F">
        <w:rPr>
          <w:lang w:val="en-GB"/>
        </w:rPr>
        <w:t>n information</w:t>
      </w:r>
      <w:r w:rsidRPr="0063476F">
        <w:rPr>
          <w:lang w:val="en-GB"/>
        </w:rPr>
        <w:t xml:space="preserve"> instance.</w:t>
      </w:r>
    </w:p>
    <w:p w14:paraId="2F29E43E" w14:textId="77777777" w:rsidR="00254FB1" w:rsidRPr="0063476F" w:rsidRDefault="00254FB1" w:rsidP="000409CD">
      <w:pPr>
        <w:spacing w:before="0" w:after="120"/>
        <w:rPr>
          <w:i/>
          <w:lang w:val="en-GB"/>
        </w:rPr>
      </w:pPr>
      <w:r w:rsidRPr="0063476F">
        <w:rPr>
          <w:i/>
          <w:lang w:val="en-GB"/>
        </w:rPr>
        <w:t>path</w:t>
      </w:r>
      <w:r w:rsidRPr="0063476F">
        <w:rPr>
          <w:lang w:val="en-GB"/>
        </w:rPr>
        <w:t>: path</w:t>
      </w:r>
    </w:p>
    <w:p w14:paraId="7525FA02" w14:textId="77777777" w:rsidR="00254FB1" w:rsidRPr="0063476F" w:rsidRDefault="00254FB1" w:rsidP="000409CD">
      <w:pPr>
        <w:spacing w:before="0" w:after="120"/>
        <w:ind w:left="720"/>
        <w:rPr>
          <w:b/>
          <w:lang w:val="en-GB"/>
        </w:rPr>
      </w:pPr>
      <w:r w:rsidRPr="0063476F">
        <w:rPr>
          <w:lang w:val="en-GB"/>
        </w:rPr>
        <w:t xml:space="preserve">An attribute path as described in </w:t>
      </w:r>
      <w:r w:rsidR="00684255" w:rsidRPr="0063476F">
        <w:rPr>
          <w:lang w:val="en-GB"/>
        </w:rPr>
        <w:t xml:space="preserve">clause </w:t>
      </w:r>
      <w:r w:rsidR="002A288E" w:rsidRPr="0063476F">
        <w:rPr>
          <w:lang w:val="en-GB"/>
        </w:rPr>
        <w:fldChar w:fldCharType="begin"/>
      </w:r>
      <w:r w:rsidR="002A288E" w:rsidRPr="0063476F">
        <w:rPr>
          <w:lang w:val="en-GB"/>
        </w:rPr>
        <w:instrText xml:space="preserve"> REF _Ref503518076 \r \h </w:instrText>
      </w:r>
      <w:r w:rsidR="00BA6185" w:rsidRPr="0063476F">
        <w:rPr>
          <w:lang w:val="en-GB"/>
        </w:rPr>
        <w:instrText xml:space="preserve"> \* MERGEFORMAT </w:instrText>
      </w:r>
      <w:r w:rsidR="002A288E" w:rsidRPr="0063476F">
        <w:rPr>
          <w:lang w:val="en-GB"/>
        </w:rPr>
      </w:r>
      <w:r w:rsidR="002A288E" w:rsidRPr="0063476F">
        <w:rPr>
          <w:lang w:val="en-GB"/>
        </w:rPr>
        <w:fldChar w:fldCharType="separate"/>
      </w:r>
      <w:r w:rsidR="00FF5912" w:rsidRPr="0063476F">
        <w:rPr>
          <w:lang w:val="en-GB"/>
        </w:rPr>
        <w:t>13-6.2</w:t>
      </w:r>
      <w:r w:rsidR="002A288E" w:rsidRPr="0063476F">
        <w:rPr>
          <w:lang w:val="en-GB"/>
        </w:rPr>
        <w:fldChar w:fldCharType="end"/>
      </w:r>
      <w:r w:rsidRPr="0063476F">
        <w:rPr>
          <w:lang w:val="en-GB"/>
        </w:rPr>
        <w:t>.</w:t>
      </w:r>
    </w:p>
    <w:p w14:paraId="4CF5169D" w14:textId="77777777" w:rsidR="00254FB1" w:rsidRPr="0063476F" w:rsidRDefault="00254FB1" w:rsidP="000409CD">
      <w:pPr>
        <w:spacing w:before="0" w:after="120"/>
        <w:rPr>
          <w:lang w:val="en-GB"/>
        </w:rPr>
      </w:pPr>
      <w:proofErr w:type="spellStart"/>
      <w:r w:rsidRPr="0063476F">
        <w:rPr>
          <w:i/>
          <w:lang w:val="en-GB"/>
        </w:rPr>
        <w:t>attributeCode</w:t>
      </w:r>
      <w:proofErr w:type="spellEnd"/>
      <w:r w:rsidRPr="0063476F">
        <w:rPr>
          <w:lang w:val="en-GB"/>
        </w:rPr>
        <w:t>: string</w:t>
      </w:r>
    </w:p>
    <w:p w14:paraId="7171507C" w14:textId="77777777" w:rsidR="00254FB1" w:rsidRPr="0063476F" w:rsidRDefault="00254FB1" w:rsidP="000409CD">
      <w:pPr>
        <w:spacing w:before="0" w:after="120"/>
        <w:ind w:left="720"/>
        <w:rPr>
          <w:lang w:val="en-GB"/>
        </w:rPr>
      </w:pPr>
      <w:r w:rsidRPr="0063476F">
        <w:rPr>
          <w:lang w:val="en-GB"/>
        </w:rPr>
        <w:t xml:space="preserve">One of the attribute codes defined in the </w:t>
      </w:r>
      <w:r w:rsidR="00684255" w:rsidRPr="0063476F">
        <w:rPr>
          <w:lang w:val="en-GB"/>
        </w:rPr>
        <w:t xml:space="preserve">Feature Catalogue </w:t>
      </w:r>
      <w:r w:rsidRPr="0063476F">
        <w:rPr>
          <w:lang w:val="en-GB"/>
        </w:rPr>
        <w:t xml:space="preserve">for the </w:t>
      </w:r>
      <w:r w:rsidR="00B92F5F" w:rsidRPr="0063476F">
        <w:rPr>
          <w:lang w:val="en-GB"/>
        </w:rPr>
        <w:t>information</w:t>
      </w:r>
      <w:r w:rsidRPr="0063476F">
        <w:rPr>
          <w:lang w:val="en-GB"/>
        </w:rPr>
        <w:t xml:space="preserve"> type identified by </w:t>
      </w:r>
      <w:proofErr w:type="spellStart"/>
      <w:r w:rsidR="005334A8" w:rsidRPr="0063476F">
        <w:rPr>
          <w:i/>
          <w:lang w:val="en-GB"/>
        </w:rPr>
        <w:t>informationTypeID</w:t>
      </w:r>
      <w:proofErr w:type="spellEnd"/>
      <w:r w:rsidRPr="0063476F">
        <w:rPr>
          <w:lang w:val="en-GB"/>
        </w:rPr>
        <w:t>.</w:t>
      </w:r>
    </w:p>
    <w:p w14:paraId="2329A1E1" w14:textId="77777777" w:rsidR="00254FB1" w:rsidRPr="0063476F" w:rsidRDefault="00254FB1" w:rsidP="000409CD">
      <w:pPr>
        <w:spacing w:before="0" w:after="120"/>
        <w:rPr>
          <w:b/>
          <w:u w:val="single"/>
          <w:lang w:val="en-GB"/>
        </w:rPr>
      </w:pPr>
      <w:r w:rsidRPr="0063476F">
        <w:rPr>
          <w:b/>
          <w:u w:val="single"/>
          <w:lang w:val="en-GB"/>
        </w:rPr>
        <w:t>Remarks</w:t>
      </w:r>
      <w:r w:rsidR="00684255" w:rsidRPr="0063476F">
        <w:rPr>
          <w:b/>
          <w:u w:val="single"/>
          <w:lang w:val="en-GB"/>
        </w:rPr>
        <w:t>:</w:t>
      </w:r>
    </w:p>
    <w:p w14:paraId="0F33FFE5" w14:textId="77777777" w:rsidR="00254FB1" w:rsidRPr="0063476F" w:rsidRDefault="00254FB1" w:rsidP="000409CD">
      <w:pPr>
        <w:spacing w:before="0" w:after="120"/>
        <w:rPr>
          <w:lang w:val="en-GB"/>
        </w:rPr>
      </w:pPr>
      <w:r w:rsidRPr="0063476F">
        <w:rPr>
          <w:lang w:val="en-GB"/>
        </w:rPr>
        <w:t xml:space="preserve">Instructs the host to return the number of attributes matching </w:t>
      </w:r>
      <w:proofErr w:type="spellStart"/>
      <w:r w:rsidRPr="0063476F">
        <w:rPr>
          <w:i/>
          <w:lang w:val="en-GB"/>
        </w:rPr>
        <w:t>attributeCode</w:t>
      </w:r>
      <w:proofErr w:type="spellEnd"/>
      <w:r w:rsidRPr="0063476F">
        <w:rPr>
          <w:lang w:val="en-GB"/>
        </w:rPr>
        <w:t xml:space="preserve"> at the given attribute path for the given </w:t>
      </w:r>
      <w:r w:rsidR="00B92F5F" w:rsidRPr="0063476F">
        <w:rPr>
          <w:lang w:val="en-GB"/>
        </w:rPr>
        <w:t>information</w:t>
      </w:r>
      <w:r w:rsidRPr="0063476F">
        <w:rPr>
          <w:lang w:val="en-GB"/>
        </w:rPr>
        <w:t xml:space="preserve"> instance.  The given path will always be valid for the </w:t>
      </w:r>
      <w:r w:rsidR="00B92F5F" w:rsidRPr="0063476F">
        <w:rPr>
          <w:lang w:val="en-GB"/>
        </w:rPr>
        <w:t>information</w:t>
      </w:r>
      <w:r w:rsidRPr="0063476F">
        <w:rPr>
          <w:lang w:val="en-GB"/>
        </w:rPr>
        <w:t xml:space="preserve"> instance.  The returned integer can be zero.</w:t>
      </w:r>
    </w:p>
    <w:p w14:paraId="0AFA3083" w14:textId="50DF90A7" w:rsidR="009B5C11" w:rsidRPr="0063476F" w:rsidRDefault="009B5C11" w:rsidP="006D1A42">
      <w:pPr>
        <w:pStyle w:val="Heading3"/>
        <w:rPr>
          <w:color w:val="auto"/>
        </w:rPr>
      </w:pPr>
      <w:bookmarkStart w:id="124" w:name="_Toc518914711"/>
      <w:bookmarkStart w:id="125" w:name="_Toc518914903"/>
      <w:bookmarkStart w:id="126" w:name="_Toc518914712"/>
      <w:bookmarkStart w:id="127" w:name="_Toc518914904"/>
      <w:bookmarkStart w:id="128" w:name="_Toc518914713"/>
      <w:bookmarkStart w:id="129" w:name="_Toc518914905"/>
      <w:bookmarkStart w:id="130" w:name="_Toc518914714"/>
      <w:bookmarkStart w:id="131" w:name="_Toc518914906"/>
      <w:bookmarkStart w:id="132" w:name="_Toc96695722"/>
      <w:bookmarkEnd w:id="124"/>
      <w:bookmarkEnd w:id="125"/>
      <w:bookmarkEnd w:id="126"/>
      <w:bookmarkEnd w:id="127"/>
      <w:bookmarkEnd w:id="128"/>
      <w:bookmarkEnd w:id="129"/>
      <w:bookmarkEnd w:id="130"/>
      <w:bookmarkEnd w:id="131"/>
      <w:r w:rsidRPr="0063476F">
        <w:rPr>
          <w:color w:val="auto"/>
        </w:rPr>
        <w:lastRenderedPageBreak/>
        <w:t xml:space="preserve">Type </w:t>
      </w:r>
      <w:r w:rsidR="00BB1286">
        <w:rPr>
          <w:color w:val="auto"/>
        </w:rPr>
        <w:t>i</w:t>
      </w:r>
      <w:r w:rsidR="00BB1286" w:rsidRPr="0063476F">
        <w:rPr>
          <w:color w:val="auto"/>
        </w:rPr>
        <w:t xml:space="preserve">nformation </w:t>
      </w:r>
      <w:r w:rsidR="00BB1286">
        <w:rPr>
          <w:color w:val="auto"/>
        </w:rPr>
        <w:t>a</w:t>
      </w:r>
      <w:r w:rsidR="00BB1286" w:rsidRPr="0063476F">
        <w:rPr>
          <w:color w:val="auto"/>
        </w:rPr>
        <w:t xml:space="preserve">ccess </w:t>
      </w:r>
      <w:r w:rsidR="00BB1286">
        <w:rPr>
          <w:color w:val="auto"/>
        </w:rPr>
        <w:t>f</w:t>
      </w:r>
      <w:r w:rsidR="00BB1286" w:rsidRPr="0063476F">
        <w:rPr>
          <w:color w:val="auto"/>
        </w:rPr>
        <w:t>unctions</w:t>
      </w:r>
      <w:bookmarkEnd w:id="132"/>
    </w:p>
    <w:p w14:paraId="3B23BCC0" w14:textId="77777777" w:rsidR="00495308" w:rsidRPr="0063476F" w:rsidRDefault="009B5C11" w:rsidP="000409CD">
      <w:pPr>
        <w:spacing w:before="0" w:after="120"/>
        <w:rPr>
          <w:lang w:val="en-GB"/>
        </w:rPr>
      </w:pPr>
      <w:r w:rsidRPr="0063476F">
        <w:rPr>
          <w:lang w:val="en-GB"/>
        </w:rPr>
        <w:t xml:space="preserve">These functions allow the scripting environment to query the type information for any entity </w:t>
      </w:r>
      <w:r w:rsidR="005B7709" w:rsidRPr="0063476F">
        <w:rPr>
          <w:lang w:val="en-GB"/>
        </w:rPr>
        <w:t>from</w:t>
      </w:r>
      <w:r w:rsidRPr="0063476F">
        <w:rPr>
          <w:lang w:val="en-GB"/>
        </w:rPr>
        <w:t xml:space="preserve"> any dataset. The type information provided </w:t>
      </w:r>
      <w:r w:rsidR="00533A8D" w:rsidRPr="0063476F">
        <w:rPr>
          <w:lang w:val="en-GB"/>
        </w:rPr>
        <w:t xml:space="preserve">by the host </w:t>
      </w:r>
      <w:r w:rsidRPr="0063476F">
        <w:rPr>
          <w:lang w:val="en-GB"/>
        </w:rPr>
        <w:t xml:space="preserve">must </w:t>
      </w:r>
      <w:r w:rsidR="00595E55" w:rsidRPr="0063476F">
        <w:rPr>
          <w:lang w:val="en-GB"/>
        </w:rPr>
        <w:t>match</w:t>
      </w:r>
      <w:r w:rsidRPr="0063476F">
        <w:rPr>
          <w:lang w:val="en-GB"/>
        </w:rPr>
        <w:t xml:space="preserve"> the </w:t>
      </w:r>
      <w:r w:rsidR="00595E55" w:rsidRPr="0063476F">
        <w:rPr>
          <w:lang w:val="en-GB"/>
        </w:rPr>
        <w:t xml:space="preserve">information from the relevant </w:t>
      </w:r>
      <w:r w:rsidRPr="0063476F">
        <w:rPr>
          <w:lang w:val="en-GB"/>
        </w:rPr>
        <w:t>feature catalogue.</w:t>
      </w:r>
    </w:p>
    <w:p w14:paraId="650CDD33" w14:textId="77777777" w:rsidR="001E5197" w:rsidRPr="0063476F" w:rsidRDefault="001E5197" w:rsidP="003319AB">
      <w:pPr>
        <w:pStyle w:val="Heading4"/>
      </w:pPr>
      <w:r w:rsidRPr="00D72315">
        <w:rPr>
          <w:iCs/>
        </w:rPr>
        <w:t>string[]</w:t>
      </w:r>
      <w:r w:rsidRPr="0063476F">
        <w:t xml:space="preserve"> </w:t>
      </w:r>
      <w:proofErr w:type="spellStart"/>
      <w:r w:rsidRPr="0063476F">
        <w:t>HostGetFeatureTypeCodes</w:t>
      </w:r>
      <w:proofErr w:type="spellEnd"/>
      <w:r w:rsidRPr="0063476F">
        <w:t>()</w:t>
      </w:r>
    </w:p>
    <w:p w14:paraId="398EEA5C" w14:textId="77777777" w:rsidR="000C2E51" w:rsidRPr="0063476F" w:rsidRDefault="000C2E51" w:rsidP="000409CD">
      <w:pPr>
        <w:spacing w:before="0" w:after="120"/>
        <w:rPr>
          <w:b/>
          <w:lang w:val="en-GB"/>
        </w:rPr>
      </w:pPr>
      <w:r w:rsidRPr="0063476F">
        <w:rPr>
          <w:b/>
          <w:u w:val="single"/>
          <w:lang w:val="en-GB"/>
        </w:rPr>
        <w:t>Return Value</w:t>
      </w:r>
      <w:r w:rsidR="001E5197" w:rsidRPr="0063476F">
        <w:rPr>
          <w:b/>
          <w:u w:val="single"/>
          <w:lang w:val="en-GB"/>
        </w:rPr>
        <w:t>:</w:t>
      </w:r>
    </w:p>
    <w:p w14:paraId="3AC1966D" w14:textId="77777777" w:rsidR="000C2E51" w:rsidRPr="0063476F" w:rsidRDefault="00334FC3" w:rsidP="000409CD">
      <w:pPr>
        <w:spacing w:before="0" w:after="120"/>
        <w:rPr>
          <w:i/>
          <w:lang w:val="en-GB"/>
        </w:rPr>
      </w:pPr>
      <w:r w:rsidRPr="0063476F">
        <w:rPr>
          <w:i/>
          <w:lang w:val="en-GB"/>
        </w:rPr>
        <w:t>string[]</w:t>
      </w:r>
    </w:p>
    <w:p w14:paraId="2FB4A69F" w14:textId="77777777" w:rsidR="000C2E51" w:rsidRPr="0063476F" w:rsidRDefault="00334FC3" w:rsidP="000409CD">
      <w:pPr>
        <w:spacing w:before="0" w:after="120"/>
        <w:ind w:left="720"/>
        <w:rPr>
          <w:lang w:val="en-GB"/>
        </w:rPr>
      </w:pPr>
      <w:r w:rsidRPr="0063476F">
        <w:rPr>
          <w:lang w:val="en-GB"/>
        </w:rPr>
        <w:t xml:space="preserve">Array containing all feature type codes </w:t>
      </w:r>
      <w:r w:rsidR="0086446D" w:rsidRPr="0063476F">
        <w:rPr>
          <w:lang w:val="en-GB"/>
        </w:rPr>
        <w:t xml:space="preserve">as </w:t>
      </w:r>
      <w:r w:rsidRPr="0063476F">
        <w:rPr>
          <w:lang w:val="en-GB"/>
        </w:rPr>
        <w:t xml:space="preserve">defined in the </w:t>
      </w:r>
      <w:r w:rsidR="001E5197" w:rsidRPr="0063476F">
        <w:rPr>
          <w:lang w:val="en-GB"/>
        </w:rPr>
        <w:t>Feature Catalogue</w:t>
      </w:r>
      <w:r w:rsidR="000C2E51" w:rsidRPr="0063476F">
        <w:rPr>
          <w:i/>
          <w:lang w:val="en-GB"/>
        </w:rPr>
        <w:t>.</w:t>
      </w:r>
    </w:p>
    <w:p w14:paraId="4068DF21" w14:textId="77777777" w:rsidR="000C2E51" w:rsidRPr="0063476F" w:rsidRDefault="000C2E51" w:rsidP="000409CD">
      <w:pPr>
        <w:spacing w:before="0" w:after="120"/>
        <w:rPr>
          <w:u w:val="single"/>
          <w:lang w:val="en-GB"/>
        </w:rPr>
      </w:pPr>
      <w:r w:rsidRPr="0063476F">
        <w:rPr>
          <w:b/>
          <w:u w:val="single"/>
          <w:lang w:val="en-GB"/>
        </w:rPr>
        <w:t>Remarks</w:t>
      </w:r>
      <w:r w:rsidR="001E5197" w:rsidRPr="0063476F">
        <w:rPr>
          <w:b/>
          <w:u w:val="single"/>
          <w:lang w:val="en-GB"/>
        </w:rPr>
        <w:t>:</w:t>
      </w:r>
      <w:r w:rsidRPr="0063476F">
        <w:rPr>
          <w:u w:val="single"/>
          <w:lang w:val="en-GB"/>
        </w:rPr>
        <w:t xml:space="preserve"> </w:t>
      </w:r>
    </w:p>
    <w:p w14:paraId="73639C55" w14:textId="77777777" w:rsidR="001E5197" w:rsidRPr="0063476F" w:rsidRDefault="001E5197" w:rsidP="00C670A1">
      <w:pPr>
        <w:pStyle w:val="Heading4"/>
      </w:pPr>
      <w:r w:rsidRPr="00D72315">
        <w:t>string[]</w:t>
      </w:r>
      <w:r w:rsidRPr="00D15FB8">
        <w:t xml:space="preserve"> </w:t>
      </w:r>
      <w:proofErr w:type="spellStart"/>
      <w:r w:rsidRPr="0063476F">
        <w:t>HostGetInformationTypeCodes</w:t>
      </w:r>
      <w:proofErr w:type="spellEnd"/>
      <w:r w:rsidRPr="0063476F">
        <w:t>()</w:t>
      </w:r>
    </w:p>
    <w:p w14:paraId="4F71688E" w14:textId="77777777" w:rsidR="00334FC3" w:rsidRPr="0063476F" w:rsidRDefault="00334FC3" w:rsidP="0040788F">
      <w:pPr>
        <w:keepNext/>
        <w:keepLines/>
        <w:spacing w:before="0" w:after="120"/>
        <w:rPr>
          <w:b/>
          <w:lang w:val="en-GB"/>
        </w:rPr>
      </w:pPr>
      <w:r w:rsidRPr="0063476F">
        <w:rPr>
          <w:b/>
          <w:u w:val="single"/>
          <w:lang w:val="en-GB"/>
        </w:rPr>
        <w:t>Return Value</w:t>
      </w:r>
      <w:r w:rsidR="001E5197" w:rsidRPr="0063476F">
        <w:rPr>
          <w:b/>
          <w:u w:val="single"/>
          <w:lang w:val="en-GB"/>
        </w:rPr>
        <w:t>:</w:t>
      </w:r>
    </w:p>
    <w:p w14:paraId="4CC4FD35" w14:textId="77777777" w:rsidR="00334FC3" w:rsidRPr="0063476F" w:rsidRDefault="00334FC3" w:rsidP="000409CD">
      <w:pPr>
        <w:spacing w:before="0" w:after="120"/>
        <w:rPr>
          <w:i/>
          <w:lang w:val="en-GB"/>
        </w:rPr>
      </w:pPr>
      <w:r w:rsidRPr="0063476F">
        <w:rPr>
          <w:i/>
          <w:lang w:val="en-GB"/>
        </w:rPr>
        <w:t>string[]</w:t>
      </w:r>
    </w:p>
    <w:p w14:paraId="3C32AA21" w14:textId="77777777" w:rsidR="00334FC3" w:rsidRPr="0063476F" w:rsidRDefault="00334FC3" w:rsidP="000409CD">
      <w:pPr>
        <w:spacing w:before="0" w:after="120"/>
        <w:ind w:left="720"/>
        <w:rPr>
          <w:lang w:val="en-GB"/>
        </w:rPr>
      </w:pPr>
      <w:r w:rsidRPr="0063476F">
        <w:rPr>
          <w:lang w:val="en-GB"/>
        </w:rPr>
        <w:t xml:space="preserve">Array containing all information type codes </w:t>
      </w:r>
      <w:r w:rsidR="0086446D" w:rsidRPr="0063476F">
        <w:rPr>
          <w:lang w:val="en-GB"/>
        </w:rPr>
        <w:t xml:space="preserve">as </w:t>
      </w:r>
      <w:r w:rsidRPr="0063476F">
        <w:rPr>
          <w:lang w:val="en-GB"/>
        </w:rPr>
        <w:t xml:space="preserve">defined in the </w:t>
      </w:r>
      <w:r w:rsidR="001E5197" w:rsidRPr="0063476F">
        <w:rPr>
          <w:lang w:val="en-GB"/>
        </w:rPr>
        <w:t>Feature C</w:t>
      </w:r>
      <w:r w:rsidRPr="0063476F">
        <w:rPr>
          <w:lang w:val="en-GB"/>
        </w:rPr>
        <w:t>atalogue</w:t>
      </w:r>
      <w:r w:rsidRPr="0063476F">
        <w:rPr>
          <w:i/>
          <w:lang w:val="en-GB"/>
        </w:rPr>
        <w:t>.</w:t>
      </w:r>
    </w:p>
    <w:p w14:paraId="7EB57F96" w14:textId="77777777" w:rsidR="001E5197" w:rsidRPr="0063476F" w:rsidRDefault="00334FC3" w:rsidP="000409CD">
      <w:pPr>
        <w:spacing w:before="0" w:after="120"/>
        <w:rPr>
          <w:u w:val="single"/>
          <w:lang w:val="en-GB"/>
        </w:rPr>
      </w:pPr>
      <w:r w:rsidRPr="0063476F">
        <w:rPr>
          <w:b/>
          <w:u w:val="single"/>
          <w:lang w:val="en-GB"/>
        </w:rPr>
        <w:t>Remarks</w:t>
      </w:r>
      <w:r w:rsidR="001E5197" w:rsidRPr="0063476F">
        <w:rPr>
          <w:u w:val="single"/>
          <w:lang w:val="en-GB"/>
        </w:rPr>
        <w:t>:</w:t>
      </w:r>
    </w:p>
    <w:p w14:paraId="78FFD519" w14:textId="77777777" w:rsidR="001E5197" w:rsidRPr="0063476F" w:rsidRDefault="001E5197" w:rsidP="003319AB">
      <w:pPr>
        <w:pStyle w:val="Heading4"/>
      </w:pPr>
      <w:r w:rsidRPr="00D72315">
        <w:t>string[]</w:t>
      </w:r>
      <w:r w:rsidRPr="0063476F">
        <w:t xml:space="preserve"> </w:t>
      </w:r>
      <w:proofErr w:type="spellStart"/>
      <w:r w:rsidRPr="0063476F">
        <w:t>HostGetSimpleAttributeTypeCodes</w:t>
      </w:r>
      <w:proofErr w:type="spellEnd"/>
      <w:r w:rsidRPr="0063476F">
        <w:t>()</w:t>
      </w:r>
    </w:p>
    <w:p w14:paraId="099F1A38" w14:textId="77777777" w:rsidR="00334FC3" w:rsidRPr="0063476F" w:rsidRDefault="00334FC3" w:rsidP="0014481A">
      <w:pPr>
        <w:keepNext/>
        <w:keepLines/>
        <w:spacing w:before="0" w:after="120"/>
        <w:rPr>
          <w:b/>
          <w:lang w:val="en-GB"/>
        </w:rPr>
      </w:pPr>
      <w:r w:rsidRPr="0063476F">
        <w:rPr>
          <w:b/>
          <w:u w:val="single"/>
          <w:lang w:val="en-GB"/>
        </w:rPr>
        <w:t>Return Value</w:t>
      </w:r>
      <w:r w:rsidR="001E5197" w:rsidRPr="0063476F">
        <w:rPr>
          <w:b/>
          <w:u w:val="single"/>
          <w:lang w:val="en-GB"/>
        </w:rPr>
        <w:t>:</w:t>
      </w:r>
    </w:p>
    <w:p w14:paraId="37BD8CD1" w14:textId="77777777" w:rsidR="00334FC3" w:rsidRPr="0063476F" w:rsidRDefault="00334FC3" w:rsidP="0014481A">
      <w:pPr>
        <w:spacing w:before="0" w:after="120"/>
        <w:rPr>
          <w:i/>
          <w:lang w:val="en-GB"/>
        </w:rPr>
      </w:pPr>
      <w:r w:rsidRPr="0063476F">
        <w:rPr>
          <w:i/>
          <w:lang w:val="en-GB"/>
        </w:rPr>
        <w:t>string[]</w:t>
      </w:r>
    </w:p>
    <w:p w14:paraId="7DD009C9" w14:textId="77777777" w:rsidR="00334FC3" w:rsidRPr="0063476F" w:rsidRDefault="00334FC3" w:rsidP="0014481A">
      <w:pPr>
        <w:spacing w:before="0" w:after="120"/>
        <w:ind w:left="720"/>
        <w:rPr>
          <w:lang w:val="en-GB"/>
        </w:rPr>
      </w:pPr>
      <w:r w:rsidRPr="0063476F">
        <w:rPr>
          <w:lang w:val="en-GB"/>
        </w:rPr>
        <w:t xml:space="preserve">Array containing all simple attribute type codes </w:t>
      </w:r>
      <w:r w:rsidR="00C051C2" w:rsidRPr="0063476F">
        <w:rPr>
          <w:lang w:val="en-GB"/>
        </w:rPr>
        <w:t xml:space="preserve">as </w:t>
      </w:r>
      <w:r w:rsidRPr="0063476F">
        <w:rPr>
          <w:lang w:val="en-GB"/>
        </w:rPr>
        <w:t xml:space="preserve">defined in the </w:t>
      </w:r>
      <w:r w:rsidR="001E5197" w:rsidRPr="0063476F">
        <w:rPr>
          <w:lang w:val="en-GB"/>
        </w:rPr>
        <w:t>Feature C</w:t>
      </w:r>
      <w:r w:rsidRPr="0063476F">
        <w:rPr>
          <w:lang w:val="en-GB"/>
        </w:rPr>
        <w:t>atalogue</w:t>
      </w:r>
      <w:r w:rsidRPr="0063476F">
        <w:rPr>
          <w:i/>
          <w:lang w:val="en-GB"/>
        </w:rPr>
        <w:t>.</w:t>
      </w:r>
    </w:p>
    <w:p w14:paraId="31145862" w14:textId="77777777" w:rsidR="001E5197" w:rsidRPr="0063476F" w:rsidRDefault="00334FC3" w:rsidP="0014481A">
      <w:pPr>
        <w:spacing w:before="0" w:after="120"/>
        <w:rPr>
          <w:u w:val="single"/>
          <w:lang w:val="en-GB"/>
        </w:rPr>
      </w:pPr>
      <w:r w:rsidRPr="0063476F">
        <w:rPr>
          <w:b/>
          <w:u w:val="single"/>
          <w:lang w:val="en-GB"/>
        </w:rPr>
        <w:t>Remarks</w:t>
      </w:r>
      <w:r w:rsidR="001E5197" w:rsidRPr="0063476F">
        <w:rPr>
          <w:u w:val="single"/>
          <w:lang w:val="en-GB"/>
        </w:rPr>
        <w:t>:</w:t>
      </w:r>
    </w:p>
    <w:p w14:paraId="40E9D7C6" w14:textId="77777777" w:rsidR="001E5197" w:rsidRPr="0063476F" w:rsidRDefault="001E5197" w:rsidP="003319AB">
      <w:pPr>
        <w:pStyle w:val="Heading4"/>
      </w:pPr>
      <w:r w:rsidRPr="00D72315">
        <w:t>string[]</w:t>
      </w:r>
      <w:r w:rsidRPr="0063476F">
        <w:t xml:space="preserve"> </w:t>
      </w:r>
      <w:proofErr w:type="spellStart"/>
      <w:r w:rsidRPr="0063476F">
        <w:t>HostGetComplexAttributeTypeCodes</w:t>
      </w:r>
      <w:proofErr w:type="spellEnd"/>
      <w:r w:rsidRPr="0063476F">
        <w:t>()</w:t>
      </w:r>
    </w:p>
    <w:p w14:paraId="6607A291" w14:textId="77777777" w:rsidR="00334FC3" w:rsidRPr="0063476F" w:rsidRDefault="00334FC3" w:rsidP="0014481A">
      <w:pPr>
        <w:spacing w:before="0" w:after="120"/>
        <w:rPr>
          <w:b/>
          <w:lang w:val="en-GB"/>
        </w:rPr>
      </w:pPr>
      <w:r w:rsidRPr="0063476F">
        <w:rPr>
          <w:b/>
          <w:u w:val="single"/>
          <w:lang w:val="en-GB"/>
        </w:rPr>
        <w:t>Return Value</w:t>
      </w:r>
      <w:r w:rsidR="001E5197" w:rsidRPr="0063476F">
        <w:rPr>
          <w:b/>
          <w:u w:val="single"/>
          <w:lang w:val="en-GB"/>
        </w:rPr>
        <w:t>:</w:t>
      </w:r>
    </w:p>
    <w:p w14:paraId="4DF47422" w14:textId="77777777" w:rsidR="00334FC3" w:rsidRPr="0063476F" w:rsidRDefault="00334FC3" w:rsidP="0014481A">
      <w:pPr>
        <w:spacing w:before="0" w:after="120"/>
        <w:rPr>
          <w:i/>
          <w:lang w:val="en-GB"/>
        </w:rPr>
      </w:pPr>
      <w:r w:rsidRPr="0063476F">
        <w:rPr>
          <w:i/>
          <w:lang w:val="en-GB"/>
        </w:rPr>
        <w:t>string[]</w:t>
      </w:r>
    </w:p>
    <w:p w14:paraId="361825ED" w14:textId="77777777" w:rsidR="00334FC3" w:rsidRPr="0063476F" w:rsidRDefault="00334FC3" w:rsidP="0014481A">
      <w:pPr>
        <w:spacing w:before="0" w:after="120"/>
        <w:ind w:left="720"/>
        <w:rPr>
          <w:lang w:val="en-GB"/>
        </w:rPr>
      </w:pPr>
      <w:r w:rsidRPr="0063476F">
        <w:rPr>
          <w:lang w:val="en-GB"/>
        </w:rPr>
        <w:t xml:space="preserve">Array containing all complex attribute type codes </w:t>
      </w:r>
      <w:r w:rsidR="00A32D30" w:rsidRPr="0063476F">
        <w:rPr>
          <w:lang w:val="en-GB"/>
        </w:rPr>
        <w:t xml:space="preserve">as </w:t>
      </w:r>
      <w:r w:rsidRPr="0063476F">
        <w:rPr>
          <w:lang w:val="en-GB"/>
        </w:rPr>
        <w:t xml:space="preserve">defined in the </w:t>
      </w:r>
      <w:r w:rsidR="001E5197" w:rsidRPr="0063476F">
        <w:rPr>
          <w:lang w:val="en-GB"/>
        </w:rPr>
        <w:t>Feature Catalogue</w:t>
      </w:r>
      <w:r w:rsidRPr="0063476F">
        <w:rPr>
          <w:i/>
          <w:lang w:val="en-GB"/>
        </w:rPr>
        <w:t>.</w:t>
      </w:r>
    </w:p>
    <w:p w14:paraId="5773CC50" w14:textId="77777777" w:rsidR="00334FC3" w:rsidRPr="0063476F" w:rsidRDefault="00334FC3" w:rsidP="0014481A">
      <w:pPr>
        <w:spacing w:before="0" w:after="120"/>
        <w:rPr>
          <w:u w:val="single"/>
          <w:lang w:val="en-GB"/>
        </w:rPr>
      </w:pPr>
      <w:r w:rsidRPr="0063476F">
        <w:rPr>
          <w:b/>
          <w:u w:val="single"/>
          <w:lang w:val="en-GB"/>
        </w:rPr>
        <w:t>Remarks</w:t>
      </w:r>
      <w:r w:rsidR="001E5197" w:rsidRPr="0063476F">
        <w:rPr>
          <w:u w:val="single"/>
          <w:lang w:val="en-GB"/>
        </w:rPr>
        <w:t>:</w:t>
      </w:r>
      <w:r w:rsidRPr="0063476F">
        <w:rPr>
          <w:u w:val="single"/>
          <w:lang w:val="en-GB"/>
        </w:rPr>
        <w:t xml:space="preserve"> </w:t>
      </w:r>
    </w:p>
    <w:p w14:paraId="00F8BD24" w14:textId="77777777" w:rsidR="001E5197" w:rsidRPr="0063476F" w:rsidRDefault="001E5197" w:rsidP="003319AB">
      <w:pPr>
        <w:pStyle w:val="Heading4"/>
      </w:pPr>
      <w:r w:rsidRPr="00D72315">
        <w:t>string[]</w:t>
      </w:r>
      <w:r w:rsidRPr="0063476F">
        <w:t xml:space="preserve"> </w:t>
      </w:r>
      <w:proofErr w:type="spellStart"/>
      <w:r w:rsidRPr="0063476F">
        <w:t>HostGetRoleTypeCodes</w:t>
      </w:r>
      <w:proofErr w:type="spellEnd"/>
      <w:r w:rsidRPr="0063476F">
        <w:t>()</w:t>
      </w:r>
    </w:p>
    <w:p w14:paraId="617CCF30" w14:textId="77777777" w:rsidR="00334FC3" w:rsidRPr="0063476F" w:rsidRDefault="00334FC3" w:rsidP="0014481A">
      <w:pPr>
        <w:spacing w:before="0" w:after="120"/>
        <w:rPr>
          <w:b/>
          <w:lang w:val="en-GB"/>
        </w:rPr>
      </w:pPr>
      <w:r w:rsidRPr="0063476F">
        <w:rPr>
          <w:b/>
          <w:u w:val="single"/>
          <w:lang w:val="en-GB"/>
        </w:rPr>
        <w:t>Return Value</w:t>
      </w:r>
      <w:r w:rsidR="001E5197" w:rsidRPr="0063476F">
        <w:rPr>
          <w:b/>
          <w:u w:val="single"/>
          <w:lang w:val="en-GB"/>
        </w:rPr>
        <w:t>:</w:t>
      </w:r>
    </w:p>
    <w:p w14:paraId="0C255EBA" w14:textId="77777777" w:rsidR="00334FC3" w:rsidRPr="0063476F" w:rsidRDefault="00334FC3" w:rsidP="0014481A">
      <w:pPr>
        <w:spacing w:before="0" w:after="120"/>
        <w:rPr>
          <w:i/>
          <w:lang w:val="en-GB"/>
        </w:rPr>
      </w:pPr>
      <w:r w:rsidRPr="0063476F">
        <w:rPr>
          <w:i/>
          <w:lang w:val="en-GB"/>
        </w:rPr>
        <w:t>string[]</w:t>
      </w:r>
    </w:p>
    <w:p w14:paraId="10AFAEEF" w14:textId="77777777" w:rsidR="00334FC3" w:rsidRPr="0063476F" w:rsidRDefault="00334FC3" w:rsidP="0014481A">
      <w:pPr>
        <w:spacing w:before="0" w:after="120"/>
        <w:ind w:left="720"/>
        <w:rPr>
          <w:lang w:val="en-GB"/>
        </w:rPr>
      </w:pPr>
      <w:r w:rsidRPr="0063476F">
        <w:rPr>
          <w:lang w:val="en-GB"/>
        </w:rPr>
        <w:t xml:space="preserve">Array containing all role type codes </w:t>
      </w:r>
      <w:r w:rsidR="008C57E9" w:rsidRPr="0063476F">
        <w:rPr>
          <w:lang w:val="en-GB"/>
        </w:rPr>
        <w:t xml:space="preserve">as </w:t>
      </w:r>
      <w:r w:rsidRPr="0063476F">
        <w:rPr>
          <w:lang w:val="en-GB"/>
        </w:rPr>
        <w:t xml:space="preserve">defined in the </w:t>
      </w:r>
      <w:r w:rsidR="00916657" w:rsidRPr="0063476F">
        <w:rPr>
          <w:lang w:val="en-GB"/>
        </w:rPr>
        <w:t>Feature Catalogue</w:t>
      </w:r>
      <w:r w:rsidRPr="0063476F">
        <w:rPr>
          <w:i/>
          <w:lang w:val="en-GB"/>
        </w:rPr>
        <w:t>.</w:t>
      </w:r>
    </w:p>
    <w:p w14:paraId="3ED6C47E" w14:textId="77777777" w:rsidR="00334FC3" w:rsidRPr="0063476F" w:rsidRDefault="00334FC3" w:rsidP="0014481A">
      <w:pPr>
        <w:spacing w:before="0" w:after="120"/>
        <w:rPr>
          <w:u w:val="single"/>
          <w:lang w:val="en-GB"/>
        </w:rPr>
      </w:pPr>
      <w:r w:rsidRPr="0063476F">
        <w:rPr>
          <w:b/>
          <w:u w:val="single"/>
          <w:lang w:val="en-GB"/>
        </w:rPr>
        <w:t>Remarks</w:t>
      </w:r>
      <w:r w:rsidR="00916657" w:rsidRPr="0063476F">
        <w:rPr>
          <w:u w:val="single"/>
          <w:lang w:val="en-GB"/>
        </w:rPr>
        <w:t>:</w:t>
      </w:r>
      <w:r w:rsidRPr="0063476F">
        <w:rPr>
          <w:u w:val="single"/>
          <w:lang w:val="en-GB"/>
        </w:rPr>
        <w:t xml:space="preserve"> </w:t>
      </w:r>
    </w:p>
    <w:p w14:paraId="49D2ED76" w14:textId="77777777" w:rsidR="00916657" w:rsidRPr="0063476F" w:rsidRDefault="00916657" w:rsidP="003319AB">
      <w:pPr>
        <w:pStyle w:val="Heading4"/>
      </w:pPr>
      <w:r w:rsidRPr="00D72315">
        <w:t>string[]</w:t>
      </w:r>
      <w:r w:rsidRPr="0063476F">
        <w:t xml:space="preserve"> </w:t>
      </w:r>
      <w:proofErr w:type="spellStart"/>
      <w:r w:rsidRPr="0063476F">
        <w:t>HostGetInformationAssociationTypeCodes</w:t>
      </w:r>
      <w:proofErr w:type="spellEnd"/>
      <w:r w:rsidRPr="0063476F">
        <w:t>()</w:t>
      </w:r>
    </w:p>
    <w:p w14:paraId="3BECA2AE" w14:textId="77777777" w:rsidR="00334FC3" w:rsidRPr="0063476F" w:rsidRDefault="00334FC3" w:rsidP="0014481A">
      <w:pPr>
        <w:spacing w:before="0" w:after="120"/>
        <w:rPr>
          <w:b/>
          <w:lang w:val="en-GB"/>
        </w:rPr>
      </w:pPr>
      <w:r w:rsidRPr="0063476F">
        <w:rPr>
          <w:b/>
          <w:u w:val="single"/>
          <w:lang w:val="en-GB"/>
        </w:rPr>
        <w:t>Return Value</w:t>
      </w:r>
      <w:r w:rsidR="00916657" w:rsidRPr="0063476F">
        <w:rPr>
          <w:b/>
          <w:u w:val="single"/>
          <w:lang w:val="en-GB"/>
        </w:rPr>
        <w:t>:</w:t>
      </w:r>
    </w:p>
    <w:p w14:paraId="0029CCC0" w14:textId="77777777" w:rsidR="00334FC3" w:rsidRPr="0063476F" w:rsidRDefault="00334FC3" w:rsidP="0014481A">
      <w:pPr>
        <w:spacing w:before="0" w:after="120"/>
        <w:rPr>
          <w:i/>
          <w:lang w:val="en-GB"/>
        </w:rPr>
      </w:pPr>
      <w:r w:rsidRPr="0063476F">
        <w:rPr>
          <w:i/>
          <w:lang w:val="en-GB"/>
        </w:rPr>
        <w:t>string[]</w:t>
      </w:r>
    </w:p>
    <w:p w14:paraId="5EA08590" w14:textId="77777777" w:rsidR="00334FC3" w:rsidRPr="0063476F" w:rsidRDefault="00334FC3" w:rsidP="0014481A">
      <w:pPr>
        <w:spacing w:before="0" w:after="120"/>
        <w:ind w:left="720"/>
        <w:rPr>
          <w:lang w:val="en-GB"/>
        </w:rPr>
      </w:pPr>
      <w:r w:rsidRPr="0063476F">
        <w:rPr>
          <w:lang w:val="en-GB"/>
        </w:rPr>
        <w:t xml:space="preserve">Array containing all information association type codes </w:t>
      </w:r>
      <w:r w:rsidR="00C8655A" w:rsidRPr="0063476F">
        <w:rPr>
          <w:lang w:val="en-GB"/>
        </w:rPr>
        <w:t xml:space="preserve">as </w:t>
      </w:r>
      <w:r w:rsidRPr="0063476F">
        <w:rPr>
          <w:lang w:val="en-GB"/>
        </w:rPr>
        <w:t xml:space="preserve">defined in the </w:t>
      </w:r>
      <w:r w:rsidR="00916657" w:rsidRPr="0063476F">
        <w:rPr>
          <w:lang w:val="en-GB"/>
        </w:rPr>
        <w:t>Feature Catalogue</w:t>
      </w:r>
      <w:r w:rsidRPr="0063476F">
        <w:rPr>
          <w:i/>
          <w:lang w:val="en-GB"/>
        </w:rPr>
        <w:t>.</w:t>
      </w:r>
    </w:p>
    <w:p w14:paraId="4F30DEC6" w14:textId="77777777" w:rsidR="00334FC3" w:rsidRPr="0063476F" w:rsidRDefault="00334FC3" w:rsidP="0014481A">
      <w:pPr>
        <w:spacing w:before="0" w:after="120"/>
        <w:rPr>
          <w:u w:val="single"/>
          <w:lang w:val="en-GB"/>
        </w:rPr>
      </w:pPr>
      <w:r w:rsidRPr="0063476F">
        <w:rPr>
          <w:b/>
          <w:u w:val="single"/>
          <w:lang w:val="en-GB"/>
        </w:rPr>
        <w:t>Remarks</w:t>
      </w:r>
      <w:r w:rsidR="00916657" w:rsidRPr="0063476F">
        <w:rPr>
          <w:u w:val="single"/>
          <w:lang w:val="en-GB"/>
        </w:rPr>
        <w:t>:</w:t>
      </w:r>
      <w:r w:rsidRPr="0063476F">
        <w:rPr>
          <w:u w:val="single"/>
          <w:lang w:val="en-GB"/>
        </w:rPr>
        <w:t xml:space="preserve"> </w:t>
      </w:r>
    </w:p>
    <w:p w14:paraId="2B8DE287" w14:textId="77777777" w:rsidR="00916657" w:rsidRPr="0063476F" w:rsidRDefault="00916657" w:rsidP="003319AB">
      <w:pPr>
        <w:pStyle w:val="Heading4"/>
      </w:pPr>
      <w:r w:rsidRPr="00D72315">
        <w:t>string[]</w:t>
      </w:r>
      <w:r w:rsidRPr="0063476F">
        <w:t xml:space="preserve"> </w:t>
      </w:r>
      <w:proofErr w:type="spellStart"/>
      <w:r w:rsidRPr="0063476F">
        <w:t>HostGetFeatureAssociationTypeCodes</w:t>
      </w:r>
      <w:proofErr w:type="spellEnd"/>
      <w:r w:rsidRPr="0063476F">
        <w:t>()</w:t>
      </w:r>
    </w:p>
    <w:p w14:paraId="7D380FEF" w14:textId="77777777" w:rsidR="00334FC3" w:rsidRPr="0063476F" w:rsidRDefault="00334FC3" w:rsidP="0014481A">
      <w:pPr>
        <w:spacing w:before="0" w:after="120"/>
        <w:rPr>
          <w:b/>
          <w:lang w:val="en-GB"/>
        </w:rPr>
      </w:pPr>
      <w:r w:rsidRPr="0063476F">
        <w:rPr>
          <w:b/>
          <w:u w:val="single"/>
          <w:lang w:val="en-GB"/>
        </w:rPr>
        <w:t>Return Value</w:t>
      </w:r>
      <w:r w:rsidR="00916657" w:rsidRPr="0063476F">
        <w:rPr>
          <w:b/>
          <w:u w:val="single"/>
          <w:lang w:val="en-GB"/>
        </w:rPr>
        <w:t>:</w:t>
      </w:r>
    </w:p>
    <w:p w14:paraId="6AC83B2F" w14:textId="77777777" w:rsidR="00334FC3" w:rsidRPr="0063476F" w:rsidRDefault="00334FC3" w:rsidP="0014481A">
      <w:pPr>
        <w:spacing w:before="0" w:after="120"/>
        <w:rPr>
          <w:i/>
          <w:lang w:val="en-GB"/>
        </w:rPr>
      </w:pPr>
      <w:r w:rsidRPr="0063476F">
        <w:rPr>
          <w:i/>
          <w:lang w:val="en-GB"/>
        </w:rPr>
        <w:t>string[]</w:t>
      </w:r>
    </w:p>
    <w:p w14:paraId="1E93618D" w14:textId="77777777" w:rsidR="00334FC3" w:rsidRPr="0063476F" w:rsidRDefault="00334FC3" w:rsidP="0014481A">
      <w:pPr>
        <w:spacing w:before="0" w:after="120"/>
        <w:ind w:left="720"/>
        <w:rPr>
          <w:lang w:val="en-GB"/>
        </w:rPr>
      </w:pPr>
      <w:r w:rsidRPr="0063476F">
        <w:rPr>
          <w:lang w:val="en-GB"/>
        </w:rPr>
        <w:t xml:space="preserve">Array containing all feature association type codes </w:t>
      </w:r>
      <w:r w:rsidR="006D1E5C" w:rsidRPr="0063476F">
        <w:rPr>
          <w:lang w:val="en-GB"/>
        </w:rPr>
        <w:t xml:space="preserve">as </w:t>
      </w:r>
      <w:r w:rsidRPr="0063476F">
        <w:rPr>
          <w:lang w:val="en-GB"/>
        </w:rPr>
        <w:t xml:space="preserve">defined in the </w:t>
      </w:r>
      <w:r w:rsidR="00916657" w:rsidRPr="0063476F">
        <w:rPr>
          <w:lang w:val="en-GB"/>
        </w:rPr>
        <w:t>Feature Catalogue</w:t>
      </w:r>
      <w:r w:rsidRPr="0063476F">
        <w:rPr>
          <w:i/>
          <w:lang w:val="en-GB"/>
        </w:rPr>
        <w:t>.</w:t>
      </w:r>
    </w:p>
    <w:p w14:paraId="17123238" w14:textId="77777777" w:rsidR="00334FC3" w:rsidRPr="0063476F" w:rsidRDefault="00334FC3" w:rsidP="006F5B70">
      <w:pPr>
        <w:keepNext/>
        <w:keepLines/>
        <w:spacing w:before="0" w:after="120"/>
        <w:rPr>
          <w:u w:val="single"/>
          <w:lang w:val="en-GB"/>
        </w:rPr>
      </w:pPr>
      <w:r w:rsidRPr="0063476F">
        <w:rPr>
          <w:b/>
          <w:u w:val="single"/>
          <w:lang w:val="en-GB"/>
        </w:rPr>
        <w:lastRenderedPageBreak/>
        <w:t>Remarks</w:t>
      </w:r>
      <w:r w:rsidR="00916657" w:rsidRPr="0063476F">
        <w:rPr>
          <w:u w:val="single"/>
          <w:lang w:val="en-GB"/>
        </w:rPr>
        <w:t>:</w:t>
      </w:r>
      <w:r w:rsidRPr="0063476F">
        <w:rPr>
          <w:u w:val="single"/>
          <w:lang w:val="en-GB"/>
        </w:rPr>
        <w:t xml:space="preserve"> </w:t>
      </w:r>
    </w:p>
    <w:p w14:paraId="71021DF6" w14:textId="77777777" w:rsidR="00916657" w:rsidRPr="0063476F" w:rsidRDefault="00916657" w:rsidP="003319AB">
      <w:pPr>
        <w:pStyle w:val="Heading4"/>
      </w:pPr>
      <w:proofErr w:type="spellStart"/>
      <w:r w:rsidRPr="006B6010">
        <w:t>FeatureType</w:t>
      </w:r>
      <w:proofErr w:type="spellEnd"/>
      <w:r w:rsidRPr="00D15FB8">
        <w:t xml:space="preserve"> </w:t>
      </w:r>
      <w:proofErr w:type="spellStart"/>
      <w:r w:rsidRPr="0063476F">
        <w:t>HostGetFeatureTypeInfo</w:t>
      </w:r>
      <w:proofErr w:type="spellEnd"/>
      <w:r w:rsidRPr="0063476F">
        <w:t xml:space="preserve">(string </w:t>
      </w:r>
      <w:proofErr w:type="spellStart"/>
      <w:r w:rsidRPr="0063476F">
        <w:rPr>
          <w:i/>
        </w:rPr>
        <w:t>featureCode</w:t>
      </w:r>
      <w:proofErr w:type="spellEnd"/>
      <w:r w:rsidRPr="0063476F">
        <w:t>)</w:t>
      </w:r>
    </w:p>
    <w:p w14:paraId="79446418" w14:textId="77777777" w:rsidR="009626D1" w:rsidRPr="0063476F" w:rsidRDefault="009626D1" w:rsidP="009626D1">
      <w:pPr>
        <w:rPr>
          <w:b/>
          <w:lang w:val="en-GB"/>
        </w:rPr>
      </w:pPr>
      <w:r w:rsidRPr="0063476F">
        <w:rPr>
          <w:b/>
          <w:u w:val="single"/>
          <w:lang w:val="en-GB"/>
        </w:rPr>
        <w:t>Return Value</w:t>
      </w:r>
      <w:r w:rsidR="00916657" w:rsidRPr="0063476F">
        <w:rPr>
          <w:b/>
          <w:u w:val="single"/>
          <w:lang w:val="en-GB"/>
        </w:rPr>
        <w:t>:</w:t>
      </w:r>
    </w:p>
    <w:p w14:paraId="4FC0E521" w14:textId="77777777" w:rsidR="009626D1" w:rsidRPr="0063476F" w:rsidRDefault="00D95BAF" w:rsidP="009626D1">
      <w:pPr>
        <w:spacing w:after="60"/>
        <w:rPr>
          <w:i/>
          <w:lang w:val="en-GB"/>
        </w:rPr>
      </w:pPr>
      <w:proofErr w:type="spellStart"/>
      <w:r w:rsidRPr="0063476F">
        <w:rPr>
          <w:i/>
          <w:lang w:val="en-GB"/>
        </w:rPr>
        <w:t>FeatureType</w:t>
      </w:r>
      <w:proofErr w:type="spellEnd"/>
    </w:p>
    <w:p w14:paraId="3622F8EF" w14:textId="77777777" w:rsidR="009626D1" w:rsidRPr="0063476F" w:rsidRDefault="00D95BAF" w:rsidP="00797750">
      <w:pPr>
        <w:spacing w:after="240"/>
        <w:ind w:left="720"/>
        <w:rPr>
          <w:lang w:val="en-GB"/>
        </w:rPr>
      </w:pPr>
      <w:r w:rsidRPr="0063476F">
        <w:rPr>
          <w:lang w:val="en-GB"/>
        </w:rPr>
        <w:t xml:space="preserve">Lua data structure created by the </w:t>
      </w:r>
      <w:proofErr w:type="spellStart"/>
      <w:r w:rsidRPr="0063476F">
        <w:rPr>
          <w:i/>
          <w:lang w:val="en-GB"/>
        </w:rPr>
        <w:t>CreateFeatureType</w:t>
      </w:r>
      <w:proofErr w:type="spellEnd"/>
      <w:r w:rsidR="00150FE8" w:rsidRPr="0063476F">
        <w:rPr>
          <w:lang w:val="en-GB"/>
        </w:rPr>
        <w:t>()</w:t>
      </w:r>
      <w:r w:rsidRPr="0063476F">
        <w:rPr>
          <w:lang w:val="en-GB"/>
        </w:rPr>
        <w:t xml:space="preserve"> function</w:t>
      </w:r>
      <w:r w:rsidR="009626D1" w:rsidRPr="0063476F">
        <w:rPr>
          <w:i/>
          <w:lang w:val="en-GB"/>
        </w:rPr>
        <w:t>.</w:t>
      </w:r>
    </w:p>
    <w:p w14:paraId="76B4A969" w14:textId="77777777" w:rsidR="00D95BAF" w:rsidRPr="0063476F" w:rsidRDefault="00D95BAF" w:rsidP="0014481A">
      <w:pPr>
        <w:spacing w:before="0" w:after="120"/>
        <w:rPr>
          <w:b/>
          <w:u w:val="single"/>
          <w:lang w:val="en-GB"/>
        </w:rPr>
      </w:pPr>
      <w:r w:rsidRPr="0063476F">
        <w:rPr>
          <w:b/>
          <w:u w:val="single"/>
          <w:lang w:val="en-GB"/>
        </w:rPr>
        <w:t>Parameters</w:t>
      </w:r>
      <w:r w:rsidR="00916657" w:rsidRPr="0063476F">
        <w:rPr>
          <w:b/>
          <w:u w:val="single"/>
          <w:lang w:val="en-GB"/>
        </w:rPr>
        <w:t>:</w:t>
      </w:r>
    </w:p>
    <w:p w14:paraId="0BD41104" w14:textId="77777777" w:rsidR="00D95BAF" w:rsidRPr="0063476F" w:rsidRDefault="00D95BAF" w:rsidP="0014481A">
      <w:pPr>
        <w:spacing w:before="0" w:after="120"/>
        <w:rPr>
          <w:lang w:val="en-GB"/>
        </w:rPr>
      </w:pPr>
      <w:proofErr w:type="spellStart"/>
      <w:r w:rsidRPr="0063476F">
        <w:rPr>
          <w:i/>
          <w:lang w:val="en-GB"/>
        </w:rPr>
        <w:t>featureCode</w:t>
      </w:r>
      <w:proofErr w:type="spellEnd"/>
      <w:r w:rsidRPr="0063476F">
        <w:rPr>
          <w:lang w:val="en-GB"/>
        </w:rPr>
        <w:t>: string</w:t>
      </w:r>
    </w:p>
    <w:p w14:paraId="619D8145" w14:textId="77777777" w:rsidR="00D95BAF" w:rsidRPr="0063476F" w:rsidRDefault="00D95BAF" w:rsidP="0014481A">
      <w:pPr>
        <w:spacing w:before="0" w:after="120"/>
        <w:ind w:left="720"/>
        <w:rPr>
          <w:lang w:val="en-GB"/>
        </w:rPr>
      </w:pPr>
      <w:r w:rsidRPr="0063476F">
        <w:rPr>
          <w:lang w:val="en-GB"/>
        </w:rPr>
        <w:t xml:space="preserve">Feature code </w:t>
      </w:r>
      <w:r w:rsidR="00906E87" w:rsidRPr="0063476F">
        <w:rPr>
          <w:lang w:val="en-GB"/>
        </w:rPr>
        <w:t>matching an entry in</w:t>
      </w:r>
      <w:r w:rsidRPr="0063476F">
        <w:rPr>
          <w:lang w:val="en-GB"/>
        </w:rPr>
        <w:t xml:space="preserve"> the </w:t>
      </w:r>
      <w:r w:rsidR="00916657" w:rsidRPr="0063476F">
        <w:rPr>
          <w:lang w:val="en-GB"/>
        </w:rPr>
        <w:t>Feature Catalogue</w:t>
      </w:r>
      <w:r w:rsidRPr="0063476F">
        <w:rPr>
          <w:lang w:val="en-GB"/>
        </w:rPr>
        <w:t>.</w:t>
      </w:r>
    </w:p>
    <w:p w14:paraId="72752475" w14:textId="77777777" w:rsidR="00150FE8" w:rsidRPr="0063476F" w:rsidRDefault="009626D1" w:rsidP="0014481A">
      <w:pPr>
        <w:spacing w:before="0" w:after="120"/>
        <w:rPr>
          <w:u w:val="single"/>
          <w:lang w:val="en-GB"/>
        </w:rPr>
      </w:pPr>
      <w:r w:rsidRPr="0063476F">
        <w:rPr>
          <w:b/>
          <w:u w:val="single"/>
          <w:lang w:val="en-GB"/>
        </w:rPr>
        <w:t>Remarks</w:t>
      </w:r>
      <w:r w:rsidR="00916657" w:rsidRPr="0063476F">
        <w:rPr>
          <w:u w:val="single"/>
          <w:lang w:val="en-GB"/>
        </w:rPr>
        <w:t>:</w:t>
      </w:r>
      <w:r w:rsidRPr="0063476F">
        <w:rPr>
          <w:u w:val="single"/>
          <w:lang w:val="en-GB"/>
        </w:rPr>
        <w:t xml:space="preserve"> </w:t>
      </w:r>
    </w:p>
    <w:p w14:paraId="2FE34132" w14:textId="77777777" w:rsidR="00916657" w:rsidRPr="0063476F" w:rsidRDefault="00916657" w:rsidP="003319AB">
      <w:pPr>
        <w:pStyle w:val="Heading4"/>
      </w:pPr>
      <w:proofErr w:type="spellStart"/>
      <w:r w:rsidRPr="006B6010">
        <w:t>InformationType</w:t>
      </w:r>
      <w:proofErr w:type="spellEnd"/>
      <w:r w:rsidRPr="00D15FB8">
        <w:t xml:space="preserve"> </w:t>
      </w:r>
      <w:proofErr w:type="spellStart"/>
      <w:r w:rsidRPr="0063476F">
        <w:t>HostGetInformationTypeInfo</w:t>
      </w:r>
      <w:proofErr w:type="spellEnd"/>
      <w:r w:rsidRPr="0063476F">
        <w:t xml:space="preserve">(string </w:t>
      </w:r>
      <w:proofErr w:type="spellStart"/>
      <w:r w:rsidRPr="0063476F">
        <w:rPr>
          <w:i/>
        </w:rPr>
        <w:t>informationCode</w:t>
      </w:r>
      <w:proofErr w:type="spellEnd"/>
      <w:r w:rsidRPr="0063476F">
        <w:t>)</w:t>
      </w:r>
    </w:p>
    <w:p w14:paraId="3C48EE09" w14:textId="77777777" w:rsidR="00150FE8" w:rsidRPr="0063476F" w:rsidRDefault="00150FE8" w:rsidP="00982A81">
      <w:pPr>
        <w:spacing w:before="0" w:after="120"/>
        <w:rPr>
          <w:b/>
          <w:lang w:val="en-GB"/>
        </w:rPr>
      </w:pPr>
      <w:r w:rsidRPr="0063476F">
        <w:rPr>
          <w:b/>
          <w:u w:val="single"/>
          <w:lang w:val="en-GB"/>
        </w:rPr>
        <w:t>Return Value</w:t>
      </w:r>
      <w:r w:rsidR="00916657" w:rsidRPr="0063476F">
        <w:rPr>
          <w:b/>
          <w:u w:val="single"/>
          <w:lang w:val="en-GB"/>
        </w:rPr>
        <w:t>:</w:t>
      </w:r>
    </w:p>
    <w:p w14:paraId="54E0A510" w14:textId="77777777" w:rsidR="00150FE8" w:rsidRPr="0063476F" w:rsidRDefault="00150FE8" w:rsidP="00982A81">
      <w:pPr>
        <w:spacing w:before="0" w:after="120"/>
        <w:rPr>
          <w:i/>
          <w:lang w:val="en-GB"/>
        </w:rPr>
      </w:pPr>
      <w:proofErr w:type="spellStart"/>
      <w:r w:rsidRPr="0063476F">
        <w:rPr>
          <w:i/>
          <w:lang w:val="en-GB"/>
        </w:rPr>
        <w:t>InformationType</w:t>
      </w:r>
      <w:proofErr w:type="spellEnd"/>
    </w:p>
    <w:p w14:paraId="49292FD4" w14:textId="77777777" w:rsidR="00150FE8" w:rsidRPr="0063476F" w:rsidRDefault="00150FE8" w:rsidP="00982A81">
      <w:pPr>
        <w:spacing w:before="0" w:after="120"/>
        <w:ind w:left="720"/>
        <w:rPr>
          <w:lang w:val="en-GB"/>
        </w:rPr>
      </w:pPr>
      <w:r w:rsidRPr="0063476F">
        <w:rPr>
          <w:lang w:val="en-GB"/>
        </w:rPr>
        <w:t xml:space="preserve">Lua data structure created by the </w:t>
      </w:r>
      <w:proofErr w:type="spellStart"/>
      <w:r w:rsidRPr="0063476F">
        <w:rPr>
          <w:i/>
          <w:lang w:val="en-GB"/>
        </w:rPr>
        <w:t>CreateInformationType</w:t>
      </w:r>
      <w:proofErr w:type="spellEnd"/>
      <w:r w:rsidRPr="0063476F">
        <w:rPr>
          <w:lang w:val="en-GB"/>
        </w:rPr>
        <w:t>() function</w:t>
      </w:r>
      <w:r w:rsidRPr="0063476F">
        <w:rPr>
          <w:i/>
          <w:lang w:val="en-GB"/>
        </w:rPr>
        <w:t>.</w:t>
      </w:r>
    </w:p>
    <w:p w14:paraId="4C1CA9C3" w14:textId="77777777" w:rsidR="00150FE8" w:rsidRPr="0063476F" w:rsidRDefault="00150FE8" w:rsidP="00982A81">
      <w:pPr>
        <w:spacing w:before="0" w:after="120"/>
        <w:rPr>
          <w:b/>
          <w:u w:val="single"/>
          <w:lang w:val="en-GB"/>
        </w:rPr>
      </w:pPr>
      <w:r w:rsidRPr="0063476F">
        <w:rPr>
          <w:b/>
          <w:u w:val="single"/>
          <w:lang w:val="en-GB"/>
        </w:rPr>
        <w:t>Parameters</w:t>
      </w:r>
      <w:r w:rsidR="00916657" w:rsidRPr="0063476F">
        <w:rPr>
          <w:b/>
          <w:u w:val="single"/>
          <w:lang w:val="en-GB"/>
        </w:rPr>
        <w:t>:</w:t>
      </w:r>
    </w:p>
    <w:p w14:paraId="02A97E34" w14:textId="77777777" w:rsidR="00150FE8" w:rsidRPr="0063476F" w:rsidRDefault="00150FE8" w:rsidP="00982A81">
      <w:pPr>
        <w:spacing w:before="0" w:after="120"/>
        <w:rPr>
          <w:lang w:val="en-GB"/>
        </w:rPr>
      </w:pPr>
      <w:proofErr w:type="spellStart"/>
      <w:r w:rsidRPr="0063476F">
        <w:rPr>
          <w:i/>
          <w:lang w:val="en-GB"/>
        </w:rPr>
        <w:t>informationCode</w:t>
      </w:r>
      <w:proofErr w:type="spellEnd"/>
      <w:r w:rsidRPr="0063476F">
        <w:rPr>
          <w:lang w:val="en-GB"/>
        </w:rPr>
        <w:t>: string</w:t>
      </w:r>
    </w:p>
    <w:p w14:paraId="3B5B34A2" w14:textId="77777777" w:rsidR="00150FE8" w:rsidRPr="0063476F" w:rsidRDefault="00150FE8" w:rsidP="00982A81">
      <w:pPr>
        <w:spacing w:before="0" w:after="120"/>
        <w:ind w:left="720"/>
        <w:rPr>
          <w:lang w:val="en-GB"/>
        </w:rPr>
      </w:pPr>
      <w:r w:rsidRPr="0063476F">
        <w:rPr>
          <w:lang w:val="en-GB"/>
        </w:rPr>
        <w:t xml:space="preserve">Information code </w:t>
      </w:r>
      <w:r w:rsidR="00906E87" w:rsidRPr="0063476F">
        <w:rPr>
          <w:lang w:val="en-GB"/>
        </w:rPr>
        <w:t>matching an entry</w:t>
      </w:r>
      <w:r w:rsidRPr="0063476F">
        <w:rPr>
          <w:lang w:val="en-GB"/>
        </w:rPr>
        <w:t xml:space="preserve"> in the </w:t>
      </w:r>
      <w:r w:rsidR="00916657" w:rsidRPr="0063476F">
        <w:rPr>
          <w:lang w:val="en-GB"/>
        </w:rPr>
        <w:t>Feature Catalogue</w:t>
      </w:r>
      <w:r w:rsidRPr="0063476F">
        <w:rPr>
          <w:lang w:val="en-GB"/>
        </w:rPr>
        <w:t>.</w:t>
      </w:r>
    </w:p>
    <w:p w14:paraId="34FEF6FB" w14:textId="77777777" w:rsidR="00150FE8" w:rsidRPr="0063476F" w:rsidRDefault="00150FE8" w:rsidP="00982A81">
      <w:pPr>
        <w:spacing w:before="0" w:after="120"/>
        <w:rPr>
          <w:u w:val="single"/>
          <w:lang w:val="en-GB"/>
        </w:rPr>
      </w:pPr>
      <w:r w:rsidRPr="0063476F">
        <w:rPr>
          <w:b/>
          <w:u w:val="single"/>
          <w:lang w:val="en-GB"/>
        </w:rPr>
        <w:t>Remarks</w:t>
      </w:r>
      <w:r w:rsidR="00916657" w:rsidRPr="0063476F">
        <w:rPr>
          <w:u w:val="single"/>
          <w:lang w:val="en-GB"/>
        </w:rPr>
        <w:t>:</w:t>
      </w:r>
      <w:r w:rsidRPr="0063476F">
        <w:rPr>
          <w:u w:val="single"/>
          <w:lang w:val="en-GB"/>
        </w:rPr>
        <w:t xml:space="preserve"> </w:t>
      </w:r>
    </w:p>
    <w:p w14:paraId="5CB1AF27" w14:textId="77777777" w:rsidR="00916657" w:rsidRPr="0063476F" w:rsidRDefault="00916657" w:rsidP="003319AB">
      <w:pPr>
        <w:pStyle w:val="Heading4"/>
      </w:pPr>
      <w:proofErr w:type="spellStart"/>
      <w:r w:rsidRPr="006B6010">
        <w:t>SimpleAttribute</w:t>
      </w:r>
      <w:proofErr w:type="spellEnd"/>
      <w:r w:rsidRPr="00D15FB8">
        <w:t xml:space="preserve"> </w:t>
      </w:r>
      <w:proofErr w:type="spellStart"/>
      <w:r w:rsidRPr="0063476F">
        <w:t>HostGetSimpleAttributeTypeInfo</w:t>
      </w:r>
      <w:proofErr w:type="spellEnd"/>
      <w:r w:rsidRPr="0063476F">
        <w:t xml:space="preserve">(string </w:t>
      </w:r>
      <w:proofErr w:type="spellStart"/>
      <w:r w:rsidRPr="0063476F">
        <w:rPr>
          <w:i/>
        </w:rPr>
        <w:t>attributeCode</w:t>
      </w:r>
      <w:proofErr w:type="spellEnd"/>
      <w:r w:rsidRPr="0063476F">
        <w:t>)</w:t>
      </w:r>
    </w:p>
    <w:p w14:paraId="27994263" w14:textId="77777777" w:rsidR="00150FE8" w:rsidRPr="0063476F" w:rsidRDefault="00150FE8" w:rsidP="00982A81">
      <w:pPr>
        <w:spacing w:before="0" w:after="120"/>
        <w:rPr>
          <w:b/>
          <w:lang w:val="en-GB"/>
        </w:rPr>
      </w:pPr>
      <w:r w:rsidRPr="0063476F">
        <w:rPr>
          <w:b/>
          <w:u w:val="single"/>
          <w:lang w:val="en-GB"/>
        </w:rPr>
        <w:t>Return Value</w:t>
      </w:r>
      <w:r w:rsidR="00916657" w:rsidRPr="0063476F">
        <w:rPr>
          <w:b/>
          <w:u w:val="single"/>
          <w:lang w:val="en-GB"/>
        </w:rPr>
        <w:t>:</w:t>
      </w:r>
    </w:p>
    <w:p w14:paraId="3D9493ED" w14:textId="77777777" w:rsidR="00150FE8" w:rsidRPr="0063476F" w:rsidRDefault="00150FE8" w:rsidP="00982A81">
      <w:pPr>
        <w:spacing w:before="0" w:after="120"/>
        <w:rPr>
          <w:i/>
          <w:lang w:val="en-GB"/>
        </w:rPr>
      </w:pPr>
      <w:proofErr w:type="spellStart"/>
      <w:r w:rsidRPr="0063476F">
        <w:rPr>
          <w:i/>
          <w:lang w:val="en-GB"/>
        </w:rPr>
        <w:t>SimpleAttribute</w:t>
      </w:r>
      <w:proofErr w:type="spellEnd"/>
    </w:p>
    <w:p w14:paraId="07FBBB46" w14:textId="77777777" w:rsidR="00150FE8" w:rsidRPr="0063476F" w:rsidRDefault="00150FE8" w:rsidP="00982A81">
      <w:pPr>
        <w:spacing w:before="0" w:after="120"/>
        <w:ind w:left="720"/>
        <w:rPr>
          <w:lang w:val="en-GB"/>
        </w:rPr>
      </w:pPr>
      <w:r w:rsidRPr="0063476F">
        <w:rPr>
          <w:lang w:val="en-GB"/>
        </w:rPr>
        <w:t xml:space="preserve">Lua data structure created by the </w:t>
      </w:r>
      <w:proofErr w:type="spellStart"/>
      <w:r w:rsidRPr="0063476F">
        <w:rPr>
          <w:i/>
          <w:lang w:val="en-GB"/>
        </w:rPr>
        <w:t>CreateSimpleAttribute</w:t>
      </w:r>
      <w:proofErr w:type="spellEnd"/>
      <w:r w:rsidRPr="0063476F">
        <w:rPr>
          <w:lang w:val="en-GB"/>
        </w:rPr>
        <w:t>() function</w:t>
      </w:r>
      <w:r w:rsidRPr="0063476F">
        <w:rPr>
          <w:i/>
          <w:lang w:val="en-GB"/>
        </w:rPr>
        <w:t>.</w:t>
      </w:r>
    </w:p>
    <w:p w14:paraId="5F4C2D8A" w14:textId="77777777" w:rsidR="00150FE8" w:rsidRPr="0063476F" w:rsidRDefault="00150FE8" w:rsidP="00982A81">
      <w:pPr>
        <w:spacing w:before="0" w:after="120"/>
        <w:rPr>
          <w:b/>
          <w:u w:val="single"/>
          <w:lang w:val="en-GB"/>
        </w:rPr>
      </w:pPr>
      <w:r w:rsidRPr="0063476F">
        <w:rPr>
          <w:b/>
          <w:u w:val="single"/>
          <w:lang w:val="en-GB"/>
        </w:rPr>
        <w:t>Parameters</w:t>
      </w:r>
      <w:r w:rsidR="00916657" w:rsidRPr="0063476F">
        <w:rPr>
          <w:b/>
          <w:u w:val="single"/>
          <w:lang w:val="en-GB"/>
        </w:rPr>
        <w:t>:</w:t>
      </w:r>
    </w:p>
    <w:p w14:paraId="087C016B" w14:textId="77777777" w:rsidR="00150FE8" w:rsidRPr="0063476F" w:rsidRDefault="00C0700E" w:rsidP="00982A81">
      <w:pPr>
        <w:spacing w:before="0" w:after="120"/>
        <w:rPr>
          <w:lang w:val="en-GB"/>
        </w:rPr>
      </w:pPr>
      <w:proofErr w:type="spellStart"/>
      <w:r w:rsidRPr="0063476F">
        <w:rPr>
          <w:i/>
          <w:lang w:val="en-GB"/>
        </w:rPr>
        <w:t>attribute</w:t>
      </w:r>
      <w:r w:rsidR="00150FE8" w:rsidRPr="0063476F">
        <w:rPr>
          <w:i/>
          <w:lang w:val="en-GB"/>
        </w:rPr>
        <w:t>Code</w:t>
      </w:r>
      <w:proofErr w:type="spellEnd"/>
      <w:r w:rsidR="00150FE8" w:rsidRPr="0063476F">
        <w:rPr>
          <w:lang w:val="en-GB"/>
        </w:rPr>
        <w:t>: string</w:t>
      </w:r>
    </w:p>
    <w:p w14:paraId="184F2A22" w14:textId="77777777" w:rsidR="00150FE8" w:rsidRPr="0063476F" w:rsidRDefault="00C0700E" w:rsidP="00982A81">
      <w:pPr>
        <w:spacing w:before="0" w:after="120"/>
        <w:ind w:left="720"/>
        <w:rPr>
          <w:lang w:val="en-GB"/>
        </w:rPr>
      </w:pPr>
      <w:r w:rsidRPr="0063476F">
        <w:rPr>
          <w:lang w:val="en-GB"/>
        </w:rPr>
        <w:t>Simple attribute</w:t>
      </w:r>
      <w:r w:rsidR="00150FE8" w:rsidRPr="0063476F">
        <w:rPr>
          <w:lang w:val="en-GB"/>
        </w:rPr>
        <w:t xml:space="preserve"> code </w:t>
      </w:r>
      <w:r w:rsidR="00BE2332" w:rsidRPr="0063476F">
        <w:rPr>
          <w:lang w:val="en-GB"/>
        </w:rPr>
        <w:t>matching an entry</w:t>
      </w:r>
      <w:r w:rsidR="00150FE8" w:rsidRPr="0063476F">
        <w:rPr>
          <w:lang w:val="en-GB"/>
        </w:rPr>
        <w:t xml:space="preserve"> in the </w:t>
      </w:r>
      <w:r w:rsidR="00916657" w:rsidRPr="0063476F">
        <w:rPr>
          <w:lang w:val="en-GB"/>
        </w:rPr>
        <w:t>Feature Catalogue</w:t>
      </w:r>
      <w:r w:rsidR="00150FE8" w:rsidRPr="0063476F">
        <w:rPr>
          <w:lang w:val="en-GB"/>
        </w:rPr>
        <w:t>.</w:t>
      </w:r>
    </w:p>
    <w:p w14:paraId="30102009" w14:textId="77777777" w:rsidR="00150FE8" w:rsidRPr="0063476F" w:rsidRDefault="00150FE8" w:rsidP="00982A81">
      <w:pPr>
        <w:spacing w:before="0" w:after="120"/>
        <w:rPr>
          <w:u w:val="single"/>
          <w:lang w:val="en-GB"/>
        </w:rPr>
      </w:pPr>
      <w:r w:rsidRPr="0063476F">
        <w:rPr>
          <w:b/>
          <w:u w:val="single"/>
          <w:lang w:val="en-GB"/>
        </w:rPr>
        <w:t>Remarks</w:t>
      </w:r>
      <w:r w:rsidR="00916657" w:rsidRPr="0063476F">
        <w:rPr>
          <w:u w:val="single"/>
          <w:lang w:val="en-GB"/>
        </w:rPr>
        <w:t>:</w:t>
      </w:r>
      <w:r w:rsidRPr="0063476F">
        <w:rPr>
          <w:u w:val="single"/>
          <w:lang w:val="en-GB"/>
        </w:rPr>
        <w:t xml:space="preserve"> </w:t>
      </w:r>
    </w:p>
    <w:p w14:paraId="0EA76FC3" w14:textId="77777777" w:rsidR="00916657" w:rsidRPr="0063476F" w:rsidRDefault="00916657" w:rsidP="003319AB">
      <w:pPr>
        <w:pStyle w:val="Heading4"/>
      </w:pPr>
      <w:proofErr w:type="spellStart"/>
      <w:r w:rsidRPr="006B6010">
        <w:t>ComplexAttribute</w:t>
      </w:r>
      <w:proofErr w:type="spellEnd"/>
      <w:r w:rsidRPr="00D15FB8">
        <w:t xml:space="preserve"> </w:t>
      </w:r>
      <w:proofErr w:type="spellStart"/>
      <w:r w:rsidRPr="0063476F">
        <w:t>HostGetComplexAttributeTypeInfo</w:t>
      </w:r>
      <w:proofErr w:type="spellEnd"/>
      <w:r w:rsidRPr="0063476F">
        <w:t xml:space="preserve">(string </w:t>
      </w:r>
      <w:proofErr w:type="spellStart"/>
      <w:r w:rsidRPr="0063476F">
        <w:rPr>
          <w:i/>
        </w:rPr>
        <w:t>attributeCode</w:t>
      </w:r>
      <w:proofErr w:type="spellEnd"/>
      <w:r w:rsidRPr="0063476F">
        <w:t>)</w:t>
      </w:r>
    </w:p>
    <w:p w14:paraId="48774203" w14:textId="77777777" w:rsidR="00C0700E" w:rsidRPr="0063476F" w:rsidRDefault="00C0700E" w:rsidP="00982A81">
      <w:pPr>
        <w:spacing w:before="0" w:after="120"/>
        <w:rPr>
          <w:b/>
          <w:lang w:val="en-GB"/>
        </w:rPr>
      </w:pPr>
      <w:r w:rsidRPr="0063476F">
        <w:rPr>
          <w:b/>
          <w:u w:val="single"/>
          <w:lang w:val="en-GB"/>
        </w:rPr>
        <w:t>Return Value</w:t>
      </w:r>
      <w:r w:rsidR="00916657" w:rsidRPr="0063476F">
        <w:rPr>
          <w:b/>
          <w:u w:val="single"/>
          <w:lang w:val="en-GB"/>
        </w:rPr>
        <w:t>:</w:t>
      </w:r>
    </w:p>
    <w:p w14:paraId="222C5372" w14:textId="77777777" w:rsidR="00C0700E" w:rsidRPr="0063476F" w:rsidRDefault="00C0700E" w:rsidP="00982A81">
      <w:pPr>
        <w:spacing w:before="0" w:after="120"/>
        <w:rPr>
          <w:i/>
          <w:lang w:val="en-GB"/>
        </w:rPr>
      </w:pPr>
      <w:proofErr w:type="spellStart"/>
      <w:r w:rsidRPr="0063476F">
        <w:rPr>
          <w:i/>
          <w:lang w:val="en-GB"/>
        </w:rPr>
        <w:t>ComplexAttribute</w:t>
      </w:r>
      <w:proofErr w:type="spellEnd"/>
    </w:p>
    <w:p w14:paraId="1989F48A" w14:textId="77777777" w:rsidR="00C0700E" w:rsidRPr="0063476F" w:rsidRDefault="00C0700E" w:rsidP="00982A81">
      <w:pPr>
        <w:spacing w:before="0" w:after="120"/>
        <w:ind w:left="720"/>
        <w:rPr>
          <w:lang w:val="en-GB"/>
        </w:rPr>
      </w:pPr>
      <w:r w:rsidRPr="0063476F">
        <w:rPr>
          <w:lang w:val="en-GB"/>
        </w:rPr>
        <w:t xml:space="preserve">Lua data structure created by the </w:t>
      </w:r>
      <w:proofErr w:type="spellStart"/>
      <w:r w:rsidRPr="0063476F">
        <w:rPr>
          <w:i/>
          <w:lang w:val="en-GB"/>
        </w:rPr>
        <w:t>CreateComplexAttribute</w:t>
      </w:r>
      <w:proofErr w:type="spellEnd"/>
      <w:r w:rsidRPr="0063476F">
        <w:rPr>
          <w:lang w:val="en-GB"/>
        </w:rPr>
        <w:t>() function</w:t>
      </w:r>
      <w:r w:rsidRPr="0063476F">
        <w:rPr>
          <w:i/>
          <w:lang w:val="en-GB"/>
        </w:rPr>
        <w:t>.</w:t>
      </w:r>
    </w:p>
    <w:p w14:paraId="5C77077B" w14:textId="77777777" w:rsidR="00C0700E" w:rsidRPr="0063476F" w:rsidRDefault="00C0700E" w:rsidP="00982A81">
      <w:pPr>
        <w:spacing w:before="0" w:after="120"/>
        <w:rPr>
          <w:b/>
          <w:u w:val="single"/>
          <w:lang w:val="en-GB"/>
        </w:rPr>
      </w:pPr>
      <w:r w:rsidRPr="0063476F">
        <w:rPr>
          <w:b/>
          <w:u w:val="single"/>
          <w:lang w:val="en-GB"/>
        </w:rPr>
        <w:t>Parameters</w:t>
      </w:r>
      <w:r w:rsidR="009A37B3" w:rsidRPr="0063476F">
        <w:rPr>
          <w:b/>
          <w:u w:val="single"/>
          <w:lang w:val="en-GB"/>
        </w:rPr>
        <w:t>:</w:t>
      </w:r>
    </w:p>
    <w:p w14:paraId="5D66E01C" w14:textId="77777777" w:rsidR="00C0700E" w:rsidRPr="0063476F" w:rsidRDefault="00C0700E" w:rsidP="00982A81">
      <w:pPr>
        <w:spacing w:before="0" w:after="120"/>
        <w:rPr>
          <w:lang w:val="en-GB"/>
        </w:rPr>
      </w:pPr>
      <w:proofErr w:type="spellStart"/>
      <w:r w:rsidRPr="0063476F">
        <w:rPr>
          <w:i/>
          <w:lang w:val="en-GB"/>
        </w:rPr>
        <w:t>attributeCode</w:t>
      </w:r>
      <w:proofErr w:type="spellEnd"/>
      <w:r w:rsidRPr="0063476F">
        <w:rPr>
          <w:lang w:val="en-GB"/>
        </w:rPr>
        <w:t>: string</w:t>
      </w:r>
    </w:p>
    <w:p w14:paraId="4EB077A0" w14:textId="77777777" w:rsidR="00C0700E" w:rsidRPr="0063476F" w:rsidRDefault="00C0700E" w:rsidP="00982A81">
      <w:pPr>
        <w:spacing w:before="0" w:after="120"/>
        <w:ind w:left="720"/>
        <w:rPr>
          <w:lang w:val="en-GB"/>
        </w:rPr>
      </w:pPr>
      <w:r w:rsidRPr="0063476F">
        <w:rPr>
          <w:lang w:val="en-GB"/>
        </w:rPr>
        <w:t xml:space="preserve">Complex attribute code </w:t>
      </w:r>
      <w:r w:rsidR="002E4BE0" w:rsidRPr="0063476F">
        <w:rPr>
          <w:lang w:val="en-GB"/>
        </w:rPr>
        <w:t>matching an entry</w:t>
      </w:r>
      <w:r w:rsidRPr="0063476F">
        <w:rPr>
          <w:lang w:val="en-GB"/>
        </w:rPr>
        <w:t xml:space="preserve"> in the </w:t>
      </w:r>
      <w:r w:rsidR="009A37B3" w:rsidRPr="0063476F">
        <w:rPr>
          <w:lang w:val="en-GB"/>
        </w:rPr>
        <w:t>Feature Catalogue</w:t>
      </w:r>
      <w:r w:rsidRPr="0063476F">
        <w:rPr>
          <w:lang w:val="en-GB"/>
        </w:rPr>
        <w:t>.</w:t>
      </w:r>
    </w:p>
    <w:p w14:paraId="62EA0CB7" w14:textId="235EA430" w:rsidR="00C0700E" w:rsidRDefault="00C0700E" w:rsidP="00982A81">
      <w:pPr>
        <w:spacing w:before="0" w:after="120"/>
        <w:rPr>
          <w:u w:val="single"/>
          <w:lang w:val="en-GB"/>
        </w:rPr>
      </w:pPr>
      <w:r w:rsidRPr="0063476F">
        <w:rPr>
          <w:b/>
          <w:u w:val="single"/>
          <w:lang w:val="en-GB"/>
        </w:rPr>
        <w:t>Remarks</w:t>
      </w:r>
      <w:r w:rsidR="009A37B3" w:rsidRPr="0063476F">
        <w:rPr>
          <w:u w:val="single"/>
          <w:lang w:val="en-GB"/>
        </w:rPr>
        <w:t>:</w:t>
      </w:r>
      <w:r w:rsidRPr="0063476F">
        <w:rPr>
          <w:u w:val="single"/>
          <w:lang w:val="en-GB"/>
        </w:rPr>
        <w:t xml:space="preserve"> </w:t>
      </w:r>
    </w:p>
    <w:p w14:paraId="18188B04" w14:textId="3A4EA93D" w:rsidR="00D15FB8" w:rsidRPr="0063476F" w:rsidRDefault="00D15FB8" w:rsidP="003319AB">
      <w:pPr>
        <w:pStyle w:val="Heading4"/>
      </w:pPr>
      <w:r w:rsidRPr="00783965">
        <w:t>Role</w:t>
      </w:r>
      <w:r>
        <w:t xml:space="preserve"> </w:t>
      </w:r>
      <w:proofErr w:type="spellStart"/>
      <w:r>
        <w:t>HostGetRoleTypeInfo</w:t>
      </w:r>
      <w:proofErr w:type="spellEnd"/>
      <w:r w:rsidRPr="00B10CCD">
        <w:t xml:space="preserve">(string </w:t>
      </w:r>
      <w:proofErr w:type="spellStart"/>
      <w:r w:rsidRPr="00B10CCD">
        <w:t>roleCode</w:t>
      </w:r>
      <w:proofErr w:type="spellEnd"/>
      <w:r w:rsidRPr="00B10CCD">
        <w:t>)</w:t>
      </w:r>
    </w:p>
    <w:p w14:paraId="1F7FABF8" w14:textId="77777777" w:rsidR="00D15FB8" w:rsidRPr="0063476F" w:rsidRDefault="00D15FB8" w:rsidP="00D15FB8">
      <w:pPr>
        <w:spacing w:before="0" w:after="120"/>
        <w:rPr>
          <w:b/>
          <w:lang w:val="en-GB"/>
        </w:rPr>
      </w:pPr>
      <w:r w:rsidRPr="0063476F">
        <w:rPr>
          <w:b/>
          <w:u w:val="single"/>
          <w:lang w:val="en-GB"/>
        </w:rPr>
        <w:t>Return Value:</w:t>
      </w:r>
    </w:p>
    <w:p w14:paraId="7FF4FE24" w14:textId="77777777" w:rsidR="00D15FB8" w:rsidRPr="0063476F" w:rsidRDefault="00D15FB8" w:rsidP="00C43A17">
      <w:pPr>
        <w:spacing w:before="0" w:after="120"/>
        <w:rPr>
          <w:i/>
          <w:lang w:val="en-GB"/>
        </w:rPr>
      </w:pPr>
      <w:r>
        <w:rPr>
          <w:i/>
          <w:lang w:val="en-GB"/>
        </w:rPr>
        <w:t>Role</w:t>
      </w:r>
    </w:p>
    <w:p w14:paraId="74C69BFE" w14:textId="77777777" w:rsidR="00D15FB8" w:rsidRPr="0063476F" w:rsidRDefault="00D15FB8" w:rsidP="00784109">
      <w:pPr>
        <w:spacing w:before="0" w:after="120"/>
        <w:ind w:left="720"/>
        <w:rPr>
          <w:lang w:val="en-GB"/>
        </w:rPr>
      </w:pPr>
      <w:r>
        <w:rPr>
          <w:lang w:val="en-GB"/>
        </w:rPr>
        <w:t xml:space="preserve">Lua data structure created by the </w:t>
      </w:r>
      <w:proofErr w:type="spellStart"/>
      <w:r w:rsidRPr="009E751D">
        <w:rPr>
          <w:i/>
          <w:lang w:val="en-GB"/>
        </w:rPr>
        <w:t>CreateRole</w:t>
      </w:r>
      <w:proofErr w:type="spellEnd"/>
      <w:r>
        <w:rPr>
          <w:lang w:val="en-GB"/>
        </w:rPr>
        <w:t xml:space="preserve"> function</w:t>
      </w:r>
    </w:p>
    <w:p w14:paraId="025B554A" w14:textId="77777777" w:rsidR="00D15FB8" w:rsidRPr="0063476F" w:rsidRDefault="00D15FB8" w:rsidP="00784109">
      <w:pPr>
        <w:spacing w:before="0" w:after="120"/>
        <w:rPr>
          <w:b/>
          <w:u w:val="single"/>
          <w:lang w:val="en-GB"/>
        </w:rPr>
      </w:pPr>
      <w:r w:rsidRPr="0063476F">
        <w:rPr>
          <w:b/>
          <w:u w:val="single"/>
          <w:lang w:val="en-GB"/>
        </w:rPr>
        <w:t>Parameters:</w:t>
      </w:r>
    </w:p>
    <w:p w14:paraId="04E3AEA9" w14:textId="77777777" w:rsidR="00D15FB8" w:rsidRPr="0063476F" w:rsidRDefault="00D15FB8" w:rsidP="00784109">
      <w:pPr>
        <w:spacing w:before="0" w:after="120"/>
        <w:rPr>
          <w:lang w:val="en-GB"/>
        </w:rPr>
      </w:pPr>
      <w:proofErr w:type="spellStart"/>
      <w:r>
        <w:rPr>
          <w:i/>
          <w:lang w:val="en-GB"/>
        </w:rPr>
        <w:t>roleCode</w:t>
      </w:r>
      <w:proofErr w:type="spellEnd"/>
      <w:r w:rsidRPr="0063476F">
        <w:rPr>
          <w:lang w:val="en-GB"/>
        </w:rPr>
        <w:t>: string</w:t>
      </w:r>
    </w:p>
    <w:p w14:paraId="2DB03468" w14:textId="77777777" w:rsidR="00D15FB8" w:rsidRPr="0063476F" w:rsidRDefault="00D15FB8" w:rsidP="00E33657">
      <w:pPr>
        <w:spacing w:before="0" w:after="120"/>
        <w:ind w:left="720"/>
        <w:rPr>
          <w:lang w:val="en-GB"/>
        </w:rPr>
      </w:pPr>
      <w:r>
        <w:rPr>
          <w:lang w:val="en-GB"/>
        </w:rPr>
        <w:lastRenderedPageBreak/>
        <w:t>Role</w:t>
      </w:r>
      <w:r w:rsidRPr="0063476F">
        <w:rPr>
          <w:lang w:val="en-GB"/>
        </w:rPr>
        <w:t xml:space="preserve"> code matching an entry in the </w:t>
      </w:r>
      <w:r>
        <w:rPr>
          <w:lang w:val="en-GB"/>
        </w:rPr>
        <w:t>f</w:t>
      </w:r>
      <w:r w:rsidRPr="0063476F">
        <w:rPr>
          <w:lang w:val="en-GB"/>
        </w:rPr>
        <w:t xml:space="preserve">eature </w:t>
      </w:r>
      <w:r>
        <w:rPr>
          <w:lang w:val="en-GB"/>
        </w:rPr>
        <w:t>c</w:t>
      </w:r>
      <w:r w:rsidRPr="0063476F">
        <w:rPr>
          <w:lang w:val="en-GB"/>
        </w:rPr>
        <w:t>atalogue.</w:t>
      </w:r>
    </w:p>
    <w:p w14:paraId="5BD74E4A" w14:textId="77777777" w:rsidR="00D15FB8" w:rsidRPr="0063476F" w:rsidRDefault="00D15FB8" w:rsidP="00E33657">
      <w:pPr>
        <w:spacing w:before="0" w:after="120"/>
        <w:rPr>
          <w:u w:val="single"/>
          <w:lang w:val="en-GB"/>
        </w:rPr>
      </w:pPr>
      <w:r w:rsidRPr="0063476F">
        <w:rPr>
          <w:b/>
          <w:u w:val="single"/>
          <w:lang w:val="en-GB"/>
        </w:rPr>
        <w:t>Remarks:</w:t>
      </w:r>
      <w:r w:rsidRPr="0063476F">
        <w:rPr>
          <w:u w:val="single"/>
          <w:lang w:val="en-GB"/>
        </w:rPr>
        <w:t xml:space="preserve"> </w:t>
      </w:r>
    </w:p>
    <w:p w14:paraId="3C5A5FF6" w14:textId="65F94ABD" w:rsidR="00C43A17" w:rsidRDefault="00C43A17" w:rsidP="003319AB">
      <w:pPr>
        <w:pStyle w:val="Heading4"/>
      </w:pPr>
      <w:proofErr w:type="spellStart"/>
      <w:r w:rsidRPr="00783965">
        <w:t>InformationAssociation</w:t>
      </w:r>
      <w:proofErr w:type="spellEnd"/>
      <w:r>
        <w:t xml:space="preserve"> </w:t>
      </w:r>
      <w:proofErr w:type="spellStart"/>
      <w:r>
        <w:t>HostGetInformationAssociationTypeInfo</w:t>
      </w:r>
      <w:proofErr w:type="spellEnd"/>
      <w:r w:rsidRPr="00B10CCD">
        <w:t xml:space="preserve">(string </w:t>
      </w:r>
      <w:proofErr w:type="spellStart"/>
      <w:r w:rsidRPr="00B10CCD">
        <w:t>informationAssociationCode</w:t>
      </w:r>
      <w:proofErr w:type="spellEnd"/>
      <w:r w:rsidRPr="00B10CCD">
        <w:t>)</w:t>
      </w:r>
    </w:p>
    <w:p w14:paraId="51B40C6E" w14:textId="77777777" w:rsidR="00C43A17" w:rsidRPr="0063476F" w:rsidRDefault="00C43A17" w:rsidP="00C43A17">
      <w:pPr>
        <w:spacing w:before="0" w:after="120"/>
        <w:rPr>
          <w:b/>
          <w:lang w:val="en-GB"/>
        </w:rPr>
      </w:pPr>
      <w:r w:rsidRPr="0063476F">
        <w:rPr>
          <w:b/>
          <w:u w:val="single"/>
          <w:lang w:val="en-GB"/>
        </w:rPr>
        <w:t>Return Value:</w:t>
      </w:r>
    </w:p>
    <w:p w14:paraId="034DC0A4" w14:textId="77777777" w:rsidR="00C43A17" w:rsidRPr="0063476F" w:rsidRDefault="00C43A17" w:rsidP="00C43A17">
      <w:pPr>
        <w:spacing w:before="0" w:after="120"/>
        <w:rPr>
          <w:i/>
          <w:lang w:val="en-GB"/>
        </w:rPr>
      </w:pPr>
      <w:proofErr w:type="spellStart"/>
      <w:r>
        <w:rPr>
          <w:i/>
          <w:lang w:val="en-GB"/>
        </w:rPr>
        <w:t>InformationAssociation</w:t>
      </w:r>
      <w:proofErr w:type="spellEnd"/>
    </w:p>
    <w:p w14:paraId="58E3FD89" w14:textId="77777777" w:rsidR="00C43A17" w:rsidRPr="0063476F" w:rsidRDefault="00C43A17" w:rsidP="00C43A17">
      <w:pPr>
        <w:spacing w:before="0" w:after="120"/>
        <w:ind w:left="720"/>
        <w:rPr>
          <w:lang w:val="en-GB"/>
        </w:rPr>
      </w:pPr>
      <w:r>
        <w:rPr>
          <w:lang w:val="en-GB"/>
        </w:rPr>
        <w:t xml:space="preserve">Lua data structure created by the </w:t>
      </w:r>
      <w:proofErr w:type="spellStart"/>
      <w:r>
        <w:rPr>
          <w:i/>
          <w:lang w:val="en-GB"/>
        </w:rPr>
        <w:t>CreateInformationAssociation</w:t>
      </w:r>
      <w:proofErr w:type="spellEnd"/>
      <w:r>
        <w:rPr>
          <w:lang w:val="en-GB"/>
        </w:rPr>
        <w:t xml:space="preserve"> function</w:t>
      </w:r>
    </w:p>
    <w:p w14:paraId="3D82662F" w14:textId="77777777" w:rsidR="00C43A17" w:rsidRPr="0063476F" w:rsidRDefault="00C43A17" w:rsidP="00C43A17">
      <w:pPr>
        <w:spacing w:before="0" w:after="120"/>
        <w:rPr>
          <w:b/>
          <w:u w:val="single"/>
          <w:lang w:val="en-GB"/>
        </w:rPr>
      </w:pPr>
      <w:r w:rsidRPr="0063476F">
        <w:rPr>
          <w:b/>
          <w:u w:val="single"/>
          <w:lang w:val="en-GB"/>
        </w:rPr>
        <w:t>Parameters:</w:t>
      </w:r>
    </w:p>
    <w:p w14:paraId="4E96FBC1" w14:textId="77777777" w:rsidR="00C43A17" w:rsidRPr="0063476F" w:rsidRDefault="00C43A17" w:rsidP="00C43A17">
      <w:pPr>
        <w:spacing w:before="0" w:after="120"/>
        <w:rPr>
          <w:lang w:val="en-GB"/>
        </w:rPr>
      </w:pPr>
      <w:proofErr w:type="spellStart"/>
      <w:r>
        <w:rPr>
          <w:i/>
          <w:lang w:val="en-GB"/>
        </w:rPr>
        <w:t>informationAssociationCode</w:t>
      </w:r>
      <w:proofErr w:type="spellEnd"/>
      <w:r w:rsidRPr="0063476F">
        <w:rPr>
          <w:lang w:val="en-GB"/>
        </w:rPr>
        <w:t>: string</w:t>
      </w:r>
    </w:p>
    <w:p w14:paraId="1144FD6C" w14:textId="77777777" w:rsidR="00C43A17" w:rsidRPr="0063476F" w:rsidRDefault="00C43A17" w:rsidP="00C43A17">
      <w:pPr>
        <w:spacing w:before="0" w:after="120"/>
        <w:ind w:left="720"/>
        <w:rPr>
          <w:lang w:val="en-GB"/>
        </w:rPr>
      </w:pPr>
      <w:r>
        <w:rPr>
          <w:lang w:val="en-GB"/>
        </w:rPr>
        <w:t>Information association</w:t>
      </w:r>
      <w:r w:rsidRPr="0063476F">
        <w:rPr>
          <w:lang w:val="en-GB"/>
        </w:rPr>
        <w:t xml:space="preserve"> code matching an entry in the </w:t>
      </w:r>
      <w:r>
        <w:rPr>
          <w:lang w:val="en-GB"/>
        </w:rPr>
        <w:t>f</w:t>
      </w:r>
      <w:r w:rsidRPr="0063476F">
        <w:rPr>
          <w:lang w:val="en-GB"/>
        </w:rPr>
        <w:t xml:space="preserve">eature </w:t>
      </w:r>
      <w:r>
        <w:rPr>
          <w:lang w:val="en-GB"/>
        </w:rPr>
        <w:t>c</w:t>
      </w:r>
      <w:r w:rsidRPr="0063476F">
        <w:rPr>
          <w:lang w:val="en-GB"/>
        </w:rPr>
        <w:t>atalogue.</w:t>
      </w:r>
    </w:p>
    <w:p w14:paraId="1EBAD7B3" w14:textId="77777777" w:rsidR="00C43A17" w:rsidRPr="0063476F" w:rsidRDefault="00C43A17" w:rsidP="00C43A17">
      <w:pPr>
        <w:spacing w:before="0" w:after="120"/>
        <w:rPr>
          <w:u w:val="single"/>
          <w:lang w:val="en-GB"/>
        </w:rPr>
      </w:pPr>
      <w:r w:rsidRPr="0063476F">
        <w:rPr>
          <w:b/>
          <w:u w:val="single"/>
          <w:lang w:val="en-GB"/>
        </w:rPr>
        <w:t>Remarks:</w:t>
      </w:r>
      <w:r w:rsidRPr="0063476F">
        <w:rPr>
          <w:u w:val="single"/>
          <w:lang w:val="en-GB"/>
        </w:rPr>
        <w:t xml:space="preserve"> </w:t>
      </w:r>
    </w:p>
    <w:p w14:paraId="38EDE1D4" w14:textId="01C9E0E8" w:rsidR="00C43A17" w:rsidRDefault="00C43A17" w:rsidP="003319AB">
      <w:pPr>
        <w:pStyle w:val="Heading4"/>
      </w:pPr>
      <w:proofErr w:type="spellStart"/>
      <w:r w:rsidRPr="00783965">
        <w:t>FeatureAssociation</w:t>
      </w:r>
      <w:proofErr w:type="spellEnd"/>
      <w:r>
        <w:t xml:space="preserve"> </w:t>
      </w:r>
      <w:proofErr w:type="spellStart"/>
      <w:r>
        <w:t>HostGetFeatureAssociationTypeInfo</w:t>
      </w:r>
      <w:proofErr w:type="spellEnd"/>
      <w:r w:rsidRPr="00B10CCD">
        <w:t xml:space="preserve">(string </w:t>
      </w:r>
      <w:proofErr w:type="spellStart"/>
      <w:r w:rsidRPr="00B10CCD">
        <w:t>featureAssociationCode</w:t>
      </w:r>
      <w:proofErr w:type="spellEnd"/>
      <w:r w:rsidRPr="00B10CCD">
        <w:t>)</w:t>
      </w:r>
    </w:p>
    <w:p w14:paraId="57E61F82" w14:textId="77777777" w:rsidR="00C43A17" w:rsidRPr="0063476F" w:rsidRDefault="00C43A17" w:rsidP="00C43A17">
      <w:pPr>
        <w:spacing w:before="0" w:after="120"/>
        <w:rPr>
          <w:b/>
          <w:lang w:val="en-GB"/>
        </w:rPr>
      </w:pPr>
      <w:r w:rsidRPr="0063476F">
        <w:rPr>
          <w:b/>
          <w:u w:val="single"/>
          <w:lang w:val="en-GB"/>
        </w:rPr>
        <w:t>Return Value:</w:t>
      </w:r>
    </w:p>
    <w:p w14:paraId="325398AB" w14:textId="77777777" w:rsidR="00C43A17" w:rsidRPr="0063476F" w:rsidRDefault="00C43A17" w:rsidP="00C43A17">
      <w:pPr>
        <w:spacing w:before="0" w:after="120"/>
        <w:rPr>
          <w:i/>
          <w:lang w:val="en-GB"/>
        </w:rPr>
      </w:pPr>
      <w:proofErr w:type="spellStart"/>
      <w:r>
        <w:rPr>
          <w:i/>
          <w:lang w:val="en-GB"/>
        </w:rPr>
        <w:t>FeatureAssociation</w:t>
      </w:r>
      <w:proofErr w:type="spellEnd"/>
    </w:p>
    <w:p w14:paraId="4C1494D0" w14:textId="77777777" w:rsidR="00C43A17" w:rsidRPr="0063476F" w:rsidRDefault="00C43A17" w:rsidP="00C43A17">
      <w:pPr>
        <w:spacing w:before="0" w:after="120"/>
        <w:ind w:left="720"/>
        <w:rPr>
          <w:lang w:val="en-GB"/>
        </w:rPr>
      </w:pPr>
      <w:r>
        <w:rPr>
          <w:lang w:val="en-GB"/>
        </w:rPr>
        <w:t xml:space="preserve">Lua data structure created by the </w:t>
      </w:r>
      <w:proofErr w:type="spellStart"/>
      <w:r>
        <w:rPr>
          <w:i/>
          <w:lang w:val="en-GB"/>
        </w:rPr>
        <w:t>CreateFeatureAssociation</w:t>
      </w:r>
      <w:proofErr w:type="spellEnd"/>
      <w:r>
        <w:rPr>
          <w:lang w:val="en-GB"/>
        </w:rPr>
        <w:t xml:space="preserve"> function</w:t>
      </w:r>
    </w:p>
    <w:p w14:paraId="4C9DCE59" w14:textId="77777777" w:rsidR="00C43A17" w:rsidRPr="0063476F" w:rsidRDefault="00C43A17" w:rsidP="00C43A17">
      <w:pPr>
        <w:spacing w:before="0" w:after="120"/>
        <w:rPr>
          <w:b/>
          <w:u w:val="single"/>
          <w:lang w:val="en-GB"/>
        </w:rPr>
      </w:pPr>
      <w:r w:rsidRPr="0063476F">
        <w:rPr>
          <w:b/>
          <w:u w:val="single"/>
          <w:lang w:val="en-GB"/>
        </w:rPr>
        <w:t>Parameters:</w:t>
      </w:r>
    </w:p>
    <w:p w14:paraId="5D01FD8E" w14:textId="77777777" w:rsidR="00C43A17" w:rsidRPr="0063476F" w:rsidRDefault="00C43A17" w:rsidP="00C43A17">
      <w:pPr>
        <w:spacing w:before="0" w:after="120"/>
        <w:rPr>
          <w:lang w:val="en-GB"/>
        </w:rPr>
      </w:pPr>
      <w:proofErr w:type="spellStart"/>
      <w:r>
        <w:rPr>
          <w:i/>
          <w:lang w:val="en-GB"/>
        </w:rPr>
        <w:t>featureAssociationCode</w:t>
      </w:r>
      <w:proofErr w:type="spellEnd"/>
      <w:r w:rsidRPr="0063476F">
        <w:rPr>
          <w:lang w:val="en-GB"/>
        </w:rPr>
        <w:t>: string</w:t>
      </w:r>
    </w:p>
    <w:p w14:paraId="30690688" w14:textId="77777777" w:rsidR="00C43A17" w:rsidRPr="0063476F" w:rsidRDefault="00C43A17" w:rsidP="00C43A17">
      <w:pPr>
        <w:spacing w:before="0" w:after="120"/>
        <w:ind w:left="720"/>
        <w:rPr>
          <w:lang w:val="en-GB"/>
        </w:rPr>
      </w:pPr>
      <w:r>
        <w:rPr>
          <w:lang w:val="en-GB"/>
        </w:rPr>
        <w:t xml:space="preserve">Feature association </w:t>
      </w:r>
      <w:r w:rsidRPr="0063476F">
        <w:rPr>
          <w:lang w:val="en-GB"/>
        </w:rPr>
        <w:t xml:space="preserve">code matching an entry in the </w:t>
      </w:r>
      <w:r>
        <w:rPr>
          <w:lang w:val="en-GB"/>
        </w:rPr>
        <w:t>f</w:t>
      </w:r>
      <w:r w:rsidRPr="0063476F">
        <w:rPr>
          <w:lang w:val="en-GB"/>
        </w:rPr>
        <w:t xml:space="preserve">eature </w:t>
      </w:r>
      <w:r>
        <w:rPr>
          <w:lang w:val="en-GB"/>
        </w:rPr>
        <w:t>c</w:t>
      </w:r>
      <w:r w:rsidRPr="0063476F">
        <w:rPr>
          <w:lang w:val="en-GB"/>
        </w:rPr>
        <w:t>atalogue.</w:t>
      </w:r>
    </w:p>
    <w:p w14:paraId="482C4FFF" w14:textId="77777777" w:rsidR="00C43A17" w:rsidRPr="0063476F" w:rsidRDefault="00C43A17" w:rsidP="00C43A17">
      <w:pPr>
        <w:spacing w:before="0" w:after="120"/>
        <w:rPr>
          <w:u w:val="single"/>
          <w:lang w:val="en-GB"/>
        </w:rPr>
      </w:pPr>
      <w:r w:rsidRPr="0063476F">
        <w:rPr>
          <w:b/>
          <w:u w:val="single"/>
          <w:lang w:val="en-GB"/>
        </w:rPr>
        <w:t>Remarks:</w:t>
      </w:r>
      <w:r w:rsidRPr="0063476F">
        <w:rPr>
          <w:u w:val="single"/>
          <w:lang w:val="en-GB"/>
        </w:rPr>
        <w:t xml:space="preserve"> </w:t>
      </w:r>
    </w:p>
    <w:p w14:paraId="5DAF3F16" w14:textId="6BD320B8" w:rsidR="009B5C11" w:rsidRPr="0063476F" w:rsidRDefault="009B5C11" w:rsidP="006D1A42">
      <w:pPr>
        <w:pStyle w:val="Heading3"/>
        <w:rPr>
          <w:color w:val="auto"/>
        </w:rPr>
      </w:pPr>
      <w:bookmarkStart w:id="133" w:name="_Toc40306715"/>
      <w:bookmarkStart w:id="134" w:name="_Toc96695723"/>
      <w:bookmarkEnd w:id="133"/>
      <w:r w:rsidRPr="0063476F">
        <w:rPr>
          <w:color w:val="auto"/>
        </w:rPr>
        <w:t xml:space="preserve">Spatial </w:t>
      </w:r>
      <w:r w:rsidR="006B6010">
        <w:rPr>
          <w:color w:val="auto"/>
        </w:rPr>
        <w:t>o</w:t>
      </w:r>
      <w:r w:rsidR="006B6010" w:rsidRPr="0063476F">
        <w:rPr>
          <w:color w:val="auto"/>
        </w:rPr>
        <w:t xml:space="preserve">perations </w:t>
      </w:r>
      <w:r w:rsidR="006B6010">
        <w:rPr>
          <w:color w:val="auto"/>
        </w:rPr>
        <w:t>f</w:t>
      </w:r>
      <w:r w:rsidR="006B6010" w:rsidRPr="0063476F">
        <w:rPr>
          <w:color w:val="auto"/>
        </w:rPr>
        <w:t>unctions</w:t>
      </w:r>
      <w:bookmarkEnd w:id="134"/>
    </w:p>
    <w:p w14:paraId="27141858" w14:textId="77777777" w:rsidR="009B5C11" w:rsidRPr="0063476F" w:rsidRDefault="009B5C11" w:rsidP="00466BBE">
      <w:pPr>
        <w:spacing w:before="0" w:after="120"/>
        <w:rPr>
          <w:lang w:val="en-GB"/>
        </w:rPr>
      </w:pPr>
      <w:r w:rsidRPr="0063476F">
        <w:rPr>
          <w:lang w:val="en-GB"/>
        </w:rPr>
        <w:t>These functions allow the scripting environment to perform relational tests and operations on spatial elements.</w:t>
      </w:r>
    </w:p>
    <w:p w14:paraId="48F6AA48" w14:textId="77777777" w:rsidR="009B5C11" w:rsidRPr="0063476F" w:rsidRDefault="009B5C11" w:rsidP="00466BBE">
      <w:pPr>
        <w:spacing w:before="0" w:after="120"/>
        <w:rPr>
          <w:lang w:val="en-GB"/>
        </w:rPr>
      </w:pPr>
      <w:r w:rsidRPr="0063476F">
        <w:rPr>
          <w:lang w:val="en-GB"/>
        </w:rPr>
        <w:t>The host must implement the functions described on the following pages to provide the scripting environment with the ability to relate spatial entities to one another.</w:t>
      </w:r>
    </w:p>
    <w:p w14:paraId="39EF5C7B" w14:textId="77777777" w:rsidR="009A37B3" w:rsidRPr="0063476F" w:rsidRDefault="009A37B3" w:rsidP="003319AB">
      <w:pPr>
        <w:pStyle w:val="Heading4"/>
      </w:pPr>
      <w:proofErr w:type="spellStart"/>
      <w:r w:rsidRPr="0063476F">
        <w:t>boolean</w:t>
      </w:r>
      <w:proofErr w:type="spellEnd"/>
      <w:r w:rsidRPr="0063476F">
        <w:t xml:space="preserve"> </w:t>
      </w:r>
      <w:proofErr w:type="spellStart"/>
      <w:r w:rsidRPr="0063476F">
        <w:t>HostSpatialRelate</w:t>
      </w:r>
      <w:proofErr w:type="spellEnd"/>
      <w:r w:rsidRPr="0063476F">
        <w:t xml:space="preserve">(string </w:t>
      </w:r>
      <w:r w:rsidRPr="0063476F">
        <w:rPr>
          <w:i/>
        </w:rPr>
        <w:t>spatialID1</w:t>
      </w:r>
      <w:r w:rsidRPr="0063476F">
        <w:t xml:space="preserve">, string </w:t>
      </w:r>
      <w:r w:rsidRPr="0063476F">
        <w:rPr>
          <w:i/>
        </w:rPr>
        <w:t>spatialID2</w:t>
      </w:r>
      <w:r w:rsidRPr="0063476F">
        <w:t xml:space="preserve">, string </w:t>
      </w:r>
      <w:proofErr w:type="spellStart"/>
      <w:r w:rsidRPr="0063476F">
        <w:rPr>
          <w:rStyle w:val="term"/>
          <w:i/>
        </w:rPr>
        <w:t>intersectionPatternMatrix</w:t>
      </w:r>
      <w:proofErr w:type="spellEnd"/>
      <w:r w:rsidRPr="0063476F">
        <w:t>)</w:t>
      </w:r>
    </w:p>
    <w:p w14:paraId="2EBBA9BC" w14:textId="77777777" w:rsidR="009B5C11" w:rsidRPr="0063476F" w:rsidRDefault="009B5C11" w:rsidP="00466BBE">
      <w:pPr>
        <w:spacing w:before="0" w:after="120"/>
        <w:rPr>
          <w:b/>
          <w:lang w:val="en-GB"/>
        </w:rPr>
      </w:pPr>
      <w:r w:rsidRPr="0063476F">
        <w:rPr>
          <w:b/>
          <w:u w:val="single"/>
          <w:lang w:val="en-GB"/>
        </w:rPr>
        <w:t>Return Value</w:t>
      </w:r>
      <w:r w:rsidR="009A37B3" w:rsidRPr="0063476F">
        <w:rPr>
          <w:b/>
          <w:u w:val="single"/>
          <w:lang w:val="en-GB"/>
        </w:rPr>
        <w:t>:</w:t>
      </w:r>
    </w:p>
    <w:p w14:paraId="706B5CF9" w14:textId="77777777" w:rsidR="00377273" w:rsidRPr="0063476F" w:rsidRDefault="00377273" w:rsidP="00466BBE">
      <w:pPr>
        <w:spacing w:before="0" w:after="120"/>
        <w:rPr>
          <w:i/>
          <w:lang w:val="en-GB"/>
        </w:rPr>
      </w:pPr>
      <w:proofErr w:type="spellStart"/>
      <w:r w:rsidRPr="0063476F">
        <w:rPr>
          <w:i/>
          <w:lang w:val="en-GB"/>
        </w:rPr>
        <w:t>boolean</w:t>
      </w:r>
      <w:proofErr w:type="spellEnd"/>
    </w:p>
    <w:p w14:paraId="61DAA7D4" w14:textId="77777777" w:rsidR="00377273" w:rsidRPr="0063476F" w:rsidRDefault="00377273" w:rsidP="00466BBE">
      <w:pPr>
        <w:spacing w:before="0" w:after="120"/>
        <w:ind w:left="720"/>
        <w:rPr>
          <w:lang w:val="en-GB"/>
        </w:rPr>
      </w:pPr>
      <w:r w:rsidRPr="0063476F">
        <w:rPr>
          <w:lang w:val="en-GB"/>
        </w:rPr>
        <w:t xml:space="preserve">Returns </w:t>
      </w:r>
      <w:r w:rsidRPr="0063476F">
        <w:rPr>
          <w:i/>
          <w:lang w:val="en-GB"/>
        </w:rPr>
        <w:t xml:space="preserve">true </w:t>
      </w:r>
      <w:r w:rsidRPr="0063476F">
        <w:rPr>
          <w:lang w:val="en-GB"/>
        </w:rPr>
        <w:t xml:space="preserve">if the geometries represented by the two </w:t>
      </w:r>
      <w:proofErr w:type="spellStart"/>
      <w:r w:rsidRPr="0063476F">
        <w:rPr>
          <w:lang w:val="en-GB"/>
        </w:rPr>
        <w:t>spatials</w:t>
      </w:r>
      <w:proofErr w:type="spellEnd"/>
      <w:r w:rsidRPr="0063476F">
        <w:rPr>
          <w:lang w:val="en-GB"/>
        </w:rPr>
        <w:t xml:space="preserve"> are related as specified in the DE-9IM matrix.</w:t>
      </w:r>
    </w:p>
    <w:p w14:paraId="1C655519" w14:textId="77777777" w:rsidR="009B5C11" w:rsidRPr="0063476F" w:rsidRDefault="009B5C11" w:rsidP="00466BBE">
      <w:pPr>
        <w:keepNext/>
        <w:keepLines/>
        <w:spacing w:before="0" w:after="120"/>
        <w:rPr>
          <w:b/>
          <w:u w:val="single"/>
          <w:lang w:val="en-GB"/>
        </w:rPr>
      </w:pPr>
      <w:r w:rsidRPr="0063476F">
        <w:rPr>
          <w:b/>
          <w:u w:val="single"/>
          <w:lang w:val="en-GB"/>
        </w:rPr>
        <w:t>Parameters</w:t>
      </w:r>
      <w:r w:rsidR="009A37B3" w:rsidRPr="0063476F">
        <w:rPr>
          <w:b/>
          <w:u w:val="single"/>
          <w:lang w:val="en-GB"/>
        </w:rPr>
        <w:t>:</w:t>
      </w:r>
    </w:p>
    <w:p w14:paraId="767E54D4" w14:textId="77777777" w:rsidR="009B5C11" w:rsidRPr="0063476F" w:rsidRDefault="009B5C11" w:rsidP="00466BBE">
      <w:pPr>
        <w:spacing w:before="0" w:after="120"/>
        <w:rPr>
          <w:lang w:val="en-GB"/>
        </w:rPr>
      </w:pPr>
      <w:r w:rsidRPr="0063476F">
        <w:rPr>
          <w:i/>
          <w:lang w:val="en-GB"/>
        </w:rPr>
        <w:t>spatialID1</w:t>
      </w:r>
      <w:r w:rsidRPr="0063476F">
        <w:rPr>
          <w:lang w:val="en-GB"/>
        </w:rPr>
        <w:t>: string</w:t>
      </w:r>
    </w:p>
    <w:p w14:paraId="6789446C" w14:textId="77777777" w:rsidR="009B5C11" w:rsidRPr="0063476F" w:rsidRDefault="009B5C11" w:rsidP="00466BBE">
      <w:pPr>
        <w:spacing w:before="0" w:after="120"/>
        <w:ind w:left="720"/>
        <w:rPr>
          <w:lang w:val="en-GB"/>
        </w:rPr>
      </w:pPr>
      <w:r w:rsidRPr="0063476F">
        <w:rPr>
          <w:lang w:val="en-GB"/>
        </w:rPr>
        <w:t>Used by the host to uniquely identify a spatial instance.</w:t>
      </w:r>
    </w:p>
    <w:p w14:paraId="1812C35F" w14:textId="77777777" w:rsidR="009B5C11" w:rsidRPr="0063476F" w:rsidRDefault="009B5C11" w:rsidP="00466BBE">
      <w:pPr>
        <w:spacing w:before="0" w:after="120"/>
        <w:rPr>
          <w:lang w:val="en-GB"/>
        </w:rPr>
      </w:pPr>
      <w:r w:rsidRPr="0063476F">
        <w:rPr>
          <w:i/>
          <w:lang w:val="en-GB"/>
        </w:rPr>
        <w:t>spatialID2</w:t>
      </w:r>
      <w:r w:rsidRPr="0063476F">
        <w:rPr>
          <w:lang w:val="en-GB"/>
        </w:rPr>
        <w:t>: string</w:t>
      </w:r>
    </w:p>
    <w:p w14:paraId="22DDC8B7" w14:textId="77777777" w:rsidR="009B5C11" w:rsidRPr="0063476F" w:rsidRDefault="009B5C11" w:rsidP="00466BBE">
      <w:pPr>
        <w:spacing w:before="0" w:after="120"/>
        <w:ind w:left="720"/>
        <w:rPr>
          <w:lang w:val="en-GB"/>
        </w:rPr>
      </w:pPr>
      <w:r w:rsidRPr="0063476F">
        <w:rPr>
          <w:lang w:val="en-GB"/>
        </w:rPr>
        <w:t>Used by the host to uniquely identify a spatial instance.</w:t>
      </w:r>
    </w:p>
    <w:p w14:paraId="3169C69C" w14:textId="77777777" w:rsidR="009B5C11" w:rsidRPr="0063476F" w:rsidRDefault="009B5C11" w:rsidP="00466BBE">
      <w:pPr>
        <w:spacing w:before="0" w:after="120"/>
        <w:rPr>
          <w:i/>
          <w:lang w:val="en-GB"/>
        </w:rPr>
      </w:pPr>
      <w:proofErr w:type="spellStart"/>
      <w:r w:rsidRPr="0063476F">
        <w:rPr>
          <w:i/>
          <w:lang w:val="en-GB"/>
        </w:rPr>
        <w:t>intersectionPatternMatrix</w:t>
      </w:r>
      <w:proofErr w:type="spellEnd"/>
      <w:r w:rsidRPr="0063476F">
        <w:rPr>
          <w:lang w:val="en-GB"/>
        </w:rPr>
        <w:t>: string</w:t>
      </w:r>
    </w:p>
    <w:p w14:paraId="41F51601" w14:textId="77777777" w:rsidR="009B5C11" w:rsidRPr="0063476F" w:rsidRDefault="009B5C11" w:rsidP="00466BBE">
      <w:pPr>
        <w:spacing w:before="0" w:after="120"/>
        <w:ind w:left="720"/>
        <w:rPr>
          <w:b/>
          <w:lang w:val="en-GB"/>
        </w:rPr>
      </w:pPr>
      <w:r w:rsidRPr="0063476F">
        <w:rPr>
          <w:lang w:val="en-GB"/>
        </w:rPr>
        <w:t xml:space="preserve">DE-9IM intersection matrix expressed as nine characters in row major order. </w:t>
      </w:r>
      <w:r w:rsidR="009A37B3" w:rsidRPr="0063476F">
        <w:rPr>
          <w:lang w:val="en-GB"/>
        </w:rPr>
        <w:t>For example,</w:t>
      </w:r>
      <w:r w:rsidRPr="0063476F">
        <w:rPr>
          <w:lang w:val="en-GB"/>
        </w:rPr>
        <w:t xml:space="preserve"> when testing for overlap between two areas: “T*T***T**”</w:t>
      </w:r>
    </w:p>
    <w:p w14:paraId="7259FB34" w14:textId="77777777" w:rsidR="009B5C11" w:rsidRPr="0063476F" w:rsidRDefault="009B5C11" w:rsidP="00466BBE">
      <w:pPr>
        <w:spacing w:before="0" w:after="120"/>
        <w:rPr>
          <w:b/>
          <w:u w:val="single"/>
          <w:lang w:val="en-GB"/>
        </w:rPr>
      </w:pPr>
      <w:r w:rsidRPr="0063476F">
        <w:rPr>
          <w:b/>
          <w:u w:val="single"/>
          <w:lang w:val="en-GB"/>
        </w:rPr>
        <w:t>Remarks</w:t>
      </w:r>
      <w:r w:rsidR="009A37B3" w:rsidRPr="0063476F">
        <w:rPr>
          <w:b/>
          <w:u w:val="single"/>
          <w:lang w:val="en-GB"/>
        </w:rPr>
        <w:t>:</w:t>
      </w:r>
    </w:p>
    <w:p w14:paraId="0106E7BD" w14:textId="77777777" w:rsidR="009B5C11" w:rsidRPr="0063476F" w:rsidRDefault="009B5C11" w:rsidP="00466BBE">
      <w:pPr>
        <w:spacing w:before="0" w:after="120"/>
        <w:rPr>
          <w:lang w:val="en-GB"/>
        </w:rPr>
      </w:pPr>
      <w:r w:rsidRPr="0063476F">
        <w:rPr>
          <w:lang w:val="en-GB"/>
        </w:rPr>
        <w:t xml:space="preserve">Spatially relates the geometries represented by </w:t>
      </w:r>
      <w:r w:rsidRPr="0063476F">
        <w:rPr>
          <w:i/>
          <w:lang w:val="en-GB"/>
        </w:rPr>
        <w:t>spatialID1</w:t>
      </w:r>
      <w:r w:rsidRPr="0063476F">
        <w:rPr>
          <w:lang w:val="en-GB"/>
        </w:rPr>
        <w:t xml:space="preserve"> and </w:t>
      </w:r>
      <w:r w:rsidRPr="0063476F">
        <w:rPr>
          <w:i/>
          <w:lang w:val="en-GB"/>
        </w:rPr>
        <w:t>spatialID2</w:t>
      </w:r>
      <w:r w:rsidRPr="0063476F">
        <w:rPr>
          <w:lang w:val="en-GB"/>
        </w:rPr>
        <w:t xml:space="preserve"> using the DE-9IM intersection specified via the </w:t>
      </w:r>
      <w:proofErr w:type="spellStart"/>
      <w:r w:rsidRPr="0063476F">
        <w:rPr>
          <w:i/>
          <w:lang w:val="en-GB"/>
        </w:rPr>
        <w:t>intersectionPatternMatrix</w:t>
      </w:r>
      <w:proofErr w:type="spellEnd"/>
      <w:r w:rsidRPr="0063476F">
        <w:rPr>
          <w:i/>
          <w:lang w:val="en-GB"/>
        </w:rPr>
        <w:t xml:space="preserve"> </w:t>
      </w:r>
      <w:r w:rsidRPr="0063476F">
        <w:rPr>
          <w:lang w:val="en-GB"/>
        </w:rPr>
        <w:t>string.</w:t>
      </w:r>
    </w:p>
    <w:p w14:paraId="00F4FC3B" w14:textId="77777777" w:rsidR="009B5C11" w:rsidRPr="0063476F" w:rsidRDefault="004E6686" w:rsidP="00466BBE">
      <w:pPr>
        <w:autoSpaceDE w:val="0"/>
        <w:spacing w:before="0" w:after="120"/>
        <w:jc w:val="left"/>
        <w:rPr>
          <w:i/>
          <w:lang w:val="en-GB"/>
        </w:rPr>
      </w:pPr>
      <w:r w:rsidRPr="0063476F">
        <w:rPr>
          <w:rFonts w:cs="Arial"/>
          <w:lang w:val="en-GB"/>
        </w:rPr>
        <w:lastRenderedPageBreak/>
        <w:t xml:space="preserve">For details on DE-9IM string representation refer to </w:t>
      </w:r>
      <w:r w:rsidR="00C17925" w:rsidRPr="0063476F">
        <w:rPr>
          <w:rFonts w:cs="Arial"/>
          <w:lang w:val="en-GB"/>
        </w:rPr>
        <w:t xml:space="preserve">ISO 19125-1:2004, </w:t>
      </w:r>
      <w:r w:rsidR="00C17925" w:rsidRPr="0063476F">
        <w:rPr>
          <w:i/>
          <w:lang w:val="en-GB"/>
        </w:rPr>
        <w:t>Geographic information -- Simple feature access -- Part 1: Common architecture</w:t>
      </w:r>
      <w:r w:rsidRPr="0063476F">
        <w:rPr>
          <w:i/>
          <w:lang w:val="en-GB"/>
        </w:rPr>
        <w:t xml:space="preserve">, </w:t>
      </w:r>
      <w:r w:rsidR="00B514EF" w:rsidRPr="0063476F">
        <w:rPr>
          <w:i/>
          <w:lang w:val="en-GB"/>
        </w:rPr>
        <w:t xml:space="preserve">section </w:t>
      </w:r>
      <w:r w:rsidRPr="0063476F">
        <w:rPr>
          <w:i/>
          <w:lang w:val="en-GB"/>
        </w:rPr>
        <w:t>6.1.14.2 The Dimensionally Extended Nine-Intersection Model (DE-9IM)</w:t>
      </w:r>
      <w:r w:rsidR="00AB39B7" w:rsidRPr="0063476F">
        <w:rPr>
          <w:lang w:val="en-GB"/>
        </w:rPr>
        <w:t>.</w:t>
      </w:r>
    </w:p>
    <w:p w14:paraId="44FEFBAC" w14:textId="7D0E1CA7" w:rsidR="009A37B3" w:rsidRPr="0063476F" w:rsidRDefault="009A37B3" w:rsidP="006D1A42">
      <w:pPr>
        <w:pStyle w:val="Heading3"/>
        <w:rPr>
          <w:color w:val="auto"/>
        </w:rPr>
      </w:pPr>
      <w:bookmarkStart w:id="135" w:name="_Toc96695724"/>
      <w:r w:rsidRPr="0063476F">
        <w:rPr>
          <w:color w:val="auto"/>
        </w:rPr>
        <w:t xml:space="preserve">Debugger </w:t>
      </w:r>
      <w:r w:rsidR="00BB1286">
        <w:rPr>
          <w:color w:val="auto"/>
        </w:rPr>
        <w:t>s</w:t>
      </w:r>
      <w:r w:rsidR="00BB1286" w:rsidRPr="0063476F">
        <w:rPr>
          <w:color w:val="auto"/>
        </w:rPr>
        <w:t xml:space="preserve">upport </w:t>
      </w:r>
      <w:r w:rsidR="00BB1286">
        <w:rPr>
          <w:color w:val="auto"/>
        </w:rPr>
        <w:t>f</w:t>
      </w:r>
      <w:r w:rsidR="00BB1286" w:rsidRPr="0063476F">
        <w:rPr>
          <w:color w:val="auto"/>
        </w:rPr>
        <w:t>unctions</w:t>
      </w:r>
      <w:bookmarkEnd w:id="135"/>
    </w:p>
    <w:p w14:paraId="0509CC7B" w14:textId="77777777" w:rsidR="009B5C11" w:rsidRPr="0063476F" w:rsidRDefault="00B87436" w:rsidP="009B5C11">
      <w:pPr>
        <w:rPr>
          <w:lang w:val="en-GB"/>
        </w:rPr>
      </w:pPr>
      <w:r w:rsidRPr="0063476F">
        <w:rPr>
          <w:lang w:val="en-GB"/>
        </w:rPr>
        <w:t xml:space="preserve">These functions allow the scripting environment to interact with a debugger which may be running on the host. </w:t>
      </w:r>
      <w:r w:rsidR="00222E44" w:rsidRPr="0063476F">
        <w:rPr>
          <w:lang w:val="en-GB"/>
        </w:rPr>
        <w:t>A debugger may be desired as an aide in developing the required standard host functions.</w:t>
      </w:r>
    </w:p>
    <w:p w14:paraId="63F639BD" w14:textId="77777777" w:rsidR="009B5C11" w:rsidRPr="0063476F" w:rsidRDefault="009B5C11" w:rsidP="009B5C11">
      <w:pPr>
        <w:rPr>
          <w:lang w:val="en-GB"/>
        </w:rPr>
      </w:pPr>
      <w:r w:rsidRPr="0063476F">
        <w:rPr>
          <w:lang w:val="en-GB"/>
        </w:rPr>
        <w:t xml:space="preserve">Host implementation of </w:t>
      </w:r>
      <w:r w:rsidR="00332A73" w:rsidRPr="0063476F">
        <w:rPr>
          <w:lang w:val="en-GB"/>
        </w:rPr>
        <w:t xml:space="preserve">the </w:t>
      </w:r>
      <w:r w:rsidR="00B87436" w:rsidRPr="0063476F">
        <w:rPr>
          <w:lang w:val="en-GB"/>
        </w:rPr>
        <w:t xml:space="preserve">debugger support functions </w:t>
      </w:r>
      <w:r w:rsidR="00222E44" w:rsidRPr="0063476F">
        <w:rPr>
          <w:lang w:val="en-GB"/>
        </w:rPr>
        <w:t>is optional</w:t>
      </w:r>
      <w:r w:rsidR="00D40D40" w:rsidRPr="0063476F">
        <w:rPr>
          <w:lang w:val="en-GB"/>
        </w:rPr>
        <w:t>.</w:t>
      </w:r>
      <w:r w:rsidR="00EF2B2B" w:rsidRPr="0063476F">
        <w:rPr>
          <w:lang w:val="en-GB"/>
        </w:rPr>
        <w:t xml:space="preserve"> Scripts will execute normally regardless of whether the host implements these functions.</w:t>
      </w:r>
    </w:p>
    <w:p w14:paraId="7811E432" w14:textId="35C79E2E" w:rsidR="009A37B3" w:rsidRPr="0063476F" w:rsidRDefault="009A37B3" w:rsidP="003319AB">
      <w:pPr>
        <w:pStyle w:val="Heading4"/>
      </w:pPr>
      <w:r w:rsidRPr="0063476F">
        <w:t xml:space="preserve">void HostDebuggerEntry(string </w:t>
      </w:r>
      <w:proofErr w:type="spellStart"/>
      <w:r w:rsidRPr="0063476F">
        <w:rPr>
          <w:i/>
        </w:rPr>
        <w:t>debugAction</w:t>
      </w:r>
      <w:proofErr w:type="spellEnd"/>
      <w:r w:rsidRPr="0063476F">
        <w:t xml:space="preserve">, </w:t>
      </w:r>
      <w:r w:rsidR="00C43A17">
        <w:t>variant</w:t>
      </w:r>
      <w:r w:rsidR="00C43A17" w:rsidRPr="0063476F">
        <w:t xml:space="preserve"> </w:t>
      </w:r>
      <w:r w:rsidR="00C43A17">
        <w:rPr>
          <w:i/>
        </w:rPr>
        <w:t>parameters</w:t>
      </w:r>
      <w:r w:rsidRPr="0063476F">
        <w:t>)</w:t>
      </w:r>
    </w:p>
    <w:p w14:paraId="616C3884" w14:textId="77777777" w:rsidR="00EF2B2B" w:rsidRPr="0063476F" w:rsidRDefault="00EF2B2B" w:rsidP="00466BBE">
      <w:pPr>
        <w:spacing w:before="0" w:after="120"/>
        <w:rPr>
          <w:b/>
          <w:lang w:val="en-GB"/>
        </w:rPr>
      </w:pPr>
      <w:r w:rsidRPr="0063476F">
        <w:rPr>
          <w:b/>
          <w:u w:val="single"/>
          <w:lang w:val="en-GB"/>
        </w:rPr>
        <w:t>Return Value</w:t>
      </w:r>
      <w:r w:rsidR="009A37B3" w:rsidRPr="0063476F">
        <w:rPr>
          <w:b/>
          <w:u w:val="single"/>
          <w:lang w:val="en-GB"/>
        </w:rPr>
        <w:t>:</w:t>
      </w:r>
    </w:p>
    <w:p w14:paraId="0FC0FE97" w14:textId="77777777" w:rsidR="00EF2B2B" w:rsidRPr="0063476F" w:rsidRDefault="00EF2B2B" w:rsidP="00466BBE">
      <w:pPr>
        <w:spacing w:before="0" w:after="120"/>
        <w:rPr>
          <w:lang w:val="en-GB"/>
        </w:rPr>
      </w:pPr>
      <w:r w:rsidRPr="0063476F">
        <w:rPr>
          <w:lang w:val="en-GB"/>
        </w:rPr>
        <w:t>None</w:t>
      </w:r>
    </w:p>
    <w:p w14:paraId="79F3AA23" w14:textId="77777777" w:rsidR="00D67CDD" w:rsidRPr="0063476F" w:rsidRDefault="00D67CDD" w:rsidP="00466BBE">
      <w:pPr>
        <w:spacing w:before="0" w:after="120"/>
        <w:rPr>
          <w:b/>
          <w:u w:val="single"/>
          <w:lang w:val="en-GB"/>
        </w:rPr>
      </w:pPr>
      <w:r w:rsidRPr="0063476F">
        <w:rPr>
          <w:b/>
          <w:u w:val="single"/>
          <w:lang w:val="en-GB"/>
        </w:rPr>
        <w:t>Parameters</w:t>
      </w:r>
      <w:r w:rsidR="009A37B3" w:rsidRPr="0063476F">
        <w:rPr>
          <w:b/>
          <w:u w:val="single"/>
          <w:lang w:val="en-GB"/>
        </w:rPr>
        <w:t>:</w:t>
      </w:r>
    </w:p>
    <w:p w14:paraId="13D30544" w14:textId="77777777" w:rsidR="00D67CDD" w:rsidRPr="0063476F" w:rsidRDefault="00D67CDD" w:rsidP="00466BBE">
      <w:pPr>
        <w:spacing w:before="0" w:after="120"/>
        <w:rPr>
          <w:lang w:val="en-GB"/>
        </w:rPr>
      </w:pPr>
      <w:proofErr w:type="spellStart"/>
      <w:r w:rsidRPr="0063476F">
        <w:rPr>
          <w:i/>
          <w:lang w:val="en-GB"/>
        </w:rPr>
        <w:t>debugAction</w:t>
      </w:r>
      <w:proofErr w:type="spellEnd"/>
      <w:r w:rsidRPr="0063476F">
        <w:rPr>
          <w:lang w:val="en-GB"/>
        </w:rPr>
        <w:t>: string</w:t>
      </w:r>
    </w:p>
    <w:p w14:paraId="217DC19F" w14:textId="77777777" w:rsidR="00D67CDD" w:rsidRPr="0063476F" w:rsidRDefault="00D67CDD" w:rsidP="00466BBE">
      <w:pPr>
        <w:spacing w:before="0" w:after="120"/>
        <w:ind w:left="720"/>
        <w:rPr>
          <w:lang w:val="en-GB"/>
        </w:rPr>
      </w:pPr>
      <w:r w:rsidRPr="0063476F">
        <w:rPr>
          <w:lang w:val="en-GB"/>
        </w:rPr>
        <w:t xml:space="preserve">Indicates the </w:t>
      </w:r>
      <w:r w:rsidR="001C3EB7" w:rsidRPr="0063476F">
        <w:rPr>
          <w:lang w:val="en-GB"/>
        </w:rPr>
        <w:t>requested debugger action</w:t>
      </w:r>
      <w:r w:rsidRPr="0063476F">
        <w:rPr>
          <w:lang w:val="en-GB"/>
        </w:rPr>
        <w:t>:</w:t>
      </w:r>
    </w:p>
    <w:p w14:paraId="7079A1E9" w14:textId="77777777" w:rsidR="00D67CDD" w:rsidRPr="0063476F" w:rsidRDefault="00D67CDD" w:rsidP="00466BBE">
      <w:pPr>
        <w:spacing w:before="0" w:after="120"/>
        <w:ind w:left="1440"/>
        <w:rPr>
          <w:lang w:val="en-GB"/>
        </w:rPr>
      </w:pPr>
      <w:r w:rsidRPr="0063476F">
        <w:rPr>
          <w:b/>
          <w:lang w:val="en-GB"/>
        </w:rPr>
        <w:t xml:space="preserve">break – </w:t>
      </w:r>
      <w:r w:rsidRPr="0063476F">
        <w:rPr>
          <w:lang w:val="en-GB"/>
        </w:rPr>
        <w:t>Pause execution of the script.</w:t>
      </w:r>
    </w:p>
    <w:p w14:paraId="05456DD8" w14:textId="5B13E4B2" w:rsidR="00D67CDD" w:rsidRPr="0063476F" w:rsidRDefault="00C43A17" w:rsidP="00466BBE">
      <w:pPr>
        <w:spacing w:before="0" w:after="120"/>
        <w:ind w:left="1440"/>
        <w:rPr>
          <w:lang w:val="en-GB"/>
        </w:rPr>
      </w:pPr>
      <w:r>
        <w:rPr>
          <w:b/>
          <w:lang w:val="en-GB"/>
        </w:rPr>
        <w:t>t</w:t>
      </w:r>
      <w:r w:rsidRPr="0063476F">
        <w:rPr>
          <w:b/>
          <w:lang w:val="en-GB"/>
        </w:rPr>
        <w:t xml:space="preserve">race </w:t>
      </w:r>
      <w:r w:rsidR="00D67CDD" w:rsidRPr="0063476F">
        <w:rPr>
          <w:lang w:val="en-GB"/>
        </w:rPr>
        <w:t>– Display a string in the debugging console</w:t>
      </w:r>
      <w:r>
        <w:rPr>
          <w:lang w:val="en-GB"/>
        </w:rPr>
        <w:t>, as provided in the first parameter</w:t>
      </w:r>
      <w:r w:rsidR="00D67CDD" w:rsidRPr="0063476F">
        <w:rPr>
          <w:lang w:val="en-GB"/>
        </w:rPr>
        <w:t>.</w:t>
      </w:r>
    </w:p>
    <w:p w14:paraId="5393B73B" w14:textId="1511C8F4" w:rsidR="00D67CDD" w:rsidRPr="0063476F" w:rsidRDefault="00C43A17" w:rsidP="00466BBE">
      <w:pPr>
        <w:spacing w:before="0" w:after="120"/>
        <w:ind w:left="1440"/>
        <w:rPr>
          <w:lang w:val="en-GB"/>
        </w:rPr>
      </w:pPr>
      <w:proofErr w:type="spellStart"/>
      <w:r>
        <w:rPr>
          <w:b/>
          <w:lang w:val="en-GB"/>
        </w:rPr>
        <w:t>s</w:t>
      </w:r>
      <w:r w:rsidRPr="0063476F">
        <w:rPr>
          <w:b/>
          <w:lang w:val="en-GB"/>
        </w:rPr>
        <w:t>tart</w:t>
      </w:r>
      <w:r w:rsidR="00D67CDD" w:rsidRPr="0063476F">
        <w:rPr>
          <w:b/>
          <w:lang w:val="en-GB"/>
        </w:rPr>
        <w:t>_</w:t>
      </w:r>
      <w:r w:rsidRPr="0063476F">
        <w:rPr>
          <w:b/>
          <w:lang w:val="en-GB"/>
        </w:rPr>
        <w:t>p</w:t>
      </w:r>
      <w:r>
        <w:rPr>
          <w:b/>
          <w:lang w:val="en-GB"/>
        </w:rPr>
        <w:t>erformance</w:t>
      </w:r>
      <w:proofErr w:type="spellEnd"/>
      <w:r w:rsidRPr="0063476F">
        <w:rPr>
          <w:lang w:val="en-GB"/>
        </w:rPr>
        <w:t xml:space="preserve"> </w:t>
      </w:r>
      <w:r w:rsidR="00D67CDD" w:rsidRPr="0063476F">
        <w:rPr>
          <w:lang w:val="en-GB"/>
        </w:rPr>
        <w:t>– Begin line by line profiling of the script code.</w:t>
      </w:r>
    </w:p>
    <w:p w14:paraId="64E94260" w14:textId="5A27799B" w:rsidR="00D67CDD" w:rsidRDefault="00C43A17" w:rsidP="00466BBE">
      <w:pPr>
        <w:spacing w:before="0" w:after="120"/>
        <w:ind w:left="1440"/>
        <w:rPr>
          <w:lang w:val="en-GB"/>
        </w:rPr>
      </w:pPr>
      <w:proofErr w:type="spellStart"/>
      <w:r>
        <w:rPr>
          <w:b/>
          <w:lang w:val="en-GB"/>
        </w:rPr>
        <w:t>s</w:t>
      </w:r>
      <w:r w:rsidRPr="0063476F">
        <w:rPr>
          <w:b/>
          <w:lang w:val="en-GB"/>
        </w:rPr>
        <w:t>top</w:t>
      </w:r>
      <w:r w:rsidR="00D67CDD" w:rsidRPr="0063476F">
        <w:rPr>
          <w:b/>
          <w:lang w:val="en-GB"/>
        </w:rPr>
        <w:t>_</w:t>
      </w:r>
      <w:r w:rsidRPr="0063476F">
        <w:rPr>
          <w:b/>
          <w:lang w:val="en-GB"/>
        </w:rPr>
        <w:t>p</w:t>
      </w:r>
      <w:r>
        <w:rPr>
          <w:b/>
          <w:lang w:val="en-GB"/>
        </w:rPr>
        <w:t>erformance</w:t>
      </w:r>
      <w:proofErr w:type="spellEnd"/>
      <w:r w:rsidRPr="0063476F">
        <w:rPr>
          <w:lang w:val="en-GB"/>
        </w:rPr>
        <w:t xml:space="preserve"> </w:t>
      </w:r>
      <w:r w:rsidR="00D67CDD" w:rsidRPr="0063476F">
        <w:rPr>
          <w:lang w:val="en-GB"/>
        </w:rPr>
        <w:t>– Stop line by line profiling of the script code.</w:t>
      </w:r>
      <w:r>
        <w:rPr>
          <w:lang w:val="en-GB"/>
        </w:rPr>
        <w:t xml:space="preserve"> </w:t>
      </w:r>
      <w:r w:rsidRPr="00C43A17">
        <w:rPr>
          <w:lang w:val="en-GB"/>
        </w:rPr>
        <w:t>The name of the performance counter is in the first parameter.</w:t>
      </w:r>
    </w:p>
    <w:p w14:paraId="154FCAD9" w14:textId="1FBB07D9" w:rsidR="00C43A17" w:rsidRPr="0063476F" w:rsidRDefault="00C43A17" w:rsidP="00466BBE">
      <w:pPr>
        <w:spacing w:before="0" w:after="120"/>
        <w:ind w:left="1440"/>
        <w:rPr>
          <w:lang w:val="en-GB"/>
        </w:rPr>
      </w:pPr>
      <w:proofErr w:type="spellStart"/>
      <w:r>
        <w:rPr>
          <w:b/>
          <w:lang w:val="en-GB"/>
        </w:rPr>
        <w:t>first_chance_error</w:t>
      </w:r>
      <w:proofErr w:type="spellEnd"/>
      <w:r>
        <w:rPr>
          <w:b/>
          <w:lang w:val="en-GB"/>
        </w:rPr>
        <w:t xml:space="preserve"> </w:t>
      </w:r>
      <w:r>
        <w:rPr>
          <w:lang w:val="en-GB"/>
        </w:rPr>
        <w:t>– Notifies the host of an impending error function call in the script. The parameter is the message passed to the error function. The second parameter is the depth passed to the error function.</w:t>
      </w:r>
    </w:p>
    <w:p w14:paraId="63A444F3" w14:textId="3B4FB842" w:rsidR="00D67CDD" w:rsidRPr="0063476F" w:rsidRDefault="00784109" w:rsidP="00466BBE">
      <w:pPr>
        <w:spacing w:before="0" w:after="120"/>
        <w:rPr>
          <w:lang w:val="en-GB"/>
        </w:rPr>
      </w:pPr>
      <w:r>
        <w:rPr>
          <w:i/>
          <w:lang w:val="en-GB"/>
        </w:rPr>
        <w:t>parameters</w:t>
      </w:r>
      <w:r w:rsidR="00D67CDD" w:rsidRPr="0063476F">
        <w:rPr>
          <w:lang w:val="en-GB"/>
        </w:rPr>
        <w:t xml:space="preserve">: </w:t>
      </w:r>
      <w:r>
        <w:rPr>
          <w:lang w:val="en-GB"/>
        </w:rPr>
        <w:t>variant</w:t>
      </w:r>
    </w:p>
    <w:p w14:paraId="2FF60395" w14:textId="04E6DBE1" w:rsidR="00D67CDD" w:rsidRPr="0063476F" w:rsidRDefault="00784109" w:rsidP="00466BBE">
      <w:pPr>
        <w:spacing w:before="0" w:after="120"/>
        <w:ind w:left="720"/>
        <w:rPr>
          <w:lang w:val="en-GB"/>
        </w:rPr>
      </w:pPr>
      <w:r>
        <w:rPr>
          <w:lang w:val="en-GB"/>
        </w:rPr>
        <w:t>Zero or more parameters for use by the debug action</w:t>
      </w:r>
      <w:r w:rsidR="00D67CDD" w:rsidRPr="0063476F">
        <w:rPr>
          <w:lang w:val="en-GB"/>
        </w:rPr>
        <w:t>.</w:t>
      </w:r>
    </w:p>
    <w:p w14:paraId="0BF434C9" w14:textId="77777777" w:rsidR="00F25B47" w:rsidRPr="0063476F" w:rsidRDefault="00F91018" w:rsidP="00466BBE">
      <w:pPr>
        <w:spacing w:before="0" w:after="120"/>
        <w:rPr>
          <w:b/>
          <w:u w:val="single"/>
          <w:lang w:val="en-GB"/>
        </w:rPr>
      </w:pPr>
      <w:r w:rsidRPr="0063476F">
        <w:rPr>
          <w:b/>
          <w:u w:val="single"/>
          <w:lang w:val="en-GB"/>
        </w:rPr>
        <w:t>Remarks</w:t>
      </w:r>
      <w:r w:rsidR="009A37B3" w:rsidRPr="0063476F">
        <w:rPr>
          <w:b/>
          <w:u w:val="single"/>
          <w:lang w:val="en-GB"/>
        </w:rPr>
        <w:t>:</w:t>
      </w:r>
    </w:p>
    <w:p w14:paraId="3299CBB3" w14:textId="261A0499" w:rsidR="00693979" w:rsidRDefault="00693979" w:rsidP="00466BBE">
      <w:pPr>
        <w:spacing w:before="0" w:after="120"/>
        <w:rPr>
          <w:lang w:val="en-GB"/>
        </w:rPr>
      </w:pPr>
      <w:r w:rsidRPr="0063476F">
        <w:rPr>
          <w:lang w:val="en-GB"/>
        </w:rPr>
        <w:t>Host implementation of this function is optional.</w:t>
      </w:r>
    </w:p>
    <w:p w14:paraId="5EFA0E24" w14:textId="39FD5824" w:rsidR="00CB17BD" w:rsidRDefault="00CB17BD" w:rsidP="00466BBE">
      <w:pPr>
        <w:spacing w:before="0" w:after="120"/>
        <w:rPr>
          <w:lang w:val="en-GB"/>
        </w:rPr>
      </w:pPr>
    </w:p>
    <w:p w14:paraId="4F2F276A" w14:textId="2DF16F21" w:rsidR="00784109" w:rsidRPr="0063476F" w:rsidRDefault="00784109" w:rsidP="006B6010">
      <w:pPr>
        <w:pStyle w:val="PartTitle"/>
        <w:spacing w:before="0" w:after="0"/>
        <w:rPr>
          <w:lang w:val="en-GB"/>
        </w:rPr>
      </w:pPr>
    </w:p>
    <w:sectPr w:rsidR="00784109" w:rsidRPr="0063476F" w:rsidSect="00723183">
      <w:headerReference w:type="default" r:id="rId23"/>
      <w:footerReference w:type="even" r:id="rId24"/>
      <w:footerReference w:type="default" r:id="rId25"/>
      <w:pgSz w:w="11907" w:h="16839"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2CA7C2" w14:textId="77777777" w:rsidR="00723183" w:rsidRDefault="00723183">
      <w:r>
        <w:separator/>
      </w:r>
    </w:p>
  </w:endnote>
  <w:endnote w:type="continuationSeparator" w:id="0">
    <w:p w14:paraId="5A483DFE" w14:textId="77777777" w:rsidR="00723183" w:rsidRDefault="007231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Times New Roman"/>
    <w:charset w:val="00"/>
    <w:family w:val="auto"/>
    <w:pitch w:val="default"/>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849215" w14:textId="5909290E" w:rsidR="000322E6" w:rsidRPr="00515939" w:rsidRDefault="000322E6" w:rsidP="00862250">
    <w:pPr>
      <w:pStyle w:val="Footer"/>
      <w:tabs>
        <w:tab w:val="clear" w:pos="4320"/>
        <w:tab w:val="clear" w:pos="8640"/>
        <w:tab w:val="center" w:pos="4536"/>
        <w:tab w:val="right" w:pos="9072"/>
      </w:tabs>
      <w:spacing w:before="0" w:after="0"/>
      <w:rPr>
        <w:sz w:val="16"/>
        <w:szCs w:val="16"/>
      </w:rPr>
    </w:pPr>
    <w:r>
      <w:rPr>
        <w:noProof/>
        <w:sz w:val="16"/>
        <w:szCs w:val="16"/>
      </w:rPr>
      <w:tab/>
    </w:r>
    <w:r w:rsidRPr="00D973FF">
      <w:rPr>
        <w:sz w:val="16"/>
        <w:szCs w:val="16"/>
        <w:lang w:val="en-GB"/>
      </w:rPr>
      <w:t>Part 13 - Scripting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651A6E" w14:textId="77777777" w:rsidR="000322E6" w:rsidRPr="00D973FF" w:rsidRDefault="000322E6" w:rsidP="00862250">
    <w:pPr>
      <w:pStyle w:val="Footer"/>
      <w:tabs>
        <w:tab w:val="clear" w:pos="4320"/>
        <w:tab w:val="clear" w:pos="8640"/>
        <w:tab w:val="center" w:pos="4536"/>
        <w:tab w:val="right" w:pos="9072"/>
      </w:tabs>
      <w:spacing w:before="0" w:after="0"/>
      <w:ind w:firstLine="360"/>
      <w:jc w:val="center"/>
      <w:rPr>
        <w:sz w:val="16"/>
        <w:szCs w:val="16"/>
        <w:lang w:val="en-GB"/>
      </w:rPr>
    </w:pPr>
    <w:r w:rsidRPr="00D973FF">
      <w:rPr>
        <w:sz w:val="16"/>
        <w:szCs w:val="16"/>
        <w:lang w:val="en-GB"/>
      </w:rPr>
      <w:t>Part 13 - Scripting</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7B1128" w14:textId="77777777" w:rsidR="000322E6" w:rsidRPr="00D973FF" w:rsidRDefault="000322E6" w:rsidP="00862250">
    <w:pPr>
      <w:pStyle w:val="Footer"/>
      <w:tabs>
        <w:tab w:val="clear" w:pos="4320"/>
        <w:tab w:val="clear" w:pos="8640"/>
        <w:tab w:val="center" w:pos="4536"/>
        <w:tab w:val="right" w:pos="9072"/>
      </w:tabs>
      <w:spacing w:before="0" w:after="0"/>
      <w:ind w:firstLine="360"/>
      <w:jc w:val="center"/>
      <w:rPr>
        <w:sz w:val="16"/>
        <w:szCs w:val="16"/>
        <w:lang w:val="en-GB"/>
      </w:rPr>
    </w:pPr>
    <w:r w:rsidRPr="00D973FF">
      <w:rPr>
        <w:sz w:val="16"/>
        <w:szCs w:val="16"/>
        <w:lang w:val="en-GB"/>
      </w:rPr>
      <w:t>Part 13 - Scripting</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D3A0E6" w14:textId="77777777" w:rsidR="000322E6" w:rsidRPr="009529D1" w:rsidRDefault="000322E6" w:rsidP="00862250">
    <w:pPr>
      <w:pStyle w:val="Footer"/>
      <w:tabs>
        <w:tab w:val="clear" w:pos="4320"/>
        <w:tab w:val="clear" w:pos="8640"/>
        <w:tab w:val="center" w:pos="4536"/>
        <w:tab w:val="right" w:pos="9072"/>
      </w:tabs>
      <w:spacing w:before="0" w:after="0"/>
      <w:rPr>
        <w:sz w:val="16"/>
        <w:szCs w:val="16"/>
      </w:rPr>
    </w:pPr>
    <w:r w:rsidRPr="009529D1">
      <w:rPr>
        <w:sz w:val="16"/>
        <w:szCs w:val="16"/>
      </w:rPr>
      <w:fldChar w:fldCharType="begin"/>
    </w:r>
    <w:r w:rsidRPr="009529D1">
      <w:rPr>
        <w:sz w:val="16"/>
        <w:szCs w:val="16"/>
      </w:rPr>
      <w:instrText xml:space="preserve"> PAGE   \* MERGEFORMAT </w:instrText>
    </w:r>
    <w:r w:rsidRPr="009529D1">
      <w:rPr>
        <w:sz w:val="16"/>
        <w:szCs w:val="16"/>
      </w:rPr>
      <w:fldChar w:fldCharType="separate"/>
    </w:r>
    <w:r w:rsidR="00CC098D">
      <w:rPr>
        <w:noProof/>
        <w:sz w:val="16"/>
        <w:szCs w:val="16"/>
      </w:rPr>
      <w:t>6</w:t>
    </w:r>
    <w:r w:rsidRPr="009529D1">
      <w:rPr>
        <w:noProof/>
        <w:sz w:val="16"/>
        <w:szCs w:val="16"/>
      </w:rPr>
      <w:fldChar w:fldCharType="end"/>
    </w:r>
    <w:r>
      <w:rPr>
        <w:noProof/>
        <w:sz w:val="16"/>
        <w:szCs w:val="16"/>
      </w:rPr>
      <w:tab/>
    </w:r>
    <w:r w:rsidRPr="00D973FF">
      <w:rPr>
        <w:sz w:val="16"/>
        <w:szCs w:val="16"/>
        <w:lang w:val="en-GB"/>
      </w:rPr>
      <w:t>Part 13 - Scripting</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3BA319" w14:textId="77777777" w:rsidR="000322E6" w:rsidRPr="00C84BE9" w:rsidRDefault="000322E6" w:rsidP="00862250">
    <w:pPr>
      <w:pStyle w:val="Footer"/>
      <w:tabs>
        <w:tab w:val="clear" w:pos="4320"/>
        <w:tab w:val="clear" w:pos="8640"/>
        <w:tab w:val="center" w:pos="4536"/>
        <w:tab w:val="right" w:pos="9072"/>
      </w:tabs>
      <w:spacing w:before="0" w:after="0"/>
      <w:jc w:val="center"/>
      <w:rPr>
        <w:sz w:val="16"/>
        <w:szCs w:val="16"/>
      </w:rPr>
    </w:pPr>
    <w:r>
      <w:rPr>
        <w:sz w:val="16"/>
        <w:szCs w:val="16"/>
        <w:lang w:val="en-GB"/>
      </w:rPr>
      <w:tab/>
    </w:r>
    <w:r w:rsidRPr="00D973FF">
      <w:rPr>
        <w:sz w:val="16"/>
        <w:szCs w:val="16"/>
        <w:lang w:val="en-GB"/>
      </w:rPr>
      <w:t>Part 13 - Scripting</w:t>
    </w:r>
    <w:r>
      <w:rPr>
        <w:sz w:val="16"/>
        <w:szCs w:val="16"/>
      </w:rPr>
      <w:tab/>
    </w:r>
    <w:r w:rsidRPr="00C84BE9">
      <w:rPr>
        <w:sz w:val="16"/>
        <w:szCs w:val="16"/>
      </w:rPr>
      <w:fldChar w:fldCharType="begin"/>
    </w:r>
    <w:r w:rsidRPr="00C84BE9">
      <w:rPr>
        <w:sz w:val="16"/>
        <w:szCs w:val="16"/>
      </w:rPr>
      <w:instrText xml:space="preserve"> PAGE   \* MERGEFORMAT </w:instrText>
    </w:r>
    <w:r w:rsidRPr="00C84BE9">
      <w:rPr>
        <w:sz w:val="16"/>
        <w:szCs w:val="16"/>
      </w:rPr>
      <w:fldChar w:fldCharType="separate"/>
    </w:r>
    <w:r w:rsidR="00CC098D">
      <w:rPr>
        <w:noProof/>
        <w:sz w:val="16"/>
        <w:szCs w:val="16"/>
      </w:rPr>
      <w:t>7</w:t>
    </w:r>
    <w:r w:rsidRPr="00C84BE9">
      <w:rPr>
        <w:noProo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E76297" w14:textId="77777777" w:rsidR="00723183" w:rsidRDefault="00723183">
      <w:r>
        <w:separator/>
      </w:r>
    </w:p>
  </w:footnote>
  <w:footnote w:type="continuationSeparator" w:id="0">
    <w:p w14:paraId="1251F526" w14:textId="77777777" w:rsidR="00723183" w:rsidRDefault="007231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E2FF60" w14:textId="532FDBAF" w:rsidR="000322E6" w:rsidRPr="0082445B" w:rsidRDefault="000322E6" w:rsidP="000322E6">
    <w:pPr>
      <w:pStyle w:val="Header"/>
      <w:tabs>
        <w:tab w:val="clear" w:pos="4320"/>
        <w:tab w:val="clear" w:pos="8640"/>
        <w:tab w:val="center" w:pos="4536"/>
        <w:tab w:val="right" w:pos="9072"/>
      </w:tabs>
      <w:spacing w:before="0" w:after="0"/>
      <w:rPr>
        <w:sz w:val="16"/>
        <w:szCs w:val="16"/>
      </w:rPr>
    </w:pPr>
    <w:r w:rsidRPr="00D973FF">
      <w:rPr>
        <w:sz w:val="16"/>
        <w:szCs w:val="16"/>
      </w:rPr>
      <w:t xml:space="preserve">S-100 Edition </w:t>
    </w:r>
    <w:r>
      <w:rPr>
        <w:sz w:val="16"/>
        <w:szCs w:val="16"/>
      </w:rPr>
      <w:t>5</w:t>
    </w:r>
    <w:r w:rsidRPr="00D973FF">
      <w:rPr>
        <w:sz w:val="16"/>
        <w:szCs w:val="16"/>
      </w:rPr>
      <w:t>.</w:t>
    </w:r>
    <w:r w:rsidR="00BB2EE8">
      <w:rPr>
        <w:sz w:val="16"/>
        <w:szCs w:val="16"/>
      </w:rPr>
      <w:t>2</w:t>
    </w:r>
    <w:r w:rsidRPr="00D973FF">
      <w:rPr>
        <w:sz w:val="16"/>
        <w:szCs w:val="16"/>
      </w:rPr>
      <w:t>.0</w:t>
    </w:r>
    <w:r w:rsidRPr="00D973FF">
      <w:rPr>
        <w:sz w:val="16"/>
        <w:szCs w:val="16"/>
      </w:rPr>
      <w:tab/>
    </w:r>
    <w:r w:rsidRPr="00D973FF">
      <w:rPr>
        <w:sz w:val="16"/>
        <w:szCs w:val="16"/>
      </w:rPr>
      <w:tab/>
    </w:r>
    <w:r w:rsidR="00BB2EE8">
      <w:rPr>
        <w:sz w:val="16"/>
        <w:szCs w:val="16"/>
      </w:rPr>
      <w:t>June 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A0ECCE" w14:textId="3E7A0602" w:rsidR="000322E6" w:rsidRDefault="000322E6" w:rsidP="00BB2EE8">
    <w:pPr>
      <w:pStyle w:val="Header"/>
      <w:tabs>
        <w:tab w:val="clear" w:pos="4320"/>
        <w:tab w:val="clear" w:pos="8640"/>
        <w:tab w:val="center" w:pos="4536"/>
        <w:tab w:val="right" w:pos="9072"/>
      </w:tabs>
      <w:spacing w:before="0" w:after="0"/>
    </w:pPr>
    <w:r w:rsidRPr="00D973FF">
      <w:rPr>
        <w:sz w:val="16"/>
        <w:szCs w:val="16"/>
      </w:rPr>
      <w:t xml:space="preserve">S-100 Edition </w:t>
    </w:r>
    <w:r>
      <w:rPr>
        <w:sz w:val="16"/>
        <w:szCs w:val="16"/>
      </w:rPr>
      <w:t>5</w:t>
    </w:r>
    <w:r w:rsidRPr="00D973FF">
      <w:rPr>
        <w:sz w:val="16"/>
        <w:szCs w:val="16"/>
      </w:rPr>
      <w:t>.</w:t>
    </w:r>
    <w:r w:rsidR="00BB2EE8">
      <w:rPr>
        <w:sz w:val="16"/>
        <w:szCs w:val="16"/>
      </w:rPr>
      <w:t>2</w:t>
    </w:r>
    <w:r w:rsidRPr="00D973FF">
      <w:rPr>
        <w:sz w:val="16"/>
        <w:szCs w:val="16"/>
      </w:rPr>
      <w:t>.0</w:t>
    </w:r>
    <w:r w:rsidRPr="00D973FF">
      <w:rPr>
        <w:b/>
        <w:sz w:val="28"/>
        <w:szCs w:val="28"/>
      </w:rPr>
      <w:tab/>
    </w:r>
    <w:r w:rsidRPr="00D973FF">
      <w:rPr>
        <w:b/>
        <w:sz w:val="28"/>
        <w:szCs w:val="28"/>
      </w:rPr>
      <w:tab/>
    </w:r>
    <w:r w:rsidR="00BB2EE8">
      <w:rPr>
        <w:sz w:val="16"/>
        <w:szCs w:val="16"/>
      </w:rPr>
      <w:t>June 2024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04034E" w14:textId="761CF4EC" w:rsidR="000322E6" w:rsidRPr="00D973FF" w:rsidRDefault="000322E6" w:rsidP="00BB2EE8">
    <w:pPr>
      <w:pStyle w:val="Header"/>
      <w:tabs>
        <w:tab w:val="clear" w:pos="4320"/>
        <w:tab w:val="clear" w:pos="8640"/>
        <w:tab w:val="center" w:pos="4536"/>
        <w:tab w:val="right" w:pos="9072"/>
      </w:tabs>
      <w:spacing w:before="0" w:after="0"/>
      <w:rPr>
        <w:color w:val="FF0000"/>
      </w:rPr>
    </w:pPr>
    <w:r w:rsidRPr="00D973FF">
      <w:rPr>
        <w:sz w:val="16"/>
        <w:szCs w:val="16"/>
      </w:rPr>
      <w:t xml:space="preserve">S-100 Edition </w:t>
    </w:r>
    <w:r>
      <w:rPr>
        <w:sz w:val="16"/>
        <w:szCs w:val="16"/>
      </w:rPr>
      <w:t>5</w:t>
    </w:r>
    <w:r w:rsidRPr="00D973FF">
      <w:rPr>
        <w:sz w:val="16"/>
        <w:szCs w:val="16"/>
      </w:rPr>
      <w:t>.</w:t>
    </w:r>
    <w:r w:rsidR="00BB2EE8">
      <w:rPr>
        <w:sz w:val="16"/>
        <w:szCs w:val="16"/>
      </w:rPr>
      <w:t>2</w:t>
    </w:r>
    <w:r w:rsidRPr="00D973FF">
      <w:rPr>
        <w:sz w:val="16"/>
        <w:szCs w:val="16"/>
      </w:rPr>
      <w:t>.0</w:t>
    </w:r>
    <w:r w:rsidRPr="00D973FF">
      <w:rPr>
        <w:sz w:val="16"/>
        <w:szCs w:val="16"/>
      </w:rPr>
      <w:tab/>
    </w:r>
    <w:r w:rsidRPr="00D973FF">
      <w:rPr>
        <w:sz w:val="16"/>
        <w:szCs w:val="16"/>
      </w:rPr>
      <w:tab/>
    </w:r>
    <w:r w:rsidR="00BB2EE8">
      <w:rPr>
        <w:sz w:val="16"/>
        <w:szCs w:val="16"/>
      </w:rPr>
      <w:t>June 2024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E7F380" w14:textId="658673BE" w:rsidR="000322E6" w:rsidRDefault="000322E6" w:rsidP="00862250">
    <w:pPr>
      <w:pStyle w:val="Header"/>
      <w:tabs>
        <w:tab w:val="clear" w:pos="4320"/>
        <w:tab w:val="clear" w:pos="8640"/>
        <w:tab w:val="center" w:pos="4536"/>
        <w:tab w:val="right" w:pos="9072"/>
      </w:tabs>
      <w:spacing w:before="0" w:after="0"/>
    </w:pPr>
    <w:r w:rsidRPr="00D973FF">
      <w:rPr>
        <w:sz w:val="16"/>
        <w:szCs w:val="16"/>
      </w:rPr>
      <w:t xml:space="preserve">S-100 Edition </w:t>
    </w:r>
    <w:r>
      <w:rPr>
        <w:sz w:val="16"/>
        <w:szCs w:val="16"/>
      </w:rPr>
      <w:t>5</w:t>
    </w:r>
    <w:r w:rsidRPr="00D973FF">
      <w:rPr>
        <w:sz w:val="16"/>
        <w:szCs w:val="16"/>
      </w:rPr>
      <w:t>.</w:t>
    </w:r>
    <w:r w:rsidR="00BB2EE8">
      <w:rPr>
        <w:sz w:val="16"/>
        <w:szCs w:val="16"/>
      </w:rPr>
      <w:t>2</w:t>
    </w:r>
    <w:r w:rsidRPr="00D973FF">
      <w:rPr>
        <w:sz w:val="16"/>
        <w:szCs w:val="16"/>
      </w:rPr>
      <w:t>.0</w:t>
    </w:r>
    <w:r w:rsidRPr="00D973FF">
      <w:rPr>
        <w:b/>
        <w:sz w:val="28"/>
        <w:szCs w:val="28"/>
      </w:rPr>
      <w:tab/>
    </w:r>
    <w:r w:rsidRPr="00D973FF">
      <w:rPr>
        <w:b/>
        <w:sz w:val="28"/>
        <w:szCs w:val="28"/>
      </w:rPr>
      <w:tab/>
    </w:r>
    <w:r w:rsidR="00BB2EE8">
      <w:rPr>
        <w:sz w:val="16"/>
        <w:szCs w:val="16"/>
      </w:rPr>
      <w:t>June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14"/>
    <w:multiLevelType w:val="multilevel"/>
    <w:tmpl w:val="F4D65810"/>
    <w:name w:val="WW8Num26"/>
    <w:lvl w:ilvl="0">
      <w:start w:val="1"/>
      <w:numFmt w:val="decimal"/>
      <w:lvlText w:val="%1)"/>
      <w:lvlJc w:val="left"/>
      <w:pPr>
        <w:tabs>
          <w:tab w:val="num" w:pos="720"/>
        </w:tabs>
        <w:ind w:left="720" w:hanging="360"/>
      </w:pPr>
    </w:lvl>
    <w:lvl w:ilvl="1">
      <w:start w:val="1"/>
      <w:numFmt w:val="bullet"/>
      <w:lvlText w:val=""/>
      <w:lvlJc w:val="left"/>
      <w:pPr>
        <w:tabs>
          <w:tab w:val="num" w:pos="1160"/>
        </w:tabs>
        <w:ind w:left="1160" w:hanging="400"/>
      </w:pPr>
      <w:rPr>
        <w:rFonts w:ascii="Symbol" w:hAnsi="Symbol"/>
      </w:rPr>
    </w:lvl>
    <w:lvl w:ilvl="2">
      <w:start w:val="1"/>
      <w:numFmt w:val="bullet"/>
      <w:lvlText w:val=""/>
      <w:lvlJc w:val="left"/>
      <w:pPr>
        <w:tabs>
          <w:tab w:val="num" w:pos="1560"/>
        </w:tabs>
        <w:ind w:left="1560" w:hanging="400"/>
      </w:pPr>
      <w:rPr>
        <w:rFonts w:ascii="Symbol" w:hAnsi="Symbol"/>
      </w:rPr>
    </w:lvl>
    <w:lvl w:ilvl="3">
      <w:start w:val="1"/>
      <w:numFmt w:val="bullet"/>
      <w:lvlText w:val=""/>
      <w:lvlJc w:val="left"/>
      <w:pPr>
        <w:tabs>
          <w:tab w:val="num" w:pos="1960"/>
        </w:tabs>
        <w:ind w:left="1960" w:hanging="400"/>
      </w:pPr>
      <w:rPr>
        <w:rFonts w:ascii="Symbol" w:hAnsi="Symbol"/>
      </w:rPr>
    </w:lvl>
    <w:lvl w:ilvl="4">
      <w:start w:val="1"/>
      <w:numFmt w:val="none"/>
      <w:suff w:val="nothing"/>
      <w:lvlText w:val=""/>
      <w:lvlJc w:val="left"/>
      <w:pPr>
        <w:tabs>
          <w:tab w:val="num" w:pos="360"/>
        </w:tabs>
        <w:ind w:left="360" w:firstLine="0"/>
      </w:pPr>
    </w:lvl>
    <w:lvl w:ilvl="5">
      <w:start w:val="1"/>
      <w:numFmt w:val="none"/>
      <w:suff w:val="nothing"/>
      <w:lvlText w:val=""/>
      <w:lvlJc w:val="left"/>
      <w:pPr>
        <w:tabs>
          <w:tab w:val="num" w:pos="360"/>
        </w:tabs>
        <w:ind w:left="360" w:firstLine="0"/>
      </w:pPr>
    </w:lvl>
    <w:lvl w:ilvl="6">
      <w:start w:val="1"/>
      <w:numFmt w:val="none"/>
      <w:suff w:val="nothing"/>
      <w:lvlText w:val=""/>
      <w:lvlJc w:val="left"/>
      <w:pPr>
        <w:tabs>
          <w:tab w:val="num" w:pos="360"/>
        </w:tabs>
        <w:ind w:left="360" w:firstLine="0"/>
      </w:pPr>
    </w:lvl>
    <w:lvl w:ilvl="7">
      <w:start w:val="1"/>
      <w:numFmt w:val="none"/>
      <w:suff w:val="nothing"/>
      <w:lvlText w:val=""/>
      <w:lvlJc w:val="left"/>
      <w:pPr>
        <w:tabs>
          <w:tab w:val="num" w:pos="360"/>
        </w:tabs>
        <w:ind w:left="360" w:firstLine="0"/>
      </w:pPr>
    </w:lvl>
    <w:lvl w:ilvl="8">
      <w:start w:val="1"/>
      <w:numFmt w:val="none"/>
      <w:suff w:val="nothing"/>
      <w:lvlText w:val=""/>
      <w:lvlJc w:val="left"/>
      <w:pPr>
        <w:tabs>
          <w:tab w:val="num" w:pos="360"/>
        </w:tabs>
        <w:ind w:left="360" w:firstLine="0"/>
      </w:pPr>
    </w:lvl>
  </w:abstractNum>
  <w:abstractNum w:abstractNumId="1" w15:restartNumberingAfterBreak="0">
    <w:nsid w:val="00000024"/>
    <w:multiLevelType w:val="multilevel"/>
    <w:tmpl w:val="00000024"/>
    <w:name w:val="WW8Num57"/>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 w15:restartNumberingAfterBreak="0">
    <w:nsid w:val="00000025"/>
    <w:multiLevelType w:val="multilevel"/>
    <w:tmpl w:val="00000025"/>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 w15:restartNumberingAfterBreak="0">
    <w:nsid w:val="00000026"/>
    <w:multiLevelType w:val="multilevel"/>
    <w:tmpl w:val="0000002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27"/>
    <w:multiLevelType w:val="multilevel"/>
    <w:tmpl w:val="00000027"/>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5" w15:restartNumberingAfterBreak="0">
    <w:nsid w:val="00000028"/>
    <w:multiLevelType w:val="multilevel"/>
    <w:tmpl w:val="00000028"/>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6" w15:restartNumberingAfterBreak="0">
    <w:nsid w:val="00000029"/>
    <w:multiLevelType w:val="multilevel"/>
    <w:tmpl w:val="00000029"/>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7" w15:restartNumberingAfterBreak="0">
    <w:nsid w:val="0000002A"/>
    <w:multiLevelType w:val="multilevel"/>
    <w:tmpl w:val="0000002A"/>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8" w15:restartNumberingAfterBreak="0">
    <w:nsid w:val="0000005B"/>
    <w:multiLevelType w:val="multilevel"/>
    <w:tmpl w:val="D5E8A848"/>
    <w:lvl w:ilvl="0">
      <w:start w:val="1"/>
      <w:numFmt w:val="decimal"/>
      <w:lvlText w:val="0-%1         "/>
      <w:lvlJc w:val="left"/>
      <w:pPr>
        <w:tabs>
          <w:tab w:val="num" w:pos="0"/>
        </w:tabs>
        <w:ind w:left="0" w:firstLine="0"/>
      </w:pPr>
      <w:rPr>
        <w:rFonts w:ascii="Arial" w:eastAsia="MS Mincho" w:hAnsi="Arial" w:hint="default"/>
        <w:lang w:val="de-DE" w:eastAsia="ar-SA" w:bidi="ar-SA"/>
      </w:rPr>
    </w:lvl>
    <w:lvl w:ilvl="1">
      <w:start w:val="1"/>
      <w:numFmt w:val="decimal"/>
      <w:lvlText w:val="0-%1.%2      "/>
      <w:lvlJc w:val="left"/>
      <w:pPr>
        <w:tabs>
          <w:tab w:val="num" w:pos="142"/>
        </w:tabs>
        <w:ind w:left="142" w:hanging="142"/>
      </w:pPr>
      <w:rPr>
        <w:rFonts w:ascii="Arial" w:hAnsi="Arial" w:hint="default"/>
        <w:b/>
        <w:bCs/>
        <w:iCs/>
        <w:sz w:val="22"/>
        <w:szCs w:val="28"/>
        <w:lang w:val="en-US"/>
      </w:rPr>
    </w:lvl>
    <w:lvl w:ilvl="2">
      <w:start w:val="1"/>
      <w:numFmt w:val="decimal"/>
      <w:lvlText w:val="0-%1.%2.%3"/>
      <w:lvlJc w:val="left"/>
      <w:pPr>
        <w:tabs>
          <w:tab w:val="num" w:pos="283"/>
        </w:tabs>
        <w:ind w:left="283" w:hanging="283"/>
      </w:pPr>
      <w:rPr>
        <w:rFonts w:ascii="Arial" w:hAnsi="Arial" w:hint="default"/>
        <w:b/>
        <w:bCs/>
        <w:szCs w:val="26"/>
        <w:lang w:val="en-US"/>
      </w:rPr>
    </w:lvl>
    <w:lvl w:ilvl="3">
      <w:start w:val="1"/>
      <w:numFmt w:val="decimal"/>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abstractNum w:abstractNumId="9" w15:restartNumberingAfterBreak="0">
    <w:nsid w:val="0000005C"/>
    <w:multiLevelType w:val="multilevel"/>
    <w:tmpl w:val="000000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0" w15:restartNumberingAfterBreak="0">
    <w:nsid w:val="0000009B"/>
    <w:multiLevelType w:val="multilevel"/>
    <w:tmpl w:val="0000009B"/>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1" w15:restartNumberingAfterBreak="0">
    <w:nsid w:val="02553255"/>
    <w:multiLevelType w:val="multilevel"/>
    <w:tmpl w:val="A956CC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1753121C"/>
    <w:multiLevelType w:val="multilevel"/>
    <w:tmpl w:val="EA7E8C72"/>
    <w:lvl w:ilvl="0">
      <w:start w:val="5"/>
      <w:numFmt w:val="decimal"/>
      <w:suff w:val="nothing"/>
      <w:lvlText w:val="0-%1         "/>
      <w:lvlJc w:val="left"/>
      <w:pPr>
        <w:ind w:left="0" w:firstLine="0"/>
      </w:pPr>
      <w:rPr>
        <w:rFonts w:ascii="Arial" w:eastAsia="MS Mincho" w:hAnsi="Arial" w:hint="default"/>
      </w:rPr>
    </w:lvl>
    <w:lvl w:ilvl="1">
      <w:start w:val="1"/>
      <w:numFmt w:val="decimal"/>
      <w:lvlText w:val="0-%1.%2      "/>
      <w:lvlJc w:val="left"/>
      <w:pPr>
        <w:tabs>
          <w:tab w:val="num" w:pos="142"/>
        </w:tabs>
        <w:ind w:left="142" w:hanging="142"/>
      </w:pPr>
      <w:rPr>
        <w:rFonts w:ascii="Arial" w:hAnsi="Arial" w:hint="default"/>
        <w:b/>
        <w:bCs/>
        <w:iCs/>
        <w:sz w:val="22"/>
        <w:szCs w:val="28"/>
      </w:rPr>
    </w:lvl>
    <w:lvl w:ilvl="2">
      <w:start w:val="1"/>
      <w:numFmt w:val="decimal"/>
      <w:lvlText w:val="0-%1.%2.%3"/>
      <w:lvlJc w:val="left"/>
      <w:pPr>
        <w:tabs>
          <w:tab w:val="num" w:pos="283"/>
        </w:tabs>
        <w:ind w:left="283" w:hanging="283"/>
      </w:pPr>
      <w:rPr>
        <w:rFonts w:ascii="Arial" w:hAnsi="Arial" w:hint="default"/>
        <w:b/>
        <w:bCs/>
        <w:szCs w:val="26"/>
      </w:rPr>
    </w:lvl>
    <w:lvl w:ilvl="3">
      <w:start w:val="1"/>
      <w:numFmt w:val="decimal"/>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abstractNum w:abstractNumId="13" w15:restartNumberingAfterBreak="0">
    <w:nsid w:val="246C0200"/>
    <w:multiLevelType w:val="multilevel"/>
    <w:tmpl w:val="CAB04DEC"/>
    <w:lvl w:ilvl="0">
      <w:start w:val="1"/>
      <w:numFmt w:val="decimal"/>
      <w:lvlText w:val="1-%1"/>
      <w:lvlJc w:val="left"/>
      <w:pPr>
        <w:tabs>
          <w:tab w:val="num" w:pos="794"/>
        </w:tabs>
        <w:ind w:left="794" w:hanging="794"/>
      </w:pPr>
      <w:rPr>
        <w:rFonts w:hint="default"/>
      </w:rPr>
    </w:lvl>
    <w:lvl w:ilvl="1">
      <w:start w:val="1"/>
      <w:numFmt w:val="decimal"/>
      <w:lvlText w:val="1-%1.%2"/>
      <w:lvlJc w:val="left"/>
      <w:pPr>
        <w:tabs>
          <w:tab w:val="num" w:pos="907"/>
        </w:tabs>
        <w:ind w:left="907" w:hanging="907"/>
      </w:pPr>
      <w:rPr>
        <w:rFonts w:hint="default"/>
      </w:rPr>
    </w:lvl>
    <w:lvl w:ilvl="2">
      <w:start w:val="1"/>
      <w:numFmt w:val="decimal"/>
      <w:lvlText w:val="1-%1.%2.%3"/>
      <w:lvlJc w:val="left"/>
      <w:pPr>
        <w:tabs>
          <w:tab w:val="num" w:pos="1021"/>
        </w:tabs>
        <w:ind w:left="1021" w:hanging="1021"/>
      </w:pPr>
      <w:rPr>
        <w:rFonts w:hint="default"/>
      </w:rPr>
    </w:lvl>
    <w:lvl w:ilvl="3">
      <w:start w:val="1"/>
      <w:numFmt w:val="decimal"/>
      <w:lvlText w:val="1-%1.%2.%3.%4"/>
      <w:lvlJc w:val="left"/>
      <w:pPr>
        <w:tabs>
          <w:tab w:val="num" w:pos="1077"/>
        </w:tabs>
        <w:ind w:left="1077" w:hanging="1077"/>
      </w:pPr>
      <w:rPr>
        <w:rFonts w:hint="default"/>
      </w:rPr>
    </w:lvl>
    <w:lvl w:ilvl="4">
      <w:start w:val="1"/>
      <w:numFmt w:val="decimal"/>
      <w:lvlText w:val="1-%1.%2.%3.%4.%5."/>
      <w:lvlJc w:val="left"/>
      <w:pPr>
        <w:tabs>
          <w:tab w:val="num" w:pos="1077"/>
        </w:tabs>
        <w:ind w:left="1077" w:hanging="1077"/>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24BA3216"/>
    <w:multiLevelType w:val="multilevel"/>
    <w:tmpl w:val="0000005B"/>
    <w:lvl w:ilvl="0">
      <w:start w:val="1"/>
      <w:numFmt w:val="decimal"/>
      <w:suff w:val="nothing"/>
      <w:lvlText w:val="0-%1         "/>
      <w:lvlJc w:val="left"/>
      <w:pPr>
        <w:tabs>
          <w:tab w:val="num" w:pos="0"/>
        </w:tabs>
        <w:ind w:left="0" w:firstLine="0"/>
      </w:pPr>
      <w:rPr>
        <w:rFonts w:ascii="Arial" w:eastAsia="MS Mincho" w:hAnsi="Arial"/>
        <w:lang w:val="de-DE" w:eastAsia="ar-SA" w:bidi="ar-SA"/>
      </w:rPr>
    </w:lvl>
    <w:lvl w:ilvl="1">
      <w:start w:val="1"/>
      <w:numFmt w:val="decimal"/>
      <w:lvlText w:val="0-%1.%2      "/>
      <w:lvlJc w:val="left"/>
      <w:pPr>
        <w:tabs>
          <w:tab w:val="num" w:pos="142"/>
        </w:tabs>
        <w:ind w:left="142" w:hanging="142"/>
      </w:pPr>
      <w:rPr>
        <w:rFonts w:ascii="Arial" w:hAnsi="Arial"/>
        <w:b/>
        <w:bCs/>
        <w:iCs/>
        <w:sz w:val="22"/>
        <w:szCs w:val="28"/>
        <w:lang w:val="en-US"/>
      </w:rPr>
    </w:lvl>
    <w:lvl w:ilvl="2">
      <w:start w:val="1"/>
      <w:numFmt w:val="decimal"/>
      <w:lvlText w:val="0-%1.%2.%3"/>
      <w:lvlJc w:val="left"/>
      <w:pPr>
        <w:tabs>
          <w:tab w:val="num" w:pos="283"/>
        </w:tabs>
        <w:ind w:left="283" w:hanging="283"/>
      </w:pPr>
      <w:rPr>
        <w:rFonts w:ascii="Arial" w:hAnsi="Arial"/>
        <w:b/>
        <w:bCs/>
        <w:szCs w:val="26"/>
        <w:lang w:val="en-US"/>
      </w:rPr>
    </w:lvl>
    <w:lvl w:ilvl="3">
      <w:start w:val="1"/>
      <w:numFmt w:val="decimal"/>
      <w:lvlText w:val="0-%4"/>
      <w:lvlJc w:val="left"/>
      <w:pPr>
        <w:tabs>
          <w:tab w:val="num" w:pos="283"/>
        </w:tabs>
        <w:ind w:left="283" w:hanging="283"/>
      </w:pPr>
    </w:lvl>
    <w:lvl w:ilvl="4">
      <w:start w:val="1"/>
      <w:numFmt w:val="decimal"/>
      <w:lvlText w:val="0-%5"/>
      <w:lvlJc w:val="left"/>
      <w:pPr>
        <w:tabs>
          <w:tab w:val="num" w:pos="283"/>
        </w:tabs>
        <w:ind w:left="283" w:hanging="283"/>
      </w:pPr>
    </w:lvl>
    <w:lvl w:ilvl="5">
      <w:start w:val="1"/>
      <w:numFmt w:val="decimal"/>
      <w:lvlText w:val="0-%6"/>
      <w:lvlJc w:val="left"/>
      <w:pPr>
        <w:tabs>
          <w:tab w:val="num" w:pos="1701"/>
        </w:tabs>
        <w:ind w:left="1701" w:hanging="283"/>
      </w:pPr>
    </w:lvl>
    <w:lvl w:ilvl="6">
      <w:start w:val="1"/>
      <w:numFmt w:val="decimal"/>
      <w:lvlText w:val="0-%7"/>
      <w:lvlJc w:val="left"/>
      <w:pPr>
        <w:tabs>
          <w:tab w:val="num" w:pos="1984"/>
        </w:tabs>
        <w:ind w:left="1984" w:hanging="283"/>
      </w:pPr>
    </w:lvl>
    <w:lvl w:ilvl="7">
      <w:start w:val="1"/>
      <w:numFmt w:val="decimal"/>
      <w:lvlText w:val="0-%8"/>
      <w:lvlJc w:val="left"/>
      <w:pPr>
        <w:tabs>
          <w:tab w:val="num" w:pos="2268"/>
        </w:tabs>
        <w:ind w:left="2268" w:hanging="283"/>
      </w:pPr>
    </w:lvl>
    <w:lvl w:ilvl="8">
      <w:start w:val="1"/>
      <w:numFmt w:val="decimal"/>
      <w:lvlText w:val="0-%9"/>
      <w:lvlJc w:val="left"/>
      <w:pPr>
        <w:tabs>
          <w:tab w:val="num" w:pos="2551"/>
        </w:tabs>
        <w:ind w:left="2551" w:hanging="283"/>
      </w:pPr>
    </w:lvl>
  </w:abstractNum>
  <w:abstractNum w:abstractNumId="15" w15:restartNumberingAfterBreak="0">
    <w:nsid w:val="2A1C3BB2"/>
    <w:multiLevelType w:val="multilevel"/>
    <w:tmpl w:val="B472F6D2"/>
    <w:lvl w:ilvl="0">
      <w:start w:val="5"/>
      <w:numFmt w:val="decimal"/>
      <w:suff w:val="nothing"/>
      <w:lvlText w:val="0-%1         "/>
      <w:lvlJc w:val="left"/>
      <w:pPr>
        <w:ind w:left="0" w:firstLine="0"/>
      </w:pPr>
      <w:rPr>
        <w:rFonts w:ascii="Arial" w:eastAsia="MS Mincho" w:hAnsi="Arial" w:hint="default"/>
      </w:rPr>
    </w:lvl>
    <w:lvl w:ilvl="1">
      <w:start w:val="15"/>
      <w:numFmt w:val="decimal"/>
      <w:lvlRestart w:val="0"/>
      <w:lvlText w:val="0-%1.%2      "/>
      <w:lvlJc w:val="left"/>
      <w:pPr>
        <w:tabs>
          <w:tab w:val="num" w:pos="142"/>
        </w:tabs>
        <w:ind w:left="142" w:hanging="142"/>
      </w:pPr>
      <w:rPr>
        <w:rFonts w:ascii="Arial" w:hAnsi="Arial" w:hint="default"/>
        <w:b/>
        <w:bCs/>
        <w:iCs/>
        <w:sz w:val="22"/>
        <w:szCs w:val="28"/>
      </w:rPr>
    </w:lvl>
    <w:lvl w:ilvl="2">
      <w:start w:val="1"/>
      <w:numFmt w:val="decimal"/>
      <w:lvlText w:val="0-%1.%2.%3"/>
      <w:lvlJc w:val="left"/>
      <w:pPr>
        <w:tabs>
          <w:tab w:val="num" w:pos="283"/>
        </w:tabs>
        <w:ind w:left="283" w:hanging="283"/>
      </w:pPr>
      <w:rPr>
        <w:rFonts w:ascii="Arial" w:hAnsi="Arial" w:hint="default"/>
        <w:b/>
        <w:bCs/>
        <w:szCs w:val="26"/>
      </w:rPr>
    </w:lvl>
    <w:lvl w:ilvl="3">
      <w:start w:val="1"/>
      <w:numFmt w:val="decimal"/>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abstractNum w:abstractNumId="16" w15:restartNumberingAfterBreak="0">
    <w:nsid w:val="35F40616"/>
    <w:multiLevelType w:val="hybridMultilevel"/>
    <w:tmpl w:val="52A85D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F45151"/>
    <w:multiLevelType w:val="multilevel"/>
    <w:tmpl w:val="6AC2F67A"/>
    <w:lvl w:ilvl="0">
      <w:start w:val="1"/>
      <w:numFmt w:val="decimal"/>
      <w:lvlText w:val="1-%1"/>
      <w:lvlJc w:val="left"/>
      <w:pPr>
        <w:tabs>
          <w:tab w:val="num" w:pos="0"/>
        </w:tabs>
        <w:ind w:left="0" w:firstLine="0"/>
      </w:pPr>
      <w:rPr>
        <w:rFonts w:hint="default"/>
      </w:rPr>
    </w:lvl>
    <w:lvl w:ilvl="1">
      <w:start w:val="1"/>
      <w:numFmt w:val="decimal"/>
      <w:lvlText w:val="1-%1.%2"/>
      <w:lvlJc w:val="left"/>
      <w:pPr>
        <w:tabs>
          <w:tab w:val="num" w:pos="0"/>
        </w:tabs>
        <w:ind w:left="0" w:firstLine="0"/>
      </w:pPr>
      <w:rPr>
        <w:rFonts w:hint="default"/>
      </w:rPr>
    </w:lvl>
    <w:lvl w:ilvl="2">
      <w:start w:val="1"/>
      <w:numFmt w:val="decimal"/>
      <w:lvlText w:val="1-%1.%2.%3"/>
      <w:lvlJc w:val="left"/>
      <w:pPr>
        <w:tabs>
          <w:tab w:val="num" w:pos="0"/>
        </w:tabs>
        <w:ind w:left="0" w:firstLine="0"/>
      </w:pPr>
      <w:rPr>
        <w:rFonts w:hint="default"/>
      </w:rPr>
    </w:lvl>
    <w:lvl w:ilvl="3">
      <w:start w:val="1"/>
      <w:numFmt w:val="decimal"/>
      <w:lvlText w:val="1-%1.%2.%3.%4"/>
      <w:lvlJc w:val="left"/>
      <w:pPr>
        <w:tabs>
          <w:tab w:val="num" w:pos="0"/>
        </w:tabs>
        <w:ind w:left="0" w:firstLine="0"/>
      </w:pPr>
      <w:rPr>
        <w:rFonts w:hint="default"/>
      </w:rPr>
    </w:lvl>
    <w:lvl w:ilvl="4">
      <w:start w:val="1"/>
      <w:numFmt w:val="decimal"/>
      <w:lvlText w:val="1-%1.%2.%3.%4.%5."/>
      <w:lvlJc w:val="left"/>
      <w:pPr>
        <w:tabs>
          <w:tab w:val="num" w:pos="0"/>
        </w:tabs>
        <w:ind w:left="0" w:firstLine="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384F5FD9"/>
    <w:multiLevelType w:val="hybridMultilevel"/>
    <w:tmpl w:val="9FA4E3C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7521C8"/>
    <w:multiLevelType w:val="hybridMultilevel"/>
    <w:tmpl w:val="365E3A50"/>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07053ED"/>
    <w:multiLevelType w:val="multilevel"/>
    <w:tmpl w:val="0000005B"/>
    <w:lvl w:ilvl="0">
      <w:start w:val="1"/>
      <w:numFmt w:val="decimal"/>
      <w:suff w:val="nothing"/>
      <w:lvlText w:val="0-%1         "/>
      <w:lvlJc w:val="left"/>
      <w:pPr>
        <w:tabs>
          <w:tab w:val="num" w:pos="0"/>
        </w:tabs>
        <w:ind w:left="0" w:firstLine="0"/>
      </w:pPr>
      <w:rPr>
        <w:rFonts w:ascii="Arial" w:eastAsia="MS Mincho" w:hAnsi="Arial"/>
        <w:lang w:val="de-DE" w:eastAsia="ar-SA" w:bidi="ar-SA"/>
      </w:rPr>
    </w:lvl>
    <w:lvl w:ilvl="1">
      <w:start w:val="1"/>
      <w:numFmt w:val="decimal"/>
      <w:lvlText w:val="0-%1.%2      "/>
      <w:lvlJc w:val="left"/>
      <w:pPr>
        <w:tabs>
          <w:tab w:val="num" w:pos="142"/>
        </w:tabs>
        <w:ind w:left="142" w:hanging="142"/>
      </w:pPr>
      <w:rPr>
        <w:rFonts w:ascii="Arial" w:hAnsi="Arial"/>
        <w:b/>
        <w:bCs/>
        <w:iCs/>
        <w:sz w:val="22"/>
        <w:szCs w:val="28"/>
        <w:lang w:val="en-US"/>
      </w:rPr>
    </w:lvl>
    <w:lvl w:ilvl="2">
      <w:start w:val="1"/>
      <w:numFmt w:val="decimal"/>
      <w:lvlText w:val="0-%1.%2.%3"/>
      <w:lvlJc w:val="left"/>
      <w:pPr>
        <w:tabs>
          <w:tab w:val="num" w:pos="283"/>
        </w:tabs>
        <w:ind w:left="283" w:hanging="283"/>
      </w:pPr>
      <w:rPr>
        <w:rFonts w:ascii="Arial" w:hAnsi="Arial"/>
        <w:b/>
        <w:bCs/>
        <w:szCs w:val="26"/>
        <w:lang w:val="en-US"/>
      </w:rPr>
    </w:lvl>
    <w:lvl w:ilvl="3">
      <w:start w:val="1"/>
      <w:numFmt w:val="decimal"/>
      <w:lvlText w:val="0-%4"/>
      <w:lvlJc w:val="left"/>
      <w:pPr>
        <w:tabs>
          <w:tab w:val="num" w:pos="283"/>
        </w:tabs>
        <w:ind w:left="283" w:hanging="283"/>
      </w:pPr>
    </w:lvl>
    <w:lvl w:ilvl="4">
      <w:start w:val="1"/>
      <w:numFmt w:val="decimal"/>
      <w:lvlText w:val="0-%5"/>
      <w:lvlJc w:val="left"/>
      <w:pPr>
        <w:tabs>
          <w:tab w:val="num" w:pos="283"/>
        </w:tabs>
        <w:ind w:left="283" w:hanging="283"/>
      </w:pPr>
    </w:lvl>
    <w:lvl w:ilvl="5">
      <w:start w:val="1"/>
      <w:numFmt w:val="decimal"/>
      <w:lvlText w:val="0-%6"/>
      <w:lvlJc w:val="left"/>
      <w:pPr>
        <w:tabs>
          <w:tab w:val="num" w:pos="1701"/>
        </w:tabs>
        <w:ind w:left="1701" w:hanging="283"/>
      </w:pPr>
    </w:lvl>
    <w:lvl w:ilvl="6">
      <w:start w:val="1"/>
      <w:numFmt w:val="decimal"/>
      <w:lvlText w:val="0-%7"/>
      <w:lvlJc w:val="left"/>
      <w:pPr>
        <w:tabs>
          <w:tab w:val="num" w:pos="1984"/>
        </w:tabs>
        <w:ind w:left="1984" w:hanging="283"/>
      </w:pPr>
    </w:lvl>
    <w:lvl w:ilvl="7">
      <w:start w:val="1"/>
      <w:numFmt w:val="decimal"/>
      <w:lvlText w:val="0-%8"/>
      <w:lvlJc w:val="left"/>
      <w:pPr>
        <w:tabs>
          <w:tab w:val="num" w:pos="2268"/>
        </w:tabs>
        <w:ind w:left="2268" w:hanging="283"/>
      </w:pPr>
    </w:lvl>
    <w:lvl w:ilvl="8">
      <w:start w:val="1"/>
      <w:numFmt w:val="decimal"/>
      <w:lvlText w:val="0-%9"/>
      <w:lvlJc w:val="left"/>
      <w:pPr>
        <w:tabs>
          <w:tab w:val="num" w:pos="2551"/>
        </w:tabs>
        <w:ind w:left="2551" w:hanging="283"/>
      </w:pPr>
    </w:lvl>
  </w:abstractNum>
  <w:abstractNum w:abstractNumId="21" w15:restartNumberingAfterBreak="0">
    <w:nsid w:val="44036492"/>
    <w:multiLevelType w:val="multilevel"/>
    <w:tmpl w:val="894218A0"/>
    <w:lvl w:ilvl="0">
      <w:start w:val="1"/>
      <w:numFmt w:val="decimal"/>
      <w:lvlText w:val="%1."/>
      <w:lvlJc w:val="left"/>
      <w:pPr>
        <w:tabs>
          <w:tab w:val="num" w:pos="360"/>
        </w:tabs>
        <w:ind w:left="360" w:hanging="360"/>
      </w:pPr>
    </w:lvl>
    <w:lvl w:ilvl="1">
      <w:start w:val="1"/>
      <w:numFmt w:val="bullet"/>
      <w:lvlText w:val=""/>
      <w:lvlJc w:val="left"/>
      <w:pPr>
        <w:tabs>
          <w:tab w:val="num" w:pos="800"/>
        </w:tabs>
        <w:ind w:left="800" w:hanging="400"/>
      </w:pPr>
      <w:rPr>
        <w:rFonts w:ascii="Symbol" w:hAnsi="Symbol"/>
      </w:rPr>
    </w:lvl>
    <w:lvl w:ilvl="2">
      <w:start w:val="1"/>
      <w:numFmt w:val="bullet"/>
      <w:lvlText w:val=""/>
      <w:lvlJc w:val="left"/>
      <w:pPr>
        <w:tabs>
          <w:tab w:val="num" w:pos="1200"/>
        </w:tabs>
        <w:ind w:left="1200" w:hanging="400"/>
      </w:pPr>
      <w:rPr>
        <w:rFonts w:ascii="Symbol" w:hAnsi="Symbol"/>
      </w:rPr>
    </w:lvl>
    <w:lvl w:ilvl="3">
      <w:start w:val="1"/>
      <w:numFmt w:val="bullet"/>
      <w:lvlText w:val=""/>
      <w:lvlJc w:val="left"/>
      <w:pPr>
        <w:tabs>
          <w:tab w:val="num" w:pos="1600"/>
        </w:tabs>
        <w:ind w:left="1600" w:hanging="400"/>
      </w:pPr>
      <w:rPr>
        <w:rFonts w:ascii="Symbol" w:hAnsi="Symbol"/>
      </w:r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2" w15:restartNumberingAfterBreak="0">
    <w:nsid w:val="45662945"/>
    <w:multiLevelType w:val="multilevel"/>
    <w:tmpl w:val="18F4B1F8"/>
    <w:lvl w:ilvl="0">
      <w:start w:val="4"/>
      <w:numFmt w:val="decimal"/>
      <w:suff w:val="nothing"/>
      <w:lvlText w:val="0-%1         "/>
      <w:lvlJc w:val="left"/>
      <w:pPr>
        <w:ind w:left="0" w:firstLine="0"/>
      </w:pPr>
      <w:rPr>
        <w:rFonts w:ascii="Arial" w:eastAsia="MS Mincho" w:hAnsi="Arial" w:hint="default"/>
      </w:rPr>
    </w:lvl>
    <w:lvl w:ilvl="1">
      <w:start w:val="15"/>
      <w:numFmt w:val="decimal"/>
      <w:lvlRestart w:val="0"/>
      <w:lvlText w:val="0-%1.%2      "/>
      <w:lvlJc w:val="left"/>
      <w:pPr>
        <w:tabs>
          <w:tab w:val="num" w:pos="142"/>
        </w:tabs>
        <w:ind w:left="142" w:hanging="142"/>
      </w:pPr>
      <w:rPr>
        <w:rFonts w:ascii="Arial" w:hAnsi="Arial" w:hint="default"/>
        <w:b/>
        <w:bCs/>
        <w:iCs/>
        <w:sz w:val="22"/>
        <w:szCs w:val="28"/>
      </w:rPr>
    </w:lvl>
    <w:lvl w:ilvl="2">
      <w:start w:val="1"/>
      <w:numFmt w:val="decimal"/>
      <w:lvlText w:val="0-%1.%2.%3"/>
      <w:lvlJc w:val="left"/>
      <w:pPr>
        <w:tabs>
          <w:tab w:val="num" w:pos="283"/>
        </w:tabs>
        <w:ind w:left="283" w:hanging="283"/>
      </w:pPr>
      <w:rPr>
        <w:rFonts w:ascii="Arial" w:hAnsi="Arial" w:hint="default"/>
        <w:b/>
        <w:bCs/>
        <w:szCs w:val="26"/>
      </w:rPr>
    </w:lvl>
    <w:lvl w:ilvl="3">
      <w:start w:val="1"/>
      <w:numFmt w:val="decimal"/>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abstractNum w:abstractNumId="23" w15:restartNumberingAfterBreak="0">
    <w:nsid w:val="4623010D"/>
    <w:multiLevelType w:val="hybridMultilevel"/>
    <w:tmpl w:val="05CC9D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0C066A"/>
    <w:multiLevelType w:val="hybridMultilevel"/>
    <w:tmpl w:val="8A123B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F441F4"/>
    <w:multiLevelType w:val="multilevel"/>
    <w:tmpl w:val="C6C651DE"/>
    <w:lvl w:ilvl="0">
      <w:start w:val="1"/>
      <w:numFmt w:val="decimal"/>
      <w:pStyle w:val="Heading1"/>
      <w:lvlText w:val="13-%1"/>
      <w:lvlJc w:val="left"/>
      <w:pPr>
        <w:tabs>
          <w:tab w:val="num" w:pos="360"/>
        </w:tabs>
        <w:ind w:left="0" w:firstLine="0"/>
      </w:pPr>
      <w:rPr>
        <w:rFonts w:hint="default"/>
      </w:rPr>
    </w:lvl>
    <w:lvl w:ilvl="1">
      <w:start w:val="1"/>
      <w:numFmt w:val="decimal"/>
      <w:pStyle w:val="Heading2"/>
      <w:lvlText w:val="13-%1.%2"/>
      <w:lvlJc w:val="left"/>
      <w:pPr>
        <w:tabs>
          <w:tab w:val="num" w:pos="0"/>
        </w:tabs>
        <w:ind w:left="0" w:firstLine="0"/>
      </w:pPr>
      <w:rPr>
        <w:rFonts w:hint="default"/>
      </w:rPr>
    </w:lvl>
    <w:lvl w:ilvl="2">
      <w:start w:val="1"/>
      <w:numFmt w:val="decimal"/>
      <w:pStyle w:val="Heading3"/>
      <w:lvlText w:val="13-%1.%2.%3"/>
      <w:lvlJc w:val="left"/>
      <w:pPr>
        <w:tabs>
          <w:tab w:val="num" w:pos="0"/>
        </w:tabs>
        <w:ind w:left="0" w:firstLine="0"/>
      </w:pPr>
      <w:rPr>
        <w:rFonts w:hint="default"/>
      </w:rPr>
    </w:lvl>
    <w:lvl w:ilvl="3">
      <w:start w:val="1"/>
      <w:numFmt w:val="decimal"/>
      <w:pStyle w:val="Heading4"/>
      <w:lvlText w:val="13-%1.%2.%3.%4"/>
      <w:lvlJc w:val="left"/>
      <w:pPr>
        <w:tabs>
          <w:tab w:val="num" w:pos="0"/>
        </w:tabs>
        <w:ind w:left="0" w:firstLine="0"/>
      </w:pPr>
      <w:rPr>
        <w:rFonts w:hint="default"/>
        <w:b/>
      </w:rPr>
    </w:lvl>
    <w:lvl w:ilvl="4">
      <w:start w:val="1"/>
      <w:numFmt w:val="decimal"/>
      <w:pStyle w:val="Heading5"/>
      <w:lvlText w:val="1-%1.%2.%3.%4.%5."/>
      <w:lvlJc w:val="left"/>
      <w:pPr>
        <w:tabs>
          <w:tab w:val="num" w:pos="0"/>
        </w:tabs>
        <w:ind w:left="0" w:firstLine="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15:restartNumberingAfterBreak="0">
    <w:nsid w:val="4F4B408F"/>
    <w:multiLevelType w:val="hybridMultilevel"/>
    <w:tmpl w:val="D6481500"/>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1736231"/>
    <w:multiLevelType w:val="multilevel"/>
    <w:tmpl w:val="00000028"/>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8" w15:restartNumberingAfterBreak="0">
    <w:nsid w:val="53FF1835"/>
    <w:multiLevelType w:val="multilevel"/>
    <w:tmpl w:val="0000005B"/>
    <w:lvl w:ilvl="0">
      <w:start w:val="1"/>
      <w:numFmt w:val="decimal"/>
      <w:suff w:val="nothing"/>
      <w:lvlText w:val="0-%1         "/>
      <w:lvlJc w:val="left"/>
      <w:pPr>
        <w:tabs>
          <w:tab w:val="num" w:pos="0"/>
        </w:tabs>
        <w:ind w:left="0" w:firstLine="0"/>
      </w:pPr>
      <w:rPr>
        <w:rFonts w:ascii="Arial" w:eastAsia="MS Mincho" w:hAnsi="Arial"/>
        <w:lang w:val="de-DE" w:eastAsia="ar-SA" w:bidi="ar-SA"/>
      </w:rPr>
    </w:lvl>
    <w:lvl w:ilvl="1">
      <w:start w:val="1"/>
      <w:numFmt w:val="decimal"/>
      <w:lvlText w:val="0-%1.%2      "/>
      <w:lvlJc w:val="left"/>
      <w:pPr>
        <w:tabs>
          <w:tab w:val="num" w:pos="142"/>
        </w:tabs>
        <w:ind w:left="142" w:hanging="142"/>
      </w:pPr>
      <w:rPr>
        <w:rFonts w:ascii="Arial" w:hAnsi="Arial"/>
        <w:b/>
        <w:bCs/>
        <w:iCs/>
        <w:sz w:val="22"/>
        <w:szCs w:val="28"/>
        <w:lang w:val="en-US"/>
      </w:rPr>
    </w:lvl>
    <w:lvl w:ilvl="2">
      <w:start w:val="1"/>
      <w:numFmt w:val="decimal"/>
      <w:lvlText w:val="0-%1.%2.%3"/>
      <w:lvlJc w:val="left"/>
      <w:pPr>
        <w:tabs>
          <w:tab w:val="num" w:pos="283"/>
        </w:tabs>
        <w:ind w:left="283" w:hanging="283"/>
      </w:pPr>
      <w:rPr>
        <w:rFonts w:ascii="Arial" w:hAnsi="Arial"/>
        <w:b/>
        <w:bCs/>
        <w:szCs w:val="26"/>
        <w:lang w:val="en-US"/>
      </w:rPr>
    </w:lvl>
    <w:lvl w:ilvl="3">
      <w:start w:val="1"/>
      <w:numFmt w:val="decimal"/>
      <w:lvlText w:val="0-%4"/>
      <w:lvlJc w:val="left"/>
      <w:pPr>
        <w:tabs>
          <w:tab w:val="num" w:pos="283"/>
        </w:tabs>
        <w:ind w:left="283" w:hanging="283"/>
      </w:pPr>
    </w:lvl>
    <w:lvl w:ilvl="4">
      <w:start w:val="1"/>
      <w:numFmt w:val="decimal"/>
      <w:lvlText w:val="0-%5"/>
      <w:lvlJc w:val="left"/>
      <w:pPr>
        <w:tabs>
          <w:tab w:val="num" w:pos="283"/>
        </w:tabs>
        <w:ind w:left="283" w:hanging="283"/>
      </w:pPr>
    </w:lvl>
    <w:lvl w:ilvl="5">
      <w:start w:val="1"/>
      <w:numFmt w:val="decimal"/>
      <w:lvlText w:val="0-%6"/>
      <w:lvlJc w:val="left"/>
      <w:pPr>
        <w:tabs>
          <w:tab w:val="num" w:pos="1701"/>
        </w:tabs>
        <w:ind w:left="1701" w:hanging="283"/>
      </w:pPr>
    </w:lvl>
    <w:lvl w:ilvl="6">
      <w:start w:val="1"/>
      <w:numFmt w:val="decimal"/>
      <w:lvlText w:val="0-%7"/>
      <w:lvlJc w:val="left"/>
      <w:pPr>
        <w:tabs>
          <w:tab w:val="num" w:pos="1984"/>
        </w:tabs>
        <w:ind w:left="1984" w:hanging="283"/>
      </w:pPr>
    </w:lvl>
    <w:lvl w:ilvl="7">
      <w:start w:val="1"/>
      <w:numFmt w:val="decimal"/>
      <w:lvlText w:val="0-%8"/>
      <w:lvlJc w:val="left"/>
      <w:pPr>
        <w:tabs>
          <w:tab w:val="num" w:pos="2268"/>
        </w:tabs>
        <w:ind w:left="2268" w:hanging="283"/>
      </w:pPr>
    </w:lvl>
    <w:lvl w:ilvl="8">
      <w:start w:val="1"/>
      <w:numFmt w:val="decimal"/>
      <w:lvlText w:val="0-%9"/>
      <w:lvlJc w:val="left"/>
      <w:pPr>
        <w:tabs>
          <w:tab w:val="num" w:pos="2551"/>
        </w:tabs>
        <w:ind w:left="2551" w:hanging="283"/>
      </w:pPr>
    </w:lvl>
  </w:abstractNum>
  <w:abstractNum w:abstractNumId="29" w15:restartNumberingAfterBreak="0">
    <w:nsid w:val="5A843D8F"/>
    <w:multiLevelType w:val="hybridMultilevel"/>
    <w:tmpl w:val="A956CC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1141465"/>
    <w:multiLevelType w:val="hybridMultilevel"/>
    <w:tmpl w:val="A77CB45E"/>
    <w:lvl w:ilvl="0" w:tplc="B164E708">
      <w:start w:val="1"/>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D62DA0"/>
    <w:multiLevelType w:val="multilevel"/>
    <w:tmpl w:val="259E9E72"/>
    <w:lvl w:ilvl="0">
      <w:start w:val="50"/>
      <w:numFmt w:val="decimal"/>
      <w:lvlText w:val="%1"/>
      <w:lvlJc w:val="left"/>
      <w:pPr>
        <w:ind w:left="480" w:hanging="480"/>
      </w:pPr>
      <w:rPr>
        <w:rFonts w:hint="default"/>
      </w:rPr>
    </w:lvl>
    <w:lvl w:ilvl="1">
      <w:start w:val="1"/>
      <w:numFmt w:val="decimal"/>
      <w:lvlText w:val="%1-%2"/>
      <w:lvlJc w:val="left"/>
      <w:pPr>
        <w:ind w:left="480" w:hanging="4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CE71FC7"/>
    <w:multiLevelType w:val="multilevel"/>
    <w:tmpl w:val="18F4B1F8"/>
    <w:lvl w:ilvl="0">
      <w:start w:val="4"/>
      <w:numFmt w:val="decimal"/>
      <w:suff w:val="nothing"/>
      <w:lvlText w:val="0-%1         "/>
      <w:lvlJc w:val="left"/>
      <w:pPr>
        <w:ind w:left="0" w:firstLine="0"/>
      </w:pPr>
      <w:rPr>
        <w:rFonts w:ascii="Arial" w:eastAsia="MS Mincho" w:hAnsi="Arial" w:hint="default"/>
      </w:rPr>
    </w:lvl>
    <w:lvl w:ilvl="1">
      <w:start w:val="15"/>
      <w:numFmt w:val="decimal"/>
      <w:lvlRestart w:val="0"/>
      <w:lvlText w:val="0-%1.%2      "/>
      <w:lvlJc w:val="left"/>
      <w:pPr>
        <w:tabs>
          <w:tab w:val="num" w:pos="142"/>
        </w:tabs>
        <w:ind w:left="142" w:hanging="142"/>
      </w:pPr>
      <w:rPr>
        <w:rFonts w:ascii="Arial" w:hAnsi="Arial" w:hint="default"/>
        <w:b/>
        <w:bCs/>
        <w:iCs/>
        <w:sz w:val="22"/>
        <w:szCs w:val="28"/>
      </w:rPr>
    </w:lvl>
    <w:lvl w:ilvl="2">
      <w:start w:val="1"/>
      <w:numFmt w:val="decimal"/>
      <w:lvlText w:val="0-%1.%2.%3"/>
      <w:lvlJc w:val="left"/>
      <w:pPr>
        <w:tabs>
          <w:tab w:val="num" w:pos="283"/>
        </w:tabs>
        <w:ind w:left="283" w:hanging="283"/>
      </w:pPr>
      <w:rPr>
        <w:rFonts w:ascii="Arial" w:hAnsi="Arial" w:hint="default"/>
        <w:b/>
        <w:bCs/>
        <w:szCs w:val="26"/>
      </w:rPr>
    </w:lvl>
    <w:lvl w:ilvl="3">
      <w:start w:val="1"/>
      <w:numFmt w:val="decimal"/>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abstractNum w:abstractNumId="33" w15:restartNumberingAfterBreak="0">
    <w:nsid w:val="6E3F2EFD"/>
    <w:multiLevelType w:val="hybridMultilevel"/>
    <w:tmpl w:val="CF9ABD92"/>
    <w:lvl w:ilvl="0" w:tplc="E724F248">
      <w:start w:val="1"/>
      <w:numFmt w:val="decimal"/>
      <w:lvlText w:val="50-%1"/>
      <w:lvlJc w:val="left"/>
      <w:pPr>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BD3E19"/>
    <w:multiLevelType w:val="hybridMultilevel"/>
    <w:tmpl w:val="F940C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FE3FDD"/>
    <w:multiLevelType w:val="multilevel"/>
    <w:tmpl w:val="59244F5E"/>
    <w:lvl w:ilvl="0">
      <w:start w:val="4"/>
      <w:numFmt w:val="decimal"/>
      <w:suff w:val="nothing"/>
      <w:lvlText w:val="0-%1         "/>
      <w:lvlJc w:val="left"/>
      <w:pPr>
        <w:ind w:left="0" w:firstLine="0"/>
      </w:pPr>
      <w:rPr>
        <w:rFonts w:ascii="Arial" w:eastAsia="MS Mincho" w:hAnsi="Arial" w:hint="default"/>
      </w:rPr>
    </w:lvl>
    <w:lvl w:ilvl="1">
      <w:start w:val="15"/>
      <w:numFmt w:val="decimal"/>
      <w:lvlText w:val="0-%1.%2      "/>
      <w:lvlJc w:val="left"/>
      <w:pPr>
        <w:tabs>
          <w:tab w:val="num" w:pos="142"/>
        </w:tabs>
        <w:ind w:left="142" w:hanging="142"/>
      </w:pPr>
      <w:rPr>
        <w:rFonts w:ascii="Arial" w:hAnsi="Arial" w:hint="default"/>
        <w:b/>
        <w:bCs/>
        <w:iCs/>
        <w:sz w:val="22"/>
        <w:szCs w:val="28"/>
      </w:rPr>
    </w:lvl>
    <w:lvl w:ilvl="2">
      <w:start w:val="1"/>
      <w:numFmt w:val="decimal"/>
      <w:lvlText w:val="0-%1.%2.%3"/>
      <w:lvlJc w:val="left"/>
      <w:pPr>
        <w:tabs>
          <w:tab w:val="num" w:pos="283"/>
        </w:tabs>
        <w:ind w:left="283" w:hanging="283"/>
      </w:pPr>
      <w:rPr>
        <w:rFonts w:ascii="Arial" w:hAnsi="Arial" w:hint="default"/>
        <w:b/>
        <w:bCs/>
        <w:szCs w:val="26"/>
      </w:rPr>
    </w:lvl>
    <w:lvl w:ilvl="3">
      <w:start w:val="1"/>
      <w:numFmt w:val="decimal"/>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abstractNum w:abstractNumId="36" w15:restartNumberingAfterBreak="0">
    <w:nsid w:val="7A3E6D20"/>
    <w:multiLevelType w:val="multilevel"/>
    <w:tmpl w:val="18F4B1F8"/>
    <w:lvl w:ilvl="0">
      <w:start w:val="4"/>
      <w:numFmt w:val="decimal"/>
      <w:suff w:val="nothing"/>
      <w:lvlText w:val="0-%1         "/>
      <w:lvlJc w:val="left"/>
      <w:pPr>
        <w:ind w:left="0" w:firstLine="0"/>
      </w:pPr>
      <w:rPr>
        <w:rFonts w:ascii="Arial" w:eastAsia="MS Mincho" w:hAnsi="Arial" w:hint="default"/>
      </w:rPr>
    </w:lvl>
    <w:lvl w:ilvl="1">
      <w:start w:val="15"/>
      <w:numFmt w:val="decimal"/>
      <w:lvlRestart w:val="0"/>
      <w:lvlText w:val="0-%1.%2      "/>
      <w:lvlJc w:val="left"/>
      <w:pPr>
        <w:tabs>
          <w:tab w:val="num" w:pos="142"/>
        </w:tabs>
        <w:ind w:left="142" w:hanging="142"/>
      </w:pPr>
      <w:rPr>
        <w:rFonts w:ascii="Arial" w:hAnsi="Arial" w:hint="default"/>
        <w:b/>
        <w:bCs/>
        <w:iCs/>
        <w:sz w:val="22"/>
        <w:szCs w:val="28"/>
      </w:rPr>
    </w:lvl>
    <w:lvl w:ilvl="2">
      <w:start w:val="1"/>
      <w:numFmt w:val="decimal"/>
      <w:lvlText w:val="0-%1.%2.%3"/>
      <w:lvlJc w:val="left"/>
      <w:pPr>
        <w:tabs>
          <w:tab w:val="num" w:pos="283"/>
        </w:tabs>
        <w:ind w:left="283" w:hanging="283"/>
      </w:pPr>
      <w:rPr>
        <w:rFonts w:ascii="Arial" w:hAnsi="Arial" w:hint="default"/>
        <w:b/>
        <w:bCs/>
        <w:szCs w:val="26"/>
      </w:rPr>
    </w:lvl>
    <w:lvl w:ilvl="3">
      <w:start w:val="1"/>
      <w:numFmt w:val="decimal"/>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num w:numId="1" w16cid:durableId="1583172923">
    <w:abstractNumId w:val="1"/>
  </w:num>
  <w:num w:numId="2" w16cid:durableId="1677418723">
    <w:abstractNumId w:val="8"/>
  </w:num>
  <w:num w:numId="3" w16cid:durableId="376004563">
    <w:abstractNumId w:val="9"/>
  </w:num>
  <w:num w:numId="4" w16cid:durableId="1318416729">
    <w:abstractNumId w:val="10"/>
  </w:num>
  <w:num w:numId="5" w16cid:durableId="22681667">
    <w:abstractNumId w:val="28"/>
  </w:num>
  <w:num w:numId="6" w16cid:durableId="1955942284">
    <w:abstractNumId w:val="29"/>
  </w:num>
  <w:num w:numId="7" w16cid:durableId="847988820">
    <w:abstractNumId w:val="11"/>
  </w:num>
  <w:num w:numId="8" w16cid:durableId="124280300">
    <w:abstractNumId w:val="20"/>
  </w:num>
  <w:num w:numId="9" w16cid:durableId="2048484314">
    <w:abstractNumId w:val="32"/>
  </w:num>
  <w:num w:numId="10" w16cid:durableId="2028287293">
    <w:abstractNumId w:val="12"/>
  </w:num>
  <w:num w:numId="11" w16cid:durableId="1758600246">
    <w:abstractNumId w:val="35"/>
  </w:num>
  <w:num w:numId="12" w16cid:durableId="1058430805">
    <w:abstractNumId w:val="36"/>
  </w:num>
  <w:num w:numId="13" w16cid:durableId="1916039900">
    <w:abstractNumId w:val="15"/>
  </w:num>
  <w:num w:numId="14" w16cid:durableId="372921033">
    <w:abstractNumId w:val="22"/>
  </w:num>
  <w:num w:numId="15" w16cid:durableId="1598757850">
    <w:abstractNumId w:val="14"/>
  </w:num>
  <w:num w:numId="16" w16cid:durableId="1671835722">
    <w:abstractNumId w:val="0"/>
  </w:num>
  <w:num w:numId="17" w16cid:durableId="881942412">
    <w:abstractNumId w:val="2"/>
  </w:num>
  <w:num w:numId="18" w16cid:durableId="114368950">
    <w:abstractNumId w:val="3"/>
  </w:num>
  <w:num w:numId="19" w16cid:durableId="1922714502">
    <w:abstractNumId w:val="4"/>
  </w:num>
  <w:num w:numId="20" w16cid:durableId="1681158573">
    <w:abstractNumId w:val="5"/>
  </w:num>
  <w:num w:numId="21" w16cid:durableId="984357355">
    <w:abstractNumId w:val="6"/>
  </w:num>
  <w:num w:numId="22" w16cid:durableId="1912083268">
    <w:abstractNumId w:val="7"/>
  </w:num>
  <w:num w:numId="23" w16cid:durableId="1778712911">
    <w:abstractNumId w:val="25"/>
  </w:num>
  <w:num w:numId="24" w16cid:durableId="859851369">
    <w:abstractNumId w:val="21"/>
  </w:num>
  <w:num w:numId="25" w16cid:durableId="192114158">
    <w:abstractNumId w:val="16"/>
  </w:num>
  <w:num w:numId="26" w16cid:durableId="1420952152">
    <w:abstractNumId w:val="26"/>
  </w:num>
  <w:num w:numId="27" w16cid:durableId="1939479459">
    <w:abstractNumId w:val="13"/>
  </w:num>
  <w:num w:numId="28" w16cid:durableId="1875464598">
    <w:abstractNumId w:val="17"/>
  </w:num>
  <w:num w:numId="29" w16cid:durableId="220756448">
    <w:abstractNumId w:val="27"/>
  </w:num>
  <w:num w:numId="30" w16cid:durableId="90593058">
    <w:abstractNumId w:val="19"/>
  </w:num>
  <w:num w:numId="31" w16cid:durableId="2064792894">
    <w:abstractNumId w:val="24"/>
  </w:num>
  <w:num w:numId="32" w16cid:durableId="1680622377">
    <w:abstractNumId w:val="18"/>
  </w:num>
  <w:num w:numId="33" w16cid:durableId="808401517">
    <w:abstractNumId w:val="23"/>
  </w:num>
  <w:num w:numId="34" w16cid:durableId="1230579832">
    <w:abstractNumId w:val="31"/>
  </w:num>
  <w:num w:numId="35" w16cid:durableId="2135175957">
    <w:abstractNumId w:val="33"/>
  </w:num>
  <w:num w:numId="36" w16cid:durableId="1115252150">
    <w:abstractNumId w:val="25"/>
  </w:num>
  <w:num w:numId="37" w16cid:durableId="458034631">
    <w:abstractNumId w:val="2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759673868">
    <w:abstractNumId w:val="25"/>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18451843">
    <w:abstractNumId w:val="34"/>
  </w:num>
  <w:num w:numId="40" w16cid:durableId="574434533">
    <w:abstractNumId w:val="3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eff Wootton">
    <w15:presenceInfo w15:providerId="AD" w15:userId="S::jeff.wootton@iho.int::318a286f-369b-4f9e-8e35-53a0361ef8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hyphenationZone w:val="425"/>
  <w:evenAndOddHeaders/>
  <w:drawingGridHorizontalSpacing w:val="100"/>
  <w:displayHorizontalDrawingGridEvery w:val="2"/>
  <w:noPunctuationKerning/>
  <w:characterSpacingControl w:val="doNotCompress"/>
  <w:hdrShapeDefaults>
    <o:shapedefaults v:ext="edit" spidmax="2053"/>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74EC2"/>
    <w:rsid w:val="00000F5B"/>
    <w:rsid w:val="00002309"/>
    <w:rsid w:val="00002977"/>
    <w:rsid w:val="000032A4"/>
    <w:rsid w:val="00004D6E"/>
    <w:rsid w:val="00004E43"/>
    <w:rsid w:val="000066AB"/>
    <w:rsid w:val="000105F8"/>
    <w:rsid w:val="00010A7D"/>
    <w:rsid w:val="000115A3"/>
    <w:rsid w:val="00011779"/>
    <w:rsid w:val="000128DE"/>
    <w:rsid w:val="000143A1"/>
    <w:rsid w:val="00014A05"/>
    <w:rsid w:val="00014C5F"/>
    <w:rsid w:val="00016473"/>
    <w:rsid w:val="00017350"/>
    <w:rsid w:val="000179C2"/>
    <w:rsid w:val="00020519"/>
    <w:rsid w:val="00020CC6"/>
    <w:rsid w:val="00024004"/>
    <w:rsid w:val="000242CE"/>
    <w:rsid w:val="00025331"/>
    <w:rsid w:val="00025EC1"/>
    <w:rsid w:val="000262A0"/>
    <w:rsid w:val="0002655B"/>
    <w:rsid w:val="00030615"/>
    <w:rsid w:val="00031B54"/>
    <w:rsid w:val="000322E6"/>
    <w:rsid w:val="00033AD2"/>
    <w:rsid w:val="000359B2"/>
    <w:rsid w:val="00035ED7"/>
    <w:rsid w:val="0003602A"/>
    <w:rsid w:val="00036784"/>
    <w:rsid w:val="000372D4"/>
    <w:rsid w:val="000373F0"/>
    <w:rsid w:val="00037D36"/>
    <w:rsid w:val="000409CD"/>
    <w:rsid w:val="00043D65"/>
    <w:rsid w:val="00044BF5"/>
    <w:rsid w:val="000479D9"/>
    <w:rsid w:val="00047E75"/>
    <w:rsid w:val="00047FF4"/>
    <w:rsid w:val="0005103A"/>
    <w:rsid w:val="00051F2D"/>
    <w:rsid w:val="000528EE"/>
    <w:rsid w:val="0005444A"/>
    <w:rsid w:val="000560FA"/>
    <w:rsid w:val="00056E78"/>
    <w:rsid w:val="00057088"/>
    <w:rsid w:val="00061FFF"/>
    <w:rsid w:val="00062CA3"/>
    <w:rsid w:val="00064D5D"/>
    <w:rsid w:val="00066295"/>
    <w:rsid w:val="00070705"/>
    <w:rsid w:val="00070F46"/>
    <w:rsid w:val="00071E5B"/>
    <w:rsid w:val="0007226F"/>
    <w:rsid w:val="00072EBA"/>
    <w:rsid w:val="00073A28"/>
    <w:rsid w:val="00073D5A"/>
    <w:rsid w:val="00073DA5"/>
    <w:rsid w:val="00075132"/>
    <w:rsid w:val="000751B7"/>
    <w:rsid w:val="00075C84"/>
    <w:rsid w:val="00076743"/>
    <w:rsid w:val="000803C9"/>
    <w:rsid w:val="000812B3"/>
    <w:rsid w:val="00082D43"/>
    <w:rsid w:val="00083F20"/>
    <w:rsid w:val="000854C8"/>
    <w:rsid w:val="00091823"/>
    <w:rsid w:val="00091F3E"/>
    <w:rsid w:val="00092681"/>
    <w:rsid w:val="00093C7A"/>
    <w:rsid w:val="00093FAB"/>
    <w:rsid w:val="000940F4"/>
    <w:rsid w:val="00095B7F"/>
    <w:rsid w:val="00096AF5"/>
    <w:rsid w:val="000973B6"/>
    <w:rsid w:val="00097804"/>
    <w:rsid w:val="00097E80"/>
    <w:rsid w:val="000A0E44"/>
    <w:rsid w:val="000A14EC"/>
    <w:rsid w:val="000A1D79"/>
    <w:rsid w:val="000A28C0"/>
    <w:rsid w:val="000A3282"/>
    <w:rsid w:val="000A3CC0"/>
    <w:rsid w:val="000A481B"/>
    <w:rsid w:val="000A4C9A"/>
    <w:rsid w:val="000A5EAE"/>
    <w:rsid w:val="000A5FBC"/>
    <w:rsid w:val="000A68B5"/>
    <w:rsid w:val="000B0099"/>
    <w:rsid w:val="000B0D51"/>
    <w:rsid w:val="000B154C"/>
    <w:rsid w:val="000B191C"/>
    <w:rsid w:val="000B2526"/>
    <w:rsid w:val="000B2974"/>
    <w:rsid w:val="000B4BA1"/>
    <w:rsid w:val="000B58B4"/>
    <w:rsid w:val="000B5E96"/>
    <w:rsid w:val="000B68ED"/>
    <w:rsid w:val="000B7C27"/>
    <w:rsid w:val="000C0BEF"/>
    <w:rsid w:val="000C2E51"/>
    <w:rsid w:val="000C31F4"/>
    <w:rsid w:val="000C372B"/>
    <w:rsid w:val="000C4D53"/>
    <w:rsid w:val="000C5109"/>
    <w:rsid w:val="000C51A6"/>
    <w:rsid w:val="000C55D4"/>
    <w:rsid w:val="000C6C70"/>
    <w:rsid w:val="000C6CFF"/>
    <w:rsid w:val="000C6E7C"/>
    <w:rsid w:val="000C756B"/>
    <w:rsid w:val="000C7BA2"/>
    <w:rsid w:val="000C7BAE"/>
    <w:rsid w:val="000C7FAC"/>
    <w:rsid w:val="000D0153"/>
    <w:rsid w:val="000D1473"/>
    <w:rsid w:val="000D3D7C"/>
    <w:rsid w:val="000D4C08"/>
    <w:rsid w:val="000D5666"/>
    <w:rsid w:val="000D5A79"/>
    <w:rsid w:val="000D5EBE"/>
    <w:rsid w:val="000D6329"/>
    <w:rsid w:val="000E4014"/>
    <w:rsid w:val="000E42BD"/>
    <w:rsid w:val="000E5E38"/>
    <w:rsid w:val="000E6D0D"/>
    <w:rsid w:val="000E775F"/>
    <w:rsid w:val="000E7ADA"/>
    <w:rsid w:val="000E7D26"/>
    <w:rsid w:val="000F1A8F"/>
    <w:rsid w:val="000F1C50"/>
    <w:rsid w:val="000F25A2"/>
    <w:rsid w:val="000F25CD"/>
    <w:rsid w:val="000F3347"/>
    <w:rsid w:val="000F5DE7"/>
    <w:rsid w:val="0010137A"/>
    <w:rsid w:val="00101D2A"/>
    <w:rsid w:val="00104B0B"/>
    <w:rsid w:val="0010551A"/>
    <w:rsid w:val="00105C34"/>
    <w:rsid w:val="001075E8"/>
    <w:rsid w:val="00107799"/>
    <w:rsid w:val="0011073C"/>
    <w:rsid w:val="00111E92"/>
    <w:rsid w:val="00114ACF"/>
    <w:rsid w:val="00114CA7"/>
    <w:rsid w:val="00114DC4"/>
    <w:rsid w:val="00115CB5"/>
    <w:rsid w:val="00117266"/>
    <w:rsid w:val="001215DC"/>
    <w:rsid w:val="001218FF"/>
    <w:rsid w:val="00121B5C"/>
    <w:rsid w:val="00121E03"/>
    <w:rsid w:val="001221FF"/>
    <w:rsid w:val="001237AD"/>
    <w:rsid w:val="00123EBD"/>
    <w:rsid w:val="00124A16"/>
    <w:rsid w:val="0012761F"/>
    <w:rsid w:val="00127E39"/>
    <w:rsid w:val="001300F8"/>
    <w:rsid w:val="001305DF"/>
    <w:rsid w:val="00130FC6"/>
    <w:rsid w:val="00131FC3"/>
    <w:rsid w:val="00132E53"/>
    <w:rsid w:val="001333EA"/>
    <w:rsid w:val="00134A3C"/>
    <w:rsid w:val="00134B6A"/>
    <w:rsid w:val="00134E0D"/>
    <w:rsid w:val="00140690"/>
    <w:rsid w:val="00140C3E"/>
    <w:rsid w:val="001417DB"/>
    <w:rsid w:val="0014293C"/>
    <w:rsid w:val="00143ACB"/>
    <w:rsid w:val="0014481A"/>
    <w:rsid w:val="00144CE0"/>
    <w:rsid w:val="00145D22"/>
    <w:rsid w:val="00145E8E"/>
    <w:rsid w:val="00146203"/>
    <w:rsid w:val="001466FF"/>
    <w:rsid w:val="00146798"/>
    <w:rsid w:val="00150FE8"/>
    <w:rsid w:val="00152B3A"/>
    <w:rsid w:val="00152E65"/>
    <w:rsid w:val="00153CD6"/>
    <w:rsid w:val="00154EA7"/>
    <w:rsid w:val="001551AB"/>
    <w:rsid w:val="00155319"/>
    <w:rsid w:val="00156056"/>
    <w:rsid w:val="00157261"/>
    <w:rsid w:val="001573DB"/>
    <w:rsid w:val="0016211F"/>
    <w:rsid w:val="00162156"/>
    <w:rsid w:val="00164198"/>
    <w:rsid w:val="00164D6B"/>
    <w:rsid w:val="00166CC7"/>
    <w:rsid w:val="00166D45"/>
    <w:rsid w:val="00166E42"/>
    <w:rsid w:val="0016709E"/>
    <w:rsid w:val="0016755E"/>
    <w:rsid w:val="0017030D"/>
    <w:rsid w:val="00170519"/>
    <w:rsid w:val="001707FE"/>
    <w:rsid w:val="00171084"/>
    <w:rsid w:val="00171DF4"/>
    <w:rsid w:val="0017306B"/>
    <w:rsid w:val="0017346E"/>
    <w:rsid w:val="00174638"/>
    <w:rsid w:val="0017463B"/>
    <w:rsid w:val="00176033"/>
    <w:rsid w:val="001803F8"/>
    <w:rsid w:val="001831C5"/>
    <w:rsid w:val="00184298"/>
    <w:rsid w:val="00184B6B"/>
    <w:rsid w:val="00184F02"/>
    <w:rsid w:val="0018733D"/>
    <w:rsid w:val="001904F3"/>
    <w:rsid w:val="00191713"/>
    <w:rsid w:val="00191D43"/>
    <w:rsid w:val="00192DAB"/>
    <w:rsid w:val="00193694"/>
    <w:rsid w:val="00193B70"/>
    <w:rsid w:val="001950A2"/>
    <w:rsid w:val="001952BD"/>
    <w:rsid w:val="00196A0F"/>
    <w:rsid w:val="001A01F8"/>
    <w:rsid w:val="001A0DB4"/>
    <w:rsid w:val="001A210C"/>
    <w:rsid w:val="001A3D27"/>
    <w:rsid w:val="001A3F2E"/>
    <w:rsid w:val="001A46BF"/>
    <w:rsid w:val="001A4F9A"/>
    <w:rsid w:val="001A5D2D"/>
    <w:rsid w:val="001A6B30"/>
    <w:rsid w:val="001A6CAD"/>
    <w:rsid w:val="001B02D5"/>
    <w:rsid w:val="001B1A8D"/>
    <w:rsid w:val="001B2068"/>
    <w:rsid w:val="001B2B54"/>
    <w:rsid w:val="001B3167"/>
    <w:rsid w:val="001B4DF4"/>
    <w:rsid w:val="001B50E7"/>
    <w:rsid w:val="001B5524"/>
    <w:rsid w:val="001B6BA2"/>
    <w:rsid w:val="001B6C06"/>
    <w:rsid w:val="001B714C"/>
    <w:rsid w:val="001B76AF"/>
    <w:rsid w:val="001B7CCD"/>
    <w:rsid w:val="001B7E17"/>
    <w:rsid w:val="001C100C"/>
    <w:rsid w:val="001C15C9"/>
    <w:rsid w:val="001C1BB2"/>
    <w:rsid w:val="001C1F38"/>
    <w:rsid w:val="001C2160"/>
    <w:rsid w:val="001C31FB"/>
    <w:rsid w:val="001C3E1E"/>
    <w:rsid w:val="001C3EB7"/>
    <w:rsid w:val="001C5714"/>
    <w:rsid w:val="001C7429"/>
    <w:rsid w:val="001D1550"/>
    <w:rsid w:val="001D1966"/>
    <w:rsid w:val="001D2431"/>
    <w:rsid w:val="001D2946"/>
    <w:rsid w:val="001D2957"/>
    <w:rsid w:val="001D3FA8"/>
    <w:rsid w:val="001D457B"/>
    <w:rsid w:val="001D4F66"/>
    <w:rsid w:val="001D7467"/>
    <w:rsid w:val="001E2097"/>
    <w:rsid w:val="001E2721"/>
    <w:rsid w:val="001E2ECA"/>
    <w:rsid w:val="001E385A"/>
    <w:rsid w:val="001E402D"/>
    <w:rsid w:val="001E5197"/>
    <w:rsid w:val="001E539F"/>
    <w:rsid w:val="001E7C01"/>
    <w:rsid w:val="001E7E7E"/>
    <w:rsid w:val="001F0FED"/>
    <w:rsid w:val="001F2255"/>
    <w:rsid w:val="001F3D4A"/>
    <w:rsid w:val="001F43F1"/>
    <w:rsid w:val="001F4F89"/>
    <w:rsid w:val="001F6710"/>
    <w:rsid w:val="002026A1"/>
    <w:rsid w:val="00203ED6"/>
    <w:rsid w:val="00204034"/>
    <w:rsid w:val="00210DE3"/>
    <w:rsid w:val="0021583D"/>
    <w:rsid w:val="0021658D"/>
    <w:rsid w:val="0021687D"/>
    <w:rsid w:val="00217CE3"/>
    <w:rsid w:val="0022122A"/>
    <w:rsid w:val="00222AF9"/>
    <w:rsid w:val="00222E44"/>
    <w:rsid w:val="002230C9"/>
    <w:rsid w:val="00223BB0"/>
    <w:rsid w:val="00224082"/>
    <w:rsid w:val="002246A8"/>
    <w:rsid w:val="00224750"/>
    <w:rsid w:val="002260DE"/>
    <w:rsid w:val="00231C5F"/>
    <w:rsid w:val="00231D3A"/>
    <w:rsid w:val="002327C4"/>
    <w:rsid w:val="00233514"/>
    <w:rsid w:val="00233660"/>
    <w:rsid w:val="00233BFF"/>
    <w:rsid w:val="00234B71"/>
    <w:rsid w:val="002357CE"/>
    <w:rsid w:val="00235C8B"/>
    <w:rsid w:val="00237111"/>
    <w:rsid w:val="00240D9A"/>
    <w:rsid w:val="002415B9"/>
    <w:rsid w:val="0024240E"/>
    <w:rsid w:val="00242BB4"/>
    <w:rsid w:val="0024408C"/>
    <w:rsid w:val="002451EC"/>
    <w:rsid w:val="00246020"/>
    <w:rsid w:val="00246E64"/>
    <w:rsid w:val="00250B55"/>
    <w:rsid w:val="00252EF9"/>
    <w:rsid w:val="0025338A"/>
    <w:rsid w:val="00253796"/>
    <w:rsid w:val="00254FB1"/>
    <w:rsid w:val="002553AA"/>
    <w:rsid w:val="00260E44"/>
    <w:rsid w:val="00261ACB"/>
    <w:rsid w:val="0026208C"/>
    <w:rsid w:val="0026240E"/>
    <w:rsid w:val="00263B2E"/>
    <w:rsid w:val="00264CD3"/>
    <w:rsid w:val="00265530"/>
    <w:rsid w:val="00265D66"/>
    <w:rsid w:val="0027188A"/>
    <w:rsid w:val="00272BB0"/>
    <w:rsid w:val="00272CE4"/>
    <w:rsid w:val="00280D5D"/>
    <w:rsid w:val="0028111B"/>
    <w:rsid w:val="0028179D"/>
    <w:rsid w:val="002839C2"/>
    <w:rsid w:val="00284C2C"/>
    <w:rsid w:val="00286FA2"/>
    <w:rsid w:val="002901B9"/>
    <w:rsid w:val="00291B42"/>
    <w:rsid w:val="00291D61"/>
    <w:rsid w:val="002927BF"/>
    <w:rsid w:val="00293746"/>
    <w:rsid w:val="00295903"/>
    <w:rsid w:val="002971B4"/>
    <w:rsid w:val="00297A1E"/>
    <w:rsid w:val="002A280D"/>
    <w:rsid w:val="002A288E"/>
    <w:rsid w:val="002A2A78"/>
    <w:rsid w:val="002A2FA9"/>
    <w:rsid w:val="002A4F98"/>
    <w:rsid w:val="002A683C"/>
    <w:rsid w:val="002A7055"/>
    <w:rsid w:val="002A75B1"/>
    <w:rsid w:val="002A7760"/>
    <w:rsid w:val="002B02C6"/>
    <w:rsid w:val="002B15D4"/>
    <w:rsid w:val="002B25F2"/>
    <w:rsid w:val="002B2E1C"/>
    <w:rsid w:val="002B4253"/>
    <w:rsid w:val="002B530D"/>
    <w:rsid w:val="002B5AF4"/>
    <w:rsid w:val="002B5EB8"/>
    <w:rsid w:val="002B5EEB"/>
    <w:rsid w:val="002B6B77"/>
    <w:rsid w:val="002B7517"/>
    <w:rsid w:val="002B77DE"/>
    <w:rsid w:val="002C1027"/>
    <w:rsid w:val="002C3350"/>
    <w:rsid w:val="002C346F"/>
    <w:rsid w:val="002C4509"/>
    <w:rsid w:val="002C49AF"/>
    <w:rsid w:val="002C64E4"/>
    <w:rsid w:val="002C7DD7"/>
    <w:rsid w:val="002D3656"/>
    <w:rsid w:val="002D6DA6"/>
    <w:rsid w:val="002D73A6"/>
    <w:rsid w:val="002D7BE7"/>
    <w:rsid w:val="002D7EE8"/>
    <w:rsid w:val="002E02DC"/>
    <w:rsid w:val="002E0490"/>
    <w:rsid w:val="002E06E3"/>
    <w:rsid w:val="002E1176"/>
    <w:rsid w:val="002E2BA2"/>
    <w:rsid w:val="002E311B"/>
    <w:rsid w:val="002E4BE0"/>
    <w:rsid w:val="002E4DBD"/>
    <w:rsid w:val="002E6D60"/>
    <w:rsid w:val="002F0D09"/>
    <w:rsid w:val="002F14E5"/>
    <w:rsid w:val="002F5DCB"/>
    <w:rsid w:val="002F7577"/>
    <w:rsid w:val="00300775"/>
    <w:rsid w:val="00300EB1"/>
    <w:rsid w:val="0030248A"/>
    <w:rsid w:val="003050DE"/>
    <w:rsid w:val="00305244"/>
    <w:rsid w:val="00305421"/>
    <w:rsid w:val="00305642"/>
    <w:rsid w:val="0030634C"/>
    <w:rsid w:val="00310AB7"/>
    <w:rsid w:val="00310F85"/>
    <w:rsid w:val="00311DDC"/>
    <w:rsid w:val="00315EB6"/>
    <w:rsid w:val="003179DE"/>
    <w:rsid w:val="00317A2F"/>
    <w:rsid w:val="003202E5"/>
    <w:rsid w:val="00320C2E"/>
    <w:rsid w:val="00320CDB"/>
    <w:rsid w:val="00321143"/>
    <w:rsid w:val="00321EEA"/>
    <w:rsid w:val="003231FC"/>
    <w:rsid w:val="00323314"/>
    <w:rsid w:val="00324BE2"/>
    <w:rsid w:val="003264BA"/>
    <w:rsid w:val="00327948"/>
    <w:rsid w:val="003305EF"/>
    <w:rsid w:val="00331698"/>
    <w:rsid w:val="003319AB"/>
    <w:rsid w:val="00332196"/>
    <w:rsid w:val="00332340"/>
    <w:rsid w:val="00332A73"/>
    <w:rsid w:val="00332F0D"/>
    <w:rsid w:val="00333B94"/>
    <w:rsid w:val="00333BFB"/>
    <w:rsid w:val="00333FAF"/>
    <w:rsid w:val="0033423B"/>
    <w:rsid w:val="00334EAE"/>
    <w:rsid w:val="00334FC3"/>
    <w:rsid w:val="0033644C"/>
    <w:rsid w:val="00336C98"/>
    <w:rsid w:val="0033700B"/>
    <w:rsid w:val="003377B8"/>
    <w:rsid w:val="003402AD"/>
    <w:rsid w:val="003408D4"/>
    <w:rsid w:val="003423A2"/>
    <w:rsid w:val="00342ADB"/>
    <w:rsid w:val="003451E2"/>
    <w:rsid w:val="00345A05"/>
    <w:rsid w:val="00346578"/>
    <w:rsid w:val="00346861"/>
    <w:rsid w:val="003475F8"/>
    <w:rsid w:val="0035030E"/>
    <w:rsid w:val="00350EE4"/>
    <w:rsid w:val="00351E21"/>
    <w:rsid w:val="00354E3E"/>
    <w:rsid w:val="003550D4"/>
    <w:rsid w:val="003560D5"/>
    <w:rsid w:val="00356774"/>
    <w:rsid w:val="00357C42"/>
    <w:rsid w:val="00362850"/>
    <w:rsid w:val="003629AB"/>
    <w:rsid w:val="00362C80"/>
    <w:rsid w:val="00363794"/>
    <w:rsid w:val="003637B2"/>
    <w:rsid w:val="00363F47"/>
    <w:rsid w:val="0036481B"/>
    <w:rsid w:val="00364861"/>
    <w:rsid w:val="00364B79"/>
    <w:rsid w:val="00364CCE"/>
    <w:rsid w:val="003662DC"/>
    <w:rsid w:val="00366F0E"/>
    <w:rsid w:val="00367541"/>
    <w:rsid w:val="00367E4C"/>
    <w:rsid w:val="003702D6"/>
    <w:rsid w:val="0037096C"/>
    <w:rsid w:val="00370A61"/>
    <w:rsid w:val="00372272"/>
    <w:rsid w:val="003725E5"/>
    <w:rsid w:val="0037318E"/>
    <w:rsid w:val="003736CC"/>
    <w:rsid w:val="00374C8A"/>
    <w:rsid w:val="00375F8C"/>
    <w:rsid w:val="003761BA"/>
    <w:rsid w:val="00377273"/>
    <w:rsid w:val="00377F55"/>
    <w:rsid w:val="0038089E"/>
    <w:rsid w:val="003818A2"/>
    <w:rsid w:val="00382B78"/>
    <w:rsid w:val="00383204"/>
    <w:rsid w:val="00384747"/>
    <w:rsid w:val="00384D79"/>
    <w:rsid w:val="00386096"/>
    <w:rsid w:val="00386B3E"/>
    <w:rsid w:val="0038750E"/>
    <w:rsid w:val="00387CDC"/>
    <w:rsid w:val="00390FFF"/>
    <w:rsid w:val="00391FA9"/>
    <w:rsid w:val="00392CAC"/>
    <w:rsid w:val="003944D7"/>
    <w:rsid w:val="00395529"/>
    <w:rsid w:val="00396579"/>
    <w:rsid w:val="003971A0"/>
    <w:rsid w:val="003A0B22"/>
    <w:rsid w:val="003A1E59"/>
    <w:rsid w:val="003A2123"/>
    <w:rsid w:val="003A24F9"/>
    <w:rsid w:val="003A50A5"/>
    <w:rsid w:val="003A5F82"/>
    <w:rsid w:val="003A62D3"/>
    <w:rsid w:val="003A6611"/>
    <w:rsid w:val="003A79D1"/>
    <w:rsid w:val="003A7FBB"/>
    <w:rsid w:val="003B0936"/>
    <w:rsid w:val="003B36A7"/>
    <w:rsid w:val="003B5A08"/>
    <w:rsid w:val="003B5E3D"/>
    <w:rsid w:val="003B5FE2"/>
    <w:rsid w:val="003B753D"/>
    <w:rsid w:val="003C0CCA"/>
    <w:rsid w:val="003C12C8"/>
    <w:rsid w:val="003C1A54"/>
    <w:rsid w:val="003C1C7F"/>
    <w:rsid w:val="003C1FD5"/>
    <w:rsid w:val="003C302F"/>
    <w:rsid w:val="003C56FC"/>
    <w:rsid w:val="003C6A05"/>
    <w:rsid w:val="003C786F"/>
    <w:rsid w:val="003D048A"/>
    <w:rsid w:val="003D0DC8"/>
    <w:rsid w:val="003D1561"/>
    <w:rsid w:val="003D1BB1"/>
    <w:rsid w:val="003D1D3A"/>
    <w:rsid w:val="003D2778"/>
    <w:rsid w:val="003D2841"/>
    <w:rsid w:val="003D2CAD"/>
    <w:rsid w:val="003D2D68"/>
    <w:rsid w:val="003D4562"/>
    <w:rsid w:val="003D5678"/>
    <w:rsid w:val="003D6B49"/>
    <w:rsid w:val="003D72AE"/>
    <w:rsid w:val="003D7C29"/>
    <w:rsid w:val="003E05B6"/>
    <w:rsid w:val="003E0B50"/>
    <w:rsid w:val="003E0D3D"/>
    <w:rsid w:val="003E13F1"/>
    <w:rsid w:val="003E2370"/>
    <w:rsid w:val="003E2B8C"/>
    <w:rsid w:val="003E3C65"/>
    <w:rsid w:val="003E6343"/>
    <w:rsid w:val="003E635B"/>
    <w:rsid w:val="003E7A70"/>
    <w:rsid w:val="003E7AC5"/>
    <w:rsid w:val="003F0D31"/>
    <w:rsid w:val="003F212B"/>
    <w:rsid w:val="003F3AA9"/>
    <w:rsid w:val="003F4DEA"/>
    <w:rsid w:val="003F4FF5"/>
    <w:rsid w:val="003F5264"/>
    <w:rsid w:val="003F5E8D"/>
    <w:rsid w:val="003F6947"/>
    <w:rsid w:val="003F6EED"/>
    <w:rsid w:val="00401880"/>
    <w:rsid w:val="0040189D"/>
    <w:rsid w:val="00401A05"/>
    <w:rsid w:val="00402066"/>
    <w:rsid w:val="00402BCA"/>
    <w:rsid w:val="00402CD2"/>
    <w:rsid w:val="00404EF3"/>
    <w:rsid w:val="00405601"/>
    <w:rsid w:val="00405AD5"/>
    <w:rsid w:val="00405B4D"/>
    <w:rsid w:val="00405CBE"/>
    <w:rsid w:val="0040637E"/>
    <w:rsid w:val="00406C80"/>
    <w:rsid w:val="0040788F"/>
    <w:rsid w:val="00413F6E"/>
    <w:rsid w:val="004148BE"/>
    <w:rsid w:val="00414D03"/>
    <w:rsid w:val="0041640C"/>
    <w:rsid w:val="004179A3"/>
    <w:rsid w:val="0042007B"/>
    <w:rsid w:val="00421645"/>
    <w:rsid w:val="00421A76"/>
    <w:rsid w:val="0042288E"/>
    <w:rsid w:val="0042339F"/>
    <w:rsid w:val="004260F0"/>
    <w:rsid w:val="00426C08"/>
    <w:rsid w:val="00427E9B"/>
    <w:rsid w:val="00430E0F"/>
    <w:rsid w:val="00431094"/>
    <w:rsid w:val="004310BA"/>
    <w:rsid w:val="004328DB"/>
    <w:rsid w:val="004329CE"/>
    <w:rsid w:val="004342AF"/>
    <w:rsid w:val="004344FC"/>
    <w:rsid w:val="00435193"/>
    <w:rsid w:val="004358AD"/>
    <w:rsid w:val="00443D81"/>
    <w:rsid w:val="00445D1F"/>
    <w:rsid w:val="004462A1"/>
    <w:rsid w:val="00447C20"/>
    <w:rsid w:val="004504BD"/>
    <w:rsid w:val="00454D8E"/>
    <w:rsid w:val="004574AA"/>
    <w:rsid w:val="004603A2"/>
    <w:rsid w:val="00460D29"/>
    <w:rsid w:val="0046156E"/>
    <w:rsid w:val="004619F3"/>
    <w:rsid w:val="00462315"/>
    <w:rsid w:val="00463EFB"/>
    <w:rsid w:val="00465E3A"/>
    <w:rsid w:val="00466BBE"/>
    <w:rsid w:val="0047120C"/>
    <w:rsid w:val="00472AD9"/>
    <w:rsid w:val="00473503"/>
    <w:rsid w:val="004749C4"/>
    <w:rsid w:val="0047616F"/>
    <w:rsid w:val="004767DC"/>
    <w:rsid w:val="0047735F"/>
    <w:rsid w:val="0047778D"/>
    <w:rsid w:val="0047792C"/>
    <w:rsid w:val="004779AC"/>
    <w:rsid w:val="0048145B"/>
    <w:rsid w:val="004814D5"/>
    <w:rsid w:val="00481579"/>
    <w:rsid w:val="00481954"/>
    <w:rsid w:val="00481F64"/>
    <w:rsid w:val="0048262E"/>
    <w:rsid w:val="00490E7B"/>
    <w:rsid w:val="00492125"/>
    <w:rsid w:val="004932FB"/>
    <w:rsid w:val="004934C0"/>
    <w:rsid w:val="00494937"/>
    <w:rsid w:val="004951F8"/>
    <w:rsid w:val="00495308"/>
    <w:rsid w:val="00495EE0"/>
    <w:rsid w:val="004970A0"/>
    <w:rsid w:val="004A10E7"/>
    <w:rsid w:val="004A248F"/>
    <w:rsid w:val="004A2649"/>
    <w:rsid w:val="004A35F4"/>
    <w:rsid w:val="004A383A"/>
    <w:rsid w:val="004A3FC5"/>
    <w:rsid w:val="004A43BD"/>
    <w:rsid w:val="004A5D87"/>
    <w:rsid w:val="004A6F56"/>
    <w:rsid w:val="004A7D61"/>
    <w:rsid w:val="004B0609"/>
    <w:rsid w:val="004B0ED0"/>
    <w:rsid w:val="004B1B5E"/>
    <w:rsid w:val="004B1D2E"/>
    <w:rsid w:val="004B243D"/>
    <w:rsid w:val="004B30D3"/>
    <w:rsid w:val="004B3522"/>
    <w:rsid w:val="004B7FC2"/>
    <w:rsid w:val="004C13FA"/>
    <w:rsid w:val="004C1F30"/>
    <w:rsid w:val="004C258B"/>
    <w:rsid w:val="004C275D"/>
    <w:rsid w:val="004C2FE8"/>
    <w:rsid w:val="004C37B6"/>
    <w:rsid w:val="004C453E"/>
    <w:rsid w:val="004C4839"/>
    <w:rsid w:val="004C579D"/>
    <w:rsid w:val="004C5E99"/>
    <w:rsid w:val="004C6B97"/>
    <w:rsid w:val="004C6FC7"/>
    <w:rsid w:val="004D0F14"/>
    <w:rsid w:val="004D1DED"/>
    <w:rsid w:val="004D259A"/>
    <w:rsid w:val="004D278A"/>
    <w:rsid w:val="004D33C7"/>
    <w:rsid w:val="004D3A54"/>
    <w:rsid w:val="004D3FDF"/>
    <w:rsid w:val="004D49D9"/>
    <w:rsid w:val="004D7A6F"/>
    <w:rsid w:val="004D7FC2"/>
    <w:rsid w:val="004E018F"/>
    <w:rsid w:val="004E05E9"/>
    <w:rsid w:val="004E0C5A"/>
    <w:rsid w:val="004E0FD3"/>
    <w:rsid w:val="004E1746"/>
    <w:rsid w:val="004E535D"/>
    <w:rsid w:val="004E5B19"/>
    <w:rsid w:val="004E6686"/>
    <w:rsid w:val="004E66AE"/>
    <w:rsid w:val="004E71C7"/>
    <w:rsid w:val="004F1738"/>
    <w:rsid w:val="004F321B"/>
    <w:rsid w:val="004F4283"/>
    <w:rsid w:val="004F49DD"/>
    <w:rsid w:val="004F6377"/>
    <w:rsid w:val="004F6D80"/>
    <w:rsid w:val="00501A29"/>
    <w:rsid w:val="005036F5"/>
    <w:rsid w:val="005041D1"/>
    <w:rsid w:val="00504450"/>
    <w:rsid w:val="00504E60"/>
    <w:rsid w:val="005052A7"/>
    <w:rsid w:val="0050536A"/>
    <w:rsid w:val="00510008"/>
    <w:rsid w:val="00510F44"/>
    <w:rsid w:val="0051109B"/>
    <w:rsid w:val="005114B0"/>
    <w:rsid w:val="0051253F"/>
    <w:rsid w:val="005126CC"/>
    <w:rsid w:val="005136AA"/>
    <w:rsid w:val="005143BB"/>
    <w:rsid w:val="00514FB7"/>
    <w:rsid w:val="00515939"/>
    <w:rsid w:val="0051602C"/>
    <w:rsid w:val="00516F5F"/>
    <w:rsid w:val="0052234C"/>
    <w:rsid w:val="00523BC7"/>
    <w:rsid w:val="005240BE"/>
    <w:rsid w:val="005240E9"/>
    <w:rsid w:val="005250A9"/>
    <w:rsid w:val="00525AF4"/>
    <w:rsid w:val="00527304"/>
    <w:rsid w:val="005274DB"/>
    <w:rsid w:val="00527C5C"/>
    <w:rsid w:val="005334A8"/>
    <w:rsid w:val="00533A8D"/>
    <w:rsid w:val="00534175"/>
    <w:rsid w:val="005344C3"/>
    <w:rsid w:val="00534A56"/>
    <w:rsid w:val="005355FB"/>
    <w:rsid w:val="00535B7A"/>
    <w:rsid w:val="005403BB"/>
    <w:rsid w:val="00540F69"/>
    <w:rsid w:val="00541B31"/>
    <w:rsid w:val="00541B48"/>
    <w:rsid w:val="0054272D"/>
    <w:rsid w:val="00542D61"/>
    <w:rsid w:val="00543505"/>
    <w:rsid w:val="00543C74"/>
    <w:rsid w:val="00544070"/>
    <w:rsid w:val="005465A1"/>
    <w:rsid w:val="005478E0"/>
    <w:rsid w:val="005500D1"/>
    <w:rsid w:val="005502AC"/>
    <w:rsid w:val="005538B9"/>
    <w:rsid w:val="00557993"/>
    <w:rsid w:val="00557B72"/>
    <w:rsid w:val="00560495"/>
    <w:rsid w:val="0056070B"/>
    <w:rsid w:val="00560B68"/>
    <w:rsid w:val="005613B1"/>
    <w:rsid w:val="0056207A"/>
    <w:rsid w:val="0056284D"/>
    <w:rsid w:val="00565107"/>
    <w:rsid w:val="00566CB0"/>
    <w:rsid w:val="005718DF"/>
    <w:rsid w:val="00571A58"/>
    <w:rsid w:val="00571A76"/>
    <w:rsid w:val="0057282D"/>
    <w:rsid w:val="00572EDB"/>
    <w:rsid w:val="005732FB"/>
    <w:rsid w:val="005751A0"/>
    <w:rsid w:val="005755B8"/>
    <w:rsid w:val="0057565C"/>
    <w:rsid w:val="005756FB"/>
    <w:rsid w:val="00576C0C"/>
    <w:rsid w:val="00580023"/>
    <w:rsid w:val="0058064B"/>
    <w:rsid w:val="0058096C"/>
    <w:rsid w:val="005822A3"/>
    <w:rsid w:val="00583A01"/>
    <w:rsid w:val="00584FDD"/>
    <w:rsid w:val="005855A5"/>
    <w:rsid w:val="0058618A"/>
    <w:rsid w:val="00591D91"/>
    <w:rsid w:val="0059211A"/>
    <w:rsid w:val="00592BFE"/>
    <w:rsid w:val="00592D6A"/>
    <w:rsid w:val="005934E3"/>
    <w:rsid w:val="00593DFC"/>
    <w:rsid w:val="005948F3"/>
    <w:rsid w:val="00595117"/>
    <w:rsid w:val="00595E55"/>
    <w:rsid w:val="00597E0D"/>
    <w:rsid w:val="005A0310"/>
    <w:rsid w:val="005A0B00"/>
    <w:rsid w:val="005A395C"/>
    <w:rsid w:val="005A3EA6"/>
    <w:rsid w:val="005A56B4"/>
    <w:rsid w:val="005A60B5"/>
    <w:rsid w:val="005A7E77"/>
    <w:rsid w:val="005B0945"/>
    <w:rsid w:val="005B0E6A"/>
    <w:rsid w:val="005B13F8"/>
    <w:rsid w:val="005B226B"/>
    <w:rsid w:val="005B2385"/>
    <w:rsid w:val="005B2FFC"/>
    <w:rsid w:val="005B33B7"/>
    <w:rsid w:val="005B3709"/>
    <w:rsid w:val="005B3D82"/>
    <w:rsid w:val="005B482E"/>
    <w:rsid w:val="005B548A"/>
    <w:rsid w:val="005B610B"/>
    <w:rsid w:val="005B61CD"/>
    <w:rsid w:val="005B64E6"/>
    <w:rsid w:val="005B7709"/>
    <w:rsid w:val="005C0EF5"/>
    <w:rsid w:val="005C46D7"/>
    <w:rsid w:val="005C62B1"/>
    <w:rsid w:val="005C67D2"/>
    <w:rsid w:val="005C737A"/>
    <w:rsid w:val="005D0EED"/>
    <w:rsid w:val="005D1DB4"/>
    <w:rsid w:val="005D2897"/>
    <w:rsid w:val="005D43FF"/>
    <w:rsid w:val="005D59EA"/>
    <w:rsid w:val="005E2190"/>
    <w:rsid w:val="005E26BE"/>
    <w:rsid w:val="005E46F3"/>
    <w:rsid w:val="005E4712"/>
    <w:rsid w:val="005E4DC5"/>
    <w:rsid w:val="005E5DCA"/>
    <w:rsid w:val="005E6EC8"/>
    <w:rsid w:val="005E7E16"/>
    <w:rsid w:val="005F173B"/>
    <w:rsid w:val="005F2159"/>
    <w:rsid w:val="005F24B2"/>
    <w:rsid w:val="005F2B50"/>
    <w:rsid w:val="005F2E69"/>
    <w:rsid w:val="005F3272"/>
    <w:rsid w:val="005F3728"/>
    <w:rsid w:val="005F373A"/>
    <w:rsid w:val="005F409C"/>
    <w:rsid w:val="005F42D9"/>
    <w:rsid w:val="005F4BD5"/>
    <w:rsid w:val="005F4CF5"/>
    <w:rsid w:val="005F4DF6"/>
    <w:rsid w:val="005F690B"/>
    <w:rsid w:val="005F6D4F"/>
    <w:rsid w:val="005F705E"/>
    <w:rsid w:val="006008D9"/>
    <w:rsid w:val="00600BD1"/>
    <w:rsid w:val="00604231"/>
    <w:rsid w:val="006048B2"/>
    <w:rsid w:val="00605551"/>
    <w:rsid w:val="00605974"/>
    <w:rsid w:val="0061020A"/>
    <w:rsid w:val="00610916"/>
    <w:rsid w:val="006113AA"/>
    <w:rsid w:val="00612B99"/>
    <w:rsid w:val="00613398"/>
    <w:rsid w:val="0061392A"/>
    <w:rsid w:val="00613BFF"/>
    <w:rsid w:val="00614C3B"/>
    <w:rsid w:val="006150DB"/>
    <w:rsid w:val="00623B05"/>
    <w:rsid w:val="00625482"/>
    <w:rsid w:val="0062560A"/>
    <w:rsid w:val="00625DE3"/>
    <w:rsid w:val="00626AD9"/>
    <w:rsid w:val="00626F07"/>
    <w:rsid w:val="00627316"/>
    <w:rsid w:val="006274D9"/>
    <w:rsid w:val="006275B2"/>
    <w:rsid w:val="00632DF1"/>
    <w:rsid w:val="0063316F"/>
    <w:rsid w:val="00633EAB"/>
    <w:rsid w:val="0063476F"/>
    <w:rsid w:val="00635993"/>
    <w:rsid w:val="00636ACB"/>
    <w:rsid w:val="00637424"/>
    <w:rsid w:val="006377DC"/>
    <w:rsid w:val="006379C5"/>
    <w:rsid w:val="00637B58"/>
    <w:rsid w:val="006414E9"/>
    <w:rsid w:val="00641CDB"/>
    <w:rsid w:val="00643933"/>
    <w:rsid w:val="00643AD3"/>
    <w:rsid w:val="00646317"/>
    <w:rsid w:val="006473BE"/>
    <w:rsid w:val="006476DC"/>
    <w:rsid w:val="00647873"/>
    <w:rsid w:val="006513D4"/>
    <w:rsid w:val="00651859"/>
    <w:rsid w:val="00652C1B"/>
    <w:rsid w:val="0065435D"/>
    <w:rsid w:val="00654BB8"/>
    <w:rsid w:val="0065727F"/>
    <w:rsid w:val="00657413"/>
    <w:rsid w:val="00657657"/>
    <w:rsid w:val="00660FB7"/>
    <w:rsid w:val="00662296"/>
    <w:rsid w:val="00663344"/>
    <w:rsid w:val="00663444"/>
    <w:rsid w:val="00664FA2"/>
    <w:rsid w:val="00665176"/>
    <w:rsid w:val="00665CEC"/>
    <w:rsid w:val="00666210"/>
    <w:rsid w:val="0066781A"/>
    <w:rsid w:val="006722B4"/>
    <w:rsid w:val="00674ED4"/>
    <w:rsid w:val="0067570E"/>
    <w:rsid w:val="006763C4"/>
    <w:rsid w:val="00680FAB"/>
    <w:rsid w:val="00682073"/>
    <w:rsid w:val="0068258B"/>
    <w:rsid w:val="00683993"/>
    <w:rsid w:val="00684255"/>
    <w:rsid w:val="006855A3"/>
    <w:rsid w:val="00685E80"/>
    <w:rsid w:val="00686BAF"/>
    <w:rsid w:val="00686C2E"/>
    <w:rsid w:val="0068783E"/>
    <w:rsid w:val="00687A08"/>
    <w:rsid w:val="00687BC3"/>
    <w:rsid w:val="0069076E"/>
    <w:rsid w:val="00690D9E"/>
    <w:rsid w:val="0069157A"/>
    <w:rsid w:val="00691CD2"/>
    <w:rsid w:val="00692385"/>
    <w:rsid w:val="00692ADF"/>
    <w:rsid w:val="00692DEE"/>
    <w:rsid w:val="0069326C"/>
    <w:rsid w:val="00693504"/>
    <w:rsid w:val="00693979"/>
    <w:rsid w:val="00693A27"/>
    <w:rsid w:val="00695241"/>
    <w:rsid w:val="00696E40"/>
    <w:rsid w:val="006A3766"/>
    <w:rsid w:val="006A3ED4"/>
    <w:rsid w:val="006A443D"/>
    <w:rsid w:val="006A5AE4"/>
    <w:rsid w:val="006A63C7"/>
    <w:rsid w:val="006A74F9"/>
    <w:rsid w:val="006A7A60"/>
    <w:rsid w:val="006B00A4"/>
    <w:rsid w:val="006B08EB"/>
    <w:rsid w:val="006B0FC4"/>
    <w:rsid w:val="006B2EDA"/>
    <w:rsid w:val="006B3384"/>
    <w:rsid w:val="006B38F1"/>
    <w:rsid w:val="006B4C96"/>
    <w:rsid w:val="006B4E97"/>
    <w:rsid w:val="006B5EBC"/>
    <w:rsid w:val="006B6010"/>
    <w:rsid w:val="006B61F3"/>
    <w:rsid w:val="006C0324"/>
    <w:rsid w:val="006C173B"/>
    <w:rsid w:val="006C1B30"/>
    <w:rsid w:val="006C2A30"/>
    <w:rsid w:val="006C37BA"/>
    <w:rsid w:val="006C739A"/>
    <w:rsid w:val="006D0D60"/>
    <w:rsid w:val="006D1491"/>
    <w:rsid w:val="006D17B6"/>
    <w:rsid w:val="006D1A42"/>
    <w:rsid w:val="006D1E5C"/>
    <w:rsid w:val="006D2C76"/>
    <w:rsid w:val="006D397E"/>
    <w:rsid w:val="006D46DD"/>
    <w:rsid w:val="006D4CBE"/>
    <w:rsid w:val="006D5CD2"/>
    <w:rsid w:val="006D6215"/>
    <w:rsid w:val="006D6F50"/>
    <w:rsid w:val="006D6FE4"/>
    <w:rsid w:val="006D7329"/>
    <w:rsid w:val="006E0208"/>
    <w:rsid w:val="006E1AFF"/>
    <w:rsid w:val="006E2481"/>
    <w:rsid w:val="006E3168"/>
    <w:rsid w:val="006E3E46"/>
    <w:rsid w:val="006E5D7A"/>
    <w:rsid w:val="006E7A11"/>
    <w:rsid w:val="006E7ED1"/>
    <w:rsid w:val="006E7F53"/>
    <w:rsid w:val="006F292A"/>
    <w:rsid w:val="006F2FF1"/>
    <w:rsid w:val="006F390D"/>
    <w:rsid w:val="006F49CC"/>
    <w:rsid w:val="006F5803"/>
    <w:rsid w:val="006F5B70"/>
    <w:rsid w:val="006F6E9E"/>
    <w:rsid w:val="0070060F"/>
    <w:rsid w:val="0070162C"/>
    <w:rsid w:val="00701DEB"/>
    <w:rsid w:val="007025CB"/>
    <w:rsid w:val="007058FB"/>
    <w:rsid w:val="0070668D"/>
    <w:rsid w:val="007076F2"/>
    <w:rsid w:val="007141C6"/>
    <w:rsid w:val="00715894"/>
    <w:rsid w:val="00716FE8"/>
    <w:rsid w:val="007174BD"/>
    <w:rsid w:val="007228A3"/>
    <w:rsid w:val="00723183"/>
    <w:rsid w:val="00723556"/>
    <w:rsid w:val="00724D87"/>
    <w:rsid w:val="00724EAF"/>
    <w:rsid w:val="0072556A"/>
    <w:rsid w:val="007265D1"/>
    <w:rsid w:val="00727168"/>
    <w:rsid w:val="00727E9E"/>
    <w:rsid w:val="007302E2"/>
    <w:rsid w:val="00731E54"/>
    <w:rsid w:val="00731FCD"/>
    <w:rsid w:val="007336D1"/>
    <w:rsid w:val="00741E52"/>
    <w:rsid w:val="00742B4A"/>
    <w:rsid w:val="00742F2B"/>
    <w:rsid w:val="007441A2"/>
    <w:rsid w:val="00744421"/>
    <w:rsid w:val="0074493C"/>
    <w:rsid w:val="00745A69"/>
    <w:rsid w:val="0074720E"/>
    <w:rsid w:val="00747979"/>
    <w:rsid w:val="00750789"/>
    <w:rsid w:val="00750C98"/>
    <w:rsid w:val="00751689"/>
    <w:rsid w:val="00751B1C"/>
    <w:rsid w:val="00751B8C"/>
    <w:rsid w:val="00752E1C"/>
    <w:rsid w:val="00752E9F"/>
    <w:rsid w:val="00755F97"/>
    <w:rsid w:val="00756772"/>
    <w:rsid w:val="0075699E"/>
    <w:rsid w:val="00757A27"/>
    <w:rsid w:val="007606C2"/>
    <w:rsid w:val="00760C00"/>
    <w:rsid w:val="00761895"/>
    <w:rsid w:val="00762839"/>
    <w:rsid w:val="00762D22"/>
    <w:rsid w:val="00763182"/>
    <w:rsid w:val="007637BF"/>
    <w:rsid w:val="00763946"/>
    <w:rsid w:val="00765E0D"/>
    <w:rsid w:val="0077024E"/>
    <w:rsid w:val="0077109D"/>
    <w:rsid w:val="00771B57"/>
    <w:rsid w:val="00771B60"/>
    <w:rsid w:val="00771FE9"/>
    <w:rsid w:val="007727DE"/>
    <w:rsid w:val="007738FA"/>
    <w:rsid w:val="00773F38"/>
    <w:rsid w:val="00774191"/>
    <w:rsid w:val="0077423E"/>
    <w:rsid w:val="007744E9"/>
    <w:rsid w:val="00776E1C"/>
    <w:rsid w:val="00777444"/>
    <w:rsid w:val="007776F3"/>
    <w:rsid w:val="00781670"/>
    <w:rsid w:val="007823F5"/>
    <w:rsid w:val="0078285C"/>
    <w:rsid w:val="00782ABA"/>
    <w:rsid w:val="00784109"/>
    <w:rsid w:val="00785763"/>
    <w:rsid w:val="00791DCA"/>
    <w:rsid w:val="00792C12"/>
    <w:rsid w:val="00793771"/>
    <w:rsid w:val="00794182"/>
    <w:rsid w:val="00794F14"/>
    <w:rsid w:val="007959C2"/>
    <w:rsid w:val="00796051"/>
    <w:rsid w:val="00796515"/>
    <w:rsid w:val="00797260"/>
    <w:rsid w:val="00797750"/>
    <w:rsid w:val="00797AEA"/>
    <w:rsid w:val="007A287E"/>
    <w:rsid w:val="007A699B"/>
    <w:rsid w:val="007A78AD"/>
    <w:rsid w:val="007B134F"/>
    <w:rsid w:val="007B20AA"/>
    <w:rsid w:val="007B34A1"/>
    <w:rsid w:val="007B4505"/>
    <w:rsid w:val="007B4861"/>
    <w:rsid w:val="007B7297"/>
    <w:rsid w:val="007B7B91"/>
    <w:rsid w:val="007C02FD"/>
    <w:rsid w:val="007C0B1B"/>
    <w:rsid w:val="007C0B8C"/>
    <w:rsid w:val="007C1177"/>
    <w:rsid w:val="007C118E"/>
    <w:rsid w:val="007C29E0"/>
    <w:rsid w:val="007C4B6F"/>
    <w:rsid w:val="007C4BC1"/>
    <w:rsid w:val="007C5008"/>
    <w:rsid w:val="007C5135"/>
    <w:rsid w:val="007C5CDD"/>
    <w:rsid w:val="007C616C"/>
    <w:rsid w:val="007C65C1"/>
    <w:rsid w:val="007C6B42"/>
    <w:rsid w:val="007C767E"/>
    <w:rsid w:val="007C7F8C"/>
    <w:rsid w:val="007D0458"/>
    <w:rsid w:val="007D1353"/>
    <w:rsid w:val="007D1FEE"/>
    <w:rsid w:val="007D2683"/>
    <w:rsid w:val="007D27B6"/>
    <w:rsid w:val="007D2940"/>
    <w:rsid w:val="007D2DEF"/>
    <w:rsid w:val="007D4F88"/>
    <w:rsid w:val="007D5FD2"/>
    <w:rsid w:val="007E1D54"/>
    <w:rsid w:val="007E24A5"/>
    <w:rsid w:val="007E27E2"/>
    <w:rsid w:val="007E3D83"/>
    <w:rsid w:val="007E56AE"/>
    <w:rsid w:val="007E63E5"/>
    <w:rsid w:val="007E6512"/>
    <w:rsid w:val="007F1760"/>
    <w:rsid w:val="007F1D6F"/>
    <w:rsid w:val="007F4836"/>
    <w:rsid w:val="007F52F3"/>
    <w:rsid w:val="007F70CC"/>
    <w:rsid w:val="007F723B"/>
    <w:rsid w:val="007F7304"/>
    <w:rsid w:val="007F78C0"/>
    <w:rsid w:val="007F7E8F"/>
    <w:rsid w:val="00801934"/>
    <w:rsid w:val="008062BD"/>
    <w:rsid w:val="00806606"/>
    <w:rsid w:val="00807973"/>
    <w:rsid w:val="00811EA9"/>
    <w:rsid w:val="00813467"/>
    <w:rsid w:val="008137E6"/>
    <w:rsid w:val="008137E7"/>
    <w:rsid w:val="00813AD9"/>
    <w:rsid w:val="00814EA7"/>
    <w:rsid w:val="008151A1"/>
    <w:rsid w:val="008160C8"/>
    <w:rsid w:val="00823FD8"/>
    <w:rsid w:val="0082445B"/>
    <w:rsid w:val="008252C9"/>
    <w:rsid w:val="008259FE"/>
    <w:rsid w:val="00825F52"/>
    <w:rsid w:val="00826B40"/>
    <w:rsid w:val="00830863"/>
    <w:rsid w:val="008326FE"/>
    <w:rsid w:val="008335A0"/>
    <w:rsid w:val="00834D02"/>
    <w:rsid w:val="008364A0"/>
    <w:rsid w:val="008369B3"/>
    <w:rsid w:val="0083753F"/>
    <w:rsid w:val="0083776C"/>
    <w:rsid w:val="00837BDB"/>
    <w:rsid w:val="00841AD2"/>
    <w:rsid w:val="00842876"/>
    <w:rsid w:val="00843488"/>
    <w:rsid w:val="00844272"/>
    <w:rsid w:val="00846BBE"/>
    <w:rsid w:val="00846C0A"/>
    <w:rsid w:val="008474F6"/>
    <w:rsid w:val="00847874"/>
    <w:rsid w:val="008478E9"/>
    <w:rsid w:val="00847EDA"/>
    <w:rsid w:val="00851583"/>
    <w:rsid w:val="00854631"/>
    <w:rsid w:val="008561F9"/>
    <w:rsid w:val="00857367"/>
    <w:rsid w:val="0085791E"/>
    <w:rsid w:val="0086079E"/>
    <w:rsid w:val="00860A6E"/>
    <w:rsid w:val="00860B44"/>
    <w:rsid w:val="00862250"/>
    <w:rsid w:val="00862C2E"/>
    <w:rsid w:val="00862C52"/>
    <w:rsid w:val="008630AA"/>
    <w:rsid w:val="00863E40"/>
    <w:rsid w:val="0086446D"/>
    <w:rsid w:val="008650E9"/>
    <w:rsid w:val="00865DDD"/>
    <w:rsid w:val="008713C6"/>
    <w:rsid w:val="00873526"/>
    <w:rsid w:val="008735BF"/>
    <w:rsid w:val="00874EC2"/>
    <w:rsid w:val="00875297"/>
    <w:rsid w:val="00877600"/>
    <w:rsid w:val="00877713"/>
    <w:rsid w:val="00881AE9"/>
    <w:rsid w:val="00883ABB"/>
    <w:rsid w:val="00885987"/>
    <w:rsid w:val="00887E6F"/>
    <w:rsid w:val="008911EF"/>
    <w:rsid w:val="0089182A"/>
    <w:rsid w:val="008934B8"/>
    <w:rsid w:val="0089535B"/>
    <w:rsid w:val="0089546C"/>
    <w:rsid w:val="008974CC"/>
    <w:rsid w:val="008976AF"/>
    <w:rsid w:val="00897975"/>
    <w:rsid w:val="008A40C6"/>
    <w:rsid w:val="008A51AD"/>
    <w:rsid w:val="008A5F92"/>
    <w:rsid w:val="008A60B2"/>
    <w:rsid w:val="008A6791"/>
    <w:rsid w:val="008A7156"/>
    <w:rsid w:val="008A755A"/>
    <w:rsid w:val="008A7620"/>
    <w:rsid w:val="008A7E8B"/>
    <w:rsid w:val="008B113D"/>
    <w:rsid w:val="008B16D1"/>
    <w:rsid w:val="008B2102"/>
    <w:rsid w:val="008B2993"/>
    <w:rsid w:val="008B2C99"/>
    <w:rsid w:val="008B37BB"/>
    <w:rsid w:val="008B7318"/>
    <w:rsid w:val="008B7F5E"/>
    <w:rsid w:val="008C0118"/>
    <w:rsid w:val="008C10F2"/>
    <w:rsid w:val="008C113D"/>
    <w:rsid w:val="008C23FC"/>
    <w:rsid w:val="008C4591"/>
    <w:rsid w:val="008C57E9"/>
    <w:rsid w:val="008C63C5"/>
    <w:rsid w:val="008C6946"/>
    <w:rsid w:val="008C6E7F"/>
    <w:rsid w:val="008C7A35"/>
    <w:rsid w:val="008C7C10"/>
    <w:rsid w:val="008D00D6"/>
    <w:rsid w:val="008D02D3"/>
    <w:rsid w:val="008D1255"/>
    <w:rsid w:val="008D321C"/>
    <w:rsid w:val="008D33B2"/>
    <w:rsid w:val="008D3AE8"/>
    <w:rsid w:val="008D3B93"/>
    <w:rsid w:val="008D558F"/>
    <w:rsid w:val="008E0223"/>
    <w:rsid w:val="008E258C"/>
    <w:rsid w:val="008E2E2A"/>
    <w:rsid w:val="008E4B2C"/>
    <w:rsid w:val="008E5954"/>
    <w:rsid w:val="008E7039"/>
    <w:rsid w:val="008F1292"/>
    <w:rsid w:val="008F59A4"/>
    <w:rsid w:val="008F5BFF"/>
    <w:rsid w:val="008F6FD9"/>
    <w:rsid w:val="008F7CE4"/>
    <w:rsid w:val="0090190D"/>
    <w:rsid w:val="009019AD"/>
    <w:rsid w:val="00901B31"/>
    <w:rsid w:val="00902739"/>
    <w:rsid w:val="0090329A"/>
    <w:rsid w:val="00905BA0"/>
    <w:rsid w:val="00905D78"/>
    <w:rsid w:val="00906AF5"/>
    <w:rsid w:val="00906CE0"/>
    <w:rsid w:val="00906D8A"/>
    <w:rsid w:val="00906E87"/>
    <w:rsid w:val="00907A7C"/>
    <w:rsid w:val="00910FF3"/>
    <w:rsid w:val="00911CE0"/>
    <w:rsid w:val="00912128"/>
    <w:rsid w:val="00912795"/>
    <w:rsid w:val="009132AC"/>
    <w:rsid w:val="0091379F"/>
    <w:rsid w:val="009147FA"/>
    <w:rsid w:val="009156AB"/>
    <w:rsid w:val="0091575E"/>
    <w:rsid w:val="00916657"/>
    <w:rsid w:val="00917AC0"/>
    <w:rsid w:val="0092123F"/>
    <w:rsid w:val="00922CAE"/>
    <w:rsid w:val="009243F3"/>
    <w:rsid w:val="00924C01"/>
    <w:rsid w:val="00926041"/>
    <w:rsid w:val="00926CC4"/>
    <w:rsid w:val="00926CDD"/>
    <w:rsid w:val="00926F6A"/>
    <w:rsid w:val="00930200"/>
    <w:rsid w:val="0093247D"/>
    <w:rsid w:val="009352C2"/>
    <w:rsid w:val="0093544C"/>
    <w:rsid w:val="00936133"/>
    <w:rsid w:val="00937B36"/>
    <w:rsid w:val="00937C98"/>
    <w:rsid w:val="00940C37"/>
    <w:rsid w:val="00940DA4"/>
    <w:rsid w:val="00941664"/>
    <w:rsid w:val="00941701"/>
    <w:rsid w:val="00941D8E"/>
    <w:rsid w:val="0094254C"/>
    <w:rsid w:val="00942EC0"/>
    <w:rsid w:val="00943C79"/>
    <w:rsid w:val="00945147"/>
    <w:rsid w:val="0094647D"/>
    <w:rsid w:val="00946856"/>
    <w:rsid w:val="00946883"/>
    <w:rsid w:val="00947C16"/>
    <w:rsid w:val="009529D1"/>
    <w:rsid w:val="0095335E"/>
    <w:rsid w:val="00954AA6"/>
    <w:rsid w:val="00954F59"/>
    <w:rsid w:val="00955BA3"/>
    <w:rsid w:val="00956181"/>
    <w:rsid w:val="00956589"/>
    <w:rsid w:val="0095772A"/>
    <w:rsid w:val="00960E14"/>
    <w:rsid w:val="009626D1"/>
    <w:rsid w:val="009627E9"/>
    <w:rsid w:val="009631DB"/>
    <w:rsid w:val="0096351D"/>
    <w:rsid w:val="0096388F"/>
    <w:rsid w:val="00966B7A"/>
    <w:rsid w:val="009675C2"/>
    <w:rsid w:val="00970029"/>
    <w:rsid w:val="009709DF"/>
    <w:rsid w:val="00970B70"/>
    <w:rsid w:val="00970D80"/>
    <w:rsid w:val="00974244"/>
    <w:rsid w:val="00976139"/>
    <w:rsid w:val="009762FE"/>
    <w:rsid w:val="00976C1E"/>
    <w:rsid w:val="0097792F"/>
    <w:rsid w:val="00980B64"/>
    <w:rsid w:val="009823EA"/>
    <w:rsid w:val="00982A81"/>
    <w:rsid w:val="00983431"/>
    <w:rsid w:val="00983AFE"/>
    <w:rsid w:val="0098596E"/>
    <w:rsid w:val="0098693C"/>
    <w:rsid w:val="009877C2"/>
    <w:rsid w:val="009877E4"/>
    <w:rsid w:val="009901E7"/>
    <w:rsid w:val="009909E9"/>
    <w:rsid w:val="00990CD3"/>
    <w:rsid w:val="00991128"/>
    <w:rsid w:val="00991EF1"/>
    <w:rsid w:val="00993147"/>
    <w:rsid w:val="009931DD"/>
    <w:rsid w:val="00993F7B"/>
    <w:rsid w:val="00994542"/>
    <w:rsid w:val="00994784"/>
    <w:rsid w:val="00995256"/>
    <w:rsid w:val="00995C26"/>
    <w:rsid w:val="00995E36"/>
    <w:rsid w:val="00996612"/>
    <w:rsid w:val="00996AD9"/>
    <w:rsid w:val="00996FA9"/>
    <w:rsid w:val="009A107E"/>
    <w:rsid w:val="009A1711"/>
    <w:rsid w:val="009A37B3"/>
    <w:rsid w:val="009A42F6"/>
    <w:rsid w:val="009B0593"/>
    <w:rsid w:val="009B11F7"/>
    <w:rsid w:val="009B1526"/>
    <w:rsid w:val="009B391D"/>
    <w:rsid w:val="009B3C8F"/>
    <w:rsid w:val="009B5C11"/>
    <w:rsid w:val="009B614D"/>
    <w:rsid w:val="009B7AAE"/>
    <w:rsid w:val="009C10C9"/>
    <w:rsid w:val="009C270F"/>
    <w:rsid w:val="009C5154"/>
    <w:rsid w:val="009C5700"/>
    <w:rsid w:val="009C5735"/>
    <w:rsid w:val="009C65E1"/>
    <w:rsid w:val="009C7312"/>
    <w:rsid w:val="009C73B3"/>
    <w:rsid w:val="009D0637"/>
    <w:rsid w:val="009D06B6"/>
    <w:rsid w:val="009D3BF2"/>
    <w:rsid w:val="009D5F29"/>
    <w:rsid w:val="009D61D0"/>
    <w:rsid w:val="009D718C"/>
    <w:rsid w:val="009E037D"/>
    <w:rsid w:val="009E1C8F"/>
    <w:rsid w:val="009E1E61"/>
    <w:rsid w:val="009E2BDF"/>
    <w:rsid w:val="009E3536"/>
    <w:rsid w:val="009E3665"/>
    <w:rsid w:val="009E36DD"/>
    <w:rsid w:val="009E4557"/>
    <w:rsid w:val="009E478E"/>
    <w:rsid w:val="009E4E3E"/>
    <w:rsid w:val="009F0715"/>
    <w:rsid w:val="009F1383"/>
    <w:rsid w:val="009F180B"/>
    <w:rsid w:val="009F26CF"/>
    <w:rsid w:val="009F2DE1"/>
    <w:rsid w:val="009F629B"/>
    <w:rsid w:val="00A00787"/>
    <w:rsid w:val="00A00E8C"/>
    <w:rsid w:val="00A011B4"/>
    <w:rsid w:val="00A014AB"/>
    <w:rsid w:val="00A01B55"/>
    <w:rsid w:val="00A041C0"/>
    <w:rsid w:val="00A04827"/>
    <w:rsid w:val="00A05D2C"/>
    <w:rsid w:val="00A06DE0"/>
    <w:rsid w:val="00A1041B"/>
    <w:rsid w:val="00A108A4"/>
    <w:rsid w:val="00A120FD"/>
    <w:rsid w:val="00A12495"/>
    <w:rsid w:val="00A12877"/>
    <w:rsid w:val="00A135ED"/>
    <w:rsid w:val="00A13D52"/>
    <w:rsid w:val="00A13F24"/>
    <w:rsid w:val="00A13F82"/>
    <w:rsid w:val="00A145CF"/>
    <w:rsid w:val="00A163AD"/>
    <w:rsid w:val="00A168D0"/>
    <w:rsid w:val="00A21702"/>
    <w:rsid w:val="00A2234D"/>
    <w:rsid w:val="00A22978"/>
    <w:rsid w:val="00A22CBF"/>
    <w:rsid w:val="00A23898"/>
    <w:rsid w:val="00A2434A"/>
    <w:rsid w:val="00A25DF4"/>
    <w:rsid w:val="00A26863"/>
    <w:rsid w:val="00A26EB1"/>
    <w:rsid w:val="00A30333"/>
    <w:rsid w:val="00A305D7"/>
    <w:rsid w:val="00A30D05"/>
    <w:rsid w:val="00A3167A"/>
    <w:rsid w:val="00A32568"/>
    <w:rsid w:val="00A32D30"/>
    <w:rsid w:val="00A335CC"/>
    <w:rsid w:val="00A33B00"/>
    <w:rsid w:val="00A34F5D"/>
    <w:rsid w:val="00A36AEF"/>
    <w:rsid w:val="00A37CB4"/>
    <w:rsid w:val="00A404E5"/>
    <w:rsid w:val="00A40E39"/>
    <w:rsid w:val="00A40F10"/>
    <w:rsid w:val="00A428F3"/>
    <w:rsid w:val="00A432ED"/>
    <w:rsid w:val="00A43DD8"/>
    <w:rsid w:val="00A4420E"/>
    <w:rsid w:val="00A44558"/>
    <w:rsid w:val="00A4583F"/>
    <w:rsid w:val="00A47F96"/>
    <w:rsid w:val="00A5283E"/>
    <w:rsid w:val="00A5584F"/>
    <w:rsid w:val="00A56757"/>
    <w:rsid w:val="00A57BF0"/>
    <w:rsid w:val="00A57C3E"/>
    <w:rsid w:val="00A57CF8"/>
    <w:rsid w:val="00A602DC"/>
    <w:rsid w:val="00A62BCD"/>
    <w:rsid w:val="00A63298"/>
    <w:rsid w:val="00A64382"/>
    <w:rsid w:val="00A645E1"/>
    <w:rsid w:val="00A64B0E"/>
    <w:rsid w:val="00A64ECE"/>
    <w:rsid w:val="00A65D79"/>
    <w:rsid w:val="00A66E70"/>
    <w:rsid w:val="00A72613"/>
    <w:rsid w:val="00A7364F"/>
    <w:rsid w:val="00A74171"/>
    <w:rsid w:val="00A7505C"/>
    <w:rsid w:val="00A756A0"/>
    <w:rsid w:val="00A772B2"/>
    <w:rsid w:val="00A80042"/>
    <w:rsid w:val="00A8117D"/>
    <w:rsid w:val="00A813E3"/>
    <w:rsid w:val="00A825C4"/>
    <w:rsid w:val="00A82D46"/>
    <w:rsid w:val="00A82F34"/>
    <w:rsid w:val="00A830CE"/>
    <w:rsid w:val="00A83AF0"/>
    <w:rsid w:val="00A83BC0"/>
    <w:rsid w:val="00A84718"/>
    <w:rsid w:val="00A85C69"/>
    <w:rsid w:val="00A85E6B"/>
    <w:rsid w:val="00A87FA9"/>
    <w:rsid w:val="00A900D9"/>
    <w:rsid w:val="00A904FF"/>
    <w:rsid w:val="00A907A2"/>
    <w:rsid w:val="00A91744"/>
    <w:rsid w:val="00A91E4D"/>
    <w:rsid w:val="00A9298E"/>
    <w:rsid w:val="00A93C18"/>
    <w:rsid w:val="00A96772"/>
    <w:rsid w:val="00A97160"/>
    <w:rsid w:val="00AA0430"/>
    <w:rsid w:val="00AA053F"/>
    <w:rsid w:val="00AA077C"/>
    <w:rsid w:val="00AA29B0"/>
    <w:rsid w:val="00AA4584"/>
    <w:rsid w:val="00AA47E3"/>
    <w:rsid w:val="00AA4B70"/>
    <w:rsid w:val="00AA4BCB"/>
    <w:rsid w:val="00AA4FF9"/>
    <w:rsid w:val="00AA5362"/>
    <w:rsid w:val="00AA6578"/>
    <w:rsid w:val="00AB1F19"/>
    <w:rsid w:val="00AB300E"/>
    <w:rsid w:val="00AB3763"/>
    <w:rsid w:val="00AB39B7"/>
    <w:rsid w:val="00AB3CDE"/>
    <w:rsid w:val="00AB3E7A"/>
    <w:rsid w:val="00AB3F9E"/>
    <w:rsid w:val="00AB629D"/>
    <w:rsid w:val="00AB71A0"/>
    <w:rsid w:val="00AB7276"/>
    <w:rsid w:val="00AC1810"/>
    <w:rsid w:val="00AC20B6"/>
    <w:rsid w:val="00AC311B"/>
    <w:rsid w:val="00AC34F3"/>
    <w:rsid w:val="00AC4060"/>
    <w:rsid w:val="00AC41E2"/>
    <w:rsid w:val="00AC474F"/>
    <w:rsid w:val="00AC6326"/>
    <w:rsid w:val="00AC6E0C"/>
    <w:rsid w:val="00AC7497"/>
    <w:rsid w:val="00AD0363"/>
    <w:rsid w:val="00AD106C"/>
    <w:rsid w:val="00AD1668"/>
    <w:rsid w:val="00AD1A3F"/>
    <w:rsid w:val="00AD53B8"/>
    <w:rsid w:val="00AD5610"/>
    <w:rsid w:val="00AE0600"/>
    <w:rsid w:val="00AE22B3"/>
    <w:rsid w:val="00AE4090"/>
    <w:rsid w:val="00AE4326"/>
    <w:rsid w:val="00AE6ED3"/>
    <w:rsid w:val="00AE7A17"/>
    <w:rsid w:val="00AF01E1"/>
    <w:rsid w:val="00AF059B"/>
    <w:rsid w:val="00AF0FC1"/>
    <w:rsid w:val="00AF1E81"/>
    <w:rsid w:val="00AF2F9B"/>
    <w:rsid w:val="00AF33BF"/>
    <w:rsid w:val="00AF3E42"/>
    <w:rsid w:val="00AF5B19"/>
    <w:rsid w:val="00AF6CC6"/>
    <w:rsid w:val="00AF770B"/>
    <w:rsid w:val="00AF7FE2"/>
    <w:rsid w:val="00B00315"/>
    <w:rsid w:val="00B034C7"/>
    <w:rsid w:val="00B034D2"/>
    <w:rsid w:val="00B037AA"/>
    <w:rsid w:val="00B04746"/>
    <w:rsid w:val="00B055C3"/>
    <w:rsid w:val="00B07BC9"/>
    <w:rsid w:val="00B10E0E"/>
    <w:rsid w:val="00B11D1C"/>
    <w:rsid w:val="00B12E53"/>
    <w:rsid w:val="00B12F14"/>
    <w:rsid w:val="00B132D4"/>
    <w:rsid w:val="00B13CC3"/>
    <w:rsid w:val="00B140B4"/>
    <w:rsid w:val="00B14356"/>
    <w:rsid w:val="00B143BB"/>
    <w:rsid w:val="00B14645"/>
    <w:rsid w:val="00B1519B"/>
    <w:rsid w:val="00B22F64"/>
    <w:rsid w:val="00B2393A"/>
    <w:rsid w:val="00B241D3"/>
    <w:rsid w:val="00B24391"/>
    <w:rsid w:val="00B24B79"/>
    <w:rsid w:val="00B279C3"/>
    <w:rsid w:val="00B279C4"/>
    <w:rsid w:val="00B30751"/>
    <w:rsid w:val="00B307B2"/>
    <w:rsid w:val="00B32640"/>
    <w:rsid w:val="00B348C7"/>
    <w:rsid w:val="00B357A8"/>
    <w:rsid w:val="00B37A92"/>
    <w:rsid w:val="00B41DB5"/>
    <w:rsid w:val="00B429F0"/>
    <w:rsid w:val="00B45EA4"/>
    <w:rsid w:val="00B45FAB"/>
    <w:rsid w:val="00B46302"/>
    <w:rsid w:val="00B50E6C"/>
    <w:rsid w:val="00B514EF"/>
    <w:rsid w:val="00B54100"/>
    <w:rsid w:val="00B57805"/>
    <w:rsid w:val="00B607D6"/>
    <w:rsid w:val="00B61036"/>
    <w:rsid w:val="00B625EF"/>
    <w:rsid w:val="00B6363E"/>
    <w:rsid w:val="00B645F3"/>
    <w:rsid w:val="00B6465E"/>
    <w:rsid w:val="00B64E60"/>
    <w:rsid w:val="00B651E2"/>
    <w:rsid w:val="00B711C2"/>
    <w:rsid w:val="00B72459"/>
    <w:rsid w:val="00B72CD3"/>
    <w:rsid w:val="00B74046"/>
    <w:rsid w:val="00B77861"/>
    <w:rsid w:val="00B77DB5"/>
    <w:rsid w:val="00B82239"/>
    <w:rsid w:val="00B84E27"/>
    <w:rsid w:val="00B85978"/>
    <w:rsid w:val="00B86EE2"/>
    <w:rsid w:val="00B87436"/>
    <w:rsid w:val="00B877B7"/>
    <w:rsid w:val="00B87CC9"/>
    <w:rsid w:val="00B917D2"/>
    <w:rsid w:val="00B91B98"/>
    <w:rsid w:val="00B91EFF"/>
    <w:rsid w:val="00B92F5F"/>
    <w:rsid w:val="00B93697"/>
    <w:rsid w:val="00B945CC"/>
    <w:rsid w:val="00B956E4"/>
    <w:rsid w:val="00B96DEE"/>
    <w:rsid w:val="00B97CBB"/>
    <w:rsid w:val="00BA21E7"/>
    <w:rsid w:val="00BA5341"/>
    <w:rsid w:val="00BA5A69"/>
    <w:rsid w:val="00BA5A79"/>
    <w:rsid w:val="00BA6185"/>
    <w:rsid w:val="00BA61A4"/>
    <w:rsid w:val="00BA6DC5"/>
    <w:rsid w:val="00BA7553"/>
    <w:rsid w:val="00BA7A2C"/>
    <w:rsid w:val="00BB07E4"/>
    <w:rsid w:val="00BB1286"/>
    <w:rsid w:val="00BB2EE8"/>
    <w:rsid w:val="00BB3265"/>
    <w:rsid w:val="00BB372E"/>
    <w:rsid w:val="00BB6981"/>
    <w:rsid w:val="00BC0185"/>
    <w:rsid w:val="00BC02F6"/>
    <w:rsid w:val="00BC06F1"/>
    <w:rsid w:val="00BC1CDB"/>
    <w:rsid w:val="00BC2AC0"/>
    <w:rsid w:val="00BC305E"/>
    <w:rsid w:val="00BC443A"/>
    <w:rsid w:val="00BC5B14"/>
    <w:rsid w:val="00BC6A14"/>
    <w:rsid w:val="00BC6BF5"/>
    <w:rsid w:val="00BC7FEF"/>
    <w:rsid w:val="00BD0CBD"/>
    <w:rsid w:val="00BD1540"/>
    <w:rsid w:val="00BD65F1"/>
    <w:rsid w:val="00BD6DB6"/>
    <w:rsid w:val="00BD7184"/>
    <w:rsid w:val="00BE1B91"/>
    <w:rsid w:val="00BE1DBB"/>
    <w:rsid w:val="00BE2332"/>
    <w:rsid w:val="00BE3A3E"/>
    <w:rsid w:val="00BE4936"/>
    <w:rsid w:val="00BE5744"/>
    <w:rsid w:val="00BE5977"/>
    <w:rsid w:val="00BE59C2"/>
    <w:rsid w:val="00BE5D84"/>
    <w:rsid w:val="00BF00A7"/>
    <w:rsid w:val="00BF06C3"/>
    <w:rsid w:val="00BF080D"/>
    <w:rsid w:val="00BF0FCF"/>
    <w:rsid w:val="00BF155E"/>
    <w:rsid w:val="00BF4A60"/>
    <w:rsid w:val="00BF4ACB"/>
    <w:rsid w:val="00BF5022"/>
    <w:rsid w:val="00BF5199"/>
    <w:rsid w:val="00BF527D"/>
    <w:rsid w:val="00BF6354"/>
    <w:rsid w:val="00BF7B04"/>
    <w:rsid w:val="00C019BC"/>
    <w:rsid w:val="00C034C9"/>
    <w:rsid w:val="00C03673"/>
    <w:rsid w:val="00C048C9"/>
    <w:rsid w:val="00C051C2"/>
    <w:rsid w:val="00C05260"/>
    <w:rsid w:val="00C06152"/>
    <w:rsid w:val="00C065AD"/>
    <w:rsid w:val="00C0700E"/>
    <w:rsid w:val="00C107AD"/>
    <w:rsid w:val="00C10D0B"/>
    <w:rsid w:val="00C12C90"/>
    <w:rsid w:val="00C13615"/>
    <w:rsid w:val="00C1456C"/>
    <w:rsid w:val="00C14CDC"/>
    <w:rsid w:val="00C158C8"/>
    <w:rsid w:val="00C16CCF"/>
    <w:rsid w:val="00C16F23"/>
    <w:rsid w:val="00C17925"/>
    <w:rsid w:val="00C21197"/>
    <w:rsid w:val="00C212A7"/>
    <w:rsid w:val="00C21517"/>
    <w:rsid w:val="00C2401D"/>
    <w:rsid w:val="00C2517A"/>
    <w:rsid w:val="00C2684D"/>
    <w:rsid w:val="00C26A4E"/>
    <w:rsid w:val="00C26AAE"/>
    <w:rsid w:val="00C3022E"/>
    <w:rsid w:val="00C304E4"/>
    <w:rsid w:val="00C30904"/>
    <w:rsid w:val="00C3122C"/>
    <w:rsid w:val="00C32B2C"/>
    <w:rsid w:val="00C33E11"/>
    <w:rsid w:val="00C342FA"/>
    <w:rsid w:val="00C35587"/>
    <w:rsid w:val="00C36091"/>
    <w:rsid w:val="00C4017B"/>
    <w:rsid w:val="00C4035A"/>
    <w:rsid w:val="00C42A61"/>
    <w:rsid w:val="00C42AEF"/>
    <w:rsid w:val="00C43A17"/>
    <w:rsid w:val="00C43C39"/>
    <w:rsid w:val="00C43C58"/>
    <w:rsid w:val="00C44CE7"/>
    <w:rsid w:val="00C4622B"/>
    <w:rsid w:val="00C46BE6"/>
    <w:rsid w:val="00C513B2"/>
    <w:rsid w:val="00C51573"/>
    <w:rsid w:val="00C53011"/>
    <w:rsid w:val="00C56022"/>
    <w:rsid w:val="00C562A0"/>
    <w:rsid w:val="00C5750E"/>
    <w:rsid w:val="00C57540"/>
    <w:rsid w:val="00C57C76"/>
    <w:rsid w:val="00C604C9"/>
    <w:rsid w:val="00C628BB"/>
    <w:rsid w:val="00C6322F"/>
    <w:rsid w:val="00C637F9"/>
    <w:rsid w:val="00C65679"/>
    <w:rsid w:val="00C66ED7"/>
    <w:rsid w:val="00C670A1"/>
    <w:rsid w:val="00C67FAF"/>
    <w:rsid w:val="00C71B14"/>
    <w:rsid w:val="00C723AF"/>
    <w:rsid w:val="00C730BF"/>
    <w:rsid w:val="00C73C00"/>
    <w:rsid w:val="00C76232"/>
    <w:rsid w:val="00C76333"/>
    <w:rsid w:val="00C76F03"/>
    <w:rsid w:val="00C776CB"/>
    <w:rsid w:val="00C777F1"/>
    <w:rsid w:val="00C802EC"/>
    <w:rsid w:val="00C81E33"/>
    <w:rsid w:val="00C833C1"/>
    <w:rsid w:val="00C84BE9"/>
    <w:rsid w:val="00C84FA9"/>
    <w:rsid w:val="00C863A6"/>
    <w:rsid w:val="00C8655A"/>
    <w:rsid w:val="00C908E8"/>
    <w:rsid w:val="00C90AE2"/>
    <w:rsid w:val="00C9247E"/>
    <w:rsid w:val="00C92812"/>
    <w:rsid w:val="00C94B10"/>
    <w:rsid w:val="00C97E7D"/>
    <w:rsid w:val="00CA0BF6"/>
    <w:rsid w:val="00CA0EF4"/>
    <w:rsid w:val="00CA0F3B"/>
    <w:rsid w:val="00CA2825"/>
    <w:rsid w:val="00CA3272"/>
    <w:rsid w:val="00CA3286"/>
    <w:rsid w:val="00CA554D"/>
    <w:rsid w:val="00CA6279"/>
    <w:rsid w:val="00CB0849"/>
    <w:rsid w:val="00CB0954"/>
    <w:rsid w:val="00CB0A4A"/>
    <w:rsid w:val="00CB17BD"/>
    <w:rsid w:val="00CB17ED"/>
    <w:rsid w:val="00CB1FB6"/>
    <w:rsid w:val="00CB2791"/>
    <w:rsid w:val="00CB451D"/>
    <w:rsid w:val="00CB51C9"/>
    <w:rsid w:val="00CB5281"/>
    <w:rsid w:val="00CB57C7"/>
    <w:rsid w:val="00CB6A08"/>
    <w:rsid w:val="00CB6FDA"/>
    <w:rsid w:val="00CC048E"/>
    <w:rsid w:val="00CC051F"/>
    <w:rsid w:val="00CC098D"/>
    <w:rsid w:val="00CC241A"/>
    <w:rsid w:val="00CC311B"/>
    <w:rsid w:val="00CC3A1F"/>
    <w:rsid w:val="00CC3D49"/>
    <w:rsid w:val="00CC458D"/>
    <w:rsid w:val="00CC6AB4"/>
    <w:rsid w:val="00CC74A6"/>
    <w:rsid w:val="00CC7B45"/>
    <w:rsid w:val="00CC7F9B"/>
    <w:rsid w:val="00CD0383"/>
    <w:rsid w:val="00CD0BBD"/>
    <w:rsid w:val="00CD2B83"/>
    <w:rsid w:val="00CD450E"/>
    <w:rsid w:val="00CD60D3"/>
    <w:rsid w:val="00CD63F2"/>
    <w:rsid w:val="00CD6E9A"/>
    <w:rsid w:val="00CD75C6"/>
    <w:rsid w:val="00CE142F"/>
    <w:rsid w:val="00CE16A0"/>
    <w:rsid w:val="00CE57C0"/>
    <w:rsid w:val="00CF76C7"/>
    <w:rsid w:val="00D011BC"/>
    <w:rsid w:val="00D0172F"/>
    <w:rsid w:val="00D01D3B"/>
    <w:rsid w:val="00D03665"/>
    <w:rsid w:val="00D03FE0"/>
    <w:rsid w:val="00D040D6"/>
    <w:rsid w:val="00D04682"/>
    <w:rsid w:val="00D0499A"/>
    <w:rsid w:val="00D05146"/>
    <w:rsid w:val="00D0583C"/>
    <w:rsid w:val="00D05BCD"/>
    <w:rsid w:val="00D0608C"/>
    <w:rsid w:val="00D0684D"/>
    <w:rsid w:val="00D10A82"/>
    <w:rsid w:val="00D10DB6"/>
    <w:rsid w:val="00D137BE"/>
    <w:rsid w:val="00D14053"/>
    <w:rsid w:val="00D14679"/>
    <w:rsid w:val="00D15FB8"/>
    <w:rsid w:val="00D1642E"/>
    <w:rsid w:val="00D16D49"/>
    <w:rsid w:val="00D17EDE"/>
    <w:rsid w:val="00D20619"/>
    <w:rsid w:val="00D215D6"/>
    <w:rsid w:val="00D23713"/>
    <w:rsid w:val="00D24701"/>
    <w:rsid w:val="00D24A40"/>
    <w:rsid w:val="00D24A7C"/>
    <w:rsid w:val="00D25DC8"/>
    <w:rsid w:val="00D26A9A"/>
    <w:rsid w:val="00D27870"/>
    <w:rsid w:val="00D27912"/>
    <w:rsid w:val="00D30116"/>
    <w:rsid w:val="00D304EC"/>
    <w:rsid w:val="00D3080E"/>
    <w:rsid w:val="00D30DAD"/>
    <w:rsid w:val="00D31020"/>
    <w:rsid w:val="00D31C20"/>
    <w:rsid w:val="00D31F1E"/>
    <w:rsid w:val="00D3290B"/>
    <w:rsid w:val="00D34D7C"/>
    <w:rsid w:val="00D3536E"/>
    <w:rsid w:val="00D353A6"/>
    <w:rsid w:val="00D35D95"/>
    <w:rsid w:val="00D365E5"/>
    <w:rsid w:val="00D368CA"/>
    <w:rsid w:val="00D36C3B"/>
    <w:rsid w:val="00D36F09"/>
    <w:rsid w:val="00D37B34"/>
    <w:rsid w:val="00D40D40"/>
    <w:rsid w:val="00D451BE"/>
    <w:rsid w:val="00D4656F"/>
    <w:rsid w:val="00D50458"/>
    <w:rsid w:val="00D50CCD"/>
    <w:rsid w:val="00D51EB7"/>
    <w:rsid w:val="00D5206F"/>
    <w:rsid w:val="00D521B7"/>
    <w:rsid w:val="00D5233F"/>
    <w:rsid w:val="00D52729"/>
    <w:rsid w:val="00D53461"/>
    <w:rsid w:val="00D53680"/>
    <w:rsid w:val="00D54291"/>
    <w:rsid w:val="00D54DE2"/>
    <w:rsid w:val="00D550C5"/>
    <w:rsid w:val="00D55140"/>
    <w:rsid w:val="00D551B7"/>
    <w:rsid w:val="00D5558A"/>
    <w:rsid w:val="00D57391"/>
    <w:rsid w:val="00D57D0B"/>
    <w:rsid w:val="00D57DA4"/>
    <w:rsid w:val="00D60D14"/>
    <w:rsid w:val="00D630C9"/>
    <w:rsid w:val="00D6313F"/>
    <w:rsid w:val="00D637BD"/>
    <w:rsid w:val="00D637DA"/>
    <w:rsid w:val="00D64632"/>
    <w:rsid w:val="00D65567"/>
    <w:rsid w:val="00D65B02"/>
    <w:rsid w:val="00D66F5F"/>
    <w:rsid w:val="00D670D7"/>
    <w:rsid w:val="00D676D6"/>
    <w:rsid w:val="00D67CDD"/>
    <w:rsid w:val="00D70D8F"/>
    <w:rsid w:val="00D71271"/>
    <w:rsid w:val="00D71465"/>
    <w:rsid w:val="00D7211B"/>
    <w:rsid w:val="00D72315"/>
    <w:rsid w:val="00D73FB0"/>
    <w:rsid w:val="00D76C41"/>
    <w:rsid w:val="00D80825"/>
    <w:rsid w:val="00D81D30"/>
    <w:rsid w:val="00D82F9C"/>
    <w:rsid w:val="00D83381"/>
    <w:rsid w:val="00D83638"/>
    <w:rsid w:val="00D83C6D"/>
    <w:rsid w:val="00D847F4"/>
    <w:rsid w:val="00D84F34"/>
    <w:rsid w:val="00D8719F"/>
    <w:rsid w:val="00D87D61"/>
    <w:rsid w:val="00D92E88"/>
    <w:rsid w:val="00D938CB"/>
    <w:rsid w:val="00D94EAD"/>
    <w:rsid w:val="00D94F61"/>
    <w:rsid w:val="00D9520F"/>
    <w:rsid w:val="00D9547A"/>
    <w:rsid w:val="00D95BAF"/>
    <w:rsid w:val="00D973FF"/>
    <w:rsid w:val="00DA0C1C"/>
    <w:rsid w:val="00DA0E35"/>
    <w:rsid w:val="00DA11E0"/>
    <w:rsid w:val="00DA2BC2"/>
    <w:rsid w:val="00DA3DF4"/>
    <w:rsid w:val="00DA63D0"/>
    <w:rsid w:val="00DA644A"/>
    <w:rsid w:val="00DA6658"/>
    <w:rsid w:val="00DA76E9"/>
    <w:rsid w:val="00DB0C75"/>
    <w:rsid w:val="00DB20ED"/>
    <w:rsid w:val="00DB5353"/>
    <w:rsid w:val="00DC02F1"/>
    <w:rsid w:val="00DC265F"/>
    <w:rsid w:val="00DC7B9E"/>
    <w:rsid w:val="00DC7CDB"/>
    <w:rsid w:val="00DD171A"/>
    <w:rsid w:val="00DD2E71"/>
    <w:rsid w:val="00DD635F"/>
    <w:rsid w:val="00DD6A1A"/>
    <w:rsid w:val="00DD754E"/>
    <w:rsid w:val="00DE1977"/>
    <w:rsid w:val="00DE2279"/>
    <w:rsid w:val="00DE384B"/>
    <w:rsid w:val="00DE531C"/>
    <w:rsid w:val="00DE5BC6"/>
    <w:rsid w:val="00DE5E4B"/>
    <w:rsid w:val="00DE6EEF"/>
    <w:rsid w:val="00DF1A42"/>
    <w:rsid w:val="00DF3694"/>
    <w:rsid w:val="00DF4050"/>
    <w:rsid w:val="00DF4435"/>
    <w:rsid w:val="00DF4B09"/>
    <w:rsid w:val="00DF5C9C"/>
    <w:rsid w:val="00E00702"/>
    <w:rsid w:val="00E032FD"/>
    <w:rsid w:val="00E03F4D"/>
    <w:rsid w:val="00E04009"/>
    <w:rsid w:val="00E04DB5"/>
    <w:rsid w:val="00E04EC1"/>
    <w:rsid w:val="00E062FE"/>
    <w:rsid w:val="00E073EB"/>
    <w:rsid w:val="00E12255"/>
    <w:rsid w:val="00E1267F"/>
    <w:rsid w:val="00E12C5C"/>
    <w:rsid w:val="00E1369C"/>
    <w:rsid w:val="00E13BEC"/>
    <w:rsid w:val="00E14A4F"/>
    <w:rsid w:val="00E16307"/>
    <w:rsid w:val="00E164DE"/>
    <w:rsid w:val="00E16C7D"/>
    <w:rsid w:val="00E216E9"/>
    <w:rsid w:val="00E21FD5"/>
    <w:rsid w:val="00E239A2"/>
    <w:rsid w:val="00E23FCF"/>
    <w:rsid w:val="00E24505"/>
    <w:rsid w:val="00E246C6"/>
    <w:rsid w:val="00E25552"/>
    <w:rsid w:val="00E25EE1"/>
    <w:rsid w:val="00E26389"/>
    <w:rsid w:val="00E26D93"/>
    <w:rsid w:val="00E278B1"/>
    <w:rsid w:val="00E3147A"/>
    <w:rsid w:val="00E3156C"/>
    <w:rsid w:val="00E31D75"/>
    <w:rsid w:val="00E32230"/>
    <w:rsid w:val="00E33657"/>
    <w:rsid w:val="00E33741"/>
    <w:rsid w:val="00E33FA7"/>
    <w:rsid w:val="00E34317"/>
    <w:rsid w:val="00E3496C"/>
    <w:rsid w:val="00E3536F"/>
    <w:rsid w:val="00E356E6"/>
    <w:rsid w:val="00E36438"/>
    <w:rsid w:val="00E3678D"/>
    <w:rsid w:val="00E37813"/>
    <w:rsid w:val="00E406A8"/>
    <w:rsid w:val="00E4082E"/>
    <w:rsid w:val="00E41030"/>
    <w:rsid w:val="00E4175A"/>
    <w:rsid w:val="00E44E5B"/>
    <w:rsid w:val="00E46E04"/>
    <w:rsid w:val="00E47022"/>
    <w:rsid w:val="00E47603"/>
    <w:rsid w:val="00E50810"/>
    <w:rsid w:val="00E50AE7"/>
    <w:rsid w:val="00E51F9C"/>
    <w:rsid w:val="00E52534"/>
    <w:rsid w:val="00E52F65"/>
    <w:rsid w:val="00E533DF"/>
    <w:rsid w:val="00E53721"/>
    <w:rsid w:val="00E5442F"/>
    <w:rsid w:val="00E60A97"/>
    <w:rsid w:val="00E61ACA"/>
    <w:rsid w:val="00E62213"/>
    <w:rsid w:val="00E62215"/>
    <w:rsid w:val="00E6287F"/>
    <w:rsid w:val="00E63A68"/>
    <w:rsid w:val="00E640A8"/>
    <w:rsid w:val="00E67E33"/>
    <w:rsid w:val="00E70E12"/>
    <w:rsid w:val="00E71BF3"/>
    <w:rsid w:val="00E720FB"/>
    <w:rsid w:val="00E72A8F"/>
    <w:rsid w:val="00E73019"/>
    <w:rsid w:val="00E73053"/>
    <w:rsid w:val="00E738E0"/>
    <w:rsid w:val="00E73C3D"/>
    <w:rsid w:val="00E74E26"/>
    <w:rsid w:val="00E765B9"/>
    <w:rsid w:val="00E77506"/>
    <w:rsid w:val="00E77D88"/>
    <w:rsid w:val="00E80146"/>
    <w:rsid w:val="00E8027A"/>
    <w:rsid w:val="00E8113B"/>
    <w:rsid w:val="00E811EA"/>
    <w:rsid w:val="00E81765"/>
    <w:rsid w:val="00E821F3"/>
    <w:rsid w:val="00E8408C"/>
    <w:rsid w:val="00E853B3"/>
    <w:rsid w:val="00E85634"/>
    <w:rsid w:val="00E85D3F"/>
    <w:rsid w:val="00E866A1"/>
    <w:rsid w:val="00E86CF3"/>
    <w:rsid w:val="00E87B77"/>
    <w:rsid w:val="00E911D6"/>
    <w:rsid w:val="00E927A2"/>
    <w:rsid w:val="00E93259"/>
    <w:rsid w:val="00E942C0"/>
    <w:rsid w:val="00E947AA"/>
    <w:rsid w:val="00E96360"/>
    <w:rsid w:val="00EA1E8F"/>
    <w:rsid w:val="00EA278B"/>
    <w:rsid w:val="00EA34EB"/>
    <w:rsid w:val="00EA586D"/>
    <w:rsid w:val="00EA608C"/>
    <w:rsid w:val="00EA6164"/>
    <w:rsid w:val="00EA7E6C"/>
    <w:rsid w:val="00EB41A2"/>
    <w:rsid w:val="00EB49C3"/>
    <w:rsid w:val="00EB4C13"/>
    <w:rsid w:val="00EB5695"/>
    <w:rsid w:val="00EB5AC2"/>
    <w:rsid w:val="00EB7BB1"/>
    <w:rsid w:val="00EC09F5"/>
    <w:rsid w:val="00EC0D5F"/>
    <w:rsid w:val="00EC2C5A"/>
    <w:rsid w:val="00EC2CEB"/>
    <w:rsid w:val="00EC49B0"/>
    <w:rsid w:val="00EC5C13"/>
    <w:rsid w:val="00EC5D72"/>
    <w:rsid w:val="00EC5DAA"/>
    <w:rsid w:val="00EC62DB"/>
    <w:rsid w:val="00EC67F9"/>
    <w:rsid w:val="00EC7489"/>
    <w:rsid w:val="00ED06AB"/>
    <w:rsid w:val="00ED0CBF"/>
    <w:rsid w:val="00ED2020"/>
    <w:rsid w:val="00ED378E"/>
    <w:rsid w:val="00ED520F"/>
    <w:rsid w:val="00ED53EC"/>
    <w:rsid w:val="00ED6B3E"/>
    <w:rsid w:val="00ED6F15"/>
    <w:rsid w:val="00ED7839"/>
    <w:rsid w:val="00EE003D"/>
    <w:rsid w:val="00EE06F5"/>
    <w:rsid w:val="00EE19BC"/>
    <w:rsid w:val="00EE2A98"/>
    <w:rsid w:val="00EE2CE8"/>
    <w:rsid w:val="00EE2F88"/>
    <w:rsid w:val="00EE3DC1"/>
    <w:rsid w:val="00EE5004"/>
    <w:rsid w:val="00EE690E"/>
    <w:rsid w:val="00EE71BC"/>
    <w:rsid w:val="00EE7756"/>
    <w:rsid w:val="00EF0B53"/>
    <w:rsid w:val="00EF0DF7"/>
    <w:rsid w:val="00EF1346"/>
    <w:rsid w:val="00EF14F9"/>
    <w:rsid w:val="00EF1895"/>
    <w:rsid w:val="00EF19FE"/>
    <w:rsid w:val="00EF291A"/>
    <w:rsid w:val="00EF2A9C"/>
    <w:rsid w:val="00EF2B2B"/>
    <w:rsid w:val="00EF3281"/>
    <w:rsid w:val="00EF3EDE"/>
    <w:rsid w:val="00EF5D6D"/>
    <w:rsid w:val="00EF61BB"/>
    <w:rsid w:val="00EF6ED7"/>
    <w:rsid w:val="00F002C6"/>
    <w:rsid w:val="00F01261"/>
    <w:rsid w:val="00F0304A"/>
    <w:rsid w:val="00F04828"/>
    <w:rsid w:val="00F048C4"/>
    <w:rsid w:val="00F04E52"/>
    <w:rsid w:val="00F05803"/>
    <w:rsid w:val="00F05839"/>
    <w:rsid w:val="00F0594C"/>
    <w:rsid w:val="00F07CA4"/>
    <w:rsid w:val="00F10141"/>
    <w:rsid w:val="00F12459"/>
    <w:rsid w:val="00F12833"/>
    <w:rsid w:val="00F1386E"/>
    <w:rsid w:val="00F138C8"/>
    <w:rsid w:val="00F13D51"/>
    <w:rsid w:val="00F14218"/>
    <w:rsid w:val="00F1510D"/>
    <w:rsid w:val="00F15112"/>
    <w:rsid w:val="00F16803"/>
    <w:rsid w:val="00F169EF"/>
    <w:rsid w:val="00F16ABE"/>
    <w:rsid w:val="00F1703E"/>
    <w:rsid w:val="00F20C02"/>
    <w:rsid w:val="00F219FD"/>
    <w:rsid w:val="00F239FC"/>
    <w:rsid w:val="00F248A6"/>
    <w:rsid w:val="00F25319"/>
    <w:rsid w:val="00F2556D"/>
    <w:rsid w:val="00F25B47"/>
    <w:rsid w:val="00F26938"/>
    <w:rsid w:val="00F26BE9"/>
    <w:rsid w:val="00F271FF"/>
    <w:rsid w:val="00F279E4"/>
    <w:rsid w:val="00F27CD6"/>
    <w:rsid w:val="00F30095"/>
    <w:rsid w:val="00F301ED"/>
    <w:rsid w:val="00F31F0C"/>
    <w:rsid w:val="00F33093"/>
    <w:rsid w:val="00F3373E"/>
    <w:rsid w:val="00F33909"/>
    <w:rsid w:val="00F33948"/>
    <w:rsid w:val="00F34B78"/>
    <w:rsid w:val="00F34C54"/>
    <w:rsid w:val="00F35B67"/>
    <w:rsid w:val="00F379FF"/>
    <w:rsid w:val="00F37D6F"/>
    <w:rsid w:val="00F400F2"/>
    <w:rsid w:val="00F401B4"/>
    <w:rsid w:val="00F40DFB"/>
    <w:rsid w:val="00F418CC"/>
    <w:rsid w:val="00F42D17"/>
    <w:rsid w:val="00F4323E"/>
    <w:rsid w:val="00F435CE"/>
    <w:rsid w:val="00F438A9"/>
    <w:rsid w:val="00F44070"/>
    <w:rsid w:val="00F447A0"/>
    <w:rsid w:val="00F46310"/>
    <w:rsid w:val="00F467DC"/>
    <w:rsid w:val="00F4689E"/>
    <w:rsid w:val="00F468D1"/>
    <w:rsid w:val="00F47697"/>
    <w:rsid w:val="00F50267"/>
    <w:rsid w:val="00F50D72"/>
    <w:rsid w:val="00F51AD7"/>
    <w:rsid w:val="00F51DA2"/>
    <w:rsid w:val="00F54587"/>
    <w:rsid w:val="00F54935"/>
    <w:rsid w:val="00F5536E"/>
    <w:rsid w:val="00F554FD"/>
    <w:rsid w:val="00F576B5"/>
    <w:rsid w:val="00F61C1E"/>
    <w:rsid w:val="00F64696"/>
    <w:rsid w:val="00F64A7D"/>
    <w:rsid w:val="00F64B5D"/>
    <w:rsid w:val="00F662EE"/>
    <w:rsid w:val="00F67CFC"/>
    <w:rsid w:val="00F707B5"/>
    <w:rsid w:val="00F71752"/>
    <w:rsid w:val="00F72AA1"/>
    <w:rsid w:val="00F73564"/>
    <w:rsid w:val="00F74F3F"/>
    <w:rsid w:val="00F74F81"/>
    <w:rsid w:val="00F75CA7"/>
    <w:rsid w:val="00F76B12"/>
    <w:rsid w:val="00F774B6"/>
    <w:rsid w:val="00F77B12"/>
    <w:rsid w:val="00F81B22"/>
    <w:rsid w:val="00F82021"/>
    <w:rsid w:val="00F82258"/>
    <w:rsid w:val="00F828A4"/>
    <w:rsid w:val="00F83429"/>
    <w:rsid w:val="00F847E1"/>
    <w:rsid w:val="00F87A77"/>
    <w:rsid w:val="00F91018"/>
    <w:rsid w:val="00F91E30"/>
    <w:rsid w:val="00F93FBC"/>
    <w:rsid w:val="00F955C6"/>
    <w:rsid w:val="00F95DA9"/>
    <w:rsid w:val="00F96156"/>
    <w:rsid w:val="00F96D54"/>
    <w:rsid w:val="00F975B7"/>
    <w:rsid w:val="00FA0FB9"/>
    <w:rsid w:val="00FA160A"/>
    <w:rsid w:val="00FA1CE0"/>
    <w:rsid w:val="00FA2003"/>
    <w:rsid w:val="00FA20CB"/>
    <w:rsid w:val="00FA2955"/>
    <w:rsid w:val="00FA2CCF"/>
    <w:rsid w:val="00FA4490"/>
    <w:rsid w:val="00FA44E6"/>
    <w:rsid w:val="00FA5058"/>
    <w:rsid w:val="00FA706A"/>
    <w:rsid w:val="00FB0772"/>
    <w:rsid w:val="00FB0B88"/>
    <w:rsid w:val="00FB187E"/>
    <w:rsid w:val="00FB1B20"/>
    <w:rsid w:val="00FB30E4"/>
    <w:rsid w:val="00FB3DDB"/>
    <w:rsid w:val="00FB41E1"/>
    <w:rsid w:val="00FB4A8D"/>
    <w:rsid w:val="00FB55CE"/>
    <w:rsid w:val="00FB6296"/>
    <w:rsid w:val="00FB64F8"/>
    <w:rsid w:val="00FC04F4"/>
    <w:rsid w:val="00FC0DC6"/>
    <w:rsid w:val="00FC326F"/>
    <w:rsid w:val="00FC450E"/>
    <w:rsid w:val="00FC46D1"/>
    <w:rsid w:val="00FC572E"/>
    <w:rsid w:val="00FD0FD8"/>
    <w:rsid w:val="00FD3F72"/>
    <w:rsid w:val="00FD49B5"/>
    <w:rsid w:val="00FD65A0"/>
    <w:rsid w:val="00FD7299"/>
    <w:rsid w:val="00FD7563"/>
    <w:rsid w:val="00FE0022"/>
    <w:rsid w:val="00FE0CFC"/>
    <w:rsid w:val="00FE2827"/>
    <w:rsid w:val="00FE3419"/>
    <w:rsid w:val="00FE3918"/>
    <w:rsid w:val="00FE4244"/>
    <w:rsid w:val="00FE553D"/>
    <w:rsid w:val="00FE5B9D"/>
    <w:rsid w:val="00FF0543"/>
    <w:rsid w:val="00FF0F54"/>
    <w:rsid w:val="00FF1B34"/>
    <w:rsid w:val="00FF240B"/>
    <w:rsid w:val="00FF4466"/>
    <w:rsid w:val="00FF4E48"/>
    <w:rsid w:val="00FF5202"/>
    <w:rsid w:val="00FF5903"/>
    <w:rsid w:val="00FF5912"/>
    <w:rsid w:val="00FF6315"/>
    <w:rsid w:val="00FF63A3"/>
    <w:rsid w:val="00FF6931"/>
    <w:rsid w:val="00FF7C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2"/>
    </o:shapelayout>
  </w:shapeDefaults>
  <w:decimalSymbol w:val="."/>
  <w:listSeparator w:val=","/>
  <w14:docId w14:val="4C00ADA8"/>
  <w15:chartTrackingRefBased/>
  <w15:docId w15:val="{8ECD8F43-D3F4-4ADA-B3D1-CFDC0F60C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B60"/>
    <w:pPr>
      <w:spacing w:before="120" w:after="200"/>
      <w:jc w:val="both"/>
    </w:pPr>
    <w:rPr>
      <w:rFonts w:ascii="Arial" w:eastAsia="MS Mincho" w:hAnsi="Arial"/>
      <w:lang w:val="de-DE" w:eastAsia="ar-SA"/>
    </w:rPr>
  </w:style>
  <w:style w:type="paragraph" w:styleId="Heading1">
    <w:name w:val="heading 1"/>
    <w:basedOn w:val="Heading9"/>
    <w:next w:val="Normal"/>
    <w:qFormat/>
    <w:rsid w:val="00DD635F"/>
    <w:pPr>
      <w:numPr>
        <w:numId w:val="23"/>
      </w:numPr>
      <w:spacing w:after="120"/>
      <w:outlineLvl w:val="0"/>
    </w:pPr>
    <w:rPr>
      <w:rFonts w:cs="Times New Roman"/>
      <w:b/>
      <w:sz w:val="24"/>
      <w:szCs w:val="20"/>
      <w:lang w:val="en-GB"/>
    </w:rPr>
  </w:style>
  <w:style w:type="paragraph" w:styleId="Heading2">
    <w:name w:val="heading 2"/>
    <w:basedOn w:val="Heading3"/>
    <w:next w:val="Normal"/>
    <w:autoRedefine/>
    <w:qFormat/>
    <w:rsid w:val="00B945CC"/>
    <w:pPr>
      <w:numPr>
        <w:ilvl w:val="1"/>
      </w:numPr>
      <w:tabs>
        <w:tab w:val="left" w:pos="907"/>
      </w:tabs>
      <w:spacing w:after="200"/>
      <w:outlineLvl w:val="1"/>
    </w:pPr>
    <w:rPr>
      <w:rFonts w:cs="Times New Roman"/>
      <w:bCs w:val="0"/>
      <w:sz w:val="22"/>
      <w:szCs w:val="20"/>
    </w:rPr>
  </w:style>
  <w:style w:type="paragraph" w:styleId="Heading3">
    <w:name w:val="heading 3"/>
    <w:basedOn w:val="Normal"/>
    <w:next w:val="Normal"/>
    <w:link w:val="Heading3Char"/>
    <w:autoRedefine/>
    <w:qFormat/>
    <w:rsid w:val="00332F0D"/>
    <w:pPr>
      <w:keepNext/>
      <w:numPr>
        <w:ilvl w:val="2"/>
        <w:numId w:val="23"/>
      </w:numPr>
      <w:tabs>
        <w:tab w:val="left" w:pos="1021"/>
      </w:tabs>
      <w:spacing w:after="120"/>
      <w:jc w:val="left"/>
      <w:outlineLvl w:val="2"/>
    </w:pPr>
    <w:rPr>
      <w:rFonts w:cs="Arial"/>
      <w:b/>
      <w:bCs/>
      <w:color w:val="FF0000"/>
      <w:szCs w:val="26"/>
      <w:lang w:val="en-GB"/>
    </w:rPr>
  </w:style>
  <w:style w:type="paragraph" w:styleId="Heading4">
    <w:name w:val="heading 4"/>
    <w:basedOn w:val="Normal"/>
    <w:next w:val="Normal"/>
    <w:link w:val="Heading4Char"/>
    <w:autoRedefine/>
    <w:qFormat/>
    <w:rsid w:val="003319AB"/>
    <w:pPr>
      <w:keepNext/>
      <w:keepLines/>
      <w:numPr>
        <w:ilvl w:val="3"/>
        <w:numId w:val="23"/>
      </w:numPr>
      <w:tabs>
        <w:tab w:val="left" w:pos="1080"/>
      </w:tabs>
      <w:spacing w:after="120"/>
      <w:jc w:val="left"/>
      <w:outlineLvl w:val="3"/>
    </w:pPr>
    <w:rPr>
      <w:b/>
      <w:bCs/>
      <w:szCs w:val="28"/>
      <w:lang w:val="en-GB"/>
    </w:rPr>
  </w:style>
  <w:style w:type="paragraph" w:styleId="Heading5">
    <w:name w:val="heading 5"/>
    <w:basedOn w:val="Normal"/>
    <w:next w:val="Normal"/>
    <w:qFormat/>
    <w:rsid w:val="00945147"/>
    <w:pPr>
      <w:numPr>
        <w:ilvl w:val="4"/>
        <w:numId w:val="23"/>
      </w:numPr>
      <w:spacing w:before="240" w:after="60"/>
      <w:outlineLvl w:val="4"/>
    </w:pPr>
    <w:rPr>
      <w:b/>
      <w:bCs/>
      <w:i/>
      <w:iCs/>
      <w:sz w:val="26"/>
      <w:szCs w:val="26"/>
    </w:rPr>
  </w:style>
  <w:style w:type="paragraph" w:styleId="Heading9">
    <w:name w:val="heading 9"/>
    <w:basedOn w:val="Normal"/>
    <w:next w:val="Normal"/>
    <w:qFormat/>
    <w:rsid w:val="00686C2E"/>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686C2E"/>
    <w:rPr>
      <w:position w:val="0"/>
      <w:sz w:val="16"/>
      <w:vertAlign w:val="baseline"/>
      <w:lang w:val="fr-FR"/>
    </w:rPr>
  </w:style>
  <w:style w:type="character" w:styleId="FootnoteReference">
    <w:name w:val="footnote reference"/>
    <w:semiHidden/>
    <w:rsid w:val="00686C2E"/>
    <w:rPr>
      <w:vertAlign w:val="superscript"/>
    </w:rPr>
  </w:style>
  <w:style w:type="paragraph" w:customStyle="1" w:styleId="HeadingLeft">
    <w:name w:val="Heading Left"/>
    <w:basedOn w:val="Normal"/>
    <w:next w:val="Normal"/>
    <w:rsid w:val="00686C2E"/>
    <w:pPr>
      <w:jc w:val="left"/>
    </w:pPr>
    <w:rPr>
      <w:b/>
      <w:sz w:val="24"/>
      <w:lang w:val="en-GB"/>
    </w:rPr>
  </w:style>
  <w:style w:type="paragraph" w:customStyle="1" w:styleId="PartTitle">
    <w:name w:val="Part Title"/>
    <w:basedOn w:val="Normal"/>
    <w:next w:val="Normal"/>
    <w:rsid w:val="00686C2E"/>
    <w:pPr>
      <w:spacing w:line="100" w:lineRule="atLeast"/>
      <w:jc w:val="center"/>
    </w:pPr>
    <w:rPr>
      <w:b/>
      <w:sz w:val="28"/>
    </w:rPr>
  </w:style>
  <w:style w:type="paragraph" w:customStyle="1" w:styleId="ParagraphText">
    <w:name w:val="Paragraph Text"/>
    <w:basedOn w:val="Normal"/>
    <w:rsid w:val="00686C2E"/>
    <w:pPr>
      <w:spacing w:after="62"/>
      <w:jc w:val="left"/>
    </w:pPr>
    <w:rPr>
      <w:color w:val="000000"/>
      <w:szCs w:val="16"/>
      <w:lang w:val="en-GB"/>
    </w:rPr>
  </w:style>
  <w:style w:type="paragraph" w:customStyle="1" w:styleId="Tabletitle">
    <w:name w:val="Table title"/>
    <w:basedOn w:val="Normal"/>
    <w:next w:val="Normal"/>
    <w:rsid w:val="00686C2E"/>
    <w:pPr>
      <w:keepNext/>
      <w:spacing w:before="60" w:after="60" w:line="100" w:lineRule="atLeast"/>
      <w:jc w:val="center"/>
    </w:pPr>
    <w:rPr>
      <w:b/>
      <w:sz w:val="16"/>
    </w:rPr>
  </w:style>
  <w:style w:type="paragraph" w:styleId="FootnoteText">
    <w:name w:val="footnote text"/>
    <w:basedOn w:val="Normal"/>
    <w:semiHidden/>
    <w:rsid w:val="00686C2E"/>
    <w:pPr>
      <w:tabs>
        <w:tab w:val="left" w:pos="340"/>
      </w:tabs>
      <w:spacing w:after="120" w:line="210" w:lineRule="atLeast"/>
    </w:pPr>
    <w:rPr>
      <w:sz w:val="18"/>
    </w:rPr>
  </w:style>
  <w:style w:type="paragraph" w:customStyle="1" w:styleId="LBullet">
    <w:name w:val="L Bullet"/>
    <w:basedOn w:val="Normal"/>
    <w:next w:val="Normal"/>
    <w:rsid w:val="00686C2E"/>
    <w:pPr>
      <w:tabs>
        <w:tab w:val="num" w:pos="360"/>
      </w:tabs>
      <w:spacing w:after="120" w:line="240" w:lineRule="atLeast"/>
      <w:jc w:val="left"/>
    </w:pPr>
    <w:rPr>
      <w:lang w:val="en-GB"/>
    </w:rPr>
  </w:style>
  <w:style w:type="paragraph" w:customStyle="1" w:styleId="Tabletext">
    <w:name w:val="Table text"/>
    <w:basedOn w:val="Normal"/>
    <w:rsid w:val="00686C2E"/>
    <w:pPr>
      <w:spacing w:before="60" w:after="60"/>
    </w:pPr>
    <w:rPr>
      <w:sz w:val="16"/>
      <w:szCs w:val="16"/>
      <w:lang w:val="en-GB"/>
    </w:rPr>
  </w:style>
  <w:style w:type="paragraph" w:customStyle="1" w:styleId="Figuretitle1">
    <w:name w:val="Figure title1"/>
    <w:basedOn w:val="Normal"/>
    <w:next w:val="Normal"/>
    <w:rsid w:val="00686C2E"/>
    <w:pPr>
      <w:spacing w:before="220" w:after="220"/>
      <w:jc w:val="center"/>
    </w:pPr>
    <w:rPr>
      <w:b/>
    </w:rPr>
  </w:style>
  <w:style w:type="paragraph" w:customStyle="1" w:styleId="Tabletitle1">
    <w:name w:val="Table title1"/>
    <w:basedOn w:val="Normal"/>
    <w:next w:val="Normal"/>
    <w:rsid w:val="00686C2E"/>
    <w:pPr>
      <w:keepNext/>
      <w:spacing w:after="120" w:line="230" w:lineRule="exact"/>
      <w:jc w:val="center"/>
    </w:pPr>
    <w:rPr>
      <w:b/>
    </w:rPr>
  </w:style>
  <w:style w:type="paragraph" w:styleId="TOC1">
    <w:name w:val="toc 1"/>
    <w:basedOn w:val="Normal"/>
    <w:next w:val="Normal"/>
    <w:autoRedefine/>
    <w:uiPriority w:val="39"/>
    <w:rsid w:val="0021658D"/>
    <w:pPr>
      <w:tabs>
        <w:tab w:val="left" w:pos="900"/>
        <w:tab w:val="right" w:leader="dot" w:pos="8630"/>
      </w:tabs>
    </w:pPr>
  </w:style>
  <w:style w:type="paragraph" w:styleId="TOC2">
    <w:name w:val="toc 2"/>
    <w:basedOn w:val="Normal"/>
    <w:next w:val="Normal"/>
    <w:autoRedefine/>
    <w:uiPriority w:val="39"/>
    <w:rsid w:val="00FA706A"/>
    <w:pPr>
      <w:tabs>
        <w:tab w:val="left" w:pos="900"/>
        <w:tab w:val="right" w:leader="dot" w:pos="8630"/>
      </w:tabs>
    </w:pPr>
  </w:style>
  <w:style w:type="character" w:styleId="Hyperlink">
    <w:name w:val="Hyperlink"/>
    <w:uiPriority w:val="99"/>
    <w:rsid w:val="00064D5D"/>
    <w:rPr>
      <w:color w:val="0000FF"/>
      <w:u w:val="single"/>
    </w:rPr>
  </w:style>
  <w:style w:type="character" w:styleId="PageNumber">
    <w:name w:val="page number"/>
    <w:basedOn w:val="DefaultParagraphFont"/>
    <w:rsid w:val="00F1510D"/>
  </w:style>
  <w:style w:type="paragraph" w:customStyle="1" w:styleId="Heading1-1">
    <w:name w:val="Heading 1-1"/>
    <w:basedOn w:val="Normal"/>
    <w:next w:val="Normal"/>
    <w:rsid w:val="00F1510D"/>
    <w:pPr>
      <w:tabs>
        <w:tab w:val="num" w:pos="720"/>
      </w:tabs>
      <w:spacing w:after="120"/>
      <w:ind w:left="720" w:hanging="360"/>
      <w:jc w:val="left"/>
    </w:pPr>
    <w:rPr>
      <w:b/>
      <w:sz w:val="24"/>
    </w:rPr>
  </w:style>
  <w:style w:type="paragraph" w:customStyle="1" w:styleId="Heading1-2">
    <w:name w:val="Heading 1-2"/>
    <w:basedOn w:val="Normal"/>
    <w:next w:val="Normal"/>
    <w:rsid w:val="00F1510D"/>
    <w:pPr>
      <w:tabs>
        <w:tab w:val="num" w:pos="720"/>
      </w:tabs>
      <w:spacing w:before="240" w:after="120"/>
      <w:ind w:left="720" w:hanging="360"/>
    </w:pPr>
    <w:rPr>
      <w:b/>
      <w:sz w:val="24"/>
    </w:rPr>
  </w:style>
  <w:style w:type="paragraph" w:customStyle="1" w:styleId="Heading1-3">
    <w:name w:val="Heading 1-3"/>
    <w:basedOn w:val="Normal"/>
    <w:next w:val="Normal"/>
    <w:rsid w:val="00F1510D"/>
    <w:pPr>
      <w:tabs>
        <w:tab w:val="num" w:pos="720"/>
      </w:tabs>
      <w:spacing w:after="120"/>
      <w:ind w:left="720" w:hanging="360"/>
      <w:jc w:val="left"/>
    </w:pPr>
    <w:rPr>
      <w:b/>
    </w:rPr>
  </w:style>
  <w:style w:type="paragraph" w:customStyle="1" w:styleId="Heading1-4">
    <w:name w:val="Heading 1-4"/>
    <w:basedOn w:val="Normal"/>
    <w:next w:val="Normal"/>
    <w:rsid w:val="00F1510D"/>
    <w:pPr>
      <w:tabs>
        <w:tab w:val="num" w:pos="720"/>
      </w:tabs>
      <w:spacing w:after="120"/>
      <w:ind w:left="720" w:hanging="360"/>
    </w:pPr>
    <w:rPr>
      <w:b/>
    </w:rPr>
  </w:style>
  <w:style w:type="paragraph" w:styleId="Header">
    <w:name w:val="header"/>
    <w:basedOn w:val="Normal"/>
    <w:link w:val="HeaderChar"/>
    <w:rsid w:val="00F1510D"/>
    <w:pPr>
      <w:tabs>
        <w:tab w:val="center" w:pos="4320"/>
        <w:tab w:val="right" w:pos="8640"/>
      </w:tabs>
    </w:pPr>
  </w:style>
  <w:style w:type="paragraph" w:customStyle="1" w:styleId="HLeftnoindex">
    <w:name w:val="H Left no index"/>
    <w:basedOn w:val="Normal"/>
    <w:next w:val="Normal"/>
    <w:rsid w:val="00F1510D"/>
    <w:pPr>
      <w:tabs>
        <w:tab w:val="left" w:pos="5700"/>
      </w:tabs>
      <w:spacing w:after="120"/>
      <w:jc w:val="left"/>
    </w:pPr>
    <w:rPr>
      <w:b/>
      <w:sz w:val="24"/>
    </w:rPr>
  </w:style>
  <w:style w:type="paragraph" w:styleId="ListContinue">
    <w:name w:val="List Continue"/>
    <w:basedOn w:val="Normal"/>
    <w:rsid w:val="00F1510D"/>
    <w:pPr>
      <w:tabs>
        <w:tab w:val="left" w:pos="400"/>
      </w:tabs>
      <w:spacing w:after="240" w:line="230" w:lineRule="atLeast"/>
      <w:ind w:left="400" w:hanging="400"/>
    </w:pPr>
  </w:style>
  <w:style w:type="paragraph" w:customStyle="1" w:styleId="Terms2">
    <w:name w:val="Term(s)2"/>
    <w:basedOn w:val="Normal"/>
    <w:next w:val="Normal"/>
    <w:rsid w:val="00F1510D"/>
    <w:pPr>
      <w:keepNext/>
      <w:jc w:val="left"/>
    </w:pPr>
    <w:rPr>
      <w:b/>
    </w:rPr>
  </w:style>
  <w:style w:type="paragraph" w:customStyle="1" w:styleId="TermNum2">
    <w:name w:val="TermNum2"/>
    <w:basedOn w:val="Normal"/>
    <w:next w:val="Normal"/>
    <w:rsid w:val="00F1510D"/>
    <w:pPr>
      <w:keepNext/>
    </w:pPr>
    <w:rPr>
      <w:b/>
    </w:rPr>
  </w:style>
  <w:style w:type="paragraph" w:styleId="ListNumber">
    <w:name w:val="List Number"/>
    <w:basedOn w:val="Normal"/>
    <w:next w:val="Normal"/>
    <w:rsid w:val="00F1510D"/>
    <w:pPr>
      <w:tabs>
        <w:tab w:val="left" w:pos="680"/>
      </w:tabs>
      <w:spacing w:after="240" w:line="230" w:lineRule="atLeast"/>
      <w:ind w:left="851" w:hanging="491"/>
      <w:jc w:val="center"/>
    </w:pPr>
  </w:style>
  <w:style w:type="paragraph" w:styleId="ListNumber2">
    <w:name w:val="List Number 2"/>
    <w:basedOn w:val="Normal"/>
    <w:next w:val="Normal"/>
    <w:rsid w:val="00F1510D"/>
    <w:pPr>
      <w:spacing w:after="120"/>
      <w:jc w:val="left"/>
    </w:pPr>
    <w:rPr>
      <w:lang w:val="en-GB"/>
    </w:rPr>
  </w:style>
  <w:style w:type="paragraph" w:customStyle="1" w:styleId="Figuretitle2">
    <w:name w:val="Figure title2"/>
    <w:basedOn w:val="Normal"/>
    <w:next w:val="Normal"/>
    <w:rsid w:val="00F1510D"/>
    <w:pPr>
      <w:spacing w:before="220" w:after="220" w:line="230" w:lineRule="atLeast"/>
      <w:jc w:val="center"/>
    </w:pPr>
    <w:rPr>
      <w:b/>
    </w:rPr>
  </w:style>
  <w:style w:type="paragraph" w:customStyle="1" w:styleId="Tabletitle2">
    <w:name w:val="Table title2"/>
    <w:basedOn w:val="Normal"/>
    <w:next w:val="Normal"/>
    <w:rsid w:val="00F1510D"/>
    <w:pPr>
      <w:keepNext/>
      <w:spacing w:after="120" w:line="230" w:lineRule="exact"/>
      <w:jc w:val="center"/>
    </w:pPr>
    <w:rPr>
      <w:b/>
    </w:rPr>
  </w:style>
  <w:style w:type="paragraph" w:customStyle="1" w:styleId="Heading1-5">
    <w:name w:val="Heading 1-5"/>
    <w:basedOn w:val="Normal"/>
    <w:next w:val="Normal"/>
    <w:rsid w:val="00F1510D"/>
    <w:pPr>
      <w:tabs>
        <w:tab w:val="num" w:pos="720"/>
      </w:tabs>
      <w:spacing w:after="120"/>
      <w:ind w:left="720" w:hanging="360"/>
      <w:jc w:val="left"/>
    </w:pPr>
    <w:rPr>
      <w:b/>
      <w:lang w:val="en-GB"/>
    </w:rPr>
  </w:style>
  <w:style w:type="paragraph" w:customStyle="1" w:styleId="Example">
    <w:name w:val="Example"/>
    <w:basedOn w:val="Normal"/>
    <w:next w:val="Normal"/>
    <w:rsid w:val="00637424"/>
    <w:pPr>
      <w:tabs>
        <w:tab w:val="left" w:pos="1360"/>
      </w:tabs>
      <w:spacing w:after="240" w:line="210" w:lineRule="atLeast"/>
    </w:pPr>
    <w:rPr>
      <w:sz w:val="18"/>
      <w:lang w:eastAsia="ja-JP"/>
    </w:rPr>
  </w:style>
  <w:style w:type="paragraph" w:styleId="Footer">
    <w:name w:val="footer"/>
    <w:basedOn w:val="Normal"/>
    <w:link w:val="FooterChar"/>
    <w:uiPriority w:val="99"/>
    <w:rsid w:val="00191713"/>
    <w:pPr>
      <w:tabs>
        <w:tab w:val="center" w:pos="4320"/>
        <w:tab w:val="right" w:pos="8640"/>
      </w:tabs>
    </w:pPr>
  </w:style>
  <w:style w:type="character" w:customStyle="1" w:styleId="FooterChar">
    <w:name w:val="Footer Char"/>
    <w:link w:val="Footer"/>
    <w:uiPriority w:val="99"/>
    <w:rsid w:val="001D2957"/>
    <w:rPr>
      <w:rFonts w:ascii="Arial" w:eastAsia="MS Mincho" w:hAnsi="Arial"/>
      <w:lang w:val="de-DE" w:eastAsia="ar-SA"/>
    </w:rPr>
  </w:style>
  <w:style w:type="paragraph" w:styleId="TOC3">
    <w:name w:val="toc 3"/>
    <w:basedOn w:val="Normal"/>
    <w:next w:val="Normal"/>
    <w:autoRedefine/>
    <w:uiPriority w:val="39"/>
    <w:rsid w:val="00FA706A"/>
    <w:pPr>
      <w:tabs>
        <w:tab w:val="left" w:pos="900"/>
        <w:tab w:val="right" w:leader="dot" w:pos="8630"/>
      </w:tabs>
    </w:pPr>
  </w:style>
  <w:style w:type="paragraph" w:styleId="BalloonText">
    <w:name w:val="Balloon Text"/>
    <w:basedOn w:val="Normal"/>
    <w:semiHidden/>
    <w:rsid w:val="00310AB7"/>
    <w:rPr>
      <w:rFonts w:ascii="Tahoma" w:hAnsi="Tahoma" w:cs="Tahoma"/>
      <w:sz w:val="16"/>
      <w:szCs w:val="16"/>
    </w:rPr>
  </w:style>
  <w:style w:type="character" w:styleId="CommentReference">
    <w:name w:val="annotation reference"/>
    <w:semiHidden/>
    <w:rsid w:val="001D4F66"/>
    <w:rPr>
      <w:sz w:val="16"/>
      <w:szCs w:val="16"/>
    </w:rPr>
  </w:style>
  <w:style w:type="paragraph" w:styleId="CommentText">
    <w:name w:val="annotation text"/>
    <w:basedOn w:val="Normal"/>
    <w:link w:val="CommentTextChar"/>
    <w:uiPriority w:val="99"/>
    <w:semiHidden/>
    <w:rsid w:val="001D4F66"/>
  </w:style>
  <w:style w:type="paragraph" w:styleId="CommentSubject">
    <w:name w:val="annotation subject"/>
    <w:basedOn w:val="CommentText"/>
    <w:next w:val="CommentText"/>
    <w:semiHidden/>
    <w:rsid w:val="001D4F66"/>
    <w:rPr>
      <w:b/>
      <w:bCs/>
    </w:rPr>
  </w:style>
  <w:style w:type="paragraph" w:styleId="Revision">
    <w:name w:val="Revision"/>
    <w:hidden/>
    <w:uiPriority w:val="99"/>
    <w:semiHidden/>
    <w:rsid w:val="00EF291A"/>
    <w:pPr>
      <w:spacing w:before="120" w:after="200"/>
      <w:jc w:val="both"/>
    </w:pPr>
    <w:rPr>
      <w:rFonts w:ascii="Arial" w:eastAsia="MS Mincho" w:hAnsi="Arial"/>
      <w:lang w:val="de-DE" w:eastAsia="ar-SA"/>
    </w:rPr>
  </w:style>
  <w:style w:type="paragraph" w:styleId="EndnoteText">
    <w:name w:val="endnote text"/>
    <w:basedOn w:val="Normal"/>
    <w:link w:val="EndnoteTextChar"/>
    <w:uiPriority w:val="99"/>
    <w:semiHidden/>
    <w:unhideWhenUsed/>
    <w:rsid w:val="003423A2"/>
    <w:pPr>
      <w:jc w:val="left"/>
    </w:pPr>
    <w:rPr>
      <w:rFonts w:ascii="Calibri" w:eastAsia="Calibri" w:hAnsi="Calibri"/>
      <w:lang w:val="en-US" w:eastAsia="en-US"/>
    </w:rPr>
  </w:style>
  <w:style w:type="character" w:customStyle="1" w:styleId="EndnoteTextChar">
    <w:name w:val="Endnote Text Char"/>
    <w:link w:val="EndnoteText"/>
    <w:uiPriority w:val="99"/>
    <w:semiHidden/>
    <w:rsid w:val="003423A2"/>
    <w:rPr>
      <w:rFonts w:ascii="Calibri" w:eastAsia="Calibri" w:hAnsi="Calibri"/>
    </w:rPr>
  </w:style>
  <w:style w:type="character" w:styleId="EndnoteReference">
    <w:name w:val="endnote reference"/>
    <w:uiPriority w:val="99"/>
    <w:semiHidden/>
    <w:unhideWhenUsed/>
    <w:rsid w:val="003423A2"/>
    <w:rPr>
      <w:vertAlign w:val="superscript"/>
    </w:rPr>
  </w:style>
  <w:style w:type="paragraph" w:styleId="Bibliography">
    <w:name w:val="Bibliography"/>
    <w:basedOn w:val="Normal"/>
    <w:next w:val="Normal"/>
    <w:uiPriority w:val="37"/>
    <w:unhideWhenUsed/>
    <w:rsid w:val="003423A2"/>
    <w:pPr>
      <w:spacing w:line="276" w:lineRule="auto"/>
      <w:jc w:val="left"/>
    </w:pPr>
    <w:rPr>
      <w:rFonts w:ascii="Calibri" w:eastAsia="Calibri" w:hAnsi="Calibri"/>
      <w:sz w:val="22"/>
      <w:szCs w:val="22"/>
      <w:lang w:val="en-US" w:eastAsia="en-US"/>
    </w:rPr>
  </w:style>
  <w:style w:type="character" w:customStyle="1" w:styleId="term">
    <w:name w:val="term"/>
    <w:rsid w:val="00744421"/>
  </w:style>
  <w:style w:type="table" w:styleId="TableGrid">
    <w:name w:val="Table Grid"/>
    <w:basedOn w:val="TableNormal"/>
    <w:uiPriority w:val="39"/>
    <w:rsid w:val="00F847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847E1"/>
    <w:rPr>
      <w:b/>
      <w:bCs/>
    </w:rPr>
  </w:style>
  <w:style w:type="paragraph" w:customStyle="1" w:styleId="Code">
    <w:name w:val="Code"/>
    <w:basedOn w:val="Normal"/>
    <w:link w:val="CodeChar"/>
    <w:qFormat/>
    <w:rsid w:val="00CC6AB4"/>
    <w:pPr>
      <w:ind w:left="187"/>
      <w:jc w:val="left"/>
    </w:pPr>
    <w:rPr>
      <w:rFonts w:ascii="Courier New" w:hAnsi="Courier New" w:cs="Courier New"/>
      <w:sz w:val="16"/>
      <w:lang w:val="en-GB"/>
    </w:rPr>
  </w:style>
  <w:style w:type="character" w:customStyle="1" w:styleId="HeaderChar">
    <w:name w:val="Header Char"/>
    <w:link w:val="Header"/>
    <w:locked/>
    <w:rsid w:val="00D3290B"/>
    <w:rPr>
      <w:rFonts w:ascii="Arial" w:eastAsia="MS Mincho" w:hAnsi="Arial"/>
      <w:lang w:val="de-DE" w:eastAsia="ar-SA"/>
    </w:rPr>
  </w:style>
  <w:style w:type="character" w:customStyle="1" w:styleId="CodeChar">
    <w:name w:val="Code Char"/>
    <w:link w:val="Code"/>
    <w:rsid w:val="00CC6AB4"/>
    <w:rPr>
      <w:rFonts w:ascii="Courier New" w:eastAsia="MS Mincho" w:hAnsi="Courier New" w:cs="Courier New"/>
      <w:sz w:val="16"/>
      <w:lang w:val="en-GB" w:eastAsia="ar-SA"/>
    </w:rPr>
  </w:style>
  <w:style w:type="character" w:customStyle="1" w:styleId="CommentTextChar">
    <w:name w:val="Comment Text Char"/>
    <w:link w:val="CommentText"/>
    <w:uiPriority w:val="99"/>
    <w:semiHidden/>
    <w:rsid w:val="00F4689E"/>
    <w:rPr>
      <w:rFonts w:ascii="Arial" w:eastAsia="MS Mincho" w:hAnsi="Arial"/>
      <w:lang w:val="de-DE" w:eastAsia="ar-SA"/>
    </w:rPr>
  </w:style>
  <w:style w:type="character" w:styleId="FollowedHyperlink">
    <w:name w:val="FollowedHyperlink"/>
    <w:uiPriority w:val="99"/>
    <w:semiHidden/>
    <w:unhideWhenUsed/>
    <w:rsid w:val="00481954"/>
    <w:rPr>
      <w:color w:val="954F72"/>
      <w:u w:val="single"/>
    </w:rPr>
  </w:style>
  <w:style w:type="character" w:customStyle="1" w:styleId="UnresolvedMention1">
    <w:name w:val="Unresolved Mention1"/>
    <w:uiPriority w:val="99"/>
    <w:semiHidden/>
    <w:unhideWhenUsed/>
    <w:rsid w:val="00082D43"/>
    <w:rPr>
      <w:color w:val="808080"/>
      <w:shd w:val="clear" w:color="auto" w:fill="E6E6E6"/>
    </w:rPr>
  </w:style>
  <w:style w:type="character" w:styleId="Strong">
    <w:name w:val="Strong"/>
    <w:uiPriority w:val="22"/>
    <w:qFormat/>
    <w:rsid w:val="00CB17ED"/>
    <w:rPr>
      <w:b/>
      <w:bCs/>
    </w:rPr>
  </w:style>
  <w:style w:type="character" w:customStyle="1" w:styleId="Heading4Char">
    <w:name w:val="Heading 4 Char"/>
    <w:link w:val="Heading4"/>
    <w:rsid w:val="003319AB"/>
    <w:rPr>
      <w:rFonts w:ascii="Arial" w:eastAsia="MS Mincho" w:hAnsi="Arial"/>
      <w:b/>
      <w:bCs/>
      <w:szCs w:val="28"/>
      <w:lang w:val="en-GB" w:eastAsia="ar-SA"/>
    </w:rPr>
  </w:style>
  <w:style w:type="character" w:customStyle="1" w:styleId="Heading3Char">
    <w:name w:val="Heading 3 Char"/>
    <w:link w:val="Heading3"/>
    <w:locked/>
    <w:rsid w:val="00332F0D"/>
    <w:rPr>
      <w:rFonts w:ascii="Arial" w:eastAsia="MS Mincho" w:hAnsi="Arial" w:cs="Arial"/>
      <w:b/>
      <w:bCs/>
      <w:color w:val="FF0000"/>
      <w:szCs w:val="26"/>
      <w:lang w:val="en-GB" w:eastAsia="ar-SA"/>
    </w:rPr>
  </w:style>
  <w:style w:type="paragraph" w:customStyle="1" w:styleId="StylezzForewordAuto">
    <w:name w:val="Style zzForeword + Auto"/>
    <w:basedOn w:val="Normal"/>
    <w:rsid w:val="004D259A"/>
    <w:pPr>
      <w:keepNext/>
      <w:pageBreakBefore/>
      <w:suppressAutoHyphens/>
      <w:spacing w:before="0" w:after="0" w:line="310" w:lineRule="exact"/>
      <w:jc w:val="left"/>
    </w:pPr>
    <w:rPr>
      <w:b/>
      <w:bCs/>
      <w:sz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951902">
      <w:bodyDiv w:val="1"/>
      <w:marLeft w:val="0"/>
      <w:marRight w:val="0"/>
      <w:marTop w:val="0"/>
      <w:marBottom w:val="0"/>
      <w:divBdr>
        <w:top w:val="none" w:sz="0" w:space="0" w:color="auto"/>
        <w:left w:val="none" w:sz="0" w:space="0" w:color="auto"/>
        <w:bottom w:val="none" w:sz="0" w:space="0" w:color="auto"/>
        <w:right w:val="none" w:sz="0" w:space="0" w:color="auto"/>
      </w:divBdr>
    </w:div>
    <w:div w:id="505678986">
      <w:bodyDiv w:val="1"/>
      <w:marLeft w:val="0"/>
      <w:marRight w:val="0"/>
      <w:marTop w:val="0"/>
      <w:marBottom w:val="0"/>
      <w:divBdr>
        <w:top w:val="none" w:sz="0" w:space="0" w:color="auto"/>
        <w:left w:val="none" w:sz="0" w:space="0" w:color="auto"/>
        <w:bottom w:val="none" w:sz="0" w:space="0" w:color="auto"/>
        <w:right w:val="none" w:sz="0" w:space="0" w:color="auto"/>
      </w:divBdr>
    </w:div>
    <w:div w:id="1000932359">
      <w:bodyDiv w:val="1"/>
      <w:marLeft w:val="0"/>
      <w:marRight w:val="0"/>
      <w:marTop w:val="0"/>
      <w:marBottom w:val="0"/>
      <w:divBdr>
        <w:top w:val="none" w:sz="0" w:space="0" w:color="auto"/>
        <w:left w:val="none" w:sz="0" w:space="0" w:color="auto"/>
        <w:bottom w:val="none" w:sz="0" w:space="0" w:color="auto"/>
        <w:right w:val="none" w:sz="0" w:space="0" w:color="auto"/>
      </w:divBdr>
    </w:div>
    <w:div w:id="1079407452">
      <w:bodyDiv w:val="1"/>
      <w:marLeft w:val="0"/>
      <w:marRight w:val="0"/>
      <w:marTop w:val="0"/>
      <w:marBottom w:val="0"/>
      <w:divBdr>
        <w:top w:val="none" w:sz="0" w:space="0" w:color="auto"/>
        <w:left w:val="none" w:sz="0" w:space="0" w:color="auto"/>
        <w:bottom w:val="none" w:sz="0" w:space="0" w:color="auto"/>
        <w:right w:val="none" w:sz="0" w:space="0" w:color="auto"/>
      </w:divBdr>
      <w:divsChild>
        <w:div w:id="23724823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lua.or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lua.org/pil/"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lua.org" TargetMode="Externa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luajit.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luajit.org/"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lua.org/manual/5.1/" TargetMode="External"/><Relationship Id="rId22" Type="http://schemas.openxmlformats.org/officeDocument/2006/relationships/image" Target="media/image3.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5BCB7-A6FE-4E43-8804-A542F04E1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10013</Words>
  <Characters>57077</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lpstr>
    </vt:vector>
  </TitlesOfParts>
  <Company>UKHO</Company>
  <LinksUpToDate>false</LinksUpToDate>
  <CharactersWithSpaces>66957</CharactersWithSpaces>
  <SharedDoc>false</SharedDoc>
  <HLinks>
    <vt:vector size="216" baseType="variant">
      <vt:variant>
        <vt:i4>524377</vt:i4>
      </vt:variant>
      <vt:variant>
        <vt:i4>224</vt:i4>
      </vt:variant>
      <vt:variant>
        <vt:i4>0</vt:i4>
      </vt:variant>
      <vt:variant>
        <vt:i4>5</vt:i4>
      </vt:variant>
      <vt:variant>
        <vt:lpwstr>https://www.lua.org/pil/</vt:lpwstr>
      </vt:variant>
      <vt:variant>
        <vt:lpwstr/>
      </vt:variant>
      <vt:variant>
        <vt:i4>3932266</vt:i4>
      </vt:variant>
      <vt:variant>
        <vt:i4>221</vt:i4>
      </vt:variant>
      <vt:variant>
        <vt:i4>0</vt:i4>
      </vt:variant>
      <vt:variant>
        <vt:i4>5</vt:i4>
      </vt:variant>
      <vt:variant>
        <vt:lpwstr>http://luajit.org/</vt:lpwstr>
      </vt:variant>
      <vt:variant>
        <vt:lpwstr/>
      </vt:variant>
      <vt:variant>
        <vt:i4>3932266</vt:i4>
      </vt:variant>
      <vt:variant>
        <vt:i4>218</vt:i4>
      </vt:variant>
      <vt:variant>
        <vt:i4>0</vt:i4>
      </vt:variant>
      <vt:variant>
        <vt:i4>5</vt:i4>
      </vt:variant>
      <vt:variant>
        <vt:lpwstr>http://luajit.org/</vt:lpwstr>
      </vt:variant>
      <vt:variant>
        <vt:lpwstr/>
      </vt:variant>
      <vt:variant>
        <vt:i4>3014777</vt:i4>
      </vt:variant>
      <vt:variant>
        <vt:i4>215</vt:i4>
      </vt:variant>
      <vt:variant>
        <vt:i4>0</vt:i4>
      </vt:variant>
      <vt:variant>
        <vt:i4>5</vt:i4>
      </vt:variant>
      <vt:variant>
        <vt:lpwstr>http://www.lua.org/</vt:lpwstr>
      </vt:variant>
      <vt:variant>
        <vt:lpwstr/>
      </vt:variant>
      <vt:variant>
        <vt:i4>3014777</vt:i4>
      </vt:variant>
      <vt:variant>
        <vt:i4>212</vt:i4>
      </vt:variant>
      <vt:variant>
        <vt:i4>0</vt:i4>
      </vt:variant>
      <vt:variant>
        <vt:i4>5</vt:i4>
      </vt:variant>
      <vt:variant>
        <vt:lpwstr>http://www.lua.org/</vt:lpwstr>
      </vt:variant>
      <vt:variant>
        <vt:lpwstr/>
      </vt:variant>
      <vt:variant>
        <vt:i4>3276838</vt:i4>
      </vt:variant>
      <vt:variant>
        <vt:i4>183</vt:i4>
      </vt:variant>
      <vt:variant>
        <vt:i4>0</vt:i4>
      </vt:variant>
      <vt:variant>
        <vt:i4>5</vt:i4>
      </vt:variant>
      <vt:variant>
        <vt:lpwstr>https://www.lua.org/manual/5.1/</vt:lpwstr>
      </vt:variant>
      <vt:variant>
        <vt:lpwstr/>
      </vt:variant>
      <vt:variant>
        <vt:i4>1769525</vt:i4>
      </vt:variant>
      <vt:variant>
        <vt:i4>176</vt:i4>
      </vt:variant>
      <vt:variant>
        <vt:i4>0</vt:i4>
      </vt:variant>
      <vt:variant>
        <vt:i4>5</vt:i4>
      </vt:variant>
      <vt:variant>
        <vt:lpwstr/>
      </vt:variant>
      <vt:variant>
        <vt:lpwstr>_Toc518914909</vt:lpwstr>
      </vt:variant>
      <vt:variant>
        <vt:i4>1769525</vt:i4>
      </vt:variant>
      <vt:variant>
        <vt:i4>170</vt:i4>
      </vt:variant>
      <vt:variant>
        <vt:i4>0</vt:i4>
      </vt:variant>
      <vt:variant>
        <vt:i4>5</vt:i4>
      </vt:variant>
      <vt:variant>
        <vt:lpwstr/>
      </vt:variant>
      <vt:variant>
        <vt:lpwstr>_Toc518914908</vt:lpwstr>
      </vt:variant>
      <vt:variant>
        <vt:i4>1769525</vt:i4>
      </vt:variant>
      <vt:variant>
        <vt:i4>164</vt:i4>
      </vt:variant>
      <vt:variant>
        <vt:i4>0</vt:i4>
      </vt:variant>
      <vt:variant>
        <vt:i4>5</vt:i4>
      </vt:variant>
      <vt:variant>
        <vt:lpwstr/>
      </vt:variant>
      <vt:variant>
        <vt:lpwstr>_Toc518914907</vt:lpwstr>
      </vt:variant>
      <vt:variant>
        <vt:i4>1769525</vt:i4>
      </vt:variant>
      <vt:variant>
        <vt:i4>158</vt:i4>
      </vt:variant>
      <vt:variant>
        <vt:i4>0</vt:i4>
      </vt:variant>
      <vt:variant>
        <vt:i4>5</vt:i4>
      </vt:variant>
      <vt:variant>
        <vt:lpwstr/>
      </vt:variant>
      <vt:variant>
        <vt:lpwstr>_Toc518914902</vt:lpwstr>
      </vt:variant>
      <vt:variant>
        <vt:i4>1769525</vt:i4>
      </vt:variant>
      <vt:variant>
        <vt:i4>152</vt:i4>
      </vt:variant>
      <vt:variant>
        <vt:i4>0</vt:i4>
      </vt:variant>
      <vt:variant>
        <vt:i4>5</vt:i4>
      </vt:variant>
      <vt:variant>
        <vt:lpwstr/>
      </vt:variant>
      <vt:variant>
        <vt:lpwstr>_Toc518914900</vt:lpwstr>
      </vt:variant>
      <vt:variant>
        <vt:i4>1179700</vt:i4>
      </vt:variant>
      <vt:variant>
        <vt:i4>146</vt:i4>
      </vt:variant>
      <vt:variant>
        <vt:i4>0</vt:i4>
      </vt:variant>
      <vt:variant>
        <vt:i4>5</vt:i4>
      </vt:variant>
      <vt:variant>
        <vt:lpwstr/>
      </vt:variant>
      <vt:variant>
        <vt:lpwstr>_Toc518914899</vt:lpwstr>
      </vt:variant>
      <vt:variant>
        <vt:i4>1179700</vt:i4>
      </vt:variant>
      <vt:variant>
        <vt:i4>140</vt:i4>
      </vt:variant>
      <vt:variant>
        <vt:i4>0</vt:i4>
      </vt:variant>
      <vt:variant>
        <vt:i4>5</vt:i4>
      </vt:variant>
      <vt:variant>
        <vt:lpwstr/>
      </vt:variant>
      <vt:variant>
        <vt:lpwstr>_Toc518914898</vt:lpwstr>
      </vt:variant>
      <vt:variant>
        <vt:i4>1179700</vt:i4>
      </vt:variant>
      <vt:variant>
        <vt:i4>134</vt:i4>
      </vt:variant>
      <vt:variant>
        <vt:i4>0</vt:i4>
      </vt:variant>
      <vt:variant>
        <vt:i4>5</vt:i4>
      </vt:variant>
      <vt:variant>
        <vt:lpwstr/>
      </vt:variant>
      <vt:variant>
        <vt:lpwstr>_Toc518914897</vt:lpwstr>
      </vt:variant>
      <vt:variant>
        <vt:i4>1179700</vt:i4>
      </vt:variant>
      <vt:variant>
        <vt:i4>128</vt:i4>
      </vt:variant>
      <vt:variant>
        <vt:i4>0</vt:i4>
      </vt:variant>
      <vt:variant>
        <vt:i4>5</vt:i4>
      </vt:variant>
      <vt:variant>
        <vt:lpwstr/>
      </vt:variant>
      <vt:variant>
        <vt:lpwstr>_Toc518914896</vt:lpwstr>
      </vt:variant>
      <vt:variant>
        <vt:i4>1179700</vt:i4>
      </vt:variant>
      <vt:variant>
        <vt:i4>122</vt:i4>
      </vt:variant>
      <vt:variant>
        <vt:i4>0</vt:i4>
      </vt:variant>
      <vt:variant>
        <vt:i4>5</vt:i4>
      </vt:variant>
      <vt:variant>
        <vt:lpwstr/>
      </vt:variant>
      <vt:variant>
        <vt:lpwstr>_Toc518914895</vt:lpwstr>
      </vt:variant>
      <vt:variant>
        <vt:i4>1179700</vt:i4>
      </vt:variant>
      <vt:variant>
        <vt:i4>116</vt:i4>
      </vt:variant>
      <vt:variant>
        <vt:i4>0</vt:i4>
      </vt:variant>
      <vt:variant>
        <vt:i4>5</vt:i4>
      </vt:variant>
      <vt:variant>
        <vt:lpwstr/>
      </vt:variant>
      <vt:variant>
        <vt:lpwstr>_Toc518914894</vt:lpwstr>
      </vt:variant>
      <vt:variant>
        <vt:i4>1179700</vt:i4>
      </vt:variant>
      <vt:variant>
        <vt:i4>110</vt:i4>
      </vt:variant>
      <vt:variant>
        <vt:i4>0</vt:i4>
      </vt:variant>
      <vt:variant>
        <vt:i4>5</vt:i4>
      </vt:variant>
      <vt:variant>
        <vt:lpwstr/>
      </vt:variant>
      <vt:variant>
        <vt:lpwstr>_Toc518914893</vt:lpwstr>
      </vt:variant>
      <vt:variant>
        <vt:i4>1179700</vt:i4>
      </vt:variant>
      <vt:variant>
        <vt:i4>104</vt:i4>
      </vt:variant>
      <vt:variant>
        <vt:i4>0</vt:i4>
      </vt:variant>
      <vt:variant>
        <vt:i4>5</vt:i4>
      </vt:variant>
      <vt:variant>
        <vt:lpwstr/>
      </vt:variant>
      <vt:variant>
        <vt:lpwstr>_Toc518914892</vt:lpwstr>
      </vt:variant>
      <vt:variant>
        <vt:i4>1179700</vt:i4>
      </vt:variant>
      <vt:variant>
        <vt:i4>98</vt:i4>
      </vt:variant>
      <vt:variant>
        <vt:i4>0</vt:i4>
      </vt:variant>
      <vt:variant>
        <vt:i4>5</vt:i4>
      </vt:variant>
      <vt:variant>
        <vt:lpwstr/>
      </vt:variant>
      <vt:variant>
        <vt:lpwstr>_Toc518914891</vt:lpwstr>
      </vt:variant>
      <vt:variant>
        <vt:i4>1179700</vt:i4>
      </vt:variant>
      <vt:variant>
        <vt:i4>92</vt:i4>
      </vt:variant>
      <vt:variant>
        <vt:i4>0</vt:i4>
      </vt:variant>
      <vt:variant>
        <vt:i4>5</vt:i4>
      </vt:variant>
      <vt:variant>
        <vt:lpwstr/>
      </vt:variant>
      <vt:variant>
        <vt:lpwstr>_Toc518914890</vt:lpwstr>
      </vt:variant>
      <vt:variant>
        <vt:i4>1245236</vt:i4>
      </vt:variant>
      <vt:variant>
        <vt:i4>86</vt:i4>
      </vt:variant>
      <vt:variant>
        <vt:i4>0</vt:i4>
      </vt:variant>
      <vt:variant>
        <vt:i4>5</vt:i4>
      </vt:variant>
      <vt:variant>
        <vt:lpwstr/>
      </vt:variant>
      <vt:variant>
        <vt:lpwstr>_Toc518914889</vt:lpwstr>
      </vt:variant>
      <vt:variant>
        <vt:i4>1245236</vt:i4>
      </vt:variant>
      <vt:variant>
        <vt:i4>80</vt:i4>
      </vt:variant>
      <vt:variant>
        <vt:i4>0</vt:i4>
      </vt:variant>
      <vt:variant>
        <vt:i4>5</vt:i4>
      </vt:variant>
      <vt:variant>
        <vt:lpwstr/>
      </vt:variant>
      <vt:variant>
        <vt:lpwstr>_Toc518914888</vt:lpwstr>
      </vt:variant>
      <vt:variant>
        <vt:i4>1245236</vt:i4>
      </vt:variant>
      <vt:variant>
        <vt:i4>74</vt:i4>
      </vt:variant>
      <vt:variant>
        <vt:i4>0</vt:i4>
      </vt:variant>
      <vt:variant>
        <vt:i4>5</vt:i4>
      </vt:variant>
      <vt:variant>
        <vt:lpwstr/>
      </vt:variant>
      <vt:variant>
        <vt:lpwstr>_Toc518914887</vt:lpwstr>
      </vt:variant>
      <vt:variant>
        <vt:i4>1245236</vt:i4>
      </vt:variant>
      <vt:variant>
        <vt:i4>68</vt:i4>
      </vt:variant>
      <vt:variant>
        <vt:i4>0</vt:i4>
      </vt:variant>
      <vt:variant>
        <vt:i4>5</vt:i4>
      </vt:variant>
      <vt:variant>
        <vt:lpwstr/>
      </vt:variant>
      <vt:variant>
        <vt:lpwstr>_Toc518914886</vt:lpwstr>
      </vt:variant>
      <vt:variant>
        <vt:i4>1245236</vt:i4>
      </vt:variant>
      <vt:variant>
        <vt:i4>62</vt:i4>
      </vt:variant>
      <vt:variant>
        <vt:i4>0</vt:i4>
      </vt:variant>
      <vt:variant>
        <vt:i4>5</vt:i4>
      </vt:variant>
      <vt:variant>
        <vt:lpwstr/>
      </vt:variant>
      <vt:variant>
        <vt:lpwstr>_Toc518914885</vt:lpwstr>
      </vt:variant>
      <vt:variant>
        <vt:i4>1245236</vt:i4>
      </vt:variant>
      <vt:variant>
        <vt:i4>56</vt:i4>
      </vt:variant>
      <vt:variant>
        <vt:i4>0</vt:i4>
      </vt:variant>
      <vt:variant>
        <vt:i4>5</vt:i4>
      </vt:variant>
      <vt:variant>
        <vt:lpwstr/>
      </vt:variant>
      <vt:variant>
        <vt:lpwstr>_Toc518914883</vt:lpwstr>
      </vt:variant>
      <vt:variant>
        <vt:i4>1245236</vt:i4>
      </vt:variant>
      <vt:variant>
        <vt:i4>50</vt:i4>
      </vt:variant>
      <vt:variant>
        <vt:i4>0</vt:i4>
      </vt:variant>
      <vt:variant>
        <vt:i4>5</vt:i4>
      </vt:variant>
      <vt:variant>
        <vt:lpwstr/>
      </vt:variant>
      <vt:variant>
        <vt:lpwstr>_Toc518914881</vt:lpwstr>
      </vt:variant>
      <vt:variant>
        <vt:i4>1245236</vt:i4>
      </vt:variant>
      <vt:variant>
        <vt:i4>44</vt:i4>
      </vt:variant>
      <vt:variant>
        <vt:i4>0</vt:i4>
      </vt:variant>
      <vt:variant>
        <vt:i4>5</vt:i4>
      </vt:variant>
      <vt:variant>
        <vt:lpwstr/>
      </vt:variant>
      <vt:variant>
        <vt:lpwstr>_Toc518914880</vt:lpwstr>
      </vt:variant>
      <vt:variant>
        <vt:i4>1835060</vt:i4>
      </vt:variant>
      <vt:variant>
        <vt:i4>38</vt:i4>
      </vt:variant>
      <vt:variant>
        <vt:i4>0</vt:i4>
      </vt:variant>
      <vt:variant>
        <vt:i4>5</vt:i4>
      </vt:variant>
      <vt:variant>
        <vt:lpwstr/>
      </vt:variant>
      <vt:variant>
        <vt:lpwstr>_Toc518914879</vt:lpwstr>
      </vt:variant>
      <vt:variant>
        <vt:i4>1835060</vt:i4>
      </vt:variant>
      <vt:variant>
        <vt:i4>32</vt:i4>
      </vt:variant>
      <vt:variant>
        <vt:i4>0</vt:i4>
      </vt:variant>
      <vt:variant>
        <vt:i4>5</vt:i4>
      </vt:variant>
      <vt:variant>
        <vt:lpwstr/>
      </vt:variant>
      <vt:variant>
        <vt:lpwstr>_Toc518914878</vt:lpwstr>
      </vt:variant>
      <vt:variant>
        <vt:i4>1835060</vt:i4>
      </vt:variant>
      <vt:variant>
        <vt:i4>26</vt:i4>
      </vt:variant>
      <vt:variant>
        <vt:i4>0</vt:i4>
      </vt:variant>
      <vt:variant>
        <vt:i4>5</vt:i4>
      </vt:variant>
      <vt:variant>
        <vt:lpwstr/>
      </vt:variant>
      <vt:variant>
        <vt:lpwstr>_Toc518914877</vt:lpwstr>
      </vt:variant>
      <vt:variant>
        <vt:i4>1835060</vt:i4>
      </vt:variant>
      <vt:variant>
        <vt:i4>20</vt:i4>
      </vt:variant>
      <vt:variant>
        <vt:i4>0</vt:i4>
      </vt:variant>
      <vt:variant>
        <vt:i4>5</vt:i4>
      </vt:variant>
      <vt:variant>
        <vt:lpwstr/>
      </vt:variant>
      <vt:variant>
        <vt:lpwstr>_Toc518914876</vt:lpwstr>
      </vt:variant>
      <vt:variant>
        <vt:i4>1966132</vt:i4>
      </vt:variant>
      <vt:variant>
        <vt:i4>14</vt:i4>
      </vt:variant>
      <vt:variant>
        <vt:i4>0</vt:i4>
      </vt:variant>
      <vt:variant>
        <vt:i4>5</vt:i4>
      </vt:variant>
      <vt:variant>
        <vt:lpwstr/>
      </vt:variant>
      <vt:variant>
        <vt:lpwstr>_Toc518914858</vt:lpwstr>
      </vt:variant>
      <vt:variant>
        <vt:i4>1966132</vt:i4>
      </vt:variant>
      <vt:variant>
        <vt:i4>8</vt:i4>
      </vt:variant>
      <vt:variant>
        <vt:i4>0</vt:i4>
      </vt:variant>
      <vt:variant>
        <vt:i4>5</vt:i4>
      </vt:variant>
      <vt:variant>
        <vt:lpwstr/>
      </vt:variant>
      <vt:variant>
        <vt:lpwstr>_Toc518914857</vt:lpwstr>
      </vt:variant>
      <vt:variant>
        <vt:i4>1966132</vt:i4>
      </vt:variant>
      <vt:variant>
        <vt:i4>2</vt:i4>
      </vt:variant>
      <vt:variant>
        <vt:i4>0</vt:i4>
      </vt:variant>
      <vt:variant>
        <vt:i4>5</vt:i4>
      </vt:variant>
      <vt:variant>
        <vt:lpwstr/>
      </vt:variant>
      <vt:variant>
        <vt:lpwstr>_Toc518914856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Joe Massey</dc:creator>
  <cp:keywords/>
  <dc:description/>
  <cp:lastModifiedBy>Jeff Wootton</cp:lastModifiedBy>
  <cp:revision>9</cp:revision>
  <cp:lastPrinted>2018-09-05T13:43:00Z</cp:lastPrinted>
  <dcterms:created xsi:type="dcterms:W3CDTF">2023-10-27T13:09:00Z</dcterms:created>
  <dcterms:modified xsi:type="dcterms:W3CDTF">2024-06-06T09:48:00Z</dcterms:modified>
</cp:coreProperties>
</file>