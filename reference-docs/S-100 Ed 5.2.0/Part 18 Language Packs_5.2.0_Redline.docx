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4D8B" w:rsidRPr="00F7239D" w:rsidRDefault="00F24D8B">
      <w:pPr>
        <w:jc w:val="center"/>
        <w:rPr>
          <w:rFonts w:ascii="Arial" w:eastAsia="Arial" w:hAnsi="Arial" w:cs="Arial"/>
          <w:b/>
          <w:sz w:val="52"/>
          <w:szCs w:val="52"/>
        </w:rPr>
      </w:pPr>
    </w:p>
    <w:p w14:paraId="00000002" w14:textId="77777777" w:rsidR="00F24D8B" w:rsidRPr="00F7239D" w:rsidRDefault="00F24D8B">
      <w:pPr>
        <w:jc w:val="center"/>
        <w:rPr>
          <w:rFonts w:ascii="Arial" w:eastAsia="Arial" w:hAnsi="Arial" w:cs="Arial"/>
          <w:b/>
          <w:sz w:val="52"/>
          <w:szCs w:val="52"/>
        </w:rPr>
      </w:pPr>
    </w:p>
    <w:p w14:paraId="00000003" w14:textId="77777777" w:rsidR="00F24D8B" w:rsidRPr="00F7239D" w:rsidRDefault="00F24D8B">
      <w:pPr>
        <w:jc w:val="center"/>
        <w:rPr>
          <w:rFonts w:ascii="Arial" w:eastAsia="Arial" w:hAnsi="Arial" w:cs="Arial"/>
          <w:b/>
          <w:sz w:val="52"/>
          <w:szCs w:val="52"/>
        </w:rPr>
      </w:pPr>
    </w:p>
    <w:p w14:paraId="00000004" w14:textId="77777777" w:rsidR="00F24D8B" w:rsidRPr="00F7239D" w:rsidRDefault="00F24D8B">
      <w:pPr>
        <w:jc w:val="center"/>
        <w:rPr>
          <w:rFonts w:ascii="Arial" w:eastAsia="Arial" w:hAnsi="Arial" w:cs="Arial"/>
          <w:b/>
          <w:sz w:val="52"/>
          <w:szCs w:val="52"/>
        </w:rPr>
      </w:pPr>
    </w:p>
    <w:p w14:paraId="00000005" w14:textId="77777777" w:rsidR="00F24D8B" w:rsidRPr="00F7239D" w:rsidRDefault="00F24D8B">
      <w:pPr>
        <w:jc w:val="center"/>
        <w:rPr>
          <w:rFonts w:ascii="Arial" w:eastAsia="Arial" w:hAnsi="Arial" w:cs="Arial"/>
          <w:b/>
          <w:sz w:val="52"/>
          <w:szCs w:val="52"/>
        </w:rPr>
      </w:pPr>
    </w:p>
    <w:p w14:paraId="00000006" w14:textId="77777777" w:rsidR="00F24D8B" w:rsidRPr="00F7239D" w:rsidRDefault="00F24D8B">
      <w:pPr>
        <w:jc w:val="center"/>
        <w:rPr>
          <w:rFonts w:ascii="Arial" w:eastAsia="Arial" w:hAnsi="Arial" w:cs="Arial"/>
          <w:b/>
          <w:sz w:val="52"/>
          <w:szCs w:val="52"/>
        </w:rPr>
      </w:pPr>
    </w:p>
    <w:p w14:paraId="00000007" w14:textId="77777777" w:rsidR="00F24D8B" w:rsidRPr="00F7239D" w:rsidRDefault="00F24D8B">
      <w:pPr>
        <w:jc w:val="center"/>
        <w:rPr>
          <w:rFonts w:ascii="Arial" w:eastAsia="Arial" w:hAnsi="Arial" w:cs="Arial"/>
          <w:b/>
          <w:sz w:val="52"/>
          <w:szCs w:val="52"/>
        </w:rPr>
      </w:pPr>
    </w:p>
    <w:p w14:paraId="00000008" w14:textId="3517BA5A" w:rsidR="00F24D8B" w:rsidRPr="006655E6" w:rsidRDefault="00C66FE5">
      <w:pPr>
        <w:jc w:val="center"/>
        <w:rPr>
          <w:rFonts w:ascii="Arial" w:eastAsia="Arial" w:hAnsi="Arial" w:cs="Arial"/>
          <w:b/>
          <w:sz w:val="48"/>
          <w:szCs w:val="48"/>
        </w:rPr>
      </w:pPr>
      <w:r w:rsidRPr="006655E6">
        <w:rPr>
          <w:rFonts w:ascii="Arial" w:eastAsia="Arial" w:hAnsi="Arial" w:cs="Arial"/>
          <w:b/>
          <w:sz w:val="48"/>
          <w:szCs w:val="48"/>
        </w:rPr>
        <w:t>S-100 – Part 1</w:t>
      </w:r>
      <w:r w:rsidR="00BB2D5A" w:rsidRPr="006655E6">
        <w:rPr>
          <w:rFonts w:ascii="Arial" w:eastAsia="Arial" w:hAnsi="Arial" w:cs="Arial"/>
          <w:b/>
          <w:sz w:val="48"/>
          <w:szCs w:val="48"/>
        </w:rPr>
        <w:t>8</w:t>
      </w:r>
    </w:p>
    <w:p w14:paraId="00000009" w14:textId="77777777" w:rsidR="00F24D8B" w:rsidRPr="00F7239D" w:rsidRDefault="00F24D8B">
      <w:pPr>
        <w:jc w:val="center"/>
        <w:rPr>
          <w:rFonts w:ascii="Arial" w:eastAsia="Arial" w:hAnsi="Arial" w:cs="Arial"/>
          <w:b/>
          <w:sz w:val="40"/>
          <w:szCs w:val="40"/>
        </w:rPr>
      </w:pPr>
    </w:p>
    <w:p w14:paraId="0000000A" w14:textId="77777777" w:rsidR="00F24D8B" w:rsidRPr="00F7239D" w:rsidRDefault="00F24D8B">
      <w:pPr>
        <w:jc w:val="center"/>
        <w:rPr>
          <w:rFonts w:ascii="Arial" w:eastAsia="Arial" w:hAnsi="Arial" w:cs="Arial"/>
          <w:b/>
          <w:sz w:val="40"/>
          <w:szCs w:val="40"/>
        </w:rPr>
      </w:pPr>
    </w:p>
    <w:p w14:paraId="0000000B" w14:textId="6A54DA72" w:rsidR="00F24D8B" w:rsidRPr="006655E6" w:rsidRDefault="00BB2D5A">
      <w:pPr>
        <w:jc w:val="center"/>
        <w:rPr>
          <w:rFonts w:ascii="Arial" w:eastAsia="Arial" w:hAnsi="Arial" w:cs="Arial"/>
          <w:b/>
          <w:sz w:val="36"/>
          <w:szCs w:val="36"/>
        </w:rPr>
      </w:pPr>
      <w:r w:rsidRPr="006655E6">
        <w:rPr>
          <w:rFonts w:ascii="Arial" w:eastAsia="Arial" w:hAnsi="Arial" w:cs="Arial"/>
          <w:b/>
          <w:sz w:val="36"/>
          <w:szCs w:val="36"/>
        </w:rPr>
        <w:t>Language Packs</w:t>
      </w:r>
    </w:p>
    <w:p w14:paraId="0000000C" w14:textId="77777777" w:rsidR="00F24D8B" w:rsidRPr="00F7239D" w:rsidRDefault="00F24D8B">
      <w:pPr>
        <w:rPr>
          <w:sz w:val="28"/>
          <w:szCs w:val="28"/>
        </w:rPr>
      </w:pPr>
    </w:p>
    <w:p w14:paraId="0000000D" w14:textId="77777777" w:rsidR="00F24D8B" w:rsidRPr="00F7239D" w:rsidRDefault="00C66FE5">
      <w:pPr>
        <w:rPr>
          <w:rFonts w:ascii="Arial" w:eastAsia="Arial" w:hAnsi="Arial" w:cs="Arial"/>
          <w:b/>
          <w:sz w:val="32"/>
          <w:szCs w:val="32"/>
        </w:rPr>
      </w:pPr>
      <w:r w:rsidRPr="00F7239D">
        <w:rPr>
          <w:sz w:val="28"/>
          <w:szCs w:val="28"/>
        </w:rPr>
        <w:br w:type="page"/>
      </w:r>
    </w:p>
    <w:p w14:paraId="0C5F46CA" w14:textId="77777777" w:rsidR="003F70FA" w:rsidRPr="0026542D" w:rsidRDefault="003F70FA" w:rsidP="003F70FA">
      <w:pPr>
        <w:pStyle w:val="StylezzForewordAuto"/>
        <w:pageBreakBefore w:val="0"/>
        <w:jc w:val="center"/>
        <w:rPr>
          <w:ins w:id="0" w:author="Jeff Wootton" w:date="2024-04-26T12:43:00Z"/>
          <w:sz w:val="24"/>
          <w:szCs w:val="24"/>
          <w:lang w:val="en-GB"/>
        </w:rPr>
      </w:pPr>
      <w:ins w:id="1" w:author="Jeff Wootton" w:date="2024-04-26T12:43:00Z">
        <w:r w:rsidRPr="0026542D">
          <w:rPr>
            <w:sz w:val="24"/>
            <w:szCs w:val="24"/>
            <w:lang w:val="en-GB"/>
          </w:rPr>
          <w:lastRenderedPageBreak/>
          <w:t>Summary of Substantive Changes in Edition 5.2.0</w:t>
        </w:r>
      </w:ins>
    </w:p>
    <w:p w14:paraId="3E2B6450" w14:textId="77777777" w:rsidR="003F70FA" w:rsidRPr="0026542D" w:rsidRDefault="003F70FA" w:rsidP="003F70FA">
      <w:pPr>
        <w:rPr>
          <w:ins w:id="2" w:author="Jeff Wootton" w:date="2024-04-26T12:43:00Z"/>
          <w:lang w:val="en-GB"/>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6"/>
        <w:gridCol w:w="1956"/>
      </w:tblGrid>
      <w:tr w:rsidR="003F70FA" w:rsidRPr="0026542D" w14:paraId="1C937701" w14:textId="77777777" w:rsidTr="00833E42">
        <w:trPr>
          <w:cantSplit/>
          <w:jc w:val="center"/>
          <w:ins w:id="3" w:author="Jeff Wootton" w:date="2024-04-26T12:43:00Z"/>
        </w:trPr>
        <w:tc>
          <w:tcPr>
            <w:tcW w:w="7366" w:type="dxa"/>
            <w:shd w:val="clear" w:color="auto" w:fill="D9D9D9" w:themeFill="background1" w:themeFillShade="D9"/>
          </w:tcPr>
          <w:p w14:paraId="21B41BFE" w14:textId="77777777" w:rsidR="003F70FA" w:rsidRPr="0026542D" w:rsidRDefault="003F70FA" w:rsidP="00833E42">
            <w:pPr>
              <w:pStyle w:val="Tabletitle"/>
              <w:rPr>
                <w:ins w:id="4" w:author="Jeff Wootton" w:date="2024-04-26T12:43:00Z"/>
                <w:rFonts w:eastAsia="Times New Roman" w:cs="Arial"/>
                <w:sz w:val="20"/>
                <w:lang w:val="en-GB"/>
              </w:rPr>
            </w:pPr>
            <w:ins w:id="5" w:author="Jeff Wootton" w:date="2024-04-26T12:43:00Z">
              <w:r w:rsidRPr="0026542D">
                <w:rPr>
                  <w:rFonts w:eastAsia="Times New Roman" w:cs="Arial"/>
                  <w:sz w:val="20"/>
                  <w:lang w:val="en-GB"/>
                </w:rPr>
                <w:t>Change Summary</w:t>
              </w:r>
            </w:ins>
          </w:p>
        </w:tc>
        <w:tc>
          <w:tcPr>
            <w:tcW w:w="1956" w:type="dxa"/>
            <w:shd w:val="clear" w:color="auto" w:fill="D9D9D9" w:themeFill="background1" w:themeFillShade="D9"/>
          </w:tcPr>
          <w:p w14:paraId="15A2AB54" w14:textId="77777777" w:rsidR="003F70FA" w:rsidRPr="0026542D" w:rsidRDefault="003F70FA" w:rsidP="00833E42">
            <w:pPr>
              <w:pStyle w:val="Tabletitle"/>
              <w:rPr>
                <w:ins w:id="6" w:author="Jeff Wootton" w:date="2024-04-26T12:43:00Z"/>
                <w:rFonts w:eastAsia="Times New Roman" w:cs="Arial"/>
                <w:sz w:val="20"/>
                <w:lang w:val="en-GB"/>
              </w:rPr>
            </w:pPr>
            <w:ins w:id="7" w:author="Jeff Wootton" w:date="2024-04-26T12:43:00Z">
              <w:r w:rsidRPr="0026542D">
                <w:rPr>
                  <w:rFonts w:eastAsia="Times New Roman" w:cs="Arial"/>
                  <w:sz w:val="20"/>
                  <w:lang w:val="en-GB"/>
                </w:rPr>
                <w:t>Clauses Effected</w:t>
              </w:r>
            </w:ins>
          </w:p>
        </w:tc>
      </w:tr>
      <w:tr w:rsidR="003F70FA" w:rsidRPr="00833E42" w14:paraId="7306DBDB" w14:textId="77777777" w:rsidTr="00833E42">
        <w:trPr>
          <w:cantSplit/>
          <w:jc w:val="center"/>
          <w:ins w:id="8" w:author="Jeff Wootton" w:date="2024-04-26T12:43:00Z"/>
        </w:trPr>
        <w:tc>
          <w:tcPr>
            <w:tcW w:w="9322" w:type="dxa"/>
            <w:gridSpan w:val="2"/>
            <w:shd w:val="clear" w:color="auto" w:fill="F2F2F2" w:themeFill="background1" w:themeFillShade="F2"/>
          </w:tcPr>
          <w:p w14:paraId="604931C2" w14:textId="1D3D2AAA" w:rsidR="003F70FA" w:rsidRPr="00DA0764" w:rsidRDefault="003F70FA" w:rsidP="00833E42">
            <w:pPr>
              <w:spacing w:before="60" w:after="60"/>
              <w:rPr>
                <w:ins w:id="9" w:author="Jeff Wootton" w:date="2024-04-26T12:43:00Z"/>
                <w:rFonts w:ascii="Arial" w:hAnsi="Arial" w:cs="Arial"/>
                <w:b/>
                <w:bCs/>
                <w:sz w:val="20"/>
                <w:szCs w:val="20"/>
                <w:lang w:val="en-GB"/>
              </w:rPr>
            </w:pPr>
            <w:ins w:id="10" w:author="Jeff Wootton" w:date="2024-04-26T12:43:00Z">
              <w:r w:rsidRPr="00DA0764">
                <w:rPr>
                  <w:rFonts w:ascii="Arial" w:hAnsi="Arial" w:cs="Arial"/>
                  <w:b/>
                  <w:bCs/>
                  <w:sz w:val="20"/>
                  <w:szCs w:val="20"/>
                  <w:lang w:val="en-GB"/>
                </w:rPr>
                <w:t xml:space="preserve">Part </w:t>
              </w:r>
            </w:ins>
            <w:ins w:id="11" w:author="Jeff Wootton" w:date="2024-04-26T12:44:00Z">
              <w:r w:rsidR="00DA0764">
                <w:rPr>
                  <w:rFonts w:ascii="Arial" w:hAnsi="Arial" w:cs="Arial"/>
                  <w:b/>
                  <w:bCs/>
                  <w:sz w:val="20"/>
                  <w:szCs w:val="20"/>
                  <w:lang w:val="en-GB"/>
                </w:rPr>
                <w:t>18</w:t>
              </w:r>
            </w:ins>
            <w:ins w:id="12" w:author="Jeff Wootton" w:date="2024-04-26T12:43:00Z">
              <w:r w:rsidRPr="00DA0764">
                <w:rPr>
                  <w:rFonts w:ascii="Arial" w:hAnsi="Arial" w:cs="Arial"/>
                  <w:b/>
                  <w:bCs/>
                  <w:sz w:val="20"/>
                  <w:szCs w:val="20"/>
                  <w:lang w:val="en-GB"/>
                </w:rPr>
                <w:t xml:space="preserve"> – </w:t>
              </w:r>
            </w:ins>
            <w:ins w:id="13" w:author="Jeff Wootton" w:date="2024-04-26T12:44:00Z">
              <w:r w:rsidR="00DA0764">
                <w:rPr>
                  <w:rFonts w:ascii="Arial" w:hAnsi="Arial" w:cs="Arial"/>
                  <w:b/>
                  <w:bCs/>
                  <w:sz w:val="20"/>
                  <w:szCs w:val="20"/>
                  <w:lang w:val="en-GB"/>
                </w:rPr>
                <w:t>Language Packs</w:t>
              </w:r>
            </w:ins>
          </w:p>
        </w:tc>
      </w:tr>
      <w:tr w:rsidR="003F70FA" w:rsidRPr="0026542D" w14:paraId="50486F87" w14:textId="77777777" w:rsidTr="00833E42">
        <w:trPr>
          <w:cantSplit/>
          <w:jc w:val="center"/>
          <w:ins w:id="14" w:author="Jeff Wootton" w:date="2024-04-26T12:43:00Z"/>
        </w:trPr>
        <w:tc>
          <w:tcPr>
            <w:tcW w:w="7366" w:type="dxa"/>
          </w:tcPr>
          <w:p w14:paraId="692D4E7A" w14:textId="5838BD39" w:rsidR="003F70FA" w:rsidRPr="00DA0764" w:rsidRDefault="003F70FA" w:rsidP="00833E42">
            <w:pPr>
              <w:spacing w:before="60" w:after="60"/>
              <w:rPr>
                <w:ins w:id="15" w:author="Jeff Wootton" w:date="2024-04-26T12:43:00Z"/>
                <w:rFonts w:ascii="Arial" w:hAnsi="Arial" w:cs="Arial"/>
                <w:sz w:val="20"/>
                <w:szCs w:val="20"/>
                <w:lang w:val="en-GB"/>
              </w:rPr>
            </w:pPr>
          </w:p>
        </w:tc>
        <w:tc>
          <w:tcPr>
            <w:tcW w:w="1956" w:type="dxa"/>
          </w:tcPr>
          <w:p w14:paraId="0A288A25" w14:textId="117F359F" w:rsidR="003F70FA" w:rsidRPr="00DA0764" w:rsidRDefault="003F70FA" w:rsidP="00833E42">
            <w:pPr>
              <w:spacing w:before="60" w:after="60"/>
              <w:rPr>
                <w:ins w:id="16" w:author="Jeff Wootton" w:date="2024-04-26T12:43:00Z"/>
                <w:rFonts w:ascii="Arial" w:hAnsi="Arial" w:cs="Arial"/>
                <w:sz w:val="20"/>
                <w:szCs w:val="20"/>
                <w:lang w:val="en-GB"/>
              </w:rPr>
            </w:pPr>
          </w:p>
        </w:tc>
      </w:tr>
      <w:tr w:rsidR="003F70FA" w:rsidRPr="0026542D" w14:paraId="5C20CFBA" w14:textId="77777777" w:rsidTr="00833E42">
        <w:trPr>
          <w:cantSplit/>
          <w:jc w:val="center"/>
          <w:ins w:id="17" w:author="Jeff Wootton" w:date="2024-04-26T12:43:00Z"/>
        </w:trPr>
        <w:tc>
          <w:tcPr>
            <w:tcW w:w="7366" w:type="dxa"/>
          </w:tcPr>
          <w:p w14:paraId="05EB6FD4" w14:textId="6D2DBEFC" w:rsidR="003F70FA" w:rsidRPr="00DA0764" w:rsidRDefault="003F70FA" w:rsidP="00833E42">
            <w:pPr>
              <w:spacing w:before="60" w:after="60"/>
              <w:rPr>
                <w:ins w:id="18" w:author="Jeff Wootton" w:date="2024-04-26T12:43:00Z"/>
                <w:rFonts w:ascii="Arial" w:hAnsi="Arial" w:cs="Arial"/>
                <w:sz w:val="20"/>
                <w:szCs w:val="20"/>
                <w:lang w:val="en-GB"/>
              </w:rPr>
            </w:pPr>
          </w:p>
        </w:tc>
        <w:tc>
          <w:tcPr>
            <w:tcW w:w="1956" w:type="dxa"/>
          </w:tcPr>
          <w:p w14:paraId="342DCD11" w14:textId="13C010D9" w:rsidR="003F70FA" w:rsidRPr="00DA0764" w:rsidRDefault="003F70FA" w:rsidP="00833E42">
            <w:pPr>
              <w:spacing w:before="60" w:after="60"/>
              <w:rPr>
                <w:ins w:id="19" w:author="Jeff Wootton" w:date="2024-04-26T12:43:00Z"/>
                <w:rFonts w:ascii="Arial" w:hAnsi="Arial" w:cs="Arial"/>
                <w:sz w:val="20"/>
                <w:szCs w:val="20"/>
                <w:lang w:val="en-GB"/>
              </w:rPr>
            </w:pPr>
          </w:p>
        </w:tc>
      </w:tr>
    </w:tbl>
    <w:p w14:paraId="0000000E" w14:textId="5134AE65" w:rsidR="00F24D8B" w:rsidRPr="00F7239D" w:rsidDel="003F70FA" w:rsidRDefault="00F24D8B">
      <w:pPr>
        <w:jc w:val="both"/>
        <w:rPr>
          <w:del w:id="20" w:author="Jeff Wootton" w:date="2024-04-26T12:43:00Z"/>
          <w:rFonts w:ascii="Arial" w:eastAsia="Arial" w:hAnsi="Arial" w:cs="Arial"/>
          <w:b/>
          <w:sz w:val="32"/>
          <w:szCs w:val="32"/>
        </w:rPr>
      </w:pPr>
    </w:p>
    <w:p w14:paraId="0000000F" w14:textId="6D134C01" w:rsidR="00F24D8B" w:rsidRPr="00F7239D" w:rsidDel="003F70FA" w:rsidRDefault="00F24D8B">
      <w:pPr>
        <w:jc w:val="both"/>
        <w:rPr>
          <w:del w:id="21" w:author="Jeff Wootton" w:date="2024-04-26T12:43:00Z"/>
          <w:rFonts w:ascii="Arial" w:eastAsia="Arial" w:hAnsi="Arial" w:cs="Arial"/>
          <w:b/>
          <w:sz w:val="32"/>
          <w:szCs w:val="32"/>
        </w:rPr>
      </w:pPr>
    </w:p>
    <w:p w14:paraId="00000010" w14:textId="1857B11C" w:rsidR="00F24D8B" w:rsidRPr="00F7239D" w:rsidDel="003F70FA" w:rsidRDefault="00F24D8B">
      <w:pPr>
        <w:jc w:val="center"/>
        <w:rPr>
          <w:del w:id="22" w:author="Jeff Wootton" w:date="2024-04-26T12:43:00Z"/>
          <w:rFonts w:ascii="Arial" w:eastAsia="Arial" w:hAnsi="Arial" w:cs="Arial"/>
          <w:b/>
          <w:sz w:val="32"/>
          <w:szCs w:val="32"/>
        </w:rPr>
      </w:pPr>
    </w:p>
    <w:p w14:paraId="00000011" w14:textId="773244A1" w:rsidR="00F24D8B" w:rsidRPr="00F7239D" w:rsidDel="003F70FA" w:rsidRDefault="00F24D8B">
      <w:pPr>
        <w:jc w:val="center"/>
        <w:rPr>
          <w:del w:id="23" w:author="Jeff Wootton" w:date="2024-04-26T12:43:00Z"/>
          <w:rFonts w:ascii="Arial" w:eastAsia="Arial" w:hAnsi="Arial" w:cs="Arial"/>
          <w:b/>
          <w:sz w:val="32"/>
          <w:szCs w:val="32"/>
        </w:rPr>
      </w:pPr>
    </w:p>
    <w:p w14:paraId="00000012" w14:textId="5E7FBCF0" w:rsidR="00F24D8B" w:rsidRPr="00F7239D" w:rsidDel="003F70FA" w:rsidRDefault="00F24D8B">
      <w:pPr>
        <w:jc w:val="center"/>
        <w:rPr>
          <w:del w:id="24" w:author="Jeff Wootton" w:date="2024-04-26T12:43:00Z"/>
          <w:rFonts w:ascii="Arial" w:eastAsia="Arial" w:hAnsi="Arial" w:cs="Arial"/>
          <w:b/>
          <w:sz w:val="32"/>
          <w:szCs w:val="32"/>
        </w:rPr>
      </w:pPr>
    </w:p>
    <w:p w14:paraId="00000013" w14:textId="6580251E" w:rsidR="00F24D8B" w:rsidRPr="00F7239D" w:rsidDel="003F70FA" w:rsidRDefault="00F24D8B">
      <w:pPr>
        <w:jc w:val="center"/>
        <w:rPr>
          <w:del w:id="25" w:author="Jeff Wootton" w:date="2024-04-26T12:43:00Z"/>
          <w:rFonts w:ascii="Arial" w:eastAsia="Arial" w:hAnsi="Arial" w:cs="Arial"/>
          <w:b/>
          <w:sz w:val="32"/>
          <w:szCs w:val="32"/>
        </w:rPr>
      </w:pPr>
    </w:p>
    <w:p w14:paraId="00000014" w14:textId="001CD940" w:rsidR="00F24D8B" w:rsidRPr="00F7239D" w:rsidDel="003F70FA" w:rsidRDefault="00F24D8B">
      <w:pPr>
        <w:jc w:val="center"/>
        <w:rPr>
          <w:del w:id="26" w:author="Jeff Wootton" w:date="2024-04-26T12:43:00Z"/>
          <w:rFonts w:ascii="Arial" w:eastAsia="Arial" w:hAnsi="Arial" w:cs="Arial"/>
          <w:b/>
          <w:sz w:val="32"/>
          <w:szCs w:val="32"/>
        </w:rPr>
      </w:pPr>
    </w:p>
    <w:p w14:paraId="00000015" w14:textId="6DC72E8F" w:rsidR="00F24D8B" w:rsidRPr="00F7239D" w:rsidDel="003F70FA" w:rsidRDefault="00F24D8B">
      <w:pPr>
        <w:jc w:val="center"/>
        <w:rPr>
          <w:del w:id="27" w:author="Jeff Wootton" w:date="2024-04-26T12:43:00Z"/>
          <w:rFonts w:ascii="Arial" w:eastAsia="Arial" w:hAnsi="Arial" w:cs="Arial"/>
          <w:b/>
          <w:sz w:val="32"/>
          <w:szCs w:val="32"/>
        </w:rPr>
      </w:pPr>
    </w:p>
    <w:p w14:paraId="00000016" w14:textId="0D521AA4" w:rsidR="00F24D8B" w:rsidRPr="00F7239D" w:rsidDel="003F70FA" w:rsidRDefault="00F24D8B">
      <w:pPr>
        <w:jc w:val="center"/>
        <w:rPr>
          <w:del w:id="28" w:author="Jeff Wootton" w:date="2024-04-26T12:43:00Z"/>
          <w:rFonts w:ascii="Arial" w:eastAsia="Arial" w:hAnsi="Arial" w:cs="Arial"/>
          <w:b/>
          <w:sz w:val="32"/>
          <w:szCs w:val="32"/>
        </w:rPr>
      </w:pPr>
    </w:p>
    <w:p w14:paraId="00000017" w14:textId="21D4BCA7" w:rsidR="00F24D8B" w:rsidRPr="00F7239D" w:rsidDel="003F70FA" w:rsidRDefault="00F24D8B">
      <w:pPr>
        <w:jc w:val="center"/>
        <w:rPr>
          <w:del w:id="29" w:author="Jeff Wootton" w:date="2024-04-26T12:43:00Z"/>
          <w:rFonts w:ascii="Arial" w:eastAsia="Arial" w:hAnsi="Arial" w:cs="Arial"/>
          <w:b/>
          <w:sz w:val="32"/>
          <w:szCs w:val="32"/>
        </w:rPr>
      </w:pPr>
    </w:p>
    <w:p w14:paraId="00000018" w14:textId="7956198C" w:rsidR="00F24D8B" w:rsidRPr="00F7239D" w:rsidDel="003F70FA" w:rsidRDefault="00F24D8B">
      <w:pPr>
        <w:jc w:val="center"/>
        <w:rPr>
          <w:del w:id="30" w:author="Jeff Wootton" w:date="2024-04-26T12:43:00Z"/>
          <w:rFonts w:ascii="Arial" w:eastAsia="Arial" w:hAnsi="Arial" w:cs="Arial"/>
          <w:b/>
          <w:sz w:val="32"/>
          <w:szCs w:val="32"/>
        </w:rPr>
      </w:pPr>
    </w:p>
    <w:p w14:paraId="00000019" w14:textId="7CC0D2AE" w:rsidR="00F24D8B" w:rsidRPr="006655E6" w:rsidDel="003F70FA" w:rsidRDefault="00C66FE5">
      <w:pPr>
        <w:pBdr>
          <w:top w:val="single" w:sz="8" w:space="0" w:color="000000"/>
          <w:left w:val="single" w:sz="8" w:space="0" w:color="000000"/>
          <w:bottom w:val="single" w:sz="8" w:space="0" w:color="000000"/>
          <w:right w:val="single" w:sz="8" w:space="0" w:color="000000"/>
        </w:pBdr>
        <w:jc w:val="center"/>
        <w:rPr>
          <w:del w:id="31" w:author="Jeff Wootton" w:date="2024-04-26T12:43:00Z"/>
          <w:rFonts w:ascii="Arial Narrow" w:eastAsia="Arial Narrow" w:hAnsi="Arial Narrow" w:cs="Arial Narrow"/>
          <w:sz w:val="20"/>
          <w:szCs w:val="20"/>
        </w:rPr>
      </w:pPr>
      <w:del w:id="32" w:author="Jeff Wootton" w:date="2024-04-26T12:43:00Z">
        <w:r w:rsidRPr="006655E6" w:rsidDel="003F70FA">
          <w:rPr>
            <w:rFonts w:ascii="Arial Narrow" w:eastAsia="Arial Narrow" w:hAnsi="Arial Narrow" w:cs="Arial Narrow"/>
            <w:sz w:val="20"/>
            <w:szCs w:val="20"/>
          </w:rPr>
          <w:delText>Page intentionally left blank</w:delText>
        </w:r>
      </w:del>
    </w:p>
    <w:p w14:paraId="0000001A" w14:textId="77777777" w:rsidR="00F24D8B" w:rsidRPr="00F7239D" w:rsidRDefault="00C66FE5">
      <w:pPr>
        <w:rPr>
          <w:sz w:val="28"/>
          <w:szCs w:val="28"/>
        </w:rPr>
      </w:pPr>
      <w:r w:rsidRPr="00F7239D">
        <w:rPr>
          <w:sz w:val="28"/>
          <w:szCs w:val="28"/>
        </w:rPr>
        <w:br w:type="page"/>
      </w:r>
    </w:p>
    <w:p w14:paraId="0000001B" w14:textId="77777777" w:rsidR="00F24D8B" w:rsidRPr="00F7239D" w:rsidRDefault="00F24D8B">
      <w:pPr>
        <w:rPr>
          <w:sz w:val="28"/>
          <w:szCs w:val="28"/>
        </w:rPr>
      </w:pPr>
    </w:p>
    <w:p w14:paraId="0000001C" w14:textId="77777777" w:rsidR="00F24D8B" w:rsidRPr="00F7239D" w:rsidRDefault="00C66FE5">
      <w:pPr>
        <w:spacing w:after="200"/>
        <w:jc w:val="both"/>
        <w:rPr>
          <w:rFonts w:ascii="Arial" w:eastAsia="Arial" w:hAnsi="Arial" w:cs="Arial"/>
          <w:b/>
          <w:sz w:val="28"/>
          <w:szCs w:val="28"/>
        </w:rPr>
      </w:pPr>
      <w:r w:rsidRPr="00F7239D">
        <w:rPr>
          <w:rFonts w:ascii="Arial" w:eastAsia="Arial" w:hAnsi="Arial" w:cs="Arial"/>
          <w:b/>
          <w:sz w:val="28"/>
          <w:szCs w:val="28"/>
        </w:rPr>
        <w:t>Contents</w:t>
      </w:r>
    </w:p>
    <w:sdt>
      <w:sdtPr>
        <w:rPr>
          <w:rFonts w:ascii="Arial" w:hAnsi="Arial" w:cs="Arial"/>
          <w:b w:val="0"/>
          <w:sz w:val="20"/>
          <w:szCs w:val="20"/>
        </w:rPr>
        <w:id w:val="960843410"/>
        <w:docPartObj>
          <w:docPartGallery w:val="Table of Contents"/>
          <w:docPartUnique/>
        </w:docPartObj>
      </w:sdtPr>
      <w:sdtEndPr>
        <w:rPr>
          <w:rFonts w:ascii="Times New Roman" w:hAnsi="Times New Roman" w:cs="Times New Roman"/>
          <w:sz w:val="28"/>
          <w:szCs w:val="28"/>
        </w:rPr>
      </w:sdtEndPr>
      <w:sdtContent>
        <w:p w14:paraId="6069389A" w14:textId="77777777" w:rsidR="00312569" w:rsidRPr="00312569" w:rsidRDefault="00C66FE5">
          <w:pPr>
            <w:pStyle w:val="TOC1"/>
            <w:rPr>
              <w:rFonts w:ascii="Arial" w:eastAsiaTheme="minorEastAsia" w:hAnsi="Arial" w:cs="Arial"/>
              <w:b w:val="0"/>
              <w:noProof/>
              <w:sz w:val="20"/>
              <w:szCs w:val="20"/>
              <w:lang w:val="fr-FR" w:eastAsia="fr-FR"/>
            </w:rPr>
          </w:pPr>
          <w:r w:rsidRPr="00312569">
            <w:rPr>
              <w:rFonts w:ascii="Arial" w:hAnsi="Arial" w:cs="Arial"/>
              <w:b w:val="0"/>
              <w:sz w:val="20"/>
              <w:szCs w:val="20"/>
            </w:rPr>
            <w:fldChar w:fldCharType="begin"/>
          </w:r>
          <w:r w:rsidRPr="00312569">
            <w:rPr>
              <w:rFonts w:ascii="Arial" w:hAnsi="Arial" w:cs="Arial"/>
              <w:b w:val="0"/>
              <w:sz w:val="20"/>
              <w:szCs w:val="20"/>
            </w:rPr>
            <w:instrText xml:space="preserve"> TOC \h \u \z </w:instrText>
          </w:r>
          <w:r w:rsidRPr="00312569">
            <w:rPr>
              <w:rFonts w:ascii="Arial" w:hAnsi="Arial" w:cs="Arial"/>
              <w:b w:val="0"/>
              <w:sz w:val="20"/>
              <w:szCs w:val="20"/>
            </w:rPr>
            <w:fldChar w:fldCharType="separate"/>
          </w:r>
          <w:hyperlink w:anchor="_Toc103175910" w:history="1">
            <w:r w:rsidR="00312569" w:rsidRPr="00312569">
              <w:rPr>
                <w:rStyle w:val="Hyperlink"/>
                <w:rFonts w:ascii="Arial" w:eastAsiaTheme="majorEastAsia" w:hAnsi="Arial" w:cs="Arial"/>
                <w:b w:val="0"/>
                <w:noProof/>
                <w:sz w:val="20"/>
                <w:szCs w:val="20"/>
              </w:rPr>
              <w:t>18-1</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Scope</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_Toc103175910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1</w:t>
            </w:r>
            <w:r w:rsidR="00312569" w:rsidRPr="00312569">
              <w:rPr>
                <w:rFonts w:ascii="Arial" w:hAnsi="Arial" w:cs="Arial"/>
                <w:b w:val="0"/>
                <w:noProof/>
                <w:webHidden/>
                <w:sz w:val="20"/>
                <w:szCs w:val="20"/>
              </w:rPr>
              <w:fldChar w:fldCharType="end"/>
            </w:r>
          </w:hyperlink>
        </w:p>
        <w:p w14:paraId="3FAD55F8" w14:textId="77777777" w:rsidR="00312569" w:rsidRPr="00312569" w:rsidRDefault="00DA0764">
          <w:pPr>
            <w:pStyle w:val="TOC1"/>
            <w:rPr>
              <w:rFonts w:ascii="Arial" w:eastAsiaTheme="minorEastAsia" w:hAnsi="Arial" w:cs="Arial"/>
              <w:b w:val="0"/>
              <w:noProof/>
              <w:sz w:val="20"/>
              <w:szCs w:val="20"/>
              <w:lang w:val="fr-FR" w:eastAsia="fr-FR"/>
            </w:rPr>
          </w:pPr>
          <w:hyperlink w:anchor="_Toc103175911" w:history="1">
            <w:r w:rsidR="00312569" w:rsidRPr="00312569">
              <w:rPr>
                <w:rStyle w:val="Hyperlink"/>
                <w:rFonts w:ascii="Arial" w:eastAsiaTheme="majorEastAsia" w:hAnsi="Arial" w:cs="Arial"/>
                <w:b w:val="0"/>
                <w:noProof/>
                <w:sz w:val="20"/>
                <w:szCs w:val="20"/>
              </w:rPr>
              <w:t>18-2</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Normative References</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_Toc103175911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1</w:t>
            </w:r>
            <w:r w:rsidR="00312569" w:rsidRPr="00312569">
              <w:rPr>
                <w:rFonts w:ascii="Arial" w:hAnsi="Arial" w:cs="Arial"/>
                <w:b w:val="0"/>
                <w:noProof/>
                <w:webHidden/>
                <w:sz w:val="20"/>
                <w:szCs w:val="20"/>
              </w:rPr>
              <w:fldChar w:fldCharType="end"/>
            </w:r>
          </w:hyperlink>
        </w:p>
        <w:p w14:paraId="77C7E5C1" w14:textId="77777777" w:rsidR="00312569" w:rsidRPr="00312569" w:rsidRDefault="00DA0764">
          <w:pPr>
            <w:pStyle w:val="TOC1"/>
            <w:rPr>
              <w:rFonts w:ascii="Arial" w:eastAsiaTheme="minorEastAsia" w:hAnsi="Arial" w:cs="Arial"/>
              <w:b w:val="0"/>
              <w:noProof/>
              <w:sz w:val="20"/>
              <w:szCs w:val="20"/>
              <w:lang w:val="fr-FR" w:eastAsia="fr-FR"/>
            </w:rPr>
          </w:pPr>
          <w:hyperlink w:anchor="_Toc103175912" w:history="1">
            <w:r w:rsidR="00312569" w:rsidRPr="00312569">
              <w:rPr>
                <w:rStyle w:val="Hyperlink"/>
                <w:rFonts w:ascii="Arial" w:eastAsiaTheme="majorEastAsia" w:hAnsi="Arial" w:cs="Arial"/>
                <w:b w:val="0"/>
                <w:noProof/>
                <w:sz w:val="20"/>
                <w:szCs w:val="20"/>
              </w:rPr>
              <w:t>18-3</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General Description</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_Toc103175912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1</w:t>
            </w:r>
            <w:r w:rsidR="00312569" w:rsidRPr="00312569">
              <w:rPr>
                <w:rFonts w:ascii="Arial" w:hAnsi="Arial" w:cs="Arial"/>
                <w:b w:val="0"/>
                <w:noProof/>
                <w:webHidden/>
                <w:sz w:val="20"/>
                <w:szCs w:val="20"/>
              </w:rPr>
              <w:fldChar w:fldCharType="end"/>
            </w:r>
          </w:hyperlink>
        </w:p>
        <w:p w14:paraId="4AC61513" w14:textId="77777777" w:rsidR="00312569" w:rsidRPr="00312569" w:rsidRDefault="00DA0764">
          <w:pPr>
            <w:pStyle w:val="TOC1"/>
            <w:rPr>
              <w:rFonts w:ascii="Arial" w:eastAsiaTheme="minorEastAsia" w:hAnsi="Arial" w:cs="Arial"/>
              <w:b w:val="0"/>
              <w:noProof/>
              <w:sz w:val="20"/>
              <w:szCs w:val="20"/>
              <w:lang w:val="fr-FR" w:eastAsia="fr-FR"/>
            </w:rPr>
          </w:pPr>
          <w:hyperlink w:anchor="_Toc103175913" w:history="1">
            <w:r w:rsidR="00312569" w:rsidRPr="00312569">
              <w:rPr>
                <w:rStyle w:val="Hyperlink"/>
                <w:rFonts w:ascii="Arial" w:eastAsiaTheme="majorEastAsia" w:hAnsi="Arial" w:cs="Arial"/>
                <w:b w:val="0"/>
                <w:noProof/>
                <w:sz w:val="20"/>
                <w:szCs w:val="20"/>
              </w:rPr>
              <w:t>18-4</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Language Pack Model</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_Toc103175913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3</w:t>
            </w:r>
            <w:r w:rsidR="00312569" w:rsidRPr="00312569">
              <w:rPr>
                <w:rFonts w:ascii="Arial" w:hAnsi="Arial" w:cs="Arial"/>
                <w:b w:val="0"/>
                <w:noProof/>
                <w:webHidden/>
                <w:sz w:val="20"/>
                <w:szCs w:val="20"/>
              </w:rPr>
              <w:fldChar w:fldCharType="end"/>
            </w:r>
          </w:hyperlink>
        </w:p>
        <w:p w14:paraId="2C234C66" w14:textId="77777777" w:rsidR="00312569" w:rsidRPr="00312569" w:rsidRDefault="00DA0764">
          <w:pPr>
            <w:pStyle w:val="TOC2"/>
            <w:rPr>
              <w:rFonts w:ascii="Arial" w:eastAsiaTheme="minorEastAsia" w:hAnsi="Arial" w:cs="Arial"/>
              <w:b w:val="0"/>
              <w:noProof/>
              <w:sz w:val="20"/>
              <w:szCs w:val="20"/>
              <w:lang w:val="fr-FR" w:eastAsia="fr-FR"/>
            </w:rPr>
          </w:pPr>
          <w:hyperlink w:anchor="_Toc103175914" w:history="1">
            <w:r w:rsidR="00312569" w:rsidRPr="00312569">
              <w:rPr>
                <w:rStyle w:val="Hyperlink"/>
                <w:rFonts w:ascii="Arial" w:eastAsiaTheme="majorEastAsia" w:hAnsi="Arial" w:cs="Arial"/>
                <w:b w:val="0"/>
                <w:noProof/>
                <w:sz w:val="20"/>
                <w:szCs w:val="20"/>
              </w:rPr>
              <w:t>18-4.1</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TranslationPackageType</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_Toc103175914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5</w:t>
            </w:r>
            <w:r w:rsidR="00312569" w:rsidRPr="00312569">
              <w:rPr>
                <w:rFonts w:ascii="Arial" w:hAnsi="Arial" w:cs="Arial"/>
                <w:b w:val="0"/>
                <w:noProof/>
                <w:webHidden/>
                <w:sz w:val="20"/>
                <w:szCs w:val="20"/>
              </w:rPr>
              <w:fldChar w:fldCharType="end"/>
            </w:r>
          </w:hyperlink>
        </w:p>
        <w:p w14:paraId="6136BE5E" w14:textId="77777777" w:rsidR="00312569" w:rsidRPr="00312569" w:rsidRDefault="00DA0764">
          <w:pPr>
            <w:pStyle w:val="TOC2"/>
            <w:rPr>
              <w:rFonts w:ascii="Arial" w:eastAsiaTheme="minorEastAsia" w:hAnsi="Arial" w:cs="Arial"/>
              <w:b w:val="0"/>
              <w:noProof/>
              <w:sz w:val="20"/>
              <w:szCs w:val="20"/>
              <w:lang w:val="fr-FR" w:eastAsia="fr-FR"/>
            </w:rPr>
          </w:pPr>
          <w:hyperlink w:anchor="_Toc103175915" w:history="1">
            <w:r w:rsidR="00312569" w:rsidRPr="00312569">
              <w:rPr>
                <w:rStyle w:val="Hyperlink"/>
                <w:rFonts w:ascii="Arial" w:eastAsiaTheme="majorEastAsia" w:hAnsi="Arial" w:cs="Arial"/>
                <w:b w:val="0"/>
                <w:noProof/>
                <w:sz w:val="20"/>
                <w:szCs w:val="20"/>
              </w:rPr>
              <w:t>18-4.2</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SourceFileType</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_Toc103175915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5</w:t>
            </w:r>
            <w:r w:rsidR="00312569" w:rsidRPr="00312569">
              <w:rPr>
                <w:rFonts w:ascii="Arial" w:hAnsi="Arial" w:cs="Arial"/>
                <w:b w:val="0"/>
                <w:noProof/>
                <w:webHidden/>
                <w:sz w:val="20"/>
                <w:szCs w:val="20"/>
              </w:rPr>
              <w:fldChar w:fldCharType="end"/>
            </w:r>
          </w:hyperlink>
        </w:p>
        <w:p w14:paraId="0C3209C6" w14:textId="77777777" w:rsidR="00312569" w:rsidRPr="00312569" w:rsidRDefault="00DA0764">
          <w:pPr>
            <w:pStyle w:val="TOC2"/>
            <w:rPr>
              <w:rFonts w:ascii="Arial" w:eastAsiaTheme="minorEastAsia" w:hAnsi="Arial" w:cs="Arial"/>
              <w:b w:val="0"/>
              <w:noProof/>
              <w:sz w:val="20"/>
              <w:szCs w:val="20"/>
              <w:lang w:val="fr-FR" w:eastAsia="fr-FR"/>
            </w:rPr>
          </w:pPr>
          <w:hyperlink w:anchor="_Toc103175916" w:history="1">
            <w:r w:rsidR="00312569" w:rsidRPr="00312569">
              <w:rPr>
                <w:rStyle w:val="Hyperlink"/>
                <w:rFonts w:ascii="Arial" w:eastAsiaTheme="majorEastAsia" w:hAnsi="Arial" w:cs="Arial"/>
                <w:b w:val="0"/>
                <w:noProof/>
                <w:sz w:val="20"/>
                <w:szCs w:val="20"/>
              </w:rPr>
              <w:t>18-4.3</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SourceHeaderType</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_Toc103175916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5</w:t>
            </w:r>
            <w:r w:rsidR="00312569" w:rsidRPr="00312569">
              <w:rPr>
                <w:rFonts w:ascii="Arial" w:hAnsi="Arial" w:cs="Arial"/>
                <w:b w:val="0"/>
                <w:noProof/>
                <w:webHidden/>
                <w:sz w:val="20"/>
                <w:szCs w:val="20"/>
              </w:rPr>
              <w:fldChar w:fldCharType="end"/>
            </w:r>
          </w:hyperlink>
        </w:p>
        <w:p w14:paraId="76AD9A70" w14:textId="77777777" w:rsidR="00312569" w:rsidRPr="00312569" w:rsidRDefault="00DA0764">
          <w:pPr>
            <w:pStyle w:val="TOC2"/>
            <w:rPr>
              <w:rFonts w:ascii="Arial" w:eastAsiaTheme="minorEastAsia" w:hAnsi="Arial" w:cs="Arial"/>
              <w:b w:val="0"/>
              <w:noProof/>
              <w:sz w:val="20"/>
              <w:szCs w:val="20"/>
              <w:lang w:val="fr-FR" w:eastAsia="fr-FR"/>
            </w:rPr>
          </w:pPr>
          <w:hyperlink w:anchor="_Toc103175917" w:history="1">
            <w:r w:rsidR="00312569" w:rsidRPr="00312569">
              <w:rPr>
                <w:rStyle w:val="Hyperlink"/>
                <w:rFonts w:ascii="Arial" w:eastAsiaTheme="majorEastAsia" w:hAnsi="Arial" w:cs="Arial"/>
                <w:b w:val="0"/>
                <w:noProof/>
                <w:sz w:val="20"/>
                <w:szCs w:val="20"/>
              </w:rPr>
              <w:t>18-4.4</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ResourceIdentification</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_Toc103175917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6</w:t>
            </w:r>
            <w:r w:rsidR="00312569" w:rsidRPr="00312569">
              <w:rPr>
                <w:rFonts w:ascii="Arial" w:hAnsi="Arial" w:cs="Arial"/>
                <w:b w:val="0"/>
                <w:noProof/>
                <w:webHidden/>
                <w:sz w:val="20"/>
                <w:szCs w:val="20"/>
              </w:rPr>
              <w:fldChar w:fldCharType="end"/>
            </w:r>
          </w:hyperlink>
        </w:p>
        <w:p w14:paraId="7D0AACA6" w14:textId="77777777" w:rsidR="00312569" w:rsidRPr="00312569" w:rsidRDefault="00DA0764">
          <w:pPr>
            <w:pStyle w:val="TOC2"/>
            <w:rPr>
              <w:rFonts w:ascii="Arial" w:eastAsiaTheme="minorEastAsia" w:hAnsi="Arial" w:cs="Arial"/>
              <w:b w:val="0"/>
              <w:noProof/>
              <w:sz w:val="20"/>
              <w:szCs w:val="20"/>
              <w:lang w:val="fr-FR" w:eastAsia="fr-FR"/>
            </w:rPr>
          </w:pPr>
          <w:hyperlink w:anchor="_Toc103175918" w:history="1">
            <w:r w:rsidR="00312569" w:rsidRPr="00312569">
              <w:rPr>
                <w:rStyle w:val="Hyperlink"/>
                <w:rFonts w:ascii="Arial" w:eastAsiaTheme="majorEastAsia" w:hAnsi="Arial" w:cs="Arial"/>
                <w:b w:val="0"/>
                <w:noProof/>
                <w:sz w:val="20"/>
                <w:szCs w:val="20"/>
              </w:rPr>
              <w:t>18-4.5</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TranslationItemType</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_Toc103175918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6</w:t>
            </w:r>
            <w:r w:rsidR="00312569" w:rsidRPr="00312569">
              <w:rPr>
                <w:rFonts w:ascii="Arial" w:hAnsi="Arial" w:cs="Arial"/>
                <w:b w:val="0"/>
                <w:noProof/>
                <w:webHidden/>
                <w:sz w:val="20"/>
                <w:szCs w:val="20"/>
              </w:rPr>
              <w:fldChar w:fldCharType="end"/>
            </w:r>
          </w:hyperlink>
        </w:p>
        <w:p w14:paraId="1D8E6726" w14:textId="77777777" w:rsidR="00312569" w:rsidRPr="00312569" w:rsidRDefault="00DA0764">
          <w:pPr>
            <w:pStyle w:val="TOC2"/>
            <w:rPr>
              <w:rFonts w:ascii="Arial" w:eastAsiaTheme="minorEastAsia" w:hAnsi="Arial" w:cs="Arial"/>
              <w:b w:val="0"/>
              <w:noProof/>
              <w:sz w:val="20"/>
              <w:szCs w:val="20"/>
              <w:lang w:val="fr-FR" w:eastAsia="fr-FR"/>
            </w:rPr>
          </w:pPr>
          <w:hyperlink w:anchor="_Toc103175919" w:history="1">
            <w:r w:rsidR="00312569" w:rsidRPr="00312569">
              <w:rPr>
                <w:rStyle w:val="Hyperlink"/>
                <w:rFonts w:ascii="Arial" w:eastAsiaTheme="majorEastAsia" w:hAnsi="Arial" w:cs="Arial"/>
                <w:b w:val="0"/>
                <w:noProof/>
                <w:sz w:val="20"/>
                <w:szCs w:val="20"/>
              </w:rPr>
              <w:t>18-4.6</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Status</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_Toc103175919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6</w:t>
            </w:r>
            <w:r w:rsidR="00312569" w:rsidRPr="00312569">
              <w:rPr>
                <w:rFonts w:ascii="Arial" w:hAnsi="Arial" w:cs="Arial"/>
                <w:b w:val="0"/>
                <w:noProof/>
                <w:webHidden/>
                <w:sz w:val="20"/>
                <w:szCs w:val="20"/>
              </w:rPr>
              <w:fldChar w:fldCharType="end"/>
            </w:r>
          </w:hyperlink>
        </w:p>
        <w:p w14:paraId="7B17E69B" w14:textId="77777777" w:rsidR="00312569" w:rsidRPr="00312569" w:rsidRDefault="00DA0764">
          <w:pPr>
            <w:pStyle w:val="TOC1"/>
            <w:rPr>
              <w:rFonts w:ascii="Arial" w:eastAsiaTheme="minorEastAsia" w:hAnsi="Arial" w:cs="Arial"/>
              <w:b w:val="0"/>
              <w:noProof/>
              <w:sz w:val="20"/>
              <w:szCs w:val="20"/>
              <w:lang w:val="fr-FR" w:eastAsia="fr-FR"/>
            </w:rPr>
          </w:pPr>
          <w:hyperlink w:anchor="_Toc103175920" w:history="1">
            <w:r w:rsidR="00312569" w:rsidRPr="00312569">
              <w:rPr>
                <w:rStyle w:val="Hyperlink"/>
                <w:rFonts w:ascii="Arial" w:eastAsiaTheme="majorEastAsia" w:hAnsi="Arial" w:cs="Arial"/>
                <w:b w:val="0"/>
                <w:noProof/>
                <w:sz w:val="20"/>
                <w:szCs w:val="20"/>
              </w:rPr>
              <w:t>18-5</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Language Pack Creation</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_Toc103175920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9</w:t>
            </w:r>
            <w:r w:rsidR="00312569" w:rsidRPr="00312569">
              <w:rPr>
                <w:rFonts w:ascii="Arial" w:hAnsi="Arial" w:cs="Arial"/>
                <w:b w:val="0"/>
                <w:noProof/>
                <w:webHidden/>
                <w:sz w:val="20"/>
                <w:szCs w:val="20"/>
              </w:rPr>
              <w:fldChar w:fldCharType="end"/>
            </w:r>
          </w:hyperlink>
        </w:p>
        <w:p w14:paraId="5EF6C54A" w14:textId="77777777" w:rsidR="00312569" w:rsidRPr="00312569" w:rsidRDefault="00DA0764">
          <w:pPr>
            <w:pStyle w:val="TOC2"/>
            <w:rPr>
              <w:rFonts w:ascii="Arial" w:eastAsiaTheme="minorEastAsia" w:hAnsi="Arial" w:cs="Arial"/>
              <w:b w:val="0"/>
              <w:noProof/>
              <w:sz w:val="20"/>
              <w:szCs w:val="20"/>
              <w:lang w:val="fr-FR" w:eastAsia="fr-FR"/>
            </w:rPr>
          </w:pPr>
          <w:hyperlink w:anchor="_Toc103175921" w:history="1">
            <w:r w:rsidR="00312569" w:rsidRPr="00312569">
              <w:rPr>
                <w:rStyle w:val="Hyperlink"/>
                <w:rFonts w:ascii="Arial" w:eastAsiaTheme="majorEastAsia" w:hAnsi="Arial" w:cs="Arial"/>
                <w:b w:val="0"/>
                <w:noProof/>
                <w:sz w:val="20"/>
                <w:szCs w:val="20"/>
              </w:rPr>
              <w:t>18-5.1</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Authoring</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_Toc103175921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9</w:t>
            </w:r>
            <w:r w:rsidR="00312569" w:rsidRPr="00312569">
              <w:rPr>
                <w:rFonts w:ascii="Arial" w:hAnsi="Arial" w:cs="Arial"/>
                <w:b w:val="0"/>
                <w:noProof/>
                <w:webHidden/>
                <w:sz w:val="20"/>
                <w:szCs w:val="20"/>
              </w:rPr>
              <w:fldChar w:fldCharType="end"/>
            </w:r>
          </w:hyperlink>
        </w:p>
        <w:p w14:paraId="3BFB80D3" w14:textId="77777777" w:rsidR="00312569" w:rsidRPr="00312569" w:rsidRDefault="00DA0764">
          <w:pPr>
            <w:pStyle w:val="TOC2"/>
            <w:rPr>
              <w:rFonts w:ascii="Arial" w:eastAsiaTheme="minorEastAsia" w:hAnsi="Arial" w:cs="Arial"/>
              <w:b w:val="0"/>
              <w:noProof/>
              <w:sz w:val="20"/>
              <w:szCs w:val="20"/>
              <w:lang w:val="fr-FR" w:eastAsia="fr-FR"/>
            </w:rPr>
          </w:pPr>
          <w:hyperlink w:anchor="_Toc103175922" w:history="1">
            <w:r w:rsidR="00312569" w:rsidRPr="00312569">
              <w:rPr>
                <w:rStyle w:val="Hyperlink"/>
                <w:rFonts w:ascii="Arial" w:eastAsiaTheme="majorEastAsia" w:hAnsi="Arial" w:cs="Arial"/>
                <w:b w:val="0"/>
                <w:noProof/>
                <w:sz w:val="20"/>
                <w:szCs w:val="20"/>
              </w:rPr>
              <w:t>18-5.2</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Distribution</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_Toc103175922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9</w:t>
            </w:r>
            <w:r w:rsidR="00312569" w:rsidRPr="00312569">
              <w:rPr>
                <w:rFonts w:ascii="Arial" w:hAnsi="Arial" w:cs="Arial"/>
                <w:b w:val="0"/>
                <w:noProof/>
                <w:webHidden/>
                <w:sz w:val="20"/>
                <w:szCs w:val="20"/>
              </w:rPr>
              <w:fldChar w:fldCharType="end"/>
            </w:r>
          </w:hyperlink>
        </w:p>
        <w:p w14:paraId="3A89E96E" w14:textId="77777777" w:rsidR="00312569" w:rsidRPr="00312569" w:rsidRDefault="00DA0764">
          <w:pPr>
            <w:pStyle w:val="TOC2"/>
            <w:rPr>
              <w:rFonts w:ascii="Arial" w:eastAsiaTheme="minorEastAsia" w:hAnsi="Arial" w:cs="Arial"/>
              <w:b w:val="0"/>
              <w:noProof/>
              <w:sz w:val="20"/>
              <w:szCs w:val="20"/>
              <w:lang w:val="fr-FR" w:eastAsia="fr-FR"/>
            </w:rPr>
          </w:pPr>
          <w:hyperlink w:anchor="_Toc103175923" w:history="1">
            <w:r w:rsidR="00312569" w:rsidRPr="00312569">
              <w:rPr>
                <w:rStyle w:val="Hyperlink"/>
                <w:rFonts w:ascii="Arial" w:eastAsiaTheme="majorEastAsia" w:hAnsi="Arial" w:cs="Arial"/>
                <w:b w:val="0"/>
                <w:noProof/>
                <w:sz w:val="20"/>
                <w:szCs w:val="20"/>
              </w:rPr>
              <w:t>18-5.3</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Implementation.</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_Toc103175923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9</w:t>
            </w:r>
            <w:r w:rsidR="00312569" w:rsidRPr="00312569">
              <w:rPr>
                <w:rFonts w:ascii="Arial" w:hAnsi="Arial" w:cs="Arial"/>
                <w:b w:val="0"/>
                <w:noProof/>
                <w:webHidden/>
                <w:sz w:val="20"/>
                <w:szCs w:val="20"/>
              </w:rPr>
              <w:fldChar w:fldCharType="end"/>
            </w:r>
          </w:hyperlink>
        </w:p>
        <w:p w14:paraId="57CD0570" w14:textId="77777777" w:rsidR="00312569" w:rsidRPr="00312569" w:rsidRDefault="00DA0764">
          <w:pPr>
            <w:pStyle w:val="TOC1"/>
            <w:rPr>
              <w:rFonts w:ascii="Arial" w:eastAsiaTheme="minorEastAsia" w:hAnsi="Arial" w:cs="Arial"/>
              <w:b w:val="0"/>
              <w:noProof/>
              <w:sz w:val="20"/>
              <w:szCs w:val="20"/>
              <w:lang w:val="fr-FR" w:eastAsia="fr-FR"/>
            </w:rPr>
          </w:pPr>
          <w:hyperlink w:anchor="_Toc103175924" w:history="1">
            <w:r w:rsidR="00312569" w:rsidRPr="00312569">
              <w:rPr>
                <w:rStyle w:val="Hyperlink"/>
                <w:rFonts w:ascii="Arial" w:eastAsiaTheme="majorEastAsia" w:hAnsi="Arial" w:cs="Arial"/>
                <w:b w:val="0"/>
                <w:noProof/>
                <w:sz w:val="20"/>
                <w:szCs w:val="20"/>
              </w:rPr>
              <w:t>18-6</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Language Pack Schema.</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_Toc103175924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9</w:t>
            </w:r>
            <w:r w:rsidR="00312569" w:rsidRPr="00312569">
              <w:rPr>
                <w:rFonts w:ascii="Arial" w:hAnsi="Arial" w:cs="Arial"/>
                <w:b w:val="0"/>
                <w:noProof/>
                <w:webHidden/>
                <w:sz w:val="20"/>
                <w:szCs w:val="20"/>
              </w:rPr>
              <w:fldChar w:fldCharType="end"/>
            </w:r>
          </w:hyperlink>
        </w:p>
        <w:p w14:paraId="6F5689C7" w14:textId="77777777" w:rsidR="00312569" w:rsidRPr="00312569" w:rsidRDefault="00DA0764">
          <w:pPr>
            <w:pStyle w:val="TOC2"/>
            <w:rPr>
              <w:rFonts w:ascii="Arial" w:eastAsiaTheme="minorEastAsia" w:hAnsi="Arial" w:cs="Arial"/>
              <w:b w:val="0"/>
              <w:noProof/>
              <w:sz w:val="20"/>
              <w:szCs w:val="20"/>
              <w:lang w:val="fr-FR" w:eastAsia="fr-FR"/>
            </w:rPr>
          </w:pPr>
          <w:hyperlink w:anchor="_Toc103175925" w:history="1">
            <w:r w:rsidR="00312569" w:rsidRPr="00312569">
              <w:rPr>
                <w:rStyle w:val="Hyperlink"/>
                <w:rFonts w:ascii="Arial" w:eastAsiaTheme="majorEastAsia" w:hAnsi="Arial" w:cs="Arial"/>
                <w:b w:val="0"/>
                <w:noProof/>
                <w:sz w:val="20"/>
                <w:szCs w:val="20"/>
              </w:rPr>
              <w:t>18-6.1</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Schema Overview.</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_Toc103175925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9</w:t>
            </w:r>
            <w:r w:rsidR="00312569" w:rsidRPr="00312569">
              <w:rPr>
                <w:rFonts w:ascii="Arial" w:hAnsi="Arial" w:cs="Arial"/>
                <w:b w:val="0"/>
                <w:noProof/>
                <w:webHidden/>
                <w:sz w:val="20"/>
                <w:szCs w:val="20"/>
              </w:rPr>
              <w:fldChar w:fldCharType="end"/>
            </w:r>
          </w:hyperlink>
        </w:p>
        <w:p w14:paraId="65F08D4E" w14:textId="77777777" w:rsidR="00312569" w:rsidRPr="00312569" w:rsidRDefault="00DA0764">
          <w:pPr>
            <w:pStyle w:val="TOC2"/>
            <w:rPr>
              <w:rFonts w:ascii="Arial" w:eastAsiaTheme="minorEastAsia" w:hAnsi="Arial" w:cs="Arial"/>
              <w:b w:val="0"/>
              <w:noProof/>
              <w:sz w:val="20"/>
              <w:szCs w:val="20"/>
              <w:lang w:val="fr-FR" w:eastAsia="fr-FR"/>
            </w:rPr>
          </w:pPr>
          <w:hyperlink w:anchor="_Toc103175926" w:history="1">
            <w:r w:rsidR="00312569" w:rsidRPr="00312569">
              <w:rPr>
                <w:rStyle w:val="Hyperlink"/>
                <w:rFonts w:ascii="Arial" w:eastAsiaTheme="majorEastAsia" w:hAnsi="Arial" w:cs="Arial"/>
                <w:b w:val="0"/>
                <w:noProof/>
                <w:sz w:val="20"/>
                <w:szCs w:val="20"/>
              </w:rPr>
              <w:t>18-6.2</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Schema implementation.</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_Toc103175926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11</w:t>
            </w:r>
            <w:r w:rsidR="00312569" w:rsidRPr="00312569">
              <w:rPr>
                <w:rFonts w:ascii="Arial" w:hAnsi="Arial" w:cs="Arial"/>
                <w:b w:val="0"/>
                <w:noProof/>
                <w:webHidden/>
                <w:sz w:val="20"/>
                <w:szCs w:val="20"/>
              </w:rPr>
              <w:fldChar w:fldCharType="end"/>
            </w:r>
          </w:hyperlink>
        </w:p>
        <w:p w14:paraId="5869C678" w14:textId="400DDFE3" w:rsidR="00312569" w:rsidRPr="00312569" w:rsidRDefault="00DA0764">
          <w:pPr>
            <w:pStyle w:val="TOC1"/>
            <w:rPr>
              <w:rFonts w:ascii="Arial" w:eastAsiaTheme="minorEastAsia" w:hAnsi="Arial" w:cs="Arial"/>
              <w:b w:val="0"/>
              <w:noProof/>
              <w:sz w:val="20"/>
              <w:szCs w:val="20"/>
              <w:lang w:val="fr-FR" w:eastAsia="fr-FR"/>
            </w:rPr>
          </w:pPr>
          <w:hyperlink w:anchor="_Toc103175927" w:history="1">
            <w:r w:rsidR="00312569" w:rsidRPr="00312569">
              <w:rPr>
                <w:rStyle w:val="Hyperlink"/>
                <w:rFonts w:ascii="Arial" w:eastAsiaTheme="majorEastAsia" w:hAnsi="Arial" w:cs="Arial"/>
                <w:b w:val="0"/>
                <w:noProof/>
                <w:sz w:val="20"/>
                <w:szCs w:val="20"/>
              </w:rPr>
              <w:t>Appendix 18-A</w:t>
            </w:r>
            <w:r w:rsidR="00312569">
              <w:rPr>
                <w:rStyle w:val="Hyperlink"/>
                <w:rFonts w:ascii="Arial" w:eastAsiaTheme="majorEastAsia" w:hAnsi="Arial" w:cs="Arial"/>
                <w:b w:val="0"/>
                <w:noProof/>
                <w:sz w:val="20"/>
                <w:szCs w:val="20"/>
              </w:rPr>
              <w:t xml:space="preserve"> - </w:t>
            </w:r>
            <w:r w:rsidR="00312569" w:rsidRPr="00312569">
              <w:rPr>
                <w:rStyle w:val="Hyperlink"/>
                <w:rFonts w:ascii="Arial" w:eastAsiaTheme="majorEastAsia" w:hAnsi="Arial" w:cs="Arial"/>
                <w:b w:val="0"/>
                <w:noProof/>
                <w:sz w:val="20"/>
                <w:szCs w:val="20"/>
              </w:rPr>
              <w:t>Language Packs for Feature Catalogues</w:t>
            </w:r>
            <w:r w:rsidR="00312569">
              <w:rPr>
                <w:rStyle w:val="Hyperlink"/>
                <w:rFonts w:ascii="Arial" w:eastAsiaTheme="majorEastAsia" w:hAnsi="Arial" w:cs="Arial"/>
                <w:b w:val="0"/>
                <w:noProof/>
                <w:sz w:val="20"/>
                <w:szCs w:val="20"/>
              </w:rPr>
              <w:t xml:space="preserve"> </w:t>
            </w:r>
            <w:r w:rsidR="00312569" w:rsidRPr="00312569">
              <w:rPr>
                <w:rStyle w:val="Hyperlink"/>
                <w:rFonts w:ascii="Arial" w:eastAsiaTheme="majorEastAsia" w:hAnsi="Arial" w:cs="Arial"/>
                <w:b w:val="0"/>
                <w:noProof/>
                <w:sz w:val="20"/>
                <w:szCs w:val="20"/>
              </w:rPr>
              <w:t>(informative)</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_Toc103175927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17</w:t>
            </w:r>
            <w:r w:rsidR="00312569" w:rsidRPr="00312569">
              <w:rPr>
                <w:rFonts w:ascii="Arial" w:hAnsi="Arial" w:cs="Arial"/>
                <w:b w:val="0"/>
                <w:noProof/>
                <w:webHidden/>
                <w:sz w:val="20"/>
                <w:szCs w:val="20"/>
              </w:rPr>
              <w:fldChar w:fldCharType="end"/>
            </w:r>
          </w:hyperlink>
        </w:p>
        <w:p w14:paraId="0000004B" w14:textId="3EE13ED5" w:rsidR="00F24D8B" w:rsidRPr="00F7239D" w:rsidRDefault="00C66FE5" w:rsidP="00B80924">
          <w:pPr>
            <w:tabs>
              <w:tab w:val="left" w:pos="709"/>
              <w:tab w:val="left" w:pos="993"/>
            </w:tabs>
            <w:rPr>
              <w:rFonts w:ascii="Arial" w:eastAsia="Arial" w:hAnsi="Arial" w:cs="Arial"/>
              <w:sz w:val="22"/>
              <w:szCs w:val="22"/>
            </w:rPr>
          </w:pPr>
          <w:r w:rsidRPr="00312569">
            <w:rPr>
              <w:rFonts w:ascii="Arial" w:hAnsi="Arial" w:cs="Arial"/>
              <w:sz w:val="20"/>
              <w:szCs w:val="20"/>
            </w:rPr>
            <w:fldChar w:fldCharType="end"/>
          </w:r>
        </w:p>
      </w:sdtContent>
    </w:sdt>
    <w:p w14:paraId="0E53573C" w14:textId="62331F79" w:rsidR="009A0E23" w:rsidRDefault="009A0E23">
      <w:pPr>
        <w:rPr>
          <w:rFonts w:ascii="Arial" w:hAnsi="Arial" w:cs="Arial"/>
          <w:sz w:val="20"/>
          <w:szCs w:val="20"/>
        </w:rPr>
      </w:pPr>
      <w:r>
        <w:rPr>
          <w:rFonts w:ascii="Arial" w:hAnsi="Arial" w:cs="Arial"/>
          <w:sz w:val="20"/>
          <w:szCs w:val="20"/>
        </w:rPr>
        <w:br w:type="page"/>
      </w:r>
    </w:p>
    <w:p w14:paraId="17EC5BA2" w14:textId="77777777" w:rsidR="009A0E23" w:rsidRPr="00F7239D" w:rsidRDefault="009A0E23" w:rsidP="009A0E23">
      <w:pPr>
        <w:jc w:val="both"/>
        <w:rPr>
          <w:rFonts w:ascii="Arial" w:eastAsia="Arial" w:hAnsi="Arial" w:cs="Arial"/>
          <w:b/>
          <w:sz w:val="32"/>
          <w:szCs w:val="32"/>
        </w:rPr>
      </w:pPr>
    </w:p>
    <w:p w14:paraId="618409C6" w14:textId="77777777" w:rsidR="009A0E23" w:rsidRPr="00F7239D" w:rsidRDefault="009A0E23" w:rsidP="009A0E23">
      <w:pPr>
        <w:jc w:val="both"/>
        <w:rPr>
          <w:rFonts w:ascii="Arial" w:eastAsia="Arial" w:hAnsi="Arial" w:cs="Arial"/>
          <w:b/>
          <w:sz w:val="32"/>
          <w:szCs w:val="32"/>
        </w:rPr>
      </w:pPr>
    </w:p>
    <w:p w14:paraId="2177EC6A" w14:textId="77777777" w:rsidR="009A0E23" w:rsidRPr="00F7239D" w:rsidRDefault="009A0E23" w:rsidP="009A0E23">
      <w:pPr>
        <w:jc w:val="center"/>
        <w:rPr>
          <w:rFonts w:ascii="Arial" w:eastAsia="Arial" w:hAnsi="Arial" w:cs="Arial"/>
          <w:b/>
          <w:sz w:val="32"/>
          <w:szCs w:val="32"/>
        </w:rPr>
      </w:pPr>
    </w:p>
    <w:p w14:paraId="10B55F2D" w14:textId="77777777" w:rsidR="009A0E23" w:rsidRPr="00F7239D" w:rsidRDefault="009A0E23" w:rsidP="009A0E23">
      <w:pPr>
        <w:jc w:val="center"/>
        <w:rPr>
          <w:rFonts w:ascii="Arial" w:eastAsia="Arial" w:hAnsi="Arial" w:cs="Arial"/>
          <w:b/>
          <w:sz w:val="32"/>
          <w:szCs w:val="32"/>
        </w:rPr>
      </w:pPr>
    </w:p>
    <w:p w14:paraId="1910EB76" w14:textId="77777777" w:rsidR="009A0E23" w:rsidRPr="00F7239D" w:rsidRDefault="009A0E23" w:rsidP="009A0E23">
      <w:pPr>
        <w:jc w:val="center"/>
        <w:rPr>
          <w:rFonts w:ascii="Arial" w:eastAsia="Arial" w:hAnsi="Arial" w:cs="Arial"/>
          <w:b/>
          <w:sz w:val="32"/>
          <w:szCs w:val="32"/>
        </w:rPr>
      </w:pPr>
    </w:p>
    <w:p w14:paraId="3925C47E" w14:textId="77777777" w:rsidR="009A0E23" w:rsidRPr="00F7239D" w:rsidRDefault="009A0E23" w:rsidP="009A0E23">
      <w:pPr>
        <w:jc w:val="center"/>
        <w:rPr>
          <w:rFonts w:ascii="Arial" w:eastAsia="Arial" w:hAnsi="Arial" w:cs="Arial"/>
          <w:b/>
          <w:sz w:val="32"/>
          <w:szCs w:val="32"/>
        </w:rPr>
      </w:pPr>
    </w:p>
    <w:p w14:paraId="78EFD935" w14:textId="77777777" w:rsidR="009A0E23" w:rsidRPr="00F7239D" w:rsidRDefault="009A0E23" w:rsidP="009A0E23">
      <w:pPr>
        <w:jc w:val="center"/>
        <w:rPr>
          <w:rFonts w:ascii="Arial" w:eastAsia="Arial" w:hAnsi="Arial" w:cs="Arial"/>
          <w:b/>
          <w:sz w:val="32"/>
          <w:szCs w:val="32"/>
        </w:rPr>
      </w:pPr>
    </w:p>
    <w:p w14:paraId="246CB261" w14:textId="77777777" w:rsidR="009A0E23" w:rsidRPr="00F7239D" w:rsidRDefault="009A0E23" w:rsidP="009A0E23">
      <w:pPr>
        <w:jc w:val="center"/>
        <w:rPr>
          <w:rFonts w:ascii="Arial" w:eastAsia="Arial" w:hAnsi="Arial" w:cs="Arial"/>
          <w:b/>
          <w:sz w:val="32"/>
          <w:szCs w:val="32"/>
        </w:rPr>
      </w:pPr>
    </w:p>
    <w:p w14:paraId="7903EAE8" w14:textId="77777777" w:rsidR="009A0E23" w:rsidRPr="00F7239D" w:rsidRDefault="009A0E23" w:rsidP="009A0E23">
      <w:pPr>
        <w:jc w:val="center"/>
        <w:rPr>
          <w:rFonts w:ascii="Arial" w:eastAsia="Arial" w:hAnsi="Arial" w:cs="Arial"/>
          <w:b/>
          <w:sz w:val="32"/>
          <w:szCs w:val="32"/>
        </w:rPr>
      </w:pPr>
    </w:p>
    <w:p w14:paraId="2657C4E9" w14:textId="77777777" w:rsidR="009A0E23" w:rsidRPr="00F7239D" w:rsidRDefault="009A0E23" w:rsidP="009A0E23">
      <w:pPr>
        <w:jc w:val="center"/>
        <w:rPr>
          <w:rFonts w:ascii="Arial" w:eastAsia="Arial" w:hAnsi="Arial" w:cs="Arial"/>
          <w:b/>
          <w:sz w:val="32"/>
          <w:szCs w:val="32"/>
        </w:rPr>
      </w:pPr>
    </w:p>
    <w:p w14:paraId="1029F796" w14:textId="77777777" w:rsidR="009A0E23" w:rsidRPr="00F7239D" w:rsidRDefault="009A0E23" w:rsidP="009A0E23">
      <w:pPr>
        <w:jc w:val="center"/>
        <w:rPr>
          <w:rFonts w:ascii="Arial" w:eastAsia="Arial" w:hAnsi="Arial" w:cs="Arial"/>
          <w:b/>
          <w:sz w:val="32"/>
          <w:szCs w:val="32"/>
        </w:rPr>
      </w:pPr>
    </w:p>
    <w:p w14:paraId="5E4B4BD5" w14:textId="77777777" w:rsidR="009A0E23" w:rsidRPr="006655E6" w:rsidRDefault="009A0E23" w:rsidP="00BA1FF8">
      <w:pPr>
        <w:rPr>
          <w:rFonts w:ascii="Arial" w:hAnsi="Arial" w:cs="Arial"/>
          <w:sz w:val="20"/>
          <w:szCs w:val="20"/>
        </w:rPr>
      </w:pPr>
    </w:p>
    <w:p w14:paraId="6E6DDAD7" w14:textId="77777777" w:rsidR="003F6CED" w:rsidRDefault="003F6CED" w:rsidP="00BA1FF8">
      <w:pPr>
        <w:rPr>
          <w:rFonts w:ascii="Arial" w:hAnsi="Arial" w:cs="Arial"/>
          <w:sz w:val="20"/>
          <w:szCs w:val="20"/>
        </w:rPr>
      </w:pPr>
    </w:p>
    <w:p w14:paraId="2C213725" w14:textId="77777777" w:rsidR="00432587" w:rsidRPr="00432587" w:rsidRDefault="00432587" w:rsidP="00432587">
      <w:pPr>
        <w:pBdr>
          <w:top w:val="single" w:sz="8" w:space="0" w:color="000000" w:shadow="1"/>
          <w:left w:val="single" w:sz="8" w:space="0" w:color="000000" w:shadow="1"/>
          <w:bottom w:val="single" w:sz="8" w:space="0" w:color="000000" w:shadow="1"/>
          <w:right w:val="single" w:sz="8" w:space="0" w:color="000000" w:shadow="1"/>
        </w:pBdr>
        <w:suppressAutoHyphens/>
        <w:jc w:val="center"/>
        <w:rPr>
          <w:rFonts w:ascii="Arial Narrow" w:eastAsia="MS Mincho" w:hAnsi="Arial Narrow"/>
          <w:sz w:val="20"/>
          <w:szCs w:val="20"/>
          <w:lang w:val="de-DE"/>
        </w:rPr>
      </w:pPr>
      <w:r w:rsidRPr="00432587">
        <w:rPr>
          <w:rFonts w:ascii="Arial Narrow" w:eastAsia="MS Mincho" w:hAnsi="Arial Narrow"/>
          <w:sz w:val="20"/>
          <w:szCs w:val="20"/>
          <w:lang w:val="de-DE"/>
        </w:rPr>
        <w:t>Page intentionally left blank</w:t>
      </w:r>
    </w:p>
    <w:p w14:paraId="114D6322" w14:textId="77777777" w:rsidR="00432587" w:rsidRPr="00432587" w:rsidRDefault="00432587" w:rsidP="00432587">
      <w:pPr>
        <w:suppressAutoHyphens/>
        <w:spacing w:after="62"/>
        <w:rPr>
          <w:rFonts w:ascii="Arial" w:eastAsia="MS Mincho" w:hAnsi="Arial"/>
          <w:sz w:val="20"/>
          <w:szCs w:val="16"/>
          <w:lang w:val="en-GB" w:eastAsia="ar-SA"/>
        </w:rPr>
        <w:sectPr w:rsidR="00432587" w:rsidRPr="00432587" w:rsidSect="005639E2">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440" w:right="1440" w:bottom="1440" w:left="1440" w:header="709" w:footer="709" w:gutter="0"/>
          <w:pgNumType w:start="1" w:chapStyle="9" w:chapSep="period"/>
          <w:cols w:space="720"/>
          <w:titlePg/>
          <w:docGrid w:linePitch="360"/>
        </w:sectPr>
      </w:pPr>
    </w:p>
    <w:p w14:paraId="2192D248" w14:textId="38DB14BF" w:rsidR="003F6CED" w:rsidRDefault="003F6CED" w:rsidP="00BA1FF8">
      <w:pPr>
        <w:rPr>
          <w:rFonts w:ascii="Arial" w:hAnsi="Arial" w:cs="Arial"/>
          <w:sz w:val="20"/>
          <w:szCs w:val="20"/>
        </w:rPr>
        <w:sectPr w:rsidR="003F6CED" w:rsidSect="00E6714D">
          <w:headerReference w:type="even" r:id="rId18"/>
          <w:headerReference w:type="default" r:id="rId19"/>
          <w:footerReference w:type="even" r:id="rId20"/>
          <w:footerReference w:type="default" r:id="rId21"/>
          <w:headerReference w:type="first" r:id="rId22"/>
          <w:footerReference w:type="first" r:id="rId23"/>
          <w:pgSz w:w="11907" w:h="16839" w:code="9"/>
          <w:pgMar w:top="1440" w:right="1440" w:bottom="1440" w:left="1440" w:header="708" w:footer="708" w:gutter="0"/>
          <w:pgNumType w:start="1"/>
          <w:cols w:space="708"/>
          <w:docGrid w:linePitch="360"/>
        </w:sectPr>
      </w:pPr>
    </w:p>
    <w:p w14:paraId="26C05B4A" w14:textId="79F6621C" w:rsidR="007F5BBE" w:rsidRPr="00F7239D" w:rsidRDefault="00C66FE5" w:rsidP="00284272">
      <w:pPr>
        <w:pStyle w:val="Heading1"/>
        <w:tabs>
          <w:tab w:val="clear" w:pos="794"/>
          <w:tab w:val="left" w:pos="851"/>
        </w:tabs>
      </w:pPr>
      <w:bookmarkStart w:id="33" w:name="_Toc103175910"/>
      <w:r w:rsidRPr="00F7239D">
        <w:t>Scope</w:t>
      </w:r>
      <w:bookmarkStart w:id="34" w:name="_heading=h.30j0zll" w:colFirst="0" w:colLast="0"/>
      <w:bookmarkEnd w:id="33"/>
      <w:bookmarkEnd w:id="34"/>
    </w:p>
    <w:p w14:paraId="4CF81817" w14:textId="2C8B5862" w:rsidR="007946C8" w:rsidRPr="006655E6" w:rsidRDefault="007946C8" w:rsidP="006655E6">
      <w:pPr>
        <w:spacing w:after="120"/>
        <w:jc w:val="both"/>
        <w:rPr>
          <w:rFonts w:ascii="Arial" w:eastAsia="Arial" w:hAnsi="Arial" w:cs="Arial"/>
          <w:sz w:val="20"/>
          <w:szCs w:val="20"/>
        </w:rPr>
      </w:pPr>
      <w:r w:rsidRPr="006655E6">
        <w:rPr>
          <w:rFonts w:ascii="Arial" w:eastAsia="Arial" w:hAnsi="Arial" w:cs="Arial"/>
          <w:sz w:val="20"/>
          <w:szCs w:val="20"/>
        </w:rPr>
        <w:t xml:space="preserve">This </w:t>
      </w:r>
      <w:r w:rsidR="009711D3">
        <w:rPr>
          <w:rFonts w:ascii="Arial" w:eastAsia="Arial" w:hAnsi="Arial" w:cs="Arial"/>
          <w:sz w:val="20"/>
          <w:szCs w:val="20"/>
        </w:rPr>
        <w:t>P</w:t>
      </w:r>
      <w:r w:rsidR="009711D3" w:rsidRPr="006655E6">
        <w:rPr>
          <w:rFonts w:ascii="Arial" w:eastAsia="Arial" w:hAnsi="Arial" w:cs="Arial"/>
          <w:sz w:val="20"/>
          <w:szCs w:val="20"/>
        </w:rPr>
        <w:t xml:space="preserve">art </w:t>
      </w:r>
      <w:r w:rsidRPr="006655E6">
        <w:rPr>
          <w:rFonts w:ascii="Arial" w:eastAsia="Arial" w:hAnsi="Arial" w:cs="Arial"/>
          <w:sz w:val="20"/>
          <w:szCs w:val="20"/>
        </w:rPr>
        <w:t>of S-100 details how multi-lingual support for XML elements of the framework may be implemented.</w:t>
      </w:r>
      <w:r w:rsidR="00747CA4" w:rsidRPr="006655E6">
        <w:rPr>
          <w:rFonts w:ascii="Arial" w:eastAsia="Arial" w:hAnsi="Arial" w:cs="Arial"/>
          <w:sz w:val="20"/>
          <w:szCs w:val="20"/>
        </w:rPr>
        <w:t xml:space="preserve"> A generic mechanism and structures are described for production of individual language packs which implement translations of any XML content.</w:t>
      </w:r>
    </w:p>
    <w:p w14:paraId="387BE00D" w14:textId="3FE4B610" w:rsidR="007946C8" w:rsidRPr="006655E6" w:rsidRDefault="007946C8" w:rsidP="006655E6">
      <w:pPr>
        <w:spacing w:after="120"/>
        <w:jc w:val="both"/>
        <w:rPr>
          <w:rFonts w:ascii="Arial" w:eastAsia="Arial" w:hAnsi="Arial" w:cs="Arial"/>
          <w:sz w:val="20"/>
          <w:szCs w:val="20"/>
        </w:rPr>
      </w:pPr>
      <w:r w:rsidRPr="006655E6">
        <w:rPr>
          <w:rFonts w:ascii="Arial" w:eastAsia="Arial" w:hAnsi="Arial" w:cs="Arial"/>
          <w:sz w:val="20"/>
          <w:szCs w:val="20"/>
        </w:rPr>
        <w:t xml:space="preserve">This is designed to provide multi-lingual instances of XML resources </w:t>
      </w:r>
      <w:r w:rsidR="00747CA4" w:rsidRPr="006655E6">
        <w:rPr>
          <w:rFonts w:ascii="Arial" w:eastAsia="Arial" w:hAnsi="Arial" w:cs="Arial"/>
          <w:sz w:val="20"/>
          <w:szCs w:val="20"/>
        </w:rPr>
        <w:t xml:space="preserve">which support </w:t>
      </w:r>
      <w:r w:rsidR="009711D3">
        <w:rPr>
          <w:rFonts w:ascii="Arial" w:eastAsia="Arial" w:hAnsi="Arial" w:cs="Arial"/>
          <w:sz w:val="20"/>
          <w:szCs w:val="20"/>
        </w:rPr>
        <w:t>P</w:t>
      </w:r>
      <w:r w:rsidR="009711D3" w:rsidRPr="006655E6">
        <w:rPr>
          <w:rFonts w:ascii="Arial" w:eastAsia="Arial" w:hAnsi="Arial" w:cs="Arial"/>
          <w:sz w:val="20"/>
          <w:szCs w:val="20"/>
        </w:rPr>
        <w:t xml:space="preserve">roduct </w:t>
      </w:r>
      <w:r w:rsidR="009711D3">
        <w:rPr>
          <w:rFonts w:ascii="Arial" w:eastAsia="Arial" w:hAnsi="Arial" w:cs="Arial"/>
          <w:sz w:val="20"/>
          <w:szCs w:val="20"/>
        </w:rPr>
        <w:t>S</w:t>
      </w:r>
      <w:r w:rsidR="009711D3" w:rsidRPr="006655E6">
        <w:rPr>
          <w:rFonts w:ascii="Arial" w:eastAsia="Arial" w:hAnsi="Arial" w:cs="Arial"/>
          <w:sz w:val="20"/>
          <w:szCs w:val="20"/>
        </w:rPr>
        <w:t xml:space="preserve">pecifications </w:t>
      </w:r>
      <w:r w:rsidRPr="006655E6">
        <w:rPr>
          <w:rFonts w:ascii="Arial" w:eastAsia="Arial" w:hAnsi="Arial" w:cs="Arial"/>
          <w:sz w:val="20"/>
          <w:szCs w:val="20"/>
        </w:rPr>
        <w:t xml:space="preserve">for </w:t>
      </w:r>
      <w:r w:rsidR="00747CA4" w:rsidRPr="006655E6">
        <w:rPr>
          <w:rFonts w:ascii="Arial" w:eastAsia="Arial" w:hAnsi="Arial" w:cs="Arial"/>
          <w:sz w:val="20"/>
          <w:szCs w:val="20"/>
        </w:rPr>
        <w:t xml:space="preserve">provision to </w:t>
      </w:r>
      <w:r w:rsidRPr="006655E6">
        <w:rPr>
          <w:rFonts w:ascii="Arial" w:eastAsia="Arial" w:hAnsi="Arial" w:cs="Arial"/>
          <w:sz w:val="20"/>
          <w:szCs w:val="20"/>
        </w:rPr>
        <w:t>end users</w:t>
      </w:r>
      <w:r w:rsidR="00747CA4" w:rsidRPr="006655E6">
        <w:rPr>
          <w:rFonts w:ascii="Arial" w:eastAsia="Arial" w:hAnsi="Arial" w:cs="Arial"/>
          <w:sz w:val="20"/>
          <w:szCs w:val="20"/>
        </w:rPr>
        <w:t>. Implementing systems are then able to construct translated instances of those supporting resources</w:t>
      </w:r>
      <w:r w:rsidRPr="006655E6">
        <w:rPr>
          <w:rFonts w:ascii="Arial" w:eastAsia="Arial" w:hAnsi="Arial" w:cs="Arial"/>
          <w:sz w:val="20"/>
          <w:szCs w:val="20"/>
        </w:rPr>
        <w:t xml:space="preserve">. </w:t>
      </w:r>
      <w:r w:rsidR="00747CA4" w:rsidRPr="006655E6">
        <w:rPr>
          <w:rFonts w:ascii="Arial" w:eastAsia="Arial" w:hAnsi="Arial" w:cs="Arial"/>
          <w:sz w:val="20"/>
          <w:szCs w:val="20"/>
        </w:rPr>
        <w:t xml:space="preserve">This </w:t>
      </w:r>
      <w:r w:rsidR="009711D3">
        <w:rPr>
          <w:rFonts w:ascii="Arial" w:eastAsia="Arial" w:hAnsi="Arial" w:cs="Arial"/>
          <w:sz w:val="20"/>
          <w:szCs w:val="20"/>
        </w:rPr>
        <w:t>P</w:t>
      </w:r>
      <w:r w:rsidR="009711D3" w:rsidRPr="006655E6">
        <w:rPr>
          <w:rFonts w:ascii="Arial" w:eastAsia="Arial" w:hAnsi="Arial" w:cs="Arial"/>
          <w:sz w:val="20"/>
          <w:szCs w:val="20"/>
        </w:rPr>
        <w:t xml:space="preserve">art </w:t>
      </w:r>
      <w:r w:rsidR="00747CA4" w:rsidRPr="006655E6">
        <w:rPr>
          <w:rFonts w:ascii="Arial" w:eastAsia="Arial" w:hAnsi="Arial" w:cs="Arial"/>
          <w:sz w:val="20"/>
          <w:szCs w:val="20"/>
        </w:rPr>
        <w:t>is not specific to any one individual class of XML resource</w:t>
      </w:r>
      <w:r w:rsidR="00142E41" w:rsidRPr="006655E6">
        <w:rPr>
          <w:rFonts w:ascii="Arial" w:eastAsia="Arial" w:hAnsi="Arial" w:cs="Arial"/>
          <w:sz w:val="20"/>
          <w:szCs w:val="20"/>
        </w:rPr>
        <w:t xml:space="preserve">. It </w:t>
      </w:r>
      <w:r w:rsidRPr="006655E6">
        <w:rPr>
          <w:rFonts w:ascii="Arial" w:eastAsia="Arial" w:hAnsi="Arial" w:cs="Arial"/>
          <w:sz w:val="20"/>
          <w:szCs w:val="20"/>
        </w:rPr>
        <w:t>does not detail how multi-lingual support may be added to</w:t>
      </w:r>
      <w:r w:rsidR="00142E41" w:rsidRPr="006655E6">
        <w:rPr>
          <w:rFonts w:ascii="Arial" w:eastAsia="Arial" w:hAnsi="Arial" w:cs="Arial"/>
          <w:sz w:val="20"/>
          <w:szCs w:val="20"/>
        </w:rPr>
        <w:t xml:space="preserve"> </w:t>
      </w:r>
      <w:r w:rsidRPr="006655E6">
        <w:rPr>
          <w:rFonts w:ascii="Arial" w:eastAsia="Arial" w:hAnsi="Arial" w:cs="Arial"/>
          <w:sz w:val="20"/>
          <w:szCs w:val="20"/>
        </w:rPr>
        <w:t xml:space="preserve">S-100 </w:t>
      </w:r>
      <w:r w:rsidR="009711D3">
        <w:rPr>
          <w:rFonts w:ascii="Arial" w:eastAsia="Arial" w:hAnsi="Arial" w:cs="Arial"/>
          <w:sz w:val="20"/>
          <w:szCs w:val="20"/>
        </w:rPr>
        <w:t>P</w:t>
      </w:r>
      <w:r w:rsidR="009711D3" w:rsidRPr="006655E6">
        <w:rPr>
          <w:rFonts w:ascii="Arial" w:eastAsia="Arial" w:hAnsi="Arial" w:cs="Arial"/>
          <w:sz w:val="20"/>
          <w:szCs w:val="20"/>
        </w:rPr>
        <w:t xml:space="preserve">roduct </w:t>
      </w:r>
      <w:r w:rsidR="009711D3">
        <w:rPr>
          <w:rFonts w:ascii="Arial" w:eastAsia="Arial" w:hAnsi="Arial" w:cs="Arial"/>
          <w:sz w:val="20"/>
          <w:szCs w:val="20"/>
        </w:rPr>
        <w:t>S</w:t>
      </w:r>
      <w:r w:rsidR="009711D3" w:rsidRPr="006655E6">
        <w:rPr>
          <w:rFonts w:ascii="Arial" w:eastAsia="Arial" w:hAnsi="Arial" w:cs="Arial"/>
          <w:sz w:val="20"/>
          <w:szCs w:val="20"/>
        </w:rPr>
        <w:t>pecifications</w:t>
      </w:r>
      <w:r w:rsidR="005C37A2">
        <w:rPr>
          <w:rFonts w:ascii="Arial" w:eastAsia="Arial" w:hAnsi="Arial" w:cs="Arial"/>
          <w:sz w:val="20"/>
          <w:szCs w:val="20"/>
        </w:rPr>
        <w:t>,</w:t>
      </w:r>
      <w:r w:rsidR="009711D3" w:rsidRPr="006655E6">
        <w:rPr>
          <w:rFonts w:ascii="Arial" w:eastAsia="Arial" w:hAnsi="Arial" w:cs="Arial"/>
          <w:sz w:val="20"/>
          <w:szCs w:val="20"/>
        </w:rPr>
        <w:t xml:space="preserve"> </w:t>
      </w:r>
      <w:r w:rsidR="00142E41" w:rsidRPr="006655E6">
        <w:rPr>
          <w:rFonts w:ascii="Arial" w:eastAsia="Arial" w:hAnsi="Arial" w:cs="Arial"/>
          <w:sz w:val="20"/>
          <w:szCs w:val="20"/>
        </w:rPr>
        <w:t>datasets or</w:t>
      </w:r>
      <w:r w:rsidRPr="006655E6">
        <w:rPr>
          <w:rFonts w:ascii="Arial" w:eastAsia="Arial" w:hAnsi="Arial" w:cs="Arial"/>
          <w:sz w:val="20"/>
          <w:szCs w:val="20"/>
        </w:rPr>
        <w:t xml:space="preserve"> any external resources they </w:t>
      </w:r>
      <w:r w:rsidR="00D92FD7" w:rsidRPr="006655E6">
        <w:rPr>
          <w:rFonts w:ascii="Arial" w:eastAsia="Arial" w:hAnsi="Arial" w:cs="Arial"/>
          <w:sz w:val="20"/>
          <w:szCs w:val="20"/>
        </w:rPr>
        <w:t xml:space="preserve">may </w:t>
      </w:r>
      <w:r w:rsidRPr="006655E6">
        <w:rPr>
          <w:rFonts w:ascii="Arial" w:eastAsia="Arial" w:hAnsi="Arial" w:cs="Arial"/>
          <w:sz w:val="20"/>
          <w:szCs w:val="20"/>
        </w:rPr>
        <w:t>reference</w:t>
      </w:r>
      <w:r w:rsidR="00142E41" w:rsidRPr="006655E6">
        <w:rPr>
          <w:rFonts w:ascii="Arial" w:eastAsia="Arial" w:hAnsi="Arial" w:cs="Arial"/>
          <w:sz w:val="20"/>
          <w:szCs w:val="20"/>
        </w:rPr>
        <w:t xml:space="preserve">. It provides a generic mechanism which can be applied to any </w:t>
      </w:r>
      <w:r w:rsidR="00D92FD7" w:rsidRPr="006655E6">
        <w:rPr>
          <w:rFonts w:ascii="Arial" w:eastAsia="Arial" w:hAnsi="Arial" w:cs="Arial"/>
          <w:sz w:val="20"/>
          <w:szCs w:val="20"/>
        </w:rPr>
        <w:t xml:space="preserve">XML based </w:t>
      </w:r>
      <w:r w:rsidRPr="006655E6">
        <w:rPr>
          <w:rFonts w:ascii="Arial" w:eastAsia="Arial" w:hAnsi="Arial" w:cs="Arial"/>
          <w:sz w:val="20"/>
          <w:szCs w:val="20"/>
        </w:rPr>
        <w:t xml:space="preserve">elements of the S-100 framework </w:t>
      </w:r>
      <w:r w:rsidR="00142E41" w:rsidRPr="006655E6">
        <w:rPr>
          <w:rFonts w:ascii="Arial" w:eastAsia="Arial" w:hAnsi="Arial" w:cs="Arial"/>
          <w:sz w:val="20"/>
          <w:szCs w:val="20"/>
        </w:rPr>
        <w:t xml:space="preserve">to adapt them for </w:t>
      </w:r>
      <w:r w:rsidRPr="006655E6">
        <w:rPr>
          <w:rFonts w:ascii="Arial" w:eastAsia="Arial" w:hAnsi="Arial" w:cs="Arial"/>
          <w:sz w:val="20"/>
          <w:szCs w:val="20"/>
        </w:rPr>
        <w:t xml:space="preserve">multi-lingual </w:t>
      </w:r>
      <w:r w:rsidR="00142E41" w:rsidRPr="006655E6">
        <w:rPr>
          <w:rFonts w:ascii="Arial" w:eastAsia="Arial" w:hAnsi="Arial" w:cs="Arial"/>
          <w:sz w:val="20"/>
          <w:szCs w:val="20"/>
        </w:rPr>
        <w:t>implementations</w:t>
      </w:r>
      <w:r w:rsidR="00495727" w:rsidRPr="006655E6">
        <w:rPr>
          <w:rFonts w:ascii="Arial" w:eastAsia="Arial" w:hAnsi="Arial" w:cs="Arial"/>
          <w:sz w:val="20"/>
          <w:szCs w:val="20"/>
        </w:rPr>
        <w:t>.</w:t>
      </w:r>
    </w:p>
    <w:p w14:paraId="66C84DDD" w14:textId="5F6559BA" w:rsidR="00142E41" w:rsidRPr="006655E6" w:rsidRDefault="007946C8" w:rsidP="006655E6">
      <w:pPr>
        <w:spacing w:after="120"/>
        <w:jc w:val="both"/>
        <w:rPr>
          <w:rFonts w:ascii="Arial" w:eastAsia="Arial" w:hAnsi="Arial" w:cs="Arial"/>
          <w:sz w:val="20"/>
          <w:szCs w:val="20"/>
        </w:rPr>
      </w:pPr>
      <w:r w:rsidRPr="006655E6">
        <w:rPr>
          <w:rFonts w:ascii="Arial" w:eastAsia="Arial" w:hAnsi="Arial" w:cs="Arial"/>
          <w:sz w:val="20"/>
          <w:szCs w:val="20"/>
        </w:rPr>
        <w:t xml:space="preserve">This </w:t>
      </w:r>
      <w:r w:rsidR="009711D3">
        <w:rPr>
          <w:rFonts w:ascii="Arial" w:eastAsia="Arial" w:hAnsi="Arial" w:cs="Arial"/>
          <w:sz w:val="20"/>
          <w:szCs w:val="20"/>
        </w:rPr>
        <w:t>P</w:t>
      </w:r>
      <w:r w:rsidR="009711D3" w:rsidRPr="006655E6">
        <w:rPr>
          <w:rFonts w:ascii="Arial" w:eastAsia="Arial" w:hAnsi="Arial" w:cs="Arial"/>
          <w:sz w:val="20"/>
          <w:szCs w:val="20"/>
        </w:rPr>
        <w:t xml:space="preserve">art </w:t>
      </w:r>
      <w:r w:rsidRPr="006655E6">
        <w:rPr>
          <w:rFonts w:ascii="Arial" w:eastAsia="Arial" w:hAnsi="Arial" w:cs="Arial"/>
          <w:sz w:val="20"/>
          <w:szCs w:val="20"/>
        </w:rPr>
        <w:t xml:space="preserve">of S-100 provides </w:t>
      </w:r>
      <w:r w:rsidR="00142E41" w:rsidRPr="006655E6">
        <w:rPr>
          <w:rFonts w:ascii="Arial" w:eastAsia="Arial" w:hAnsi="Arial" w:cs="Arial"/>
          <w:sz w:val="20"/>
          <w:szCs w:val="20"/>
        </w:rPr>
        <w:t>the generic</w:t>
      </w:r>
      <w:r w:rsidRPr="006655E6">
        <w:rPr>
          <w:rFonts w:ascii="Arial" w:eastAsia="Arial" w:hAnsi="Arial" w:cs="Arial"/>
          <w:sz w:val="20"/>
          <w:szCs w:val="20"/>
        </w:rPr>
        <w:t xml:space="preserve"> methodology for implementing such support</w:t>
      </w:r>
      <w:r w:rsidR="00142E41" w:rsidRPr="006655E6">
        <w:rPr>
          <w:rFonts w:ascii="Arial" w:eastAsia="Arial" w:hAnsi="Arial" w:cs="Arial"/>
          <w:sz w:val="20"/>
          <w:szCs w:val="20"/>
        </w:rPr>
        <w:t xml:space="preserve"> and informative examples f</w:t>
      </w:r>
      <w:r w:rsidR="007F5BBE" w:rsidRPr="006655E6">
        <w:rPr>
          <w:rFonts w:ascii="Arial" w:eastAsia="Arial" w:hAnsi="Arial" w:cs="Arial"/>
          <w:sz w:val="20"/>
          <w:szCs w:val="20"/>
        </w:rPr>
        <w:t>or</w:t>
      </w:r>
      <w:r w:rsidR="00142E41" w:rsidRPr="006655E6">
        <w:rPr>
          <w:rFonts w:ascii="Arial" w:eastAsia="Arial" w:hAnsi="Arial" w:cs="Arial"/>
          <w:sz w:val="20"/>
          <w:szCs w:val="20"/>
        </w:rPr>
        <w:t xml:space="preserve"> a primary use case, the creation of multi-lingual support for</w:t>
      </w:r>
      <w:r w:rsidR="007F5BBE" w:rsidRPr="006655E6">
        <w:rPr>
          <w:rFonts w:ascii="Arial" w:eastAsia="Arial" w:hAnsi="Arial" w:cs="Arial"/>
          <w:sz w:val="20"/>
          <w:szCs w:val="20"/>
        </w:rPr>
        <w:t xml:space="preserve"> S-100 Feature Catalogues.</w:t>
      </w:r>
    </w:p>
    <w:p w14:paraId="0000005D" w14:textId="77777777" w:rsidR="00F24D8B" w:rsidRPr="006655E6" w:rsidRDefault="00F24D8B" w:rsidP="009711D3">
      <w:pPr>
        <w:spacing w:after="120"/>
        <w:jc w:val="both"/>
        <w:rPr>
          <w:rFonts w:ascii="Arial" w:eastAsia="Arial" w:hAnsi="Arial" w:cs="Arial"/>
          <w:sz w:val="20"/>
          <w:szCs w:val="20"/>
        </w:rPr>
      </w:pPr>
    </w:p>
    <w:p w14:paraId="0000005E" w14:textId="77777777" w:rsidR="00F24D8B" w:rsidRPr="00F7239D" w:rsidRDefault="00C66FE5" w:rsidP="00284272">
      <w:pPr>
        <w:pStyle w:val="Heading1"/>
        <w:tabs>
          <w:tab w:val="clear" w:pos="794"/>
          <w:tab w:val="left" w:pos="851"/>
        </w:tabs>
        <w:ind w:left="0" w:firstLine="0"/>
      </w:pPr>
      <w:bookmarkStart w:id="35" w:name="_Toc103175911"/>
      <w:r w:rsidRPr="00F7239D">
        <w:t>Normative References</w:t>
      </w:r>
      <w:bookmarkEnd w:id="35"/>
    </w:p>
    <w:p w14:paraId="0000006F" w14:textId="29091A27" w:rsidR="00F24D8B" w:rsidRPr="006655E6" w:rsidRDefault="00C66FE5" w:rsidP="006655E6">
      <w:pPr>
        <w:spacing w:after="120"/>
        <w:jc w:val="both"/>
        <w:rPr>
          <w:rFonts w:ascii="Arial" w:eastAsia="Arial" w:hAnsi="Arial" w:cs="Arial"/>
          <w:sz w:val="20"/>
          <w:szCs w:val="20"/>
        </w:rPr>
      </w:pPr>
      <w:r w:rsidRPr="006655E6">
        <w:rPr>
          <w:rFonts w:ascii="Arial" w:eastAsia="Arial" w:hAnsi="Arial" w:cs="Arial"/>
          <w:sz w:val="20"/>
          <w:szCs w:val="20"/>
        </w:rPr>
        <w:t>The following referenced documents are required for the application of this document. For dated references, only the edition cited applies. For undated references, the latest edition of the referenced document (including amendments) applie</w:t>
      </w:r>
      <w:r w:rsidR="007F5BBE" w:rsidRPr="006655E6">
        <w:rPr>
          <w:rFonts w:ascii="Arial" w:eastAsia="Arial" w:hAnsi="Arial" w:cs="Arial"/>
          <w:sz w:val="20"/>
          <w:szCs w:val="20"/>
        </w:rPr>
        <w:t>s</w:t>
      </w:r>
      <w:r w:rsidR="00F7239D" w:rsidRPr="006655E6">
        <w:rPr>
          <w:rFonts w:ascii="Arial" w:eastAsia="Arial" w:hAnsi="Arial" w:cs="Arial"/>
          <w:sz w:val="20"/>
          <w:szCs w:val="20"/>
        </w:rPr>
        <w:t>:</w:t>
      </w:r>
    </w:p>
    <w:p w14:paraId="35157082" w14:textId="4E3013CE" w:rsidR="007F5BBE" w:rsidRPr="006655E6" w:rsidRDefault="007F5BBE" w:rsidP="006655E6">
      <w:pPr>
        <w:spacing w:after="120"/>
        <w:jc w:val="both"/>
        <w:rPr>
          <w:rFonts w:ascii="Arial" w:eastAsia="Arial" w:hAnsi="Arial" w:cs="Arial"/>
          <w:i/>
          <w:iCs/>
          <w:sz w:val="20"/>
          <w:szCs w:val="20"/>
        </w:rPr>
      </w:pPr>
      <w:r w:rsidRPr="006655E6">
        <w:rPr>
          <w:rFonts w:ascii="Arial" w:eastAsia="Arial" w:hAnsi="Arial" w:cs="Arial"/>
          <w:sz w:val="20"/>
          <w:szCs w:val="20"/>
        </w:rPr>
        <w:t>XML Schema</w:t>
      </w:r>
      <w:r w:rsidR="00F7239D" w:rsidRPr="006655E6">
        <w:rPr>
          <w:rFonts w:ascii="Arial" w:eastAsia="Arial" w:hAnsi="Arial" w:cs="Arial"/>
          <w:sz w:val="20"/>
          <w:szCs w:val="20"/>
        </w:rPr>
        <w:t xml:space="preserve"> </w:t>
      </w:r>
      <w:r w:rsidR="000B6398" w:rsidRPr="006655E6">
        <w:rPr>
          <w:rFonts w:ascii="Arial" w:eastAsia="Arial" w:hAnsi="Arial" w:cs="Arial"/>
          <w:sz w:val="20"/>
          <w:szCs w:val="20"/>
        </w:rPr>
        <w:t xml:space="preserve">: </w:t>
      </w:r>
      <w:r w:rsidR="000B6398" w:rsidRPr="006655E6">
        <w:rPr>
          <w:rFonts w:ascii="Arial" w:eastAsia="Arial" w:hAnsi="Arial" w:cs="Arial"/>
          <w:i/>
          <w:iCs/>
          <w:sz w:val="20"/>
          <w:szCs w:val="20"/>
        </w:rPr>
        <w:t>W3C XML Schema</w:t>
      </w:r>
    </w:p>
    <w:p w14:paraId="13E04C7C" w14:textId="356DDB5E" w:rsidR="007F5BBE" w:rsidRPr="006655E6" w:rsidRDefault="007F5BBE" w:rsidP="006655E6">
      <w:pPr>
        <w:spacing w:after="120"/>
        <w:jc w:val="both"/>
        <w:rPr>
          <w:rFonts w:ascii="Arial" w:eastAsia="Arial" w:hAnsi="Arial" w:cs="Arial"/>
          <w:i/>
          <w:iCs/>
          <w:sz w:val="20"/>
          <w:szCs w:val="20"/>
        </w:rPr>
      </w:pPr>
      <w:r w:rsidRPr="006655E6">
        <w:rPr>
          <w:rFonts w:ascii="Arial" w:eastAsia="Arial" w:hAnsi="Arial" w:cs="Arial"/>
          <w:sz w:val="20"/>
          <w:szCs w:val="20"/>
        </w:rPr>
        <w:t>XPath Specification</w:t>
      </w:r>
      <w:r w:rsidR="000B6398" w:rsidRPr="006655E6">
        <w:rPr>
          <w:rFonts w:ascii="Arial" w:eastAsia="Arial" w:hAnsi="Arial" w:cs="Arial"/>
          <w:sz w:val="20"/>
          <w:szCs w:val="20"/>
        </w:rPr>
        <w:t xml:space="preserve">: </w:t>
      </w:r>
      <w:r w:rsidR="000B6398" w:rsidRPr="006655E6">
        <w:rPr>
          <w:rFonts w:ascii="Arial" w:eastAsia="Arial" w:hAnsi="Arial" w:cs="Arial"/>
          <w:i/>
          <w:iCs/>
          <w:sz w:val="20"/>
          <w:szCs w:val="20"/>
        </w:rPr>
        <w:t>W3C specification. 2017-3-21:  https://www.w3.org/TR/xpath/</w:t>
      </w:r>
    </w:p>
    <w:p w14:paraId="0F9C2CA5" w14:textId="005DAA9F" w:rsidR="007F5BBE" w:rsidRPr="006655E6" w:rsidRDefault="007F5BBE" w:rsidP="006655E6">
      <w:pPr>
        <w:spacing w:after="120"/>
        <w:jc w:val="both"/>
        <w:rPr>
          <w:rFonts w:ascii="Arial" w:eastAsia="Arial" w:hAnsi="Arial" w:cs="Arial"/>
          <w:sz w:val="20"/>
          <w:szCs w:val="20"/>
        </w:rPr>
      </w:pPr>
      <w:r w:rsidRPr="006655E6">
        <w:rPr>
          <w:rFonts w:ascii="Arial" w:eastAsia="Arial" w:hAnsi="Arial" w:cs="Arial"/>
          <w:sz w:val="20"/>
          <w:szCs w:val="20"/>
        </w:rPr>
        <w:t>ISO 639-2</w:t>
      </w:r>
      <w:r w:rsidR="00310323" w:rsidRPr="006655E6">
        <w:rPr>
          <w:rFonts w:ascii="Arial" w:eastAsia="Arial" w:hAnsi="Arial" w:cs="Arial"/>
          <w:sz w:val="20"/>
          <w:szCs w:val="20"/>
        </w:rPr>
        <w:t>/T</w:t>
      </w:r>
      <w:r w:rsidR="00C54992" w:rsidRPr="006655E6">
        <w:rPr>
          <w:rFonts w:ascii="Arial" w:eastAsia="Arial" w:hAnsi="Arial" w:cs="Arial"/>
          <w:sz w:val="20"/>
          <w:szCs w:val="20"/>
        </w:rPr>
        <w:t xml:space="preserve"> for </w:t>
      </w:r>
      <w:r w:rsidR="00AB62DF" w:rsidRPr="006655E6">
        <w:rPr>
          <w:rFonts w:ascii="Arial" w:eastAsia="Arial" w:hAnsi="Arial" w:cs="Arial"/>
          <w:sz w:val="20"/>
          <w:szCs w:val="20"/>
        </w:rPr>
        <w:t>specification</w:t>
      </w:r>
      <w:r w:rsidR="00C54992" w:rsidRPr="006655E6">
        <w:rPr>
          <w:rFonts w:ascii="Arial" w:eastAsia="Arial" w:hAnsi="Arial" w:cs="Arial"/>
          <w:sz w:val="20"/>
          <w:szCs w:val="20"/>
        </w:rPr>
        <w:t xml:space="preserve"> of languages</w:t>
      </w:r>
      <w:r w:rsidR="000B6398" w:rsidRPr="006655E6">
        <w:rPr>
          <w:rFonts w:ascii="Arial" w:eastAsia="Arial" w:hAnsi="Arial" w:cs="Arial"/>
          <w:sz w:val="20"/>
          <w:szCs w:val="20"/>
        </w:rPr>
        <w:t xml:space="preserve">: </w:t>
      </w:r>
      <w:r w:rsidR="000B6398" w:rsidRPr="006655E6">
        <w:rPr>
          <w:rFonts w:ascii="Arial" w:eastAsia="Arial" w:hAnsi="Arial" w:cs="Arial"/>
          <w:i/>
          <w:iCs/>
          <w:sz w:val="20"/>
          <w:szCs w:val="20"/>
        </w:rPr>
        <w:t xml:space="preserve">ISO 639-2/T 1998 3 letter codes </w:t>
      </w:r>
    </w:p>
    <w:p w14:paraId="2306D273" w14:textId="77777777" w:rsidR="008847F0" w:rsidRPr="006655E6" w:rsidRDefault="008847F0" w:rsidP="00284272">
      <w:pPr>
        <w:spacing w:after="120"/>
        <w:jc w:val="both"/>
        <w:rPr>
          <w:sz w:val="20"/>
          <w:szCs w:val="20"/>
        </w:rPr>
      </w:pPr>
    </w:p>
    <w:p w14:paraId="00000070" w14:textId="343EAABA" w:rsidR="00F24D8B" w:rsidRPr="00F7239D" w:rsidRDefault="00C66FE5" w:rsidP="00F7239D">
      <w:pPr>
        <w:pStyle w:val="Heading1"/>
      </w:pPr>
      <w:bookmarkStart w:id="36" w:name="_Toc103175912"/>
      <w:r w:rsidRPr="00F7239D">
        <w:t>General Description</w:t>
      </w:r>
      <w:bookmarkEnd w:id="36"/>
    </w:p>
    <w:p w14:paraId="2E2299F3" w14:textId="0DA7CD08" w:rsidR="00F7239D" w:rsidRPr="006655E6" w:rsidRDefault="00C54992" w:rsidP="006655E6">
      <w:pPr>
        <w:spacing w:after="120"/>
        <w:jc w:val="both"/>
        <w:rPr>
          <w:rFonts w:ascii="Arial" w:hAnsi="Arial" w:cs="Arial"/>
          <w:sz w:val="20"/>
          <w:szCs w:val="20"/>
        </w:rPr>
      </w:pPr>
      <w:r w:rsidRPr="006655E6">
        <w:rPr>
          <w:rFonts w:ascii="Arial" w:hAnsi="Arial" w:cs="Arial"/>
          <w:sz w:val="20"/>
          <w:szCs w:val="20"/>
        </w:rPr>
        <w:t xml:space="preserve">Under S-100 </w:t>
      </w:r>
      <w:r w:rsidR="00747CA4" w:rsidRPr="006655E6">
        <w:rPr>
          <w:rFonts w:ascii="Arial" w:hAnsi="Arial" w:cs="Arial"/>
          <w:sz w:val="20"/>
          <w:szCs w:val="20"/>
        </w:rPr>
        <w:t>a number of XML Schemas are defined. These are used in variety of contexts within the framework and by data producers and implementers</w:t>
      </w:r>
      <w:r w:rsidR="00D92FD7" w:rsidRPr="006655E6">
        <w:rPr>
          <w:rFonts w:ascii="Arial" w:hAnsi="Arial" w:cs="Arial"/>
          <w:sz w:val="20"/>
          <w:szCs w:val="20"/>
        </w:rPr>
        <w:t xml:space="preserve"> to define XML content</w:t>
      </w:r>
      <w:r w:rsidR="00747CA4" w:rsidRPr="006655E6">
        <w:rPr>
          <w:rFonts w:ascii="Arial" w:hAnsi="Arial" w:cs="Arial"/>
          <w:sz w:val="20"/>
          <w:szCs w:val="20"/>
        </w:rPr>
        <w:t xml:space="preserve">. </w:t>
      </w:r>
      <w:r w:rsidR="00832615" w:rsidRPr="006655E6">
        <w:rPr>
          <w:rFonts w:ascii="Arial" w:hAnsi="Arial" w:cs="Arial"/>
          <w:sz w:val="20"/>
          <w:szCs w:val="20"/>
        </w:rPr>
        <w:t>This part introduces the concept of “language packs”</w:t>
      </w:r>
      <w:r w:rsidR="00F7239D" w:rsidRPr="006655E6">
        <w:rPr>
          <w:rFonts w:ascii="Arial" w:hAnsi="Arial" w:cs="Arial"/>
          <w:sz w:val="20"/>
          <w:szCs w:val="20"/>
        </w:rPr>
        <w:t xml:space="preserve"> to enable multi-lingual support</w:t>
      </w:r>
      <w:r w:rsidR="00D92FD7" w:rsidRPr="006655E6">
        <w:rPr>
          <w:rFonts w:ascii="Arial" w:hAnsi="Arial" w:cs="Arial"/>
          <w:sz w:val="20"/>
          <w:szCs w:val="20"/>
        </w:rPr>
        <w:t xml:space="preserve"> specific to XML content</w:t>
      </w:r>
      <w:r w:rsidR="00832615" w:rsidRPr="006655E6">
        <w:rPr>
          <w:rFonts w:ascii="Arial" w:hAnsi="Arial" w:cs="Arial"/>
          <w:sz w:val="20"/>
          <w:szCs w:val="20"/>
        </w:rPr>
        <w:t xml:space="preserve">. </w:t>
      </w:r>
    </w:p>
    <w:p w14:paraId="62A221D4" w14:textId="26C15860" w:rsidR="00747CA4" w:rsidRPr="006655E6" w:rsidRDefault="00D92FD7" w:rsidP="006655E6">
      <w:pPr>
        <w:spacing w:after="120"/>
        <w:jc w:val="both"/>
        <w:rPr>
          <w:rFonts w:ascii="Arial" w:hAnsi="Arial" w:cs="Arial"/>
          <w:sz w:val="20"/>
          <w:szCs w:val="20"/>
        </w:rPr>
      </w:pPr>
      <w:r w:rsidRPr="006655E6">
        <w:rPr>
          <w:rFonts w:ascii="Arial" w:hAnsi="Arial" w:cs="Arial"/>
          <w:sz w:val="20"/>
          <w:szCs w:val="20"/>
        </w:rPr>
        <w:t>For specific XML “source” content, a</w:t>
      </w:r>
      <w:r w:rsidR="00832615" w:rsidRPr="006655E6">
        <w:rPr>
          <w:rFonts w:ascii="Arial" w:hAnsi="Arial" w:cs="Arial"/>
          <w:sz w:val="20"/>
          <w:szCs w:val="20"/>
        </w:rPr>
        <w:t xml:space="preserve"> language pack is </w:t>
      </w:r>
      <w:r w:rsidR="00F7239D" w:rsidRPr="006655E6">
        <w:rPr>
          <w:rFonts w:ascii="Arial" w:hAnsi="Arial" w:cs="Arial"/>
          <w:sz w:val="20"/>
          <w:szCs w:val="20"/>
        </w:rPr>
        <w:t>a published XML dataset</w:t>
      </w:r>
      <w:r w:rsidR="00832615" w:rsidRPr="006655E6">
        <w:rPr>
          <w:rFonts w:ascii="Arial" w:hAnsi="Arial" w:cs="Arial"/>
          <w:sz w:val="20"/>
          <w:szCs w:val="20"/>
        </w:rPr>
        <w:t xml:space="preserve"> which provides translations of selected elements </w:t>
      </w:r>
      <w:r w:rsidR="00495727" w:rsidRPr="006655E6">
        <w:rPr>
          <w:rFonts w:ascii="Arial" w:hAnsi="Arial" w:cs="Arial"/>
          <w:sz w:val="20"/>
          <w:szCs w:val="20"/>
        </w:rPr>
        <w:t>of th</w:t>
      </w:r>
      <w:r w:rsidR="00F7239D" w:rsidRPr="006655E6">
        <w:rPr>
          <w:rFonts w:ascii="Arial" w:hAnsi="Arial" w:cs="Arial"/>
          <w:sz w:val="20"/>
          <w:szCs w:val="20"/>
        </w:rPr>
        <w:t xml:space="preserve">e </w:t>
      </w:r>
      <w:r w:rsidRPr="006655E6">
        <w:rPr>
          <w:rFonts w:ascii="Arial" w:hAnsi="Arial" w:cs="Arial"/>
          <w:sz w:val="20"/>
          <w:szCs w:val="20"/>
        </w:rPr>
        <w:t>sourc</w:t>
      </w:r>
      <w:r w:rsidR="00F7239D" w:rsidRPr="006655E6">
        <w:rPr>
          <w:rFonts w:ascii="Arial" w:hAnsi="Arial" w:cs="Arial"/>
          <w:sz w:val="20"/>
          <w:szCs w:val="20"/>
        </w:rPr>
        <w:t>e</w:t>
      </w:r>
      <w:r w:rsidR="00495727" w:rsidRPr="006655E6">
        <w:rPr>
          <w:rFonts w:ascii="Arial" w:hAnsi="Arial" w:cs="Arial"/>
          <w:sz w:val="20"/>
          <w:szCs w:val="20"/>
        </w:rPr>
        <w:t xml:space="preserve"> content. A language pack is, itself, XML content with a schema defined under S-10</w:t>
      </w:r>
      <w:r w:rsidR="003F16DF" w:rsidRPr="006655E6">
        <w:rPr>
          <w:rFonts w:ascii="Arial" w:hAnsi="Arial" w:cs="Arial"/>
          <w:sz w:val="20"/>
          <w:szCs w:val="20"/>
        </w:rPr>
        <w:t>0, described in section</w:t>
      </w:r>
      <w:r w:rsidR="00046A06">
        <w:rPr>
          <w:rFonts w:ascii="Arial" w:hAnsi="Arial" w:cs="Arial"/>
          <w:sz w:val="20"/>
          <w:szCs w:val="20"/>
        </w:rPr>
        <w:t xml:space="preserve"> 18-6</w:t>
      </w:r>
      <w:r w:rsidR="00495727" w:rsidRPr="006655E6">
        <w:rPr>
          <w:rFonts w:ascii="Arial" w:hAnsi="Arial" w:cs="Arial"/>
          <w:sz w:val="20"/>
          <w:szCs w:val="20"/>
        </w:rPr>
        <w:t>.</w:t>
      </w:r>
    </w:p>
    <w:p w14:paraId="554AA0D5" w14:textId="322F4F45" w:rsidR="00495727" w:rsidRPr="006655E6" w:rsidRDefault="00495727" w:rsidP="006655E6">
      <w:pPr>
        <w:spacing w:after="120"/>
        <w:jc w:val="both"/>
        <w:rPr>
          <w:rFonts w:ascii="Arial" w:hAnsi="Arial" w:cs="Arial"/>
          <w:sz w:val="20"/>
          <w:szCs w:val="20"/>
        </w:rPr>
      </w:pPr>
      <w:r w:rsidRPr="006655E6">
        <w:rPr>
          <w:rFonts w:ascii="Arial" w:hAnsi="Arial" w:cs="Arial"/>
          <w:sz w:val="20"/>
          <w:szCs w:val="20"/>
        </w:rPr>
        <w:t xml:space="preserve">This mechanism enables transformation of </w:t>
      </w:r>
      <w:r w:rsidR="00F7239D" w:rsidRPr="006655E6">
        <w:rPr>
          <w:rFonts w:ascii="Arial" w:hAnsi="Arial" w:cs="Arial"/>
          <w:sz w:val="20"/>
          <w:szCs w:val="20"/>
        </w:rPr>
        <w:t xml:space="preserve">selected elements of </w:t>
      </w:r>
      <w:r w:rsidRPr="006655E6">
        <w:rPr>
          <w:rFonts w:ascii="Arial" w:hAnsi="Arial" w:cs="Arial"/>
          <w:sz w:val="20"/>
          <w:szCs w:val="20"/>
        </w:rPr>
        <w:t xml:space="preserve">the source content from one language </w:t>
      </w:r>
      <w:r w:rsidR="00F7239D" w:rsidRPr="006655E6">
        <w:rPr>
          <w:rFonts w:ascii="Arial" w:hAnsi="Arial" w:cs="Arial"/>
          <w:sz w:val="20"/>
          <w:szCs w:val="20"/>
        </w:rPr>
        <w:t xml:space="preserve">(the “source language”) </w:t>
      </w:r>
      <w:r w:rsidRPr="006655E6">
        <w:rPr>
          <w:rFonts w:ascii="Arial" w:hAnsi="Arial" w:cs="Arial"/>
          <w:sz w:val="20"/>
          <w:szCs w:val="20"/>
        </w:rPr>
        <w:t>to another</w:t>
      </w:r>
      <w:r w:rsidR="00F40277" w:rsidRPr="006655E6">
        <w:rPr>
          <w:rFonts w:ascii="Arial" w:hAnsi="Arial" w:cs="Arial"/>
          <w:sz w:val="20"/>
          <w:szCs w:val="20"/>
        </w:rPr>
        <w:t xml:space="preserve"> (the “target language”)</w:t>
      </w:r>
      <w:r w:rsidRPr="006655E6">
        <w:rPr>
          <w:rFonts w:ascii="Arial" w:hAnsi="Arial" w:cs="Arial"/>
          <w:sz w:val="20"/>
          <w:szCs w:val="20"/>
        </w:rPr>
        <w:t xml:space="preserve">. </w:t>
      </w:r>
    </w:p>
    <w:p w14:paraId="2C7D0D14" w14:textId="3CE62EC9" w:rsidR="002831E6" w:rsidRPr="006655E6" w:rsidRDefault="002831E6" w:rsidP="006655E6">
      <w:pPr>
        <w:rPr>
          <w:rFonts w:ascii="Arial" w:hAnsi="Arial" w:cs="Arial"/>
          <w:sz w:val="20"/>
          <w:szCs w:val="20"/>
        </w:rPr>
      </w:pPr>
    </w:p>
    <w:p w14:paraId="3E0A64E5" w14:textId="26D7AF8D" w:rsidR="002831E6" w:rsidRPr="00F7239D" w:rsidRDefault="002831E6" w:rsidP="00132D2B">
      <w:pPr>
        <w:spacing w:line="276" w:lineRule="auto"/>
        <w:jc w:val="center"/>
        <w:rPr>
          <w:rFonts w:ascii="Arial" w:hAnsi="Arial" w:cs="Arial"/>
          <w:sz w:val="22"/>
          <w:szCs w:val="22"/>
        </w:rPr>
      </w:pPr>
      <w:r w:rsidRPr="00F7239D">
        <w:rPr>
          <w:rFonts w:ascii="Arial" w:hAnsi="Arial" w:cs="Arial"/>
          <w:noProof/>
          <w:sz w:val="22"/>
          <w:szCs w:val="22"/>
          <w:lang w:val="fr-FR" w:eastAsia="fr-FR"/>
        </w:rPr>
        <w:drawing>
          <wp:inline distT="0" distB="0" distL="0" distR="0" wp14:anchorId="0AE75CE8" wp14:editId="2CA73CE4">
            <wp:extent cx="4752474" cy="594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3064" cy="601046"/>
                    </a:xfrm>
                    <a:prstGeom prst="rect">
                      <a:avLst/>
                    </a:prstGeom>
                    <a:noFill/>
                  </pic:spPr>
                </pic:pic>
              </a:graphicData>
            </a:graphic>
          </wp:inline>
        </w:drawing>
      </w:r>
    </w:p>
    <w:p w14:paraId="11BE0863" w14:textId="0BFB97CC" w:rsidR="003B3E12" w:rsidRDefault="003B3E12" w:rsidP="003B3E12">
      <w:pPr>
        <w:pStyle w:val="Figuretitle1"/>
        <w:spacing w:before="120" w:after="120"/>
        <w:rPr>
          <w:lang w:val="en-GB"/>
        </w:rPr>
      </w:pPr>
      <w:r w:rsidRPr="0085164B">
        <w:rPr>
          <w:lang w:val="en-GB"/>
        </w:rPr>
        <w:t xml:space="preserve">Figure </w:t>
      </w:r>
      <w:r>
        <w:rPr>
          <w:lang w:val="en-GB"/>
        </w:rPr>
        <w:t>18-1</w:t>
      </w:r>
      <w:r w:rsidRPr="0085164B">
        <w:rPr>
          <w:lang w:val="en-GB"/>
        </w:rPr>
        <w:t xml:space="preserve"> – </w:t>
      </w:r>
      <w:r w:rsidR="0095588C">
        <w:rPr>
          <w:lang w:val="en-GB"/>
        </w:rPr>
        <w:t xml:space="preserve">Language </w:t>
      </w:r>
      <w:r w:rsidR="002A28BB">
        <w:rPr>
          <w:lang w:val="en-GB"/>
        </w:rPr>
        <w:t xml:space="preserve">pack </w:t>
      </w:r>
      <w:r w:rsidR="0095588C">
        <w:rPr>
          <w:lang w:val="en-GB"/>
        </w:rPr>
        <w:t>support process</w:t>
      </w:r>
    </w:p>
    <w:p w14:paraId="3356C012" w14:textId="4D677192" w:rsidR="00495727" w:rsidRPr="006655E6" w:rsidRDefault="002831E6" w:rsidP="006655E6">
      <w:pPr>
        <w:spacing w:after="120"/>
        <w:jc w:val="both"/>
        <w:rPr>
          <w:rFonts w:ascii="Arial" w:hAnsi="Arial" w:cs="Arial"/>
          <w:sz w:val="20"/>
          <w:szCs w:val="20"/>
        </w:rPr>
      </w:pPr>
      <w:r w:rsidRPr="006655E6">
        <w:rPr>
          <w:rFonts w:ascii="Arial" w:hAnsi="Arial" w:cs="Arial"/>
          <w:sz w:val="20"/>
          <w:szCs w:val="20"/>
        </w:rPr>
        <w:t xml:space="preserve">Multiple language packs may </w:t>
      </w:r>
      <w:r w:rsidR="00F50707" w:rsidRPr="006655E6">
        <w:rPr>
          <w:rFonts w:ascii="Arial" w:hAnsi="Arial" w:cs="Arial"/>
          <w:sz w:val="20"/>
          <w:szCs w:val="20"/>
        </w:rPr>
        <w:t>also</w:t>
      </w:r>
      <w:r w:rsidRPr="006655E6">
        <w:rPr>
          <w:rFonts w:ascii="Arial" w:hAnsi="Arial" w:cs="Arial"/>
          <w:sz w:val="20"/>
          <w:szCs w:val="20"/>
        </w:rPr>
        <w:t xml:space="preserve"> be construc</w:t>
      </w:r>
      <w:r w:rsidR="00F50707" w:rsidRPr="006655E6">
        <w:rPr>
          <w:rFonts w:ascii="Arial" w:hAnsi="Arial" w:cs="Arial"/>
          <w:sz w:val="20"/>
          <w:szCs w:val="20"/>
        </w:rPr>
        <w:t>ted</w:t>
      </w:r>
      <w:r w:rsidRPr="006655E6">
        <w:rPr>
          <w:rFonts w:ascii="Arial" w:hAnsi="Arial" w:cs="Arial"/>
          <w:sz w:val="20"/>
          <w:szCs w:val="20"/>
        </w:rPr>
        <w:t xml:space="preserve"> to </w:t>
      </w:r>
      <w:r w:rsidR="00F50707" w:rsidRPr="006655E6">
        <w:rPr>
          <w:rFonts w:ascii="Arial" w:hAnsi="Arial" w:cs="Arial"/>
          <w:sz w:val="20"/>
          <w:szCs w:val="20"/>
        </w:rPr>
        <w:t>define</w:t>
      </w:r>
      <w:r w:rsidRPr="006655E6">
        <w:rPr>
          <w:rFonts w:ascii="Arial" w:hAnsi="Arial" w:cs="Arial"/>
          <w:sz w:val="20"/>
          <w:szCs w:val="20"/>
        </w:rPr>
        <w:t xml:space="preserve"> </w:t>
      </w:r>
      <w:r w:rsidR="00E54509" w:rsidRPr="006655E6">
        <w:rPr>
          <w:rFonts w:ascii="Arial" w:hAnsi="Arial" w:cs="Arial"/>
          <w:sz w:val="20"/>
          <w:szCs w:val="20"/>
        </w:rPr>
        <w:t xml:space="preserve">multi-lingual </w:t>
      </w:r>
      <w:r w:rsidRPr="006655E6">
        <w:rPr>
          <w:rFonts w:ascii="Arial" w:hAnsi="Arial" w:cs="Arial"/>
          <w:sz w:val="20"/>
          <w:szCs w:val="20"/>
        </w:rPr>
        <w:t>trans</w:t>
      </w:r>
      <w:r w:rsidR="00F40277" w:rsidRPr="006655E6">
        <w:rPr>
          <w:rFonts w:ascii="Arial" w:hAnsi="Arial" w:cs="Arial"/>
          <w:sz w:val="20"/>
          <w:szCs w:val="20"/>
        </w:rPr>
        <w:t>lations of</w:t>
      </w:r>
      <w:r w:rsidRPr="006655E6">
        <w:rPr>
          <w:rFonts w:ascii="Arial" w:hAnsi="Arial" w:cs="Arial"/>
          <w:sz w:val="20"/>
          <w:szCs w:val="20"/>
        </w:rPr>
        <w:t xml:space="preserve"> </w:t>
      </w:r>
      <w:r w:rsidR="009B4167" w:rsidRPr="006655E6">
        <w:rPr>
          <w:rFonts w:ascii="Arial" w:hAnsi="Arial" w:cs="Arial"/>
          <w:sz w:val="20"/>
          <w:szCs w:val="20"/>
        </w:rPr>
        <w:t xml:space="preserve">(potentially different) </w:t>
      </w:r>
      <w:r w:rsidRPr="006655E6">
        <w:rPr>
          <w:rFonts w:ascii="Arial" w:hAnsi="Arial" w:cs="Arial"/>
          <w:sz w:val="20"/>
          <w:szCs w:val="20"/>
        </w:rPr>
        <w:t>content from the Source XML</w:t>
      </w:r>
      <w:r w:rsidR="00E54509" w:rsidRPr="006655E6">
        <w:rPr>
          <w:rFonts w:ascii="Arial" w:hAnsi="Arial" w:cs="Arial"/>
          <w:sz w:val="20"/>
          <w:szCs w:val="20"/>
        </w:rPr>
        <w:t>. For example:</w:t>
      </w:r>
    </w:p>
    <w:p w14:paraId="068E961C" w14:textId="77777777" w:rsidR="00E54509" w:rsidRPr="006655E6" w:rsidRDefault="00E54509" w:rsidP="006655E6">
      <w:pPr>
        <w:spacing w:after="120"/>
        <w:jc w:val="both"/>
        <w:rPr>
          <w:rFonts w:ascii="Arial" w:hAnsi="Arial" w:cs="Arial"/>
          <w:sz w:val="20"/>
          <w:szCs w:val="20"/>
        </w:rPr>
      </w:pPr>
    </w:p>
    <w:p w14:paraId="0CDFDEEB" w14:textId="77777777" w:rsidR="00E54509" w:rsidRPr="00F7239D" w:rsidRDefault="00E54509" w:rsidP="00F50707">
      <w:pPr>
        <w:keepNext/>
        <w:spacing w:line="276" w:lineRule="auto"/>
        <w:jc w:val="center"/>
        <w:rPr>
          <w:rFonts w:ascii="Arial" w:hAnsi="Arial" w:cs="Arial"/>
          <w:sz w:val="22"/>
          <w:szCs w:val="22"/>
        </w:rPr>
      </w:pPr>
      <w:r w:rsidRPr="00F7239D">
        <w:rPr>
          <w:rFonts w:ascii="Arial" w:hAnsi="Arial" w:cs="Arial"/>
          <w:noProof/>
          <w:sz w:val="22"/>
          <w:szCs w:val="22"/>
          <w:lang w:val="fr-FR" w:eastAsia="fr-FR"/>
        </w:rPr>
        <w:lastRenderedPageBreak/>
        <w:drawing>
          <wp:inline distT="0" distB="0" distL="0" distR="0" wp14:anchorId="73EFE203" wp14:editId="4A1C60B4">
            <wp:extent cx="3971498" cy="13550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3579" cy="1359219"/>
                    </a:xfrm>
                    <a:prstGeom prst="rect">
                      <a:avLst/>
                    </a:prstGeom>
                    <a:noFill/>
                  </pic:spPr>
                </pic:pic>
              </a:graphicData>
            </a:graphic>
          </wp:inline>
        </w:drawing>
      </w:r>
    </w:p>
    <w:p w14:paraId="7F7B1F9A" w14:textId="05582A72" w:rsidR="009B4167" w:rsidRPr="006655E6" w:rsidRDefault="00E54509" w:rsidP="006655E6">
      <w:pPr>
        <w:pStyle w:val="Caption"/>
        <w:spacing w:before="120" w:after="120"/>
        <w:jc w:val="center"/>
        <w:rPr>
          <w:rFonts w:ascii="Arial" w:hAnsi="Arial" w:cs="Arial"/>
          <w:color w:val="auto"/>
          <w:sz w:val="20"/>
          <w:szCs w:val="20"/>
        </w:rPr>
      </w:pPr>
      <w:r w:rsidRPr="006655E6">
        <w:rPr>
          <w:rFonts w:ascii="Arial" w:hAnsi="Arial" w:cs="Arial"/>
          <w:color w:val="auto"/>
          <w:sz w:val="20"/>
          <w:szCs w:val="20"/>
        </w:rPr>
        <w:t xml:space="preserve">Figure </w:t>
      </w:r>
      <w:r w:rsidR="0095588C">
        <w:rPr>
          <w:rFonts w:ascii="Arial" w:hAnsi="Arial" w:cs="Arial"/>
          <w:color w:val="auto"/>
          <w:sz w:val="20"/>
          <w:szCs w:val="20"/>
        </w:rPr>
        <w:t xml:space="preserve">18-2 – </w:t>
      </w:r>
      <w:r w:rsidRPr="006655E6">
        <w:rPr>
          <w:rFonts w:ascii="Arial" w:hAnsi="Arial" w:cs="Arial"/>
          <w:color w:val="auto"/>
          <w:sz w:val="20"/>
          <w:szCs w:val="20"/>
        </w:rPr>
        <w:t>Example multi-lingual support</w:t>
      </w:r>
    </w:p>
    <w:p w14:paraId="75312BD6" w14:textId="57AB90EE" w:rsidR="00F50707" w:rsidRPr="006655E6" w:rsidRDefault="00916040" w:rsidP="006655E6">
      <w:pPr>
        <w:spacing w:after="120"/>
        <w:jc w:val="both"/>
        <w:rPr>
          <w:rFonts w:ascii="Arial" w:hAnsi="Arial" w:cs="Arial"/>
          <w:sz w:val="20"/>
          <w:szCs w:val="20"/>
        </w:rPr>
      </w:pPr>
      <w:r w:rsidRPr="006655E6">
        <w:rPr>
          <w:rFonts w:ascii="Arial" w:hAnsi="Arial" w:cs="Arial"/>
          <w:sz w:val="20"/>
          <w:szCs w:val="20"/>
        </w:rPr>
        <w:t xml:space="preserve">Note that the language pack only provides a list of translations for </w:t>
      </w:r>
      <w:r w:rsidR="00F50707" w:rsidRPr="006655E6">
        <w:rPr>
          <w:rFonts w:ascii="Arial" w:hAnsi="Arial" w:cs="Arial"/>
          <w:sz w:val="20"/>
          <w:szCs w:val="20"/>
        </w:rPr>
        <w:t xml:space="preserve">specific </w:t>
      </w:r>
      <w:r w:rsidRPr="006655E6">
        <w:rPr>
          <w:rFonts w:ascii="Arial" w:hAnsi="Arial" w:cs="Arial"/>
          <w:sz w:val="20"/>
          <w:szCs w:val="20"/>
        </w:rPr>
        <w:t xml:space="preserve">identified elements within </w:t>
      </w:r>
      <w:r w:rsidR="00F50707" w:rsidRPr="006655E6">
        <w:rPr>
          <w:rFonts w:ascii="Arial" w:hAnsi="Arial" w:cs="Arial"/>
          <w:sz w:val="20"/>
          <w:szCs w:val="20"/>
        </w:rPr>
        <w:t xml:space="preserve">the </w:t>
      </w:r>
      <w:r w:rsidRPr="006655E6">
        <w:rPr>
          <w:rFonts w:ascii="Arial" w:hAnsi="Arial" w:cs="Arial"/>
          <w:sz w:val="20"/>
          <w:szCs w:val="20"/>
        </w:rPr>
        <w:t xml:space="preserve">source content. A version of the source content with all the relevant elements translated is not </w:t>
      </w:r>
      <w:r w:rsidR="00F50707" w:rsidRPr="006655E6">
        <w:rPr>
          <w:rFonts w:ascii="Arial" w:hAnsi="Arial" w:cs="Arial"/>
          <w:sz w:val="20"/>
          <w:szCs w:val="20"/>
        </w:rPr>
        <w:t xml:space="preserve">necessarily </w:t>
      </w:r>
      <w:r w:rsidRPr="006655E6">
        <w:rPr>
          <w:rFonts w:ascii="Arial" w:hAnsi="Arial" w:cs="Arial"/>
          <w:sz w:val="20"/>
          <w:szCs w:val="20"/>
        </w:rPr>
        <w:t xml:space="preserve">produced. The language pack and the source content are </w:t>
      </w:r>
      <w:r w:rsidR="00F50707" w:rsidRPr="006655E6">
        <w:rPr>
          <w:rFonts w:ascii="Arial" w:hAnsi="Arial" w:cs="Arial"/>
          <w:sz w:val="20"/>
          <w:szCs w:val="20"/>
        </w:rPr>
        <w:t xml:space="preserve">distributed and </w:t>
      </w:r>
      <w:r w:rsidRPr="006655E6">
        <w:rPr>
          <w:rFonts w:ascii="Arial" w:hAnsi="Arial" w:cs="Arial"/>
          <w:sz w:val="20"/>
          <w:szCs w:val="20"/>
        </w:rPr>
        <w:t xml:space="preserve">used </w:t>
      </w:r>
      <w:r w:rsidR="00F50707" w:rsidRPr="006655E6">
        <w:rPr>
          <w:rFonts w:ascii="Arial" w:hAnsi="Arial" w:cs="Arial"/>
          <w:sz w:val="20"/>
          <w:szCs w:val="20"/>
        </w:rPr>
        <w:t xml:space="preserve">together </w:t>
      </w:r>
      <w:r w:rsidRPr="006655E6">
        <w:rPr>
          <w:rFonts w:ascii="Arial" w:hAnsi="Arial" w:cs="Arial"/>
          <w:sz w:val="20"/>
          <w:szCs w:val="20"/>
        </w:rPr>
        <w:t>by implementing systems to provide multi-lingual support to an end user</w:t>
      </w:r>
    </w:p>
    <w:p w14:paraId="179CF12E" w14:textId="24541599" w:rsidR="00F50707" w:rsidRPr="006655E6" w:rsidRDefault="00F50707" w:rsidP="006655E6">
      <w:pPr>
        <w:spacing w:after="120"/>
        <w:jc w:val="both"/>
        <w:rPr>
          <w:rFonts w:ascii="Arial" w:hAnsi="Arial" w:cs="Arial"/>
          <w:sz w:val="20"/>
          <w:szCs w:val="20"/>
        </w:rPr>
      </w:pPr>
      <w:r w:rsidRPr="006655E6">
        <w:rPr>
          <w:rFonts w:ascii="Arial" w:hAnsi="Arial" w:cs="Arial"/>
          <w:sz w:val="20"/>
          <w:szCs w:val="20"/>
        </w:rPr>
        <w:t xml:space="preserve">For </w:t>
      </w:r>
      <w:r w:rsidR="003F16DF" w:rsidRPr="006655E6">
        <w:rPr>
          <w:rFonts w:ascii="Arial" w:hAnsi="Arial" w:cs="Arial"/>
          <w:sz w:val="20"/>
          <w:szCs w:val="20"/>
        </w:rPr>
        <w:t xml:space="preserve">example, in </w:t>
      </w:r>
      <w:r w:rsidR="0095588C">
        <w:rPr>
          <w:rFonts w:ascii="Arial" w:hAnsi="Arial" w:cs="Arial"/>
          <w:sz w:val="20"/>
          <w:szCs w:val="20"/>
        </w:rPr>
        <w:t>F</w:t>
      </w:r>
      <w:r w:rsidR="003F16DF" w:rsidRPr="006655E6">
        <w:rPr>
          <w:rFonts w:ascii="Arial" w:hAnsi="Arial" w:cs="Arial"/>
          <w:sz w:val="20"/>
          <w:szCs w:val="20"/>
        </w:rPr>
        <w:t xml:space="preserve">igure </w:t>
      </w:r>
      <w:r w:rsidR="0095588C">
        <w:rPr>
          <w:rFonts w:ascii="Arial" w:hAnsi="Arial" w:cs="Arial"/>
          <w:sz w:val="20"/>
          <w:szCs w:val="20"/>
        </w:rPr>
        <w:t xml:space="preserve">18-3 </w:t>
      </w:r>
      <w:r w:rsidR="003F16DF" w:rsidRPr="006655E6">
        <w:rPr>
          <w:rFonts w:ascii="Arial" w:hAnsi="Arial" w:cs="Arial"/>
          <w:sz w:val="20"/>
          <w:szCs w:val="20"/>
        </w:rPr>
        <w:t xml:space="preserve">below an XML </w:t>
      </w:r>
      <w:r w:rsidR="0095588C">
        <w:rPr>
          <w:rFonts w:ascii="Arial" w:hAnsi="Arial" w:cs="Arial"/>
          <w:sz w:val="20"/>
          <w:szCs w:val="20"/>
        </w:rPr>
        <w:t>F</w:t>
      </w:r>
      <w:r w:rsidR="0095588C" w:rsidRPr="006655E6">
        <w:rPr>
          <w:rFonts w:ascii="Arial" w:hAnsi="Arial" w:cs="Arial"/>
          <w:sz w:val="20"/>
          <w:szCs w:val="20"/>
        </w:rPr>
        <w:t xml:space="preserve">eature </w:t>
      </w:r>
      <w:r w:rsidR="0095588C">
        <w:rPr>
          <w:rFonts w:ascii="Arial" w:hAnsi="Arial" w:cs="Arial"/>
          <w:sz w:val="20"/>
          <w:szCs w:val="20"/>
        </w:rPr>
        <w:t>C</w:t>
      </w:r>
      <w:r w:rsidR="0095588C" w:rsidRPr="006655E6">
        <w:rPr>
          <w:rFonts w:ascii="Arial" w:hAnsi="Arial" w:cs="Arial"/>
          <w:sz w:val="20"/>
          <w:szCs w:val="20"/>
        </w:rPr>
        <w:t xml:space="preserve">atalogue </w:t>
      </w:r>
      <w:r w:rsidR="003F16DF" w:rsidRPr="006655E6">
        <w:rPr>
          <w:rFonts w:ascii="Arial" w:hAnsi="Arial" w:cs="Arial"/>
          <w:sz w:val="20"/>
          <w:szCs w:val="20"/>
        </w:rPr>
        <w:t xml:space="preserve">and three language packs, together with a dataset are delivered in an </w:t>
      </w:r>
      <w:r w:rsidR="0095588C">
        <w:rPr>
          <w:rFonts w:ascii="Arial" w:hAnsi="Arial" w:cs="Arial"/>
          <w:sz w:val="20"/>
          <w:szCs w:val="20"/>
        </w:rPr>
        <w:t>E</w:t>
      </w:r>
      <w:r w:rsidR="0095588C" w:rsidRPr="006655E6">
        <w:rPr>
          <w:rFonts w:ascii="Arial" w:hAnsi="Arial" w:cs="Arial"/>
          <w:sz w:val="20"/>
          <w:szCs w:val="20"/>
        </w:rPr>
        <w:t xml:space="preserve">xchange </w:t>
      </w:r>
      <w:r w:rsidR="0095588C">
        <w:rPr>
          <w:rFonts w:ascii="Arial" w:hAnsi="Arial" w:cs="Arial"/>
          <w:sz w:val="20"/>
          <w:szCs w:val="20"/>
        </w:rPr>
        <w:t>S</w:t>
      </w:r>
      <w:r w:rsidR="0095588C" w:rsidRPr="006655E6">
        <w:rPr>
          <w:rFonts w:ascii="Arial" w:hAnsi="Arial" w:cs="Arial"/>
          <w:sz w:val="20"/>
          <w:szCs w:val="20"/>
        </w:rPr>
        <w:t xml:space="preserve">et </w:t>
      </w:r>
      <w:r w:rsidR="003F16DF" w:rsidRPr="006655E6">
        <w:rPr>
          <w:rFonts w:ascii="Arial" w:hAnsi="Arial" w:cs="Arial"/>
          <w:sz w:val="20"/>
          <w:szCs w:val="20"/>
        </w:rPr>
        <w:t xml:space="preserve">to an implementing system. The dataset provides the data content and the </w:t>
      </w:r>
      <w:r w:rsidR="0095588C">
        <w:rPr>
          <w:rFonts w:ascii="Arial" w:hAnsi="Arial" w:cs="Arial"/>
          <w:sz w:val="20"/>
          <w:szCs w:val="20"/>
        </w:rPr>
        <w:t>F</w:t>
      </w:r>
      <w:r w:rsidR="0095588C" w:rsidRPr="006655E6">
        <w:rPr>
          <w:rFonts w:ascii="Arial" w:hAnsi="Arial" w:cs="Arial"/>
          <w:sz w:val="20"/>
          <w:szCs w:val="20"/>
        </w:rPr>
        <w:t xml:space="preserve">eature </w:t>
      </w:r>
      <w:r w:rsidR="0095588C">
        <w:rPr>
          <w:rFonts w:ascii="Arial" w:hAnsi="Arial" w:cs="Arial"/>
          <w:sz w:val="20"/>
          <w:szCs w:val="20"/>
        </w:rPr>
        <w:t>C</w:t>
      </w:r>
      <w:r w:rsidR="0095588C" w:rsidRPr="006655E6">
        <w:rPr>
          <w:rFonts w:ascii="Arial" w:hAnsi="Arial" w:cs="Arial"/>
          <w:sz w:val="20"/>
          <w:szCs w:val="20"/>
        </w:rPr>
        <w:t xml:space="preserve">atalogue </w:t>
      </w:r>
      <w:r w:rsidR="003F16DF" w:rsidRPr="006655E6">
        <w:rPr>
          <w:rFonts w:ascii="Arial" w:hAnsi="Arial" w:cs="Arial"/>
          <w:sz w:val="20"/>
          <w:szCs w:val="20"/>
        </w:rPr>
        <w:t>and its language packs provides multi-lingual support for the user interface elements (</w:t>
      </w:r>
      <w:r w:rsidR="0095588C">
        <w:rPr>
          <w:rFonts w:ascii="Arial" w:hAnsi="Arial" w:cs="Arial"/>
          <w:sz w:val="20"/>
          <w:szCs w:val="20"/>
        </w:rPr>
        <w:t>for example, l</w:t>
      </w:r>
      <w:r w:rsidR="003F16DF" w:rsidRPr="006655E6">
        <w:rPr>
          <w:rFonts w:ascii="Arial" w:hAnsi="Arial" w:cs="Arial"/>
          <w:sz w:val="20"/>
          <w:szCs w:val="20"/>
        </w:rPr>
        <w:t>egends and textual descriptions of features).</w:t>
      </w:r>
    </w:p>
    <w:p w14:paraId="7843F31A" w14:textId="6310BC33" w:rsidR="00F50707" w:rsidRPr="006655E6" w:rsidRDefault="00F50707" w:rsidP="006655E6">
      <w:pPr>
        <w:spacing w:after="120"/>
        <w:jc w:val="both"/>
        <w:rPr>
          <w:rFonts w:ascii="Arial" w:hAnsi="Arial" w:cs="Arial"/>
          <w:sz w:val="20"/>
          <w:szCs w:val="20"/>
        </w:rPr>
      </w:pPr>
    </w:p>
    <w:p w14:paraId="57C56584" w14:textId="4DEBB2A8" w:rsidR="00F50707" w:rsidRDefault="003F16DF" w:rsidP="003F16DF">
      <w:pPr>
        <w:spacing w:line="276" w:lineRule="auto"/>
        <w:jc w:val="center"/>
        <w:rPr>
          <w:rFonts w:ascii="Arial" w:hAnsi="Arial" w:cs="Arial"/>
          <w:sz w:val="22"/>
          <w:szCs w:val="22"/>
        </w:rPr>
      </w:pPr>
      <w:r>
        <w:rPr>
          <w:rFonts w:ascii="Arial" w:hAnsi="Arial" w:cs="Arial"/>
          <w:noProof/>
          <w:sz w:val="22"/>
          <w:szCs w:val="22"/>
          <w:lang w:val="fr-FR" w:eastAsia="fr-FR"/>
        </w:rPr>
        <w:drawing>
          <wp:inline distT="0" distB="0" distL="0" distR="0" wp14:anchorId="1C82B76C" wp14:editId="44770C59">
            <wp:extent cx="3458423" cy="194788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9326" cy="1954024"/>
                    </a:xfrm>
                    <a:prstGeom prst="rect">
                      <a:avLst/>
                    </a:prstGeom>
                    <a:noFill/>
                  </pic:spPr>
                </pic:pic>
              </a:graphicData>
            </a:graphic>
          </wp:inline>
        </w:drawing>
      </w:r>
    </w:p>
    <w:p w14:paraId="5F89A5D2" w14:textId="5CD63D1C" w:rsidR="0095588C" w:rsidRPr="000F3464" w:rsidRDefault="0095588C" w:rsidP="0095588C">
      <w:pPr>
        <w:pStyle w:val="Caption"/>
        <w:spacing w:before="120" w:after="120"/>
        <w:jc w:val="center"/>
        <w:rPr>
          <w:rFonts w:ascii="Arial" w:hAnsi="Arial" w:cs="Arial"/>
          <w:color w:val="auto"/>
          <w:sz w:val="20"/>
          <w:szCs w:val="20"/>
        </w:rPr>
      </w:pPr>
      <w:r w:rsidRPr="000F3464">
        <w:rPr>
          <w:rFonts w:ascii="Arial" w:hAnsi="Arial" w:cs="Arial"/>
          <w:color w:val="auto"/>
          <w:sz w:val="20"/>
          <w:szCs w:val="20"/>
        </w:rPr>
        <w:t xml:space="preserve">Figure </w:t>
      </w:r>
      <w:r>
        <w:rPr>
          <w:rFonts w:ascii="Arial" w:hAnsi="Arial" w:cs="Arial"/>
          <w:color w:val="auto"/>
          <w:sz w:val="20"/>
          <w:szCs w:val="20"/>
        </w:rPr>
        <w:t xml:space="preserve">18-3 – </w:t>
      </w:r>
      <w:r w:rsidR="00E1330B">
        <w:rPr>
          <w:rFonts w:ascii="Arial" w:hAnsi="Arial" w:cs="Arial"/>
          <w:color w:val="auto"/>
          <w:sz w:val="20"/>
          <w:szCs w:val="20"/>
        </w:rPr>
        <w:t>M</w:t>
      </w:r>
      <w:r w:rsidRPr="000F3464">
        <w:rPr>
          <w:rFonts w:ascii="Arial" w:hAnsi="Arial" w:cs="Arial"/>
          <w:color w:val="auto"/>
          <w:sz w:val="20"/>
          <w:szCs w:val="20"/>
        </w:rPr>
        <w:t>ulti-lingual support</w:t>
      </w:r>
      <w:r w:rsidR="00E1330B">
        <w:rPr>
          <w:rFonts w:ascii="Arial" w:hAnsi="Arial" w:cs="Arial"/>
          <w:color w:val="auto"/>
          <w:sz w:val="20"/>
          <w:szCs w:val="20"/>
        </w:rPr>
        <w:t xml:space="preserve"> – Exchange Set to implementing system</w:t>
      </w:r>
    </w:p>
    <w:p w14:paraId="466F5F7B" w14:textId="77777777" w:rsidR="009B4167" w:rsidRPr="006655E6" w:rsidRDefault="009B4167" w:rsidP="006655E6">
      <w:pPr>
        <w:spacing w:after="120" w:line="276" w:lineRule="auto"/>
        <w:jc w:val="both"/>
        <w:rPr>
          <w:sz w:val="20"/>
          <w:szCs w:val="20"/>
        </w:rPr>
      </w:pPr>
    </w:p>
    <w:p w14:paraId="3B1A0B6A" w14:textId="77777777" w:rsidR="008F0B6B" w:rsidRDefault="008F0B6B" w:rsidP="006655E6">
      <w:pPr>
        <w:spacing w:after="120"/>
        <w:rPr>
          <w:rFonts w:ascii="Arial" w:eastAsiaTheme="majorEastAsia" w:hAnsi="Arial" w:cstheme="majorBidi"/>
          <w:b/>
          <w:bCs/>
          <w:color w:val="000000"/>
          <w:szCs w:val="32"/>
        </w:rPr>
      </w:pPr>
      <w:r>
        <w:br w:type="page"/>
      </w:r>
    </w:p>
    <w:p w14:paraId="4D87AE1B" w14:textId="06FA5CF4" w:rsidR="008F0B6B" w:rsidRDefault="00EC6CE6" w:rsidP="003F16DF">
      <w:pPr>
        <w:pStyle w:val="Heading1"/>
      </w:pPr>
      <w:bookmarkStart w:id="37" w:name="_Toc103175913"/>
      <w:r>
        <w:lastRenderedPageBreak/>
        <w:t xml:space="preserve">Language Pack </w:t>
      </w:r>
      <w:r w:rsidR="008F0B6B">
        <w:t>Model</w:t>
      </w:r>
      <w:bookmarkEnd w:id="37"/>
    </w:p>
    <w:p w14:paraId="3453B2BB" w14:textId="48CD48A7" w:rsidR="008F0B6B" w:rsidRPr="006655E6" w:rsidRDefault="008F0B6B" w:rsidP="006655E6">
      <w:pPr>
        <w:spacing w:after="120"/>
        <w:rPr>
          <w:rFonts w:ascii="Arial" w:eastAsia="Calibri" w:hAnsi="Arial" w:cs="Arial"/>
          <w:sz w:val="20"/>
          <w:szCs w:val="20"/>
          <w:lang w:val="en-GB" w:eastAsia="en-US"/>
        </w:rPr>
      </w:pPr>
      <w:r w:rsidRPr="006655E6">
        <w:rPr>
          <w:rFonts w:ascii="Arial" w:eastAsia="Calibri" w:hAnsi="Arial" w:cs="Arial"/>
          <w:sz w:val="20"/>
          <w:szCs w:val="20"/>
          <w:lang w:val="en-GB" w:eastAsia="en-US"/>
        </w:rPr>
        <w:t xml:space="preserve">The model of a language pack is described </w:t>
      </w:r>
      <w:r w:rsidR="00E1330B">
        <w:rPr>
          <w:rFonts w:ascii="Arial" w:eastAsia="Calibri" w:hAnsi="Arial" w:cs="Arial"/>
          <w:sz w:val="20"/>
          <w:szCs w:val="20"/>
          <w:lang w:val="en-GB" w:eastAsia="en-US"/>
        </w:rPr>
        <w:t>in Figure 18-4 below</w:t>
      </w:r>
      <w:r w:rsidRPr="006655E6">
        <w:rPr>
          <w:rFonts w:ascii="Arial" w:eastAsia="Calibri" w:hAnsi="Arial" w:cs="Arial"/>
          <w:sz w:val="20"/>
          <w:szCs w:val="20"/>
          <w:lang w:val="en-GB" w:eastAsia="en-US"/>
        </w:rPr>
        <w:t>.</w:t>
      </w:r>
    </w:p>
    <w:p w14:paraId="09FC7878" w14:textId="526EB0CC" w:rsidR="008F0B6B" w:rsidRPr="00857577" w:rsidRDefault="004D6815" w:rsidP="008F0B6B">
      <w:pPr>
        <w:spacing w:after="160" w:line="259" w:lineRule="auto"/>
        <w:rPr>
          <w:rFonts w:ascii="Calibri" w:eastAsia="Calibri" w:hAnsi="Calibri"/>
          <w:sz w:val="22"/>
          <w:szCs w:val="22"/>
          <w:lang w:val="fr-FR" w:eastAsia="en-US"/>
        </w:rPr>
      </w:pPr>
      <w:r w:rsidRPr="004D6815">
        <w:rPr>
          <w:rFonts w:ascii="Calibri" w:eastAsia="Calibri" w:hAnsi="Calibri"/>
          <w:noProof/>
          <w:sz w:val="22"/>
          <w:szCs w:val="22"/>
          <w:lang w:val="fr-FR" w:eastAsia="fr-FR"/>
        </w:rPr>
        <w:drawing>
          <wp:inline distT="0" distB="0" distL="0" distR="0" wp14:anchorId="38C6B1BD" wp14:editId="403A8B9F">
            <wp:extent cx="5731510" cy="3279788"/>
            <wp:effectExtent l="0" t="0" r="2540" b="0"/>
            <wp:docPr id="4" name="Picture 4" descr="C:\Users\tsso\AppData\Local\Temp\Rar$DI83.168\V5.0 Fig 18-4 Language pack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so\AppData\Local\Temp\Rar$DI83.168\V5.0 Fig 18-4 Language pack mode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79788"/>
                    </a:xfrm>
                    <a:prstGeom prst="rect">
                      <a:avLst/>
                    </a:prstGeom>
                    <a:noFill/>
                    <a:ln>
                      <a:noFill/>
                    </a:ln>
                  </pic:spPr>
                </pic:pic>
              </a:graphicData>
            </a:graphic>
          </wp:inline>
        </w:drawing>
      </w:r>
    </w:p>
    <w:p w14:paraId="2DA3005E" w14:textId="0EFB6173" w:rsidR="00E1330B" w:rsidRPr="000F3464" w:rsidRDefault="00E1330B" w:rsidP="00E1330B">
      <w:pPr>
        <w:pStyle w:val="Caption"/>
        <w:spacing w:before="120" w:after="120"/>
        <w:jc w:val="center"/>
        <w:rPr>
          <w:rFonts w:ascii="Arial" w:hAnsi="Arial" w:cs="Arial"/>
          <w:color w:val="auto"/>
          <w:sz w:val="20"/>
          <w:szCs w:val="20"/>
        </w:rPr>
      </w:pPr>
      <w:r w:rsidRPr="000F3464">
        <w:rPr>
          <w:rFonts w:ascii="Arial" w:hAnsi="Arial" w:cs="Arial"/>
          <w:color w:val="auto"/>
          <w:sz w:val="20"/>
          <w:szCs w:val="20"/>
        </w:rPr>
        <w:t xml:space="preserve">Figure </w:t>
      </w:r>
      <w:r>
        <w:rPr>
          <w:rFonts w:ascii="Arial" w:hAnsi="Arial" w:cs="Arial"/>
          <w:color w:val="auto"/>
          <w:sz w:val="20"/>
          <w:szCs w:val="20"/>
        </w:rPr>
        <w:t>18-4 – Language pack model</w:t>
      </w:r>
    </w:p>
    <w:p w14:paraId="35A6407A" w14:textId="77777777" w:rsidR="008F0B6B" w:rsidRPr="006655E6" w:rsidRDefault="008F0B6B" w:rsidP="006655E6">
      <w:pPr>
        <w:spacing w:after="120"/>
        <w:jc w:val="both"/>
        <w:rPr>
          <w:rFonts w:ascii="Arial" w:eastAsia="Calibri" w:hAnsi="Arial" w:cs="Arial"/>
          <w:sz w:val="20"/>
          <w:szCs w:val="20"/>
          <w:lang w:val="en-GB" w:eastAsia="en-US"/>
        </w:rPr>
      </w:pPr>
      <w:r w:rsidRPr="006655E6">
        <w:rPr>
          <w:rFonts w:ascii="Arial" w:eastAsia="Calibri" w:hAnsi="Arial" w:cs="Arial"/>
          <w:sz w:val="20"/>
          <w:szCs w:val="20"/>
          <w:lang w:val="en-GB" w:eastAsia="en-US"/>
        </w:rPr>
        <w:t xml:space="preserve">The </w:t>
      </w:r>
      <w:proofErr w:type="spellStart"/>
      <w:r w:rsidRPr="006655E6">
        <w:rPr>
          <w:rFonts w:ascii="Arial" w:eastAsia="Calibri" w:hAnsi="Arial" w:cs="Arial"/>
          <w:b/>
          <w:bCs/>
          <w:i/>
          <w:iCs/>
          <w:sz w:val="20"/>
          <w:szCs w:val="20"/>
          <w:lang w:val="en-GB" w:eastAsia="en-US"/>
        </w:rPr>
        <w:t>TranslationPackageType</w:t>
      </w:r>
      <w:proofErr w:type="spellEnd"/>
      <w:r w:rsidRPr="006655E6">
        <w:rPr>
          <w:rFonts w:ascii="Arial" w:eastAsia="Calibri" w:hAnsi="Arial" w:cs="Arial"/>
          <w:sz w:val="20"/>
          <w:szCs w:val="20"/>
          <w:lang w:val="en-GB" w:eastAsia="en-US"/>
        </w:rPr>
        <w:t xml:space="preserve"> consists of a minimal set of header information and a sequence of source files elements. Each of the </w:t>
      </w:r>
      <w:proofErr w:type="spellStart"/>
      <w:r w:rsidRPr="006655E6">
        <w:rPr>
          <w:rFonts w:ascii="Arial" w:eastAsia="Calibri" w:hAnsi="Arial" w:cs="Arial"/>
          <w:b/>
          <w:bCs/>
          <w:i/>
          <w:iCs/>
          <w:sz w:val="20"/>
          <w:szCs w:val="20"/>
          <w:lang w:val="en-GB" w:eastAsia="en-US"/>
        </w:rPr>
        <w:t>SourceFileType</w:t>
      </w:r>
      <w:proofErr w:type="spellEnd"/>
      <w:r w:rsidRPr="006655E6">
        <w:rPr>
          <w:rFonts w:ascii="Arial" w:eastAsia="Calibri" w:hAnsi="Arial" w:cs="Arial"/>
          <w:sz w:val="20"/>
          <w:szCs w:val="20"/>
          <w:lang w:val="en-GB" w:eastAsia="en-US"/>
        </w:rPr>
        <w:t xml:space="preserve"> elements has a header to identify the resource and a set of items that hold the information for one text element in the resource to be translated.</w:t>
      </w:r>
    </w:p>
    <w:p w14:paraId="46045A97" w14:textId="6663CFBC" w:rsidR="008F0B6B" w:rsidRDefault="004A72DC" w:rsidP="006655E6">
      <w:pPr>
        <w:spacing w:after="120"/>
        <w:jc w:val="both"/>
        <w:rPr>
          <w:rFonts w:ascii="Arial" w:eastAsia="Calibri" w:hAnsi="Arial" w:cs="Arial"/>
          <w:sz w:val="20"/>
          <w:szCs w:val="20"/>
          <w:lang w:val="en-GB" w:eastAsia="en-US"/>
        </w:rPr>
      </w:pPr>
      <w:r w:rsidRPr="006655E6">
        <w:rPr>
          <w:rFonts w:ascii="Arial" w:eastAsia="Calibri" w:hAnsi="Arial" w:cs="Arial"/>
          <w:sz w:val="20"/>
          <w:szCs w:val="20"/>
          <w:lang w:val="en-GB" w:eastAsia="en-US"/>
        </w:rPr>
        <w:t>Model</w:t>
      </w:r>
      <w:r w:rsidR="008F0B6B" w:rsidRPr="006655E6">
        <w:rPr>
          <w:rFonts w:ascii="Arial" w:eastAsia="Calibri" w:hAnsi="Arial" w:cs="Arial"/>
          <w:sz w:val="20"/>
          <w:szCs w:val="20"/>
          <w:lang w:val="en-GB" w:eastAsia="en-US"/>
        </w:rPr>
        <w:t xml:space="preserve"> details are in the following </w:t>
      </w:r>
      <w:r w:rsidR="007B613E">
        <w:rPr>
          <w:rFonts w:ascii="Arial" w:eastAsia="Calibri" w:hAnsi="Arial" w:cs="Arial"/>
          <w:sz w:val="20"/>
          <w:szCs w:val="20"/>
          <w:lang w:val="en-GB" w:eastAsia="en-US"/>
        </w:rPr>
        <w:t>T</w:t>
      </w:r>
      <w:r w:rsidR="007B613E" w:rsidRPr="006655E6">
        <w:rPr>
          <w:rFonts w:ascii="Arial" w:eastAsia="Calibri" w:hAnsi="Arial" w:cs="Arial"/>
          <w:sz w:val="20"/>
          <w:szCs w:val="20"/>
          <w:lang w:val="en-GB" w:eastAsia="en-US"/>
        </w:rPr>
        <w:t>ables</w:t>
      </w:r>
      <w:r w:rsidR="008F0B6B" w:rsidRPr="006655E6">
        <w:rPr>
          <w:rFonts w:ascii="Arial" w:eastAsia="Calibri" w:hAnsi="Arial" w:cs="Arial"/>
          <w:sz w:val="20"/>
          <w:szCs w:val="20"/>
          <w:lang w:val="en-GB" w:eastAsia="en-US"/>
        </w:rPr>
        <w:t xml:space="preserve">. Note that most classes exist in a namespace </w:t>
      </w:r>
      <w:r w:rsidR="008F0B6B" w:rsidRPr="006655E6">
        <w:rPr>
          <w:rFonts w:ascii="Arial" w:eastAsia="Calibri" w:hAnsi="Arial" w:cs="Arial"/>
          <w:b/>
          <w:bCs/>
          <w:sz w:val="20"/>
          <w:szCs w:val="20"/>
          <w:lang w:val="en-GB" w:eastAsia="en-US"/>
        </w:rPr>
        <w:t>S100_LA</w:t>
      </w:r>
      <w:r w:rsidR="008F0B6B" w:rsidRPr="006655E6">
        <w:rPr>
          <w:rFonts w:ascii="Arial" w:eastAsia="Calibri" w:hAnsi="Arial" w:cs="Arial"/>
          <w:sz w:val="20"/>
          <w:szCs w:val="20"/>
          <w:lang w:val="en-GB" w:eastAsia="en-US"/>
        </w:rPr>
        <w:t xml:space="preserve">. This prefix is not part of the class names but logically belongs to them. Exceptions are marked in the </w:t>
      </w:r>
      <w:r w:rsidR="007B613E">
        <w:rPr>
          <w:rFonts w:ascii="Arial" w:eastAsia="Calibri" w:hAnsi="Arial" w:cs="Arial"/>
          <w:sz w:val="20"/>
          <w:szCs w:val="20"/>
          <w:lang w:val="en-GB" w:eastAsia="en-US"/>
        </w:rPr>
        <w:t>T</w:t>
      </w:r>
      <w:r w:rsidR="007B613E" w:rsidRPr="006655E6">
        <w:rPr>
          <w:rFonts w:ascii="Arial" w:eastAsia="Calibri" w:hAnsi="Arial" w:cs="Arial"/>
          <w:sz w:val="20"/>
          <w:szCs w:val="20"/>
          <w:lang w:val="en-GB" w:eastAsia="en-US"/>
        </w:rPr>
        <w:t>ables</w:t>
      </w:r>
      <w:r w:rsidR="008F0B6B" w:rsidRPr="006655E6">
        <w:rPr>
          <w:rFonts w:ascii="Arial" w:eastAsia="Calibri" w:hAnsi="Arial" w:cs="Arial"/>
          <w:sz w:val="20"/>
          <w:szCs w:val="20"/>
          <w:lang w:val="en-GB" w:eastAsia="en-US"/>
        </w:rPr>
        <w:t>.</w:t>
      </w:r>
    </w:p>
    <w:p w14:paraId="7ADADE4A" w14:textId="3371ACBE" w:rsidR="002E0AE9" w:rsidRDefault="002E0AE9">
      <w:pPr>
        <w:rPr>
          <w:rFonts w:ascii="Arial" w:eastAsia="Calibri" w:hAnsi="Arial" w:cs="Arial"/>
          <w:sz w:val="20"/>
          <w:szCs w:val="20"/>
          <w:lang w:val="en-GB" w:eastAsia="en-US"/>
        </w:rPr>
      </w:pPr>
      <w:r>
        <w:rPr>
          <w:rFonts w:ascii="Arial" w:eastAsia="Calibri" w:hAnsi="Arial" w:cs="Arial"/>
          <w:sz w:val="20"/>
          <w:szCs w:val="20"/>
          <w:lang w:val="en-GB" w:eastAsia="en-US"/>
        </w:rPr>
        <w:br w:type="page"/>
      </w:r>
    </w:p>
    <w:p w14:paraId="4E951948" w14:textId="77777777" w:rsidR="002E0AE9" w:rsidRPr="00F7239D" w:rsidRDefault="002E0AE9" w:rsidP="002E0AE9">
      <w:pPr>
        <w:jc w:val="both"/>
        <w:rPr>
          <w:rFonts w:ascii="Arial" w:eastAsia="Arial" w:hAnsi="Arial" w:cs="Arial"/>
          <w:b/>
          <w:sz w:val="32"/>
          <w:szCs w:val="32"/>
        </w:rPr>
      </w:pPr>
    </w:p>
    <w:p w14:paraId="48F7BDF1" w14:textId="77777777" w:rsidR="002E0AE9" w:rsidRPr="00F7239D" w:rsidRDefault="002E0AE9" w:rsidP="002E0AE9">
      <w:pPr>
        <w:jc w:val="both"/>
        <w:rPr>
          <w:rFonts w:ascii="Arial" w:eastAsia="Arial" w:hAnsi="Arial" w:cs="Arial"/>
          <w:b/>
          <w:sz w:val="32"/>
          <w:szCs w:val="32"/>
        </w:rPr>
      </w:pPr>
    </w:p>
    <w:p w14:paraId="633E97C5" w14:textId="77777777" w:rsidR="002E0AE9" w:rsidRPr="00F7239D" w:rsidRDefault="002E0AE9" w:rsidP="002E0AE9">
      <w:pPr>
        <w:jc w:val="center"/>
        <w:rPr>
          <w:rFonts w:ascii="Arial" w:eastAsia="Arial" w:hAnsi="Arial" w:cs="Arial"/>
          <w:b/>
          <w:sz w:val="32"/>
          <w:szCs w:val="32"/>
        </w:rPr>
      </w:pPr>
    </w:p>
    <w:p w14:paraId="73515CDF" w14:textId="77777777" w:rsidR="002E0AE9" w:rsidRPr="00F7239D" w:rsidRDefault="002E0AE9" w:rsidP="002E0AE9">
      <w:pPr>
        <w:jc w:val="center"/>
        <w:rPr>
          <w:rFonts w:ascii="Arial" w:eastAsia="Arial" w:hAnsi="Arial" w:cs="Arial"/>
          <w:b/>
          <w:sz w:val="32"/>
          <w:szCs w:val="32"/>
        </w:rPr>
      </w:pPr>
    </w:p>
    <w:p w14:paraId="1364BDF7" w14:textId="77777777" w:rsidR="002E0AE9" w:rsidRPr="00F7239D" w:rsidRDefault="002E0AE9" w:rsidP="002E0AE9">
      <w:pPr>
        <w:jc w:val="center"/>
        <w:rPr>
          <w:rFonts w:ascii="Arial" w:eastAsia="Arial" w:hAnsi="Arial" w:cs="Arial"/>
          <w:b/>
          <w:sz w:val="32"/>
          <w:szCs w:val="32"/>
        </w:rPr>
      </w:pPr>
    </w:p>
    <w:p w14:paraId="1AD87663" w14:textId="77777777" w:rsidR="002E0AE9" w:rsidRPr="00F7239D" w:rsidRDefault="002E0AE9" w:rsidP="002E0AE9">
      <w:pPr>
        <w:jc w:val="center"/>
        <w:rPr>
          <w:rFonts w:ascii="Arial" w:eastAsia="Arial" w:hAnsi="Arial" w:cs="Arial"/>
          <w:b/>
          <w:sz w:val="32"/>
          <w:szCs w:val="32"/>
        </w:rPr>
      </w:pPr>
    </w:p>
    <w:p w14:paraId="7D427CA4" w14:textId="77777777" w:rsidR="002E0AE9" w:rsidRPr="00F7239D" w:rsidRDefault="002E0AE9" w:rsidP="002E0AE9">
      <w:pPr>
        <w:jc w:val="center"/>
        <w:rPr>
          <w:rFonts w:ascii="Arial" w:eastAsia="Arial" w:hAnsi="Arial" w:cs="Arial"/>
          <w:b/>
          <w:sz w:val="32"/>
          <w:szCs w:val="32"/>
        </w:rPr>
      </w:pPr>
    </w:p>
    <w:p w14:paraId="7AB4A71F" w14:textId="77777777" w:rsidR="002E0AE9" w:rsidRPr="00F7239D" w:rsidRDefault="002E0AE9" w:rsidP="002E0AE9">
      <w:pPr>
        <w:jc w:val="center"/>
        <w:rPr>
          <w:rFonts w:ascii="Arial" w:eastAsia="Arial" w:hAnsi="Arial" w:cs="Arial"/>
          <w:b/>
          <w:sz w:val="32"/>
          <w:szCs w:val="32"/>
        </w:rPr>
      </w:pPr>
    </w:p>
    <w:p w14:paraId="7F7C40BA" w14:textId="77777777" w:rsidR="002E0AE9" w:rsidRPr="00F7239D" w:rsidRDefault="002E0AE9" w:rsidP="002E0AE9">
      <w:pPr>
        <w:jc w:val="center"/>
        <w:rPr>
          <w:rFonts w:ascii="Arial" w:eastAsia="Arial" w:hAnsi="Arial" w:cs="Arial"/>
          <w:b/>
          <w:sz w:val="32"/>
          <w:szCs w:val="32"/>
        </w:rPr>
      </w:pPr>
    </w:p>
    <w:p w14:paraId="5CCC1222" w14:textId="77777777" w:rsidR="002E0AE9" w:rsidRPr="00F7239D" w:rsidRDefault="002E0AE9" w:rsidP="002E0AE9">
      <w:pPr>
        <w:jc w:val="center"/>
        <w:rPr>
          <w:rFonts w:ascii="Arial" w:eastAsia="Arial" w:hAnsi="Arial" w:cs="Arial"/>
          <w:b/>
          <w:sz w:val="32"/>
          <w:szCs w:val="32"/>
        </w:rPr>
      </w:pPr>
    </w:p>
    <w:p w14:paraId="1BE09837" w14:textId="77777777" w:rsidR="002E0AE9" w:rsidRPr="00F7239D" w:rsidRDefault="002E0AE9" w:rsidP="002E0AE9">
      <w:pPr>
        <w:jc w:val="center"/>
        <w:rPr>
          <w:rFonts w:ascii="Arial" w:eastAsia="Arial" w:hAnsi="Arial" w:cs="Arial"/>
          <w:b/>
          <w:sz w:val="32"/>
          <w:szCs w:val="32"/>
        </w:rPr>
      </w:pPr>
    </w:p>
    <w:p w14:paraId="123C451C" w14:textId="77777777" w:rsidR="002E0AE9" w:rsidRPr="000F3464" w:rsidRDefault="002E0AE9" w:rsidP="002E0AE9">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sidRPr="000F3464">
        <w:rPr>
          <w:rFonts w:ascii="Arial Narrow" w:eastAsia="Arial Narrow" w:hAnsi="Arial Narrow" w:cs="Arial Narrow"/>
          <w:sz w:val="20"/>
          <w:szCs w:val="20"/>
        </w:rPr>
        <w:t>Page intentionally left blank</w:t>
      </w:r>
    </w:p>
    <w:p w14:paraId="2AFCD04A" w14:textId="77777777" w:rsidR="002E0AE9" w:rsidRDefault="002E0AE9" w:rsidP="006655E6">
      <w:pPr>
        <w:spacing w:after="120"/>
        <w:jc w:val="both"/>
        <w:rPr>
          <w:rFonts w:ascii="Arial" w:eastAsia="Calibri" w:hAnsi="Arial" w:cs="Arial"/>
          <w:sz w:val="20"/>
          <w:szCs w:val="20"/>
          <w:lang w:val="en-GB" w:eastAsia="en-US"/>
        </w:rPr>
      </w:pPr>
    </w:p>
    <w:p w14:paraId="4F12B728" w14:textId="77777777" w:rsidR="00996004" w:rsidRDefault="00996004" w:rsidP="006655E6">
      <w:pPr>
        <w:spacing w:after="120"/>
        <w:jc w:val="both"/>
        <w:rPr>
          <w:rFonts w:ascii="Arial" w:eastAsia="Calibri" w:hAnsi="Arial" w:cs="Arial"/>
          <w:sz w:val="20"/>
          <w:szCs w:val="20"/>
          <w:lang w:val="en-GB" w:eastAsia="en-US"/>
        </w:rPr>
        <w:sectPr w:rsidR="00996004" w:rsidSect="005639E2">
          <w:footerReference w:type="even" r:id="rId28"/>
          <w:footerReference w:type="default" r:id="rId29"/>
          <w:type w:val="continuous"/>
          <w:pgSz w:w="11907" w:h="16839" w:code="9"/>
          <w:pgMar w:top="1440" w:right="1440" w:bottom="1440" w:left="1440" w:header="709" w:footer="709" w:gutter="0"/>
          <w:pgNumType w:start="1"/>
          <w:cols w:space="708"/>
          <w:docGrid w:linePitch="360"/>
        </w:sectPr>
      </w:pPr>
    </w:p>
    <w:p w14:paraId="1BFF4673" w14:textId="77777777" w:rsidR="001B34A6" w:rsidRPr="006655E6" w:rsidRDefault="001B34A6" w:rsidP="006655E6">
      <w:pPr>
        <w:spacing w:after="120"/>
        <w:jc w:val="both"/>
        <w:rPr>
          <w:rFonts w:ascii="Arial" w:eastAsia="Calibri" w:hAnsi="Arial" w:cs="Arial"/>
          <w:sz w:val="20"/>
          <w:szCs w:val="20"/>
          <w:lang w:val="en-GB" w:eastAsia="en-US"/>
        </w:rPr>
        <w:sectPr w:rsidR="001B34A6" w:rsidRPr="006655E6" w:rsidSect="005639E2">
          <w:headerReference w:type="default" r:id="rId30"/>
          <w:footerReference w:type="default" r:id="rId31"/>
          <w:pgSz w:w="16839" w:h="11907" w:orient="landscape" w:code="9"/>
          <w:pgMar w:top="1440" w:right="1440" w:bottom="1440" w:left="1440" w:header="708" w:footer="708" w:gutter="0"/>
          <w:cols w:space="708"/>
          <w:docGrid w:linePitch="360"/>
        </w:sectPr>
      </w:pPr>
    </w:p>
    <w:p w14:paraId="57664731" w14:textId="1E254E6B" w:rsidR="007B613E" w:rsidRPr="006655E6" w:rsidRDefault="004470C2" w:rsidP="006655E6">
      <w:pPr>
        <w:pStyle w:val="Heading2"/>
        <w:tabs>
          <w:tab w:val="clear" w:pos="907"/>
          <w:tab w:val="left" w:pos="993"/>
        </w:tabs>
        <w:rPr>
          <w:color w:val="auto"/>
        </w:rPr>
      </w:pPr>
      <w:bookmarkStart w:id="38" w:name="_Toc103175914"/>
      <w:proofErr w:type="spellStart"/>
      <w:r w:rsidRPr="006655E6">
        <w:rPr>
          <w:color w:val="auto"/>
        </w:rPr>
        <w:t>TranslationPackageType</w:t>
      </w:r>
      <w:bookmarkEnd w:id="38"/>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4470C2" w:rsidRPr="00F17505" w14:paraId="279F4BBC" w14:textId="77777777" w:rsidTr="00773080">
        <w:tc>
          <w:tcPr>
            <w:tcW w:w="1260" w:type="dxa"/>
            <w:shd w:val="clear" w:color="auto" w:fill="D9D9D9" w:themeFill="background1" w:themeFillShade="D9"/>
          </w:tcPr>
          <w:p w14:paraId="7C85955E" w14:textId="77777777" w:rsidR="004470C2" w:rsidRPr="00F17505" w:rsidRDefault="004470C2" w:rsidP="006655E6">
            <w:pPr>
              <w:pStyle w:val="Tabletitle"/>
              <w:snapToGrid w:val="0"/>
              <w:jc w:val="left"/>
              <w:rPr>
                <w:lang w:val="en-GB"/>
              </w:rPr>
            </w:pPr>
            <w:r w:rsidRPr="00F17505">
              <w:rPr>
                <w:lang w:val="en-GB"/>
              </w:rPr>
              <w:t>Role Name</w:t>
            </w:r>
          </w:p>
        </w:tc>
        <w:tc>
          <w:tcPr>
            <w:tcW w:w="2160" w:type="dxa"/>
            <w:shd w:val="clear" w:color="auto" w:fill="D9D9D9" w:themeFill="background1" w:themeFillShade="D9"/>
          </w:tcPr>
          <w:p w14:paraId="2BC02E83" w14:textId="77777777" w:rsidR="004470C2" w:rsidRPr="00F17505" w:rsidRDefault="004470C2" w:rsidP="006655E6">
            <w:pPr>
              <w:pStyle w:val="Tabletitle"/>
              <w:snapToGrid w:val="0"/>
              <w:jc w:val="left"/>
              <w:rPr>
                <w:lang w:val="en-GB"/>
              </w:rPr>
            </w:pPr>
            <w:r w:rsidRPr="00F17505">
              <w:rPr>
                <w:lang w:val="en-GB"/>
              </w:rPr>
              <w:t>Name</w:t>
            </w:r>
          </w:p>
        </w:tc>
        <w:tc>
          <w:tcPr>
            <w:tcW w:w="3960" w:type="dxa"/>
            <w:shd w:val="clear" w:color="auto" w:fill="D9D9D9" w:themeFill="background1" w:themeFillShade="D9"/>
          </w:tcPr>
          <w:p w14:paraId="06C518B5" w14:textId="77777777" w:rsidR="004470C2" w:rsidRPr="00F17505" w:rsidRDefault="004470C2" w:rsidP="006655E6">
            <w:pPr>
              <w:pStyle w:val="Tabletitle"/>
              <w:snapToGrid w:val="0"/>
              <w:jc w:val="left"/>
              <w:rPr>
                <w:lang w:val="en-GB"/>
              </w:rPr>
            </w:pPr>
            <w:r w:rsidRPr="00F17505">
              <w:rPr>
                <w:lang w:val="en-GB"/>
              </w:rPr>
              <w:t>Description</w:t>
            </w:r>
          </w:p>
        </w:tc>
        <w:tc>
          <w:tcPr>
            <w:tcW w:w="720" w:type="dxa"/>
            <w:shd w:val="clear" w:color="auto" w:fill="D9D9D9" w:themeFill="background1" w:themeFillShade="D9"/>
            <w:vAlign w:val="center"/>
          </w:tcPr>
          <w:p w14:paraId="5251854F" w14:textId="7DB7000E" w:rsidR="004470C2" w:rsidRPr="00F17505" w:rsidRDefault="004470C2" w:rsidP="001B34A6">
            <w:pPr>
              <w:pStyle w:val="Tabletitle"/>
              <w:snapToGrid w:val="0"/>
              <w:rPr>
                <w:lang w:val="en-GB"/>
              </w:rPr>
            </w:pPr>
            <w:r>
              <w:rPr>
                <w:lang w:val="en-GB"/>
              </w:rPr>
              <w:t>Mult</w:t>
            </w:r>
          </w:p>
        </w:tc>
        <w:tc>
          <w:tcPr>
            <w:tcW w:w="2520" w:type="dxa"/>
            <w:shd w:val="clear" w:color="auto" w:fill="D9D9D9" w:themeFill="background1" w:themeFillShade="D9"/>
          </w:tcPr>
          <w:p w14:paraId="1C741253" w14:textId="5E90852F" w:rsidR="004470C2" w:rsidRPr="00F17505" w:rsidRDefault="004470C2" w:rsidP="006655E6">
            <w:pPr>
              <w:pStyle w:val="Tabletitle"/>
              <w:snapToGrid w:val="0"/>
              <w:jc w:val="left"/>
              <w:rPr>
                <w:lang w:val="en-GB"/>
              </w:rPr>
            </w:pPr>
            <w:r w:rsidRPr="00F17505">
              <w:rPr>
                <w:lang w:val="en-GB"/>
              </w:rPr>
              <w:t>Type</w:t>
            </w:r>
          </w:p>
        </w:tc>
        <w:tc>
          <w:tcPr>
            <w:tcW w:w="2880" w:type="dxa"/>
            <w:shd w:val="clear" w:color="auto" w:fill="D9D9D9" w:themeFill="background1" w:themeFillShade="D9"/>
          </w:tcPr>
          <w:p w14:paraId="2BEFBFD6" w14:textId="77777777" w:rsidR="004470C2" w:rsidRPr="00F17505" w:rsidRDefault="004470C2" w:rsidP="006655E6">
            <w:pPr>
              <w:pStyle w:val="Tabletitle"/>
              <w:snapToGrid w:val="0"/>
              <w:jc w:val="left"/>
              <w:rPr>
                <w:lang w:val="en-GB"/>
              </w:rPr>
            </w:pPr>
            <w:r w:rsidRPr="00F17505">
              <w:rPr>
                <w:lang w:val="en-GB"/>
              </w:rPr>
              <w:t>Remarks</w:t>
            </w:r>
          </w:p>
        </w:tc>
      </w:tr>
      <w:tr w:rsidR="004470C2" w:rsidRPr="00F17505" w14:paraId="466DEF8D" w14:textId="77777777" w:rsidTr="001B34A6">
        <w:tc>
          <w:tcPr>
            <w:tcW w:w="1260" w:type="dxa"/>
          </w:tcPr>
          <w:p w14:paraId="252940B8" w14:textId="44E3C469" w:rsidR="004470C2" w:rsidRPr="004470C2" w:rsidRDefault="004470C2" w:rsidP="006655E6">
            <w:pPr>
              <w:pStyle w:val="Tabletext"/>
              <w:snapToGrid w:val="0"/>
              <w:jc w:val="left"/>
              <w:rPr>
                <w:rFonts w:cs="Arial"/>
              </w:rPr>
            </w:pPr>
            <w:r w:rsidRPr="004470C2">
              <w:rPr>
                <w:rFonts w:cs="Arial"/>
              </w:rPr>
              <w:t>Class</w:t>
            </w:r>
          </w:p>
        </w:tc>
        <w:tc>
          <w:tcPr>
            <w:tcW w:w="2160" w:type="dxa"/>
          </w:tcPr>
          <w:p w14:paraId="3AA48904" w14:textId="2DD1137F" w:rsidR="004470C2" w:rsidRPr="004470C2" w:rsidRDefault="004470C2" w:rsidP="006655E6">
            <w:pPr>
              <w:pStyle w:val="Tabletext"/>
              <w:snapToGrid w:val="0"/>
              <w:jc w:val="left"/>
              <w:rPr>
                <w:rFonts w:cs="Arial"/>
              </w:rPr>
            </w:pPr>
            <w:proofErr w:type="spellStart"/>
            <w:r w:rsidRPr="004470C2">
              <w:rPr>
                <w:rFonts w:cs="Arial"/>
              </w:rPr>
              <w:t>TranslationPackageType</w:t>
            </w:r>
            <w:proofErr w:type="spellEnd"/>
          </w:p>
        </w:tc>
        <w:tc>
          <w:tcPr>
            <w:tcW w:w="3960" w:type="dxa"/>
          </w:tcPr>
          <w:p w14:paraId="552944CE" w14:textId="450A38A0" w:rsidR="004470C2" w:rsidRPr="004470C2" w:rsidRDefault="004470C2" w:rsidP="004470C2">
            <w:pPr>
              <w:pStyle w:val="Tabletext"/>
              <w:snapToGrid w:val="0"/>
              <w:jc w:val="left"/>
              <w:rPr>
                <w:rFonts w:cs="Arial"/>
              </w:rPr>
            </w:pPr>
            <w:r w:rsidRPr="004470C2">
              <w:rPr>
                <w:rFonts w:cs="Arial"/>
              </w:rPr>
              <w:t>The main element of a language package.</w:t>
            </w:r>
          </w:p>
        </w:tc>
        <w:tc>
          <w:tcPr>
            <w:tcW w:w="720" w:type="dxa"/>
          </w:tcPr>
          <w:p w14:paraId="2B417152" w14:textId="76CC99B4" w:rsidR="004470C2" w:rsidRPr="004470C2" w:rsidRDefault="004470C2" w:rsidP="004470C2">
            <w:pPr>
              <w:pStyle w:val="Tabletext"/>
              <w:snapToGrid w:val="0"/>
              <w:jc w:val="center"/>
              <w:rPr>
                <w:rFonts w:cs="Arial"/>
              </w:rPr>
            </w:pPr>
            <w:r w:rsidRPr="004470C2">
              <w:rPr>
                <w:rFonts w:cs="Arial"/>
              </w:rPr>
              <w:t>-</w:t>
            </w:r>
          </w:p>
        </w:tc>
        <w:tc>
          <w:tcPr>
            <w:tcW w:w="2520" w:type="dxa"/>
          </w:tcPr>
          <w:p w14:paraId="08A53281" w14:textId="5EBA371C" w:rsidR="004470C2" w:rsidRPr="004470C2" w:rsidRDefault="004470C2" w:rsidP="006655E6">
            <w:pPr>
              <w:pStyle w:val="Tabletext"/>
              <w:snapToGrid w:val="0"/>
              <w:jc w:val="left"/>
              <w:rPr>
                <w:rFonts w:cs="Arial"/>
              </w:rPr>
            </w:pPr>
            <w:r w:rsidRPr="004470C2">
              <w:rPr>
                <w:rFonts w:cs="Arial"/>
              </w:rPr>
              <w:t>-</w:t>
            </w:r>
          </w:p>
        </w:tc>
        <w:tc>
          <w:tcPr>
            <w:tcW w:w="2880" w:type="dxa"/>
          </w:tcPr>
          <w:p w14:paraId="448F3EED" w14:textId="57FEE7CE" w:rsidR="004470C2" w:rsidRPr="004470C2" w:rsidRDefault="004470C2" w:rsidP="004470C2">
            <w:pPr>
              <w:pStyle w:val="Tabletext"/>
              <w:snapToGrid w:val="0"/>
              <w:jc w:val="left"/>
              <w:rPr>
                <w:rFonts w:cs="Arial"/>
              </w:rPr>
            </w:pPr>
            <w:r>
              <w:rPr>
                <w:rFonts w:cs="Arial"/>
              </w:rPr>
              <w:t>-</w:t>
            </w:r>
          </w:p>
        </w:tc>
      </w:tr>
      <w:tr w:rsidR="004470C2" w:rsidRPr="00F17505" w14:paraId="594CD17F" w14:textId="77777777" w:rsidTr="001B34A6">
        <w:tc>
          <w:tcPr>
            <w:tcW w:w="1260" w:type="dxa"/>
          </w:tcPr>
          <w:p w14:paraId="028BCBD1" w14:textId="4CC33D09" w:rsidR="004470C2" w:rsidRPr="004470C2" w:rsidRDefault="004470C2" w:rsidP="006655E6">
            <w:pPr>
              <w:pStyle w:val="Tabletext"/>
              <w:snapToGrid w:val="0"/>
              <w:jc w:val="left"/>
              <w:rPr>
                <w:rFonts w:cs="Arial"/>
              </w:rPr>
            </w:pPr>
            <w:r w:rsidRPr="004470C2">
              <w:rPr>
                <w:rFonts w:cs="Arial"/>
              </w:rPr>
              <w:t>Role</w:t>
            </w:r>
          </w:p>
        </w:tc>
        <w:tc>
          <w:tcPr>
            <w:tcW w:w="2160" w:type="dxa"/>
          </w:tcPr>
          <w:p w14:paraId="4816D15D" w14:textId="7548050D" w:rsidR="004470C2" w:rsidRPr="004470C2" w:rsidRDefault="004470C2" w:rsidP="006655E6">
            <w:pPr>
              <w:pStyle w:val="Tabletext"/>
              <w:snapToGrid w:val="0"/>
              <w:jc w:val="left"/>
              <w:rPr>
                <w:rFonts w:cs="Arial"/>
              </w:rPr>
            </w:pPr>
            <w:r w:rsidRPr="004470C2">
              <w:rPr>
                <w:rFonts w:cs="Arial"/>
              </w:rPr>
              <w:t>language</w:t>
            </w:r>
          </w:p>
        </w:tc>
        <w:tc>
          <w:tcPr>
            <w:tcW w:w="3960" w:type="dxa"/>
          </w:tcPr>
          <w:p w14:paraId="2E6ABEB8" w14:textId="1BC4D290" w:rsidR="004470C2" w:rsidRPr="004470C2" w:rsidRDefault="004470C2" w:rsidP="004470C2">
            <w:pPr>
              <w:pStyle w:val="Tabletext"/>
              <w:snapToGrid w:val="0"/>
              <w:jc w:val="left"/>
              <w:rPr>
                <w:rFonts w:cs="Arial"/>
              </w:rPr>
            </w:pPr>
            <w:r w:rsidRPr="004470C2">
              <w:rPr>
                <w:rFonts w:cs="Arial"/>
              </w:rPr>
              <w:t>The language in which</w:t>
            </w:r>
            <w:r>
              <w:rPr>
                <w:rFonts w:cs="Arial"/>
              </w:rPr>
              <w:t xml:space="preserve"> the translations are made</w:t>
            </w:r>
          </w:p>
        </w:tc>
        <w:tc>
          <w:tcPr>
            <w:tcW w:w="720" w:type="dxa"/>
          </w:tcPr>
          <w:p w14:paraId="502372D5" w14:textId="040D80B3" w:rsidR="004470C2" w:rsidRPr="004470C2" w:rsidRDefault="004470C2" w:rsidP="004470C2">
            <w:pPr>
              <w:pStyle w:val="Tabletext"/>
              <w:snapToGrid w:val="0"/>
              <w:jc w:val="center"/>
              <w:rPr>
                <w:rFonts w:cs="Arial"/>
              </w:rPr>
            </w:pPr>
          </w:p>
        </w:tc>
        <w:tc>
          <w:tcPr>
            <w:tcW w:w="2520" w:type="dxa"/>
          </w:tcPr>
          <w:p w14:paraId="7AF934FC" w14:textId="3683F57F" w:rsidR="004470C2" w:rsidRPr="004470C2" w:rsidRDefault="004470C2" w:rsidP="006655E6">
            <w:pPr>
              <w:pStyle w:val="Tabletext"/>
              <w:snapToGrid w:val="0"/>
              <w:jc w:val="left"/>
              <w:rPr>
                <w:rFonts w:cs="Arial"/>
              </w:rPr>
            </w:pPr>
            <w:proofErr w:type="spellStart"/>
            <w:r w:rsidRPr="004470C2">
              <w:rPr>
                <w:rFonts w:cs="Arial"/>
              </w:rPr>
              <w:t>LanguageType</w:t>
            </w:r>
            <w:proofErr w:type="spellEnd"/>
          </w:p>
        </w:tc>
        <w:tc>
          <w:tcPr>
            <w:tcW w:w="2880" w:type="dxa"/>
          </w:tcPr>
          <w:p w14:paraId="45729F0F" w14:textId="04A3F3F4" w:rsidR="004470C2" w:rsidRPr="004470C2" w:rsidRDefault="004470C2" w:rsidP="006655E6">
            <w:pPr>
              <w:pStyle w:val="Tabletext"/>
              <w:snapToGrid w:val="0"/>
              <w:jc w:val="left"/>
              <w:rPr>
                <w:rFonts w:cs="Arial"/>
              </w:rPr>
            </w:pPr>
            <w:r w:rsidRPr="004470C2">
              <w:rPr>
                <w:rFonts w:cs="Arial"/>
              </w:rPr>
              <w:t xml:space="preserve">The type contains an attribute </w:t>
            </w:r>
            <w:r w:rsidRPr="004470C2">
              <w:rPr>
                <w:rFonts w:cs="Arial"/>
                <w:b/>
                <w:bCs/>
                <w:i/>
                <w:iCs/>
              </w:rPr>
              <w:t>language</w:t>
            </w:r>
            <w:r w:rsidRPr="004470C2">
              <w:rPr>
                <w:rFonts w:cs="Arial"/>
              </w:rPr>
              <w:t xml:space="preserve"> that holds a language code according to ISO639-2/T (</w:t>
            </w:r>
            <w:r>
              <w:rPr>
                <w:rFonts w:cs="Arial"/>
              </w:rPr>
              <w:t xml:space="preserve">for example </w:t>
            </w:r>
            <w:proofErr w:type="spellStart"/>
            <w:r w:rsidRPr="006655E6">
              <w:rPr>
                <w:rFonts w:cs="Arial"/>
              </w:rPr>
              <w:t>deu</w:t>
            </w:r>
            <w:proofErr w:type="spellEnd"/>
            <w:r w:rsidRPr="004470C2">
              <w:rPr>
                <w:rFonts w:cs="Arial"/>
              </w:rPr>
              <w:t xml:space="preserve">, </w:t>
            </w:r>
            <w:proofErr w:type="spellStart"/>
            <w:r w:rsidRPr="006655E6">
              <w:rPr>
                <w:rFonts w:cs="Arial"/>
              </w:rPr>
              <w:t>fra</w:t>
            </w:r>
            <w:proofErr w:type="spellEnd"/>
            <w:r w:rsidRPr="004470C2">
              <w:rPr>
                <w:rFonts w:cs="Arial"/>
              </w:rPr>
              <w:t>)</w:t>
            </w:r>
          </w:p>
        </w:tc>
      </w:tr>
      <w:tr w:rsidR="004470C2" w:rsidRPr="00F17505" w14:paraId="3554F81F" w14:textId="77777777" w:rsidTr="001B34A6">
        <w:tc>
          <w:tcPr>
            <w:tcW w:w="1260" w:type="dxa"/>
          </w:tcPr>
          <w:p w14:paraId="730DE72D" w14:textId="7A778C70" w:rsidR="004470C2" w:rsidRPr="004470C2" w:rsidRDefault="004470C2" w:rsidP="006655E6">
            <w:pPr>
              <w:pStyle w:val="Tabletext"/>
              <w:snapToGrid w:val="0"/>
              <w:jc w:val="left"/>
              <w:rPr>
                <w:rFonts w:cs="Arial"/>
              </w:rPr>
            </w:pPr>
            <w:r w:rsidRPr="004470C2">
              <w:rPr>
                <w:rFonts w:cs="Arial"/>
              </w:rPr>
              <w:t>Attribute</w:t>
            </w:r>
          </w:p>
        </w:tc>
        <w:tc>
          <w:tcPr>
            <w:tcW w:w="2160" w:type="dxa"/>
          </w:tcPr>
          <w:p w14:paraId="776A94B8" w14:textId="3E3FF821" w:rsidR="004470C2" w:rsidRPr="004470C2" w:rsidDel="00E85EEB" w:rsidRDefault="004470C2" w:rsidP="006655E6">
            <w:pPr>
              <w:pStyle w:val="Tabletext"/>
              <w:snapToGrid w:val="0"/>
              <w:jc w:val="left"/>
              <w:rPr>
                <w:rFonts w:cs="Arial"/>
              </w:rPr>
            </w:pPr>
            <w:proofErr w:type="spellStart"/>
            <w:r w:rsidRPr="004470C2">
              <w:rPr>
                <w:rFonts w:cs="Arial"/>
              </w:rPr>
              <w:t>issueDate</w:t>
            </w:r>
            <w:proofErr w:type="spellEnd"/>
          </w:p>
        </w:tc>
        <w:tc>
          <w:tcPr>
            <w:tcW w:w="3960" w:type="dxa"/>
          </w:tcPr>
          <w:p w14:paraId="4ED83BEC" w14:textId="7D151583" w:rsidR="004470C2" w:rsidRPr="004470C2" w:rsidRDefault="004470C2" w:rsidP="004470C2">
            <w:pPr>
              <w:pStyle w:val="Tabletext"/>
              <w:snapToGrid w:val="0"/>
              <w:jc w:val="left"/>
              <w:rPr>
                <w:rFonts w:cs="Arial"/>
              </w:rPr>
            </w:pPr>
            <w:r w:rsidRPr="004470C2">
              <w:rPr>
                <w:rFonts w:cs="Arial"/>
              </w:rPr>
              <w:t>The date when the language pack is issued</w:t>
            </w:r>
          </w:p>
        </w:tc>
        <w:tc>
          <w:tcPr>
            <w:tcW w:w="720" w:type="dxa"/>
          </w:tcPr>
          <w:p w14:paraId="587FA7EC" w14:textId="404D683C" w:rsidR="004470C2" w:rsidRPr="004470C2" w:rsidRDefault="004470C2" w:rsidP="004470C2">
            <w:pPr>
              <w:pStyle w:val="Tabletext"/>
              <w:snapToGrid w:val="0"/>
              <w:jc w:val="center"/>
              <w:rPr>
                <w:rFonts w:cs="Arial"/>
              </w:rPr>
            </w:pPr>
            <w:r w:rsidRPr="004470C2">
              <w:rPr>
                <w:rFonts w:cs="Arial"/>
              </w:rPr>
              <w:t>1</w:t>
            </w:r>
          </w:p>
        </w:tc>
        <w:tc>
          <w:tcPr>
            <w:tcW w:w="2520" w:type="dxa"/>
          </w:tcPr>
          <w:p w14:paraId="3459E4BF" w14:textId="67A48361" w:rsidR="004470C2" w:rsidRPr="004470C2" w:rsidRDefault="004470C2" w:rsidP="006655E6">
            <w:pPr>
              <w:pStyle w:val="Tabletext"/>
              <w:snapToGrid w:val="0"/>
              <w:jc w:val="left"/>
              <w:rPr>
                <w:rFonts w:cs="Arial"/>
              </w:rPr>
            </w:pPr>
            <w:r w:rsidRPr="004470C2">
              <w:rPr>
                <w:rFonts w:cs="Arial"/>
              </w:rPr>
              <w:t>Date</w:t>
            </w:r>
          </w:p>
        </w:tc>
        <w:tc>
          <w:tcPr>
            <w:tcW w:w="2880" w:type="dxa"/>
          </w:tcPr>
          <w:p w14:paraId="77A94F52" w14:textId="77777777" w:rsidR="004470C2" w:rsidRPr="004470C2" w:rsidRDefault="004470C2" w:rsidP="006655E6">
            <w:pPr>
              <w:pStyle w:val="Tabletext"/>
              <w:snapToGrid w:val="0"/>
              <w:jc w:val="left"/>
              <w:rPr>
                <w:rFonts w:cs="Arial"/>
              </w:rPr>
            </w:pPr>
          </w:p>
        </w:tc>
      </w:tr>
      <w:tr w:rsidR="004470C2" w:rsidRPr="00F17505" w14:paraId="0829E88D" w14:textId="77777777" w:rsidTr="001B34A6">
        <w:tc>
          <w:tcPr>
            <w:tcW w:w="1260" w:type="dxa"/>
          </w:tcPr>
          <w:p w14:paraId="17BF9681" w14:textId="1B426D24" w:rsidR="004470C2" w:rsidRPr="004470C2" w:rsidRDefault="004470C2" w:rsidP="006655E6">
            <w:pPr>
              <w:pStyle w:val="Tabletext"/>
              <w:snapToGrid w:val="0"/>
              <w:jc w:val="left"/>
              <w:rPr>
                <w:rFonts w:cs="Arial"/>
              </w:rPr>
            </w:pPr>
            <w:r w:rsidRPr="004470C2">
              <w:rPr>
                <w:rFonts w:cs="Arial"/>
              </w:rPr>
              <w:t>Attribute</w:t>
            </w:r>
          </w:p>
        </w:tc>
        <w:tc>
          <w:tcPr>
            <w:tcW w:w="2160" w:type="dxa"/>
          </w:tcPr>
          <w:p w14:paraId="2BFD9327" w14:textId="66A01257" w:rsidR="004470C2" w:rsidRPr="004470C2" w:rsidRDefault="004470C2" w:rsidP="006655E6">
            <w:pPr>
              <w:pStyle w:val="Tabletext"/>
              <w:snapToGrid w:val="0"/>
              <w:jc w:val="left"/>
              <w:rPr>
                <w:rFonts w:cs="Arial"/>
              </w:rPr>
            </w:pPr>
            <w:proofErr w:type="spellStart"/>
            <w:r w:rsidRPr="004470C2">
              <w:rPr>
                <w:rFonts w:cs="Arial"/>
              </w:rPr>
              <w:t>issueTime</w:t>
            </w:r>
            <w:proofErr w:type="spellEnd"/>
          </w:p>
        </w:tc>
        <w:tc>
          <w:tcPr>
            <w:tcW w:w="3960" w:type="dxa"/>
          </w:tcPr>
          <w:p w14:paraId="3A03132A" w14:textId="7CBEE299" w:rsidR="004470C2" w:rsidRPr="004470C2" w:rsidRDefault="004470C2" w:rsidP="004470C2">
            <w:pPr>
              <w:pStyle w:val="Tabletext"/>
              <w:snapToGrid w:val="0"/>
              <w:jc w:val="left"/>
              <w:rPr>
                <w:rFonts w:cs="Arial"/>
              </w:rPr>
            </w:pPr>
            <w:r w:rsidRPr="004470C2">
              <w:rPr>
                <w:rFonts w:cs="Arial"/>
              </w:rPr>
              <w:t>The time when the language pack is issued</w:t>
            </w:r>
          </w:p>
        </w:tc>
        <w:tc>
          <w:tcPr>
            <w:tcW w:w="720" w:type="dxa"/>
          </w:tcPr>
          <w:p w14:paraId="2302FD7D" w14:textId="4639DD22" w:rsidR="004470C2" w:rsidRPr="004470C2" w:rsidRDefault="004470C2" w:rsidP="004470C2">
            <w:pPr>
              <w:pStyle w:val="Tabletext"/>
              <w:snapToGrid w:val="0"/>
              <w:jc w:val="center"/>
              <w:rPr>
                <w:rFonts w:cs="Arial"/>
              </w:rPr>
            </w:pPr>
            <w:r w:rsidRPr="004470C2">
              <w:rPr>
                <w:rFonts w:cs="Arial"/>
              </w:rPr>
              <w:t>0..1</w:t>
            </w:r>
          </w:p>
        </w:tc>
        <w:tc>
          <w:tcPr>
            <w:tcW w:w="2520" w:type="dxa"/>
          </w:tcPr>
          <w:p w14:paraId="44C365F9" w14:textId="5873001A" w:rsidR="004470C2" w:rsidRPr="004470C2" w:rsidRDefault="004470C2" w:rsidP="006655E6">
            <w:pPr>
              <w:pStyle w:val="Tabletext"/>
              <w:snapToGrid w:val="0"/>
              <w:jc w:val="left"/>
              <w:rPr>
                <w:rFonts w:cs="Arial"/>
              </w:rPr>
            </w:pPr>
            <w:r w:rsidRPr="004470C2">
              <w:rPr>
                <w:rFonts w:cs="Arial"/>
              </w:rPr>
              <w:t>Time</w:t>
            </w:r>
          </w:p>
        </w:tc>
        <w:tc>
          <w:tcPr>
            <w:tcW w:w="2880" w:type="dxa"/>
          </w:tcPr>
          <w:p w14:paraId="172BD8D4" w14:textId="47B22F98" w:rsidR="004470C2" w:rsidRPr="004470C2" w:rsidRDefault="004470C2" w:rsidP="006655E6">
            <w:pPr>
              <w:pStyle w:val="Tabletext"/>
              <w:snapToGrid w:val="0"/>
              <w:jc w:val="left"/>
              <w:rPr>
                <w:rFonts w:cs="Arial"/>
              </w:rPr>
            </w:pPr>
          </w:p>
        </w:tc>
      </w:tr>
      <w:tr w:rsidR="004470C2" w:rsidRPr="00F17505" w14:paraId="3B3FCA82" w14:textId="77777777" w:rsidTr="001B34A6">
        <w:tc>
          <w:tcPr>
            <w:tcW w:w="1260" w:type="dxa"/>
          </w:tcPr>
          <w:p w14:paraId="55B2D04C" w14:textId="19D8B5EF" w:rsidR="004470C2" w:rsidRPr="004470C2" w:rsidRDefault="004470C2" w:rsidP="006655E6">
            <w:pPr>
              <w:pStyle w:val="Tabletext"/>
              <w:snapToGrid w:val="0"/>
              <w:jc w:val="left"/>
              <w:rPr>
                <w:rFonts w:cs="Arial"/>
              </w:rPr>
            </w:pPr>
            <w:r w:rsidRPr="004470C2">
              <w:rPr>
                <w:rFonts w:cs="Arial"/>
              </w:rPr>
              <w:t>Attribute</w:t>
            </w:r>
          </w:p>
        </w:tc>
        <w:tc>
          <w:tcPr>
            <w:tcW w:w="2160" w:type="dxa"/>
          </w:tcPr>
          <w:p w14:paraId="47EDDBD6" w14:textId="29C851E4" w:rsidR="004470C2" w:rsidRPr="004470C2" w:rsidRDefault="004470C2" w:rsidP="006655E6">
            <w:pPr>
              <w:pStyle w:val="Tabletext"/>
              <w:snapToGrid w:val="0"/>
              <w:jc w:val="left"/>
              <w:rPr>
                <w:rFonts w:cs="Arial"/>
              </w:rPr>
            </w:pPr>
            <w:proofErr w:type="spellStart"/>
            <w:r w:rsidRPr="004470C2">
              <w:rPr>
                <w:rFonts w:cs="Arial"/>
              </w:rPr>
              <w:t>responsibleParty</w:t>
            </w:r>
            <w:proofErr w:type="spellEnd"/>
          </w:p>
        </w:tc>
        <w:tc>
          <w:tcPr>
            <w:tcW w:w="3960" w:type="dxa"/>
          </w:tcPr>
          <w:p w14:paraId="0B176D9F" w14:textId="04FA56EC" w:rsidR="004470C2" w:rsidRPr="004470C2" w:rsidRDefault="004470C2" w:rsidP="004470C2">
            <w:pPr>
              <w:pStyle w:val="Tabletext"/>
              <w:snapToGrid w:val="0"/>
              <w:jc w:val="left"/>
              <w:rPr>
                <w:rFonts w:cs="Arial"/>
              </w:rPr>
            </w:pPr>
            <w:r w:rsidRPr="004470C2">
              <w:rPr>
                <w:rFonts w:cs="Arial"/>
              </w:rPr>
              <w:t>Meta information about the responsible organisation or individual</w:t>
            </w:r>
          </w:p>
        </w:tc>
        <w:tc>
          <w:tcPr>
            <w:tcW w:w="720" w:type="dxa"/>
          </w:tcPr>
          <w:p w14:paraId="1CD52E2D" w14:textId="12E54CF7" w:rsidR="004470C2" w:rsidRPr="004470C2" w:rsidRDefault="004470C2" w:rsidP="004470C2">
            <w:pPr>
              <w:pStyle w:val="Tabletext"/>
              <w:snapToGrid w:val="0"/>
              <w:jc w:val="center"/>
              <w:rPr>
                <w:rFonts w:cs="Arial"/>
              </w:rPr>
            </w:pPr>
            <w:r w:rsidRPr="004470C2">
              <w:rPr>
                <w:rFonts w:cs="Arial"/>
              </w:rPr>
              <w:t>0..*</w:t>
            </w:r>
          </w:p>
        </w:tc>
        <w:tc>
          <w:tcPr>
            <w:tcW w:w="2520" w:type="dxa"/>
          </w:tcPr>
          <w:p w14:paraId="39593DC7" w14:textId="01C6602C" w:rsidR="004470C2" w:rsidRPr="004470C2" w:rsidRDefault="004470C2" w:rsidP="006655E6">
            <w:pPr>
              <w:pStyle w:val="Tabletext"/>
              <w:snapToGrid w:val="0"/>
              <w:jc w:val="left"/>
              <w:rPr>
                <w:rFonts w:cs="Arial"/>
              </w:rPr>
            </w:pPr>
            <w:proofErr w:type="spellStart"/>
            <w:r w:rsidRPr="004470C2">
              <w:rPr>
                <w:rFonts w:cs="Arial"/>
              </w:rPr>
              <w:t>CI_ResponsibleParty</w:t>
            </w:r>
            <w:proofErr w:type="spellEnd"/>
          </w:p>
        </w:tc>
        <w:tc>
          <w:tcPr>
            <w:tcW w:w="2880" w:type="dxa"/>
          </w:tcPr>
          <w:p w14:paraId="3264338E" w14:textId="77777777" w:rsidR="004470C2" w:rsidRPr="006655E6" w:rsidRDefault="004470C2" w:rsidP="004470C2">
            <w:pPr>
              <w:rPr>
                <w:rFonts w:ascii="Arial" w:hAnsi="Arial" w:cs="Arial"/>
                <w:b/>
                <w:bCs/>
                <w:i/>
                <w:iCs/>
                <w:sz w:val="16"/>
                <w:szCs w:val="16"/>
                <w:lang w:val="en-GB"/>
              </w:rPr>
            </w:pPr>
            <w:r w:rsidRPr="006655E6">
              <w:rPr>
                <w:rFonts w:ascii="Arial" w:hAnsi="Arial" w:cs="Arial"/>
                <w:sz w:val="16"/>
                <w:szCs w:val="16"/>
                <w:lang w:val="en-GB"/>
              </w:rPr>
              <w:t xml:space="preserve">This type conforms to ISO 19115 and is not defined in the namespace </w:t>
            </w:r>
            <w:r w:rsidRPr="006655E6">
              <w:rPr>
                <w:rFonts w:ascii="Arial" w:hAnsi="Arial" w:cs="Arial"/>
                <w:b/>
                <w:bCs/>
                <w:i/>
                <w:iCs/>
                <w:sz w:val="16"/>
                <w:szCs w:val="16"/>
                <w:lang w:val="en-GB"/>
              </w:rPr>
              <w:t>S100_LA.</w:t>
            </w:r>
          </w:p>
          <w:p w14:paraId="2FA3D56F" w14:textId="4E382E4C" w:rsidR="004470C2" w:rsidRPr="004470C2" w:rsidRDefault="004470C2" w:rsidP="006655E6">
            <w:pPr>
              <w:pStyle w:val="Tabletext"/>
              <w:snapToGrid w:val="0"/>
              <w:jc w:val="left"/>
              <w:rPr>
                <w:rFonts w:cs="Arial"/>
                <w:lang w:val="de-DE"/>
              </w:rPr>
            </w:pPr>
            <w:r w:rsidRPr="004470C2">
              <w:rPr>
                <w:rFonts w:cs="Arial"/>
              </w:rPr>
              <w:t>There may be more than one parties responsible which then have different roles. (</w:t>
            </w:r>
            <w:r>
              <w:rPr>
                <w:rFonts w:cs="Arial"/>
              </w:rPr>
              <w:t>for example</w:t>
            </w:r>
            <w:r w:rsidRPr="004470C2">
              <w:rPr>
                <w:rFonts w:cs="Arial"/>
              </w:rPr>
              <w:t xml:space="preserve"> custodian, translator, or publisher)</w:t>
            </w:r>
          </w:p>
        </w:tc>
      </w:tr>
      <w:tr w:rsidR="004470C2" w:rsidRPr="00F17505" w14:paraId="089EF639" w14:textId="77777777" w:rsidTr="001B34A6">
        <w:tc>
          <w:tcPr>
            <w:tcW w:w="1260" w:type="dxa"/>
          </w:tcPr>
          <w:p w14:paraId="14BAE9C8" w14:textId="1B4F8DB8" w:rsidR="004470C2" w:rsidRPr="004470C2" w:rsidRDefault="004470C2" w:rsidP="006655E6">
            <w:pPr>
              <w:pStyle w:val="Tabletext"/>
              <w:snapToGrid w:val="0"/>
              <w:jc w:val="left"/>
              <w:rPr>
                <w:rFonts w:cs="Arial"/>
              </w:rPr>
            </w:pPr>
            <w:r w:rsidRPr="004470C2">
              <w:rPr>
                <w:rFonts w:cs="Arial"/>
              </w:rPr>
              <w:t>Role</w:t>
            </w:r>
          </w:p>
        </w:tc>
        <w:tc>
          <w:tcPr>
            <w:tcW w:w="2160" w:type="dxa"/>
          </w:tcPr>
          <w:p w14:paraId="61A76896" w14:textId="55FC9319" w:rsidR="004470C2" w:rsidRPr="004470C2" w:rsidRDefault="004470C2" w:rsidP="006655E6">
            <w:pPr>
              <w:pStyle w:val="Tabletext"/>
              <w:snapToGrid w:val="0"/>
              <w:jc w:val="left"/>
              <w:rPr>
                <w:rFonts w:cs="Arial"/>
              </w:rPr>
            </w:pPr>
            <w:proofErr w:type="spellStart"/>
            <w:r w:rsidRPr="004470C2">
              <w:rPr>
                <w:rFonts w:cs="Arial"/>
              </w:rPr>
              <w:t>sourceFile</w:t>
            </w:r>
            <w:proofErr w:type="spellEnd"/>
          </w:p>
        </w:tc>
        <w:tc>
          <w:tcPr>
            <w:tcW w:w="3960" w:type="dxa"/>
          </w:tcPr>
          <w:p w14:paraId="6E641A0B" w14:textId="55A41C51" w:rsidR="004470C2" w:rsidRPr="004470C2" w:rsidRDefault="004470C2" w:rsidP="004470C2">
            <w:pPr>
              <w:pStyle w:val="Tabletext"/>
              <w:snapToGrid w:val="0"/>
              <w:jc w:val="left"/>
              <w:rPr>
                <w:rFonts w:cs="Arial"/>
              </w:rPr>
            </w:pPr>
            <w:r w:rsidRPr="004470C2">
              <w:rPr>
                <w:rFonts w:cs="Arial"/>
              </w:rPr>
              <w:t>All translation items for one source file</w:t>
            </w:r>
          </w:p>
        </w:tc>
        <w:tc>
          <w:tcPr>
            <w:tcW w:w="720" w:type="dxa"/>
          </w:tcPr>
          <w:p w14:paraId="11480E89" w14:textId="13DF4165" w:rsidR="004470C2" w:rsidRPr="004470C2" w:rsidRDefault="004470C2" w:rsidP="004470C2">
            <w:pPr>
              <w:pStyle w:val="Tabletext"/>
              <w:snapToGrid w:val="0"/>
              <w:jc w:val="center"/>
              <w:rPr>
                <w:rFonts w:cs="Arial"/>
              </w:rPr>
            </w:pPr>
            <w:r w:rsidRPr="004470C2">
              <w:rPr>
                <w:rFonts w:cs="Arial"/>
              </w:rPr>
              <w:t>1..*</w:t>
            </w:r>
          </w:p>
        </w:tc>
        <w:tc>
          <w:tcPr>
            <w:tcW w:w="2520" w:type="dxa"/>
          </w:tcPr>
          <w:p w14:paraId="14625F09" w14:textId="76DC7DBB" w:rsidR="004470C2" w:rsidRPr="004470C2" w:rsidRDefault="004470C2" w:rsidP="006655E6">
            <w:pPr>
              <w:pStyle w:val="Tabletext"/>
              <w:snapToGrid w:val="0"/>
              <w:jc w:val="left"/>
              <w:rPr>
                <w:rFonts w:cs="Arial"/>
              </w:rPr>
            </w:pPr>
            <w:proofErr w:type="spellStart"/>
            <w:r w:rsidRPr="004470C2">
              <w:rPr>
                <w:rFonts w:cs="Arial"/>
              </w:rPr>
              <w:t>SourceFileType</w:t>
            </w:r>
            <w:proofErr w:type="spellEnd"/>
          </w:p>
        </w:tc>
        <w:tc>
          <w:tcPr>
            <w:tcW w:w="2880" w:type="dxa"/>
          </w:tcPr>
          <w:p w14:paraId="1CE497C4" w14:textId="77777777" w:rsidR="004470C2" w:rsidRPr="004470C2" w:rsidRDefault="004470C2" w:rsidP="006655E6">
            <w:pPr>
              <w:pStyle w:val="Tabletext"/>
              <w:snapToGrid w:val="0"/>
              <w:jc w:val="left"/>
              <w:rPr>
                <w:rFonts w:cs="Arial"/>
                <w:lang w:val="de-DE"/>
              </w:rPr>
            </w:pPr>
          </w:p>
        </w:tc>
      </w:tr>
    </w:tbl>
    <w:p w14:paraId="17E8136A" w14:textId="77777777" w:rsidR="007B613E" w:rsidRPr="006655E6" w:rsidRDefault="007B613E" w:rsidP="006655E6">
      <w:pPr>
        <w:rPr>
          <w:rFonts w:ascii="Arial" w:eastAsia="Calibri" w:hAnsi="Arial" w:cs="Arial"/>
          <w:bCs/>
          <w:sz w:val="20"/>
          <w:szCs w:val="20"/>
          <w:lang w:val="en-GB" w:eastAsia="en-US"/>
        </w:rPr>
      </w:pPr>
    </w:p>
    <w:p w14:paraId="57140E75" w14:textId="70AC1682" w:rsidR="004470C2" w:rsidRPr="006655E6" w:rsidRDefault="004470C2" w:rsidP="004470C2">
      <w:pPr>
        <w:pStyle w:val="Heading2"/>
        <w:tabs>
          <w:tab w:val="clear" w:pos="907"/>
          <w:tab w:val="left" w:pos="993"/>
        </w:tabs>
        <w:rPr>
          <w:color w:val="auto"/>
        </w:rPr>
      </w:pPr>
      <w:bookmarkStart w:id="39" w:name="_Toc103175915"/>
      <w:proofErr w:type="spellStart"/>
      <w:r w:rsidRPr="006655E6">
        <w:rPr>
          <w:color w:val="auto"/>
        </w:rPr>
        <w:t>SourceFileType</w:t>
      </w:r>
      <w:bookmarkEnd w:id="39"/>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4470C2" w:rsidRPr="00F17505" w14:paraId="462CF38F" w14:textId="77777777" w:rsidTr="00773080">
        <w:tc>
          <w:tcPr>
            <w:tcW w:w="1260" w:type="dxa"/>
            <w:shd w:val="clear" w:color="auto" w:fill="D9D9D9" w:themeFill="background1" w:themeFillShade="D9"/>
          </w:tcPr>
          <w:p w14:paraId="3F1D3548" w14:textId="77777777" w:rsidR="004470C2" w:rsidRPr="00F17505" w:rsidRDefault="004470C2" w:rsidP="006655E6">
            <w:pPr>
              <w:pStyle w:val="Tabletitle"/>
              <w:snapToGrid w:val="0"/>
              <w:jc w:val="left"/>
              <w:rPr>
                <w:lang w:val="en-GB"/>
              </w:rPr>
            </w:pPr>
            <w:r w:rsidRPr="00F17505">
              <w:rPr>
                <w:lang w:val="en-GB"/>
              </w:rPr>
              <w:t>Role Name</w:t>
            </w:r>
          </w:p>
        </w:tc>
        <w:tc>
          <w:tcPr>
            <w:tcW w:w="2160" w:type="dxa"/>
            <w:shd w:val="clear" w:color="auto" w:fill="D9D9D9" w:themeFill="background1" w:themeFillShade="D9"/>
          </w:tcPr>
          <w:p w14:paraId="5E91DC9A" w14:textId="77777777" w:rsidR="004470C2" w:rsidRPr="00F17505" w:rsidRDefault="004470C2" w:rsidP="006655E6">
            <w:pPr>
              <w:pStyle w:val="Tabletitle"/>
              <w:snapToGrid w:val="0"/>
              <w:jc w:val="left"/>
              <w:rPr>
                <w:lang w:val="en-GB"/>
              </w:rPr>
            </w:pPr>
            <w:r w:rsidRPr="00F17505">
              <w:rPr>
                <w:lang w:val="en-GB"/>
              </w:rPr>
              <w:t>Name</w:t>
            </w:r>
          </w:p>
        </w:tc>
        <w:tc>
          <w:tcPr>
            <w:tcW w:w="3960" w:type="dxa"/>
            <w:shd w:val="clear" w:color="auto" w:fill="D9D9D9" w:themeFill="background1" w:themeFillShade="D9"/>
          </w:tcPr>
          <w:p w14:paraId="1CC8EACC" w14:textId="77777777" w:rsidR="004470C2" w:rsidRPr="00F17505" w:rsidRDefault="004470C2" w:rsidP="006655E6">
            <w:pPr>
              <w:pStyle w:val="Tabletitle"/>
              <w:snapToGrid w:val="0"/>
              <w:jc w:val="left"/>
              <w:rPr>
                <w:lang w:val="en-GB"/>
              </w:rPr>
            </w:pPr>
            <w:r w:rsidRPr="00F17505">
              <w:rPr>
                <w:lang w:val="en-GB"/>
              </w:rPr>
              <w:t>Description</w:t>
            </w:r>
          </w:p>
        </w:tc>
        <w:tc>
          <w:tcPr>
            <w:tcW w:w="720" w:type="dxa"/>
            <w:shd w:val="clear" w:color="auto" w:fill="D9D9D9" w:themeFill="background1" w:themeFillShade="D9"/>
            <w:vAlign w:val="center"/>
          </w:tcPr>
          <w:p w14:paraId="62E44855" w14:textId="68142C8B" w:rsidR="004470C2" w:rsidRPr="00F17505" w:rsidRDefault="004470C2" w:rsidP="001B34A6">
            <w:pPr>
              <w:pStyle w:val="Tabletitle"/>
              <w:snapToGrid w:val="0"/>
              <w:rPr>
                <w:lang w:val="en-GB"/>
              </w:rPr>
            </w:pPr>
            <w:r>
              <w:rPr>
                <w:lang w:val="en-GB"/>
              </w:rPr>
              <w:t>Mult</w:t>
            </w:r>
          </w:p>
        </w:tc>
        <w:tc>
          <w:tcPr>
            <w:tcW w:w="2520" w:type="dxa"/>
            <w:shd w:val="clear" w:color="auto" w:fill="D9D9D9" w:themeFill="background1" w:themeFillShade="D9"/>
          </w:tcPr>
          <w:p w14:paraId="6AB7D5DE" w14:textId="3B324482" w:rsidR="004470C2" w:rsidRPr="00F17505" w:rsidRDefault="004470C2" w:rsidP="006655E6">
            <w:pPr>
              <w:pStyle w:val="Tabletitle"/>
              <w:snapToGrid w:val="0"/>
              <w:jc w:val="left"/>
              <w:rPr>
                <w:lang w:val="en-GB"/>
              </w:rPr>
            </w:pPr>
            <w:r w:rsidRPr="00F17505">
              <w:rPr>
                <w:lang w:val="en-GB"/>
              </w:rPr>
              <w:t>Type</w:t>
            </w:r>
          </w:p>
        </w:tc>
        <w:tc>
          <w:tcPr>
            <w:tcW w:w="2880" w:type="dxa"/>
            <w:shd w:val="clear" w:color="auto" w:fill="D9D9D9" w:themeFill="background1" w:themeFillShade="D9"/>
          </w:tcPr>
          <w:p w14:paraId="2994A28E" w14:textId="77777777" w:rsidR="004470C2" w:rsidRPr="00F17505" w:rsidRDefault="004470C2" w:rsidP="006655E6">
            <w:pPr>
              <w:pStyle w:val="Tabletitle"/>
              <w:snapToGrid w:val="0"/>
              <w:jc w:val="left"/>
              <w:rPr>
                <w:lang w:val="en-GB"/>
              </w:rPr>
            </w:pPr>
            <w:r w:rsidRPr="00F17505">
              <w:rPr>
                <w:lang w:val="en-GB"/>
              </w:rPr>
              <w:t>Remarks</w:t>
            </w:r>
          </w:p>
        </w:tc>
      </w:tr>
      <w:tr w:rsidR="004470C2" w:rsidRPr="00F17505" w14:paraId="5F49836B" w14:textId="77777777" w:rsidTr="001B34A6">
        <w:tc>
          <w:tcPr>
            <w:tcW w:w="1260" w:type="dxa"/>
          </w:tcPr>
          <w:p w14:paraId="458883D9" w14:textId="6F87DDFD" w:rsidR="004470C2" w:rsidRPr="004470C2" w:rsidRDefault="004470C2" w:rsidP="004470C2">
            <w:pPr>
              <w:pStyle w:val="Tabletext"/>
              <w:snapToGrid w:val="0"/>
              <w:rPr>
                <w:rFonts w:cs="Arial"/>
              </w:rPr>
            </w:pPr>
            <w:r w:rsidRPr="008F0B6B">
              <w:t>Class</w:t>
            </w:r>
          </w:p>
        </w:tc>
        <w:tc>
          <w:tcPr>
            <w:tcW w:w="2160" w:type="dxa"/>
          </w:tcPr>
          <w:p w14:paraId="2136FFF0" w14:textId="4EA5EB55" w:rsidR="004470C2" w:rsidRPr="004470C2" w:rsidRDefault="004470C2" w:rsidP="004470C2">
            <w:pPr>
              <w:pStyle w:val="Tabletext"/>
              <w:snapToGrid w:val="0"/>
              <w:rPr>
                <w:rFonts w:cs="Arial"/>
              </w:rPr>
            </w:pPr>
            <w:proofErr w:type="spellStart"/>
            <w:r w:rsidRPr="008F0B6B">
              <w:t>SourceFileType</w:t>
            </w:r>
            <w:proofErr w:type="spellEnd"/>
          </w:p>
        </w:tc>
        <w:tc>
          <w:tcPr>
            <w:tcW w:w="3960" w:type="dxa"/>
          </w:tcPr>
          <w:p w14:paraId="56056770" w14:textId="4A3268D7" w:rsidR="004470C2" w:rsidRPr="004470C2" w:rsidRDefault="004470C2" w:rsidP="004470C2">
            <w:pPr>
              <w:pStyle w:val="Tabletext"/>
              <w:snapToGrid w:val="0"/>
              <w:jc w:val="left"/>
              <w:rPr>
                <w:rFonts w:cs="Arial"/>
              </w:rPr>
            </w:pPr>
            <w:r w:rsidRPr="008F0B6B">
              <w:t xml:space="preserve">An element holding all information on elements to be translated </w:t>
            </w:r>
            <w:r>
              <w:t>for a single source file</w:t>
            </w:r>
          </w:p>
        </w:tc>
        <w:tc>
          <w:tcPr>
            <w:tcW w:w="720" w:type="dxa"/>
          </w:tcPr>
          <w:p w14:paraId="285E17F1" w14:textId="0DF76FEC" w:rsidR="004470C2" w:rsidRPr="004470C2" w:rsidRDefault="004470C2" w:rsidP="004470C2">
            <w:pPr>
              <w:pStyle w:val="Tabletext"/>
              <w:snapToGrid w:val="0"/>
              <w:jc w:val="center"/>
              <w:rPr>
                <w:rFonts w:cs="Arial"/>
              </w:rPr>
            </w:pPr>
            <w:r w:rsidRPr="008F0B6B">
              <w:t>-</w:t>
            </w:r>
          </w:p>
        </w:tc>
        <w:tc>
          <w:tcPr>
            <w:tcW w:w="2520" w:type="dxa"/>
          </w:tcPr>
          <w:p w14:paraId="3CC953BD" w14:textId="12AC2468" w:rsidR="004470C2" w:rsidRPr="004470C2" w:rsidRDefault="004470C2" w:rsidP="004470C2">
            <w:pPr>
              <w:pStyle w:val="Tabletext"/>
              <w:snapToGrid w:val="0"/>
              <w:rPr>
                <w:rFonts w:cs="Arial"/>
              </w:rPr>
            </w:pPr>
            <w:r w:rsidRPr="008F0B6B">
              <w:t>-</w:t>
            </w:r>
          </w:p>
        </w:tc>
        <w:tc>
          <w:tcPr>
            <w:tcW w:w="2880" w:type="dxa"/>
          </w:tcPr>
          <w:p w14:paraId="129E55AD" w14:textId="70FD5948" w:rsidR="004470C2" w:rsidRPr="004470C2" w:rsidRDefault="004470C2" w:rsidP="004470C2">
            <w:pPr>
              <w:pStyle w:val="Tabletext"/>
              <w:snapToGrid w:val="0"/>
              <w:jc w:val="left"/>
              <w:rPr>
                <w:rFonts w:cs="Arial"/>
              </w:rPr>
            </w:pPr>
            <w:r w:rsidRPr="008F0B6B">
              <w:t>The source file must be in XML format</w:t>
            </w:r>
          </w:p>
        </w:tc>
      </w:tr>
      <w:tr w:rsidR="004470C2" w:rsidRPr="00F17505" w14:paraId="725DBA19" w14:textId="77777777" w:rsidTr="001B34A6">
        <w:tc>
          <w:tcPr>
            <w:tcW w:w="1260" w:type="dxa"/>
          </w:tcPr>
          <w:p w14:paraId="22439B35" w14:textId="24469391" w:rsidR="004470C2" w:rsidRPr="004470C2" w:rsidRDefault="004470C2" w:rsidP="004470C2">
            <w:pPr>
              <w:pStyle w:val="Tabletext"/>
              <w:snapToGrid w:val="0"/>
              <w:rPr>
                <w:rFonts w:cs="Arial"/>
              </w:rPr>
            </w:pPr>
            <w:r w:rsidRPr="008F0B6B">
              <w:t>Role</w:t>
            </w:r>
          </w:p>
        </w:tc>
        <w:tc>
          <w:tcPr>
            <w:tcW w:w="2160" w:type="dxa"/>
          </w:tcPr>
          <w:p w14:paraId="16A5F2FC" w14:textId="57ECD2EA" w:rsidR="004470C2" w:rsidRPr="004470C2" w:rsidRDefault="004470C2" w:rsidP="004470C2">
            <w:pPr>
              <w:pStyle w:val="Tabletext"/>
              <w:snapToGrid w:val="0"/>
              <w:rPr>
                <w:rFonts w:cs="Arial"/>
              </w:rPr>
            </w:pPr>
            <w:r w:rsidRPr="008F0B6B">
              <w:t>header</w:t>
            </w:r>
          </w:p>
        </w:tc>
        <w:tc>
          <w:tcPr>
            <w:tcW w:w="3960" w:type="dxa"/>
          </w:tcPr>
          <w:p w14:paraId="77675FE5" w14:textId="21865188" w:rsidR="004470C2" w:rsidRPr="004470C2" w:rsidRDefault="004470C2" w:rsidP="004470C2">
            <w:pPr>
              <w:pStyle w:val="Tabletext"/>
              <w:snapToGrid w:val="0"/>
              <w:jc w:val="left"/>
              <w:rPr>
                <w:rFonts w:cs="Arial"/>
              </w:rPr>
            </w:pPr>
            <w:r w:rsidRPr="008F0B6B">
              <w:t>Informat</w:t>
            </w:r>
            <w:r>
              <w:t>ion to identify the source file</w:t>
            </w:r>
          </w:p>
        </w:tc>
        <w:tc>
          <w:tcPr>
            <w:tcW w:w="720" w:type="dxa"/>
          </w:tcPr>
          <w:p w14:paraId="53D6D6CA" w14:textId="4D1865A1" w:rsidR="004470C2" w:rsidRPr="004470C2" w:rsidRDefault="004470C2" w:rsidP="004470C2">
            <w:pPr>
              <w:pStyle w:val="Tabletext"/>
              <w:snapToGrid w:val="0"/>
              <w:jc w:val="center"/>
              <w:rPr>
                <w:rFonts w:cs="Arial"/>
              </w:rPr>
            </w:pPr>
            <w:r w:rsidRPr="008F0B6B">
              <w:t>1</w:t>
            </w:r>
          </w:p>
        </w:tc>
        <w:tc>
          <w:tcPr>
            <w:tcW w:w="2520" w:type="dxa"/>
          </w:tcPr>
          <w:p w14:paraId="73FAF44C" w14:textId="779454AB" w:rsidR="004470C2" w:rsidRPr="004470C2" w:rsidRDefault="004470C2" w:rsidP="004470C2">
            <w:pPr>
              <w:pStyle w:val="Tabletext"/>
              <w:snapToGrid w:val="0"/>
              <w:rPr>
                <w:rFonts w:cs="Arial"/>
              </w:rPr>
            </w:pPr>
            <w:proofErr w:type="spellStart"/>
            <w:r w:rsidRPr="008F0B6B">
              <w:t>SourceHeaderType</w:t>
            </w:r>
            <w:proofErr w:type="spellEnd"/>
          </w:p>
        </w:tc>
        <w:tc>
          <w:tcPr>
            <w:tcW w:w="2880" w:type="dxa"/>
          </w:tcPr>
          <w:p w14:paraId="7D7AFD8B" w14:textId="40EB7C15" w:rsidR="004470C2" w:rsidRPr="004470C2" w:rsidRDefault="004470C2" w:rsidP="004470C2">
            <w:pPr>
              <w:pStyle w:val="Tabletext"/>
              <w:snapToGrid w:val="0"/>
              <w:rPr>
                <w:rFonts w:cs="Arial"/>
              </w:rPr>
            </w:pPr>
          </w:p>
        </w:tc>
      </w:tr>
      <w:tr w:rsidR="004470C2" w:rsidRPr="00F17505" w14:paraId="5E3590EA" w14:textId="77777777" w:rsidTr="001B34A6">
        <w:tc>
          <w:tcPr>
            <w:tcW w:w="1260" w:type="dxa"/>
          </w:tcPr>
          <w:p w14:paraId="10B953FC" w14:textId="242AEF72" w:rsidR="004470C2" w:rsidRPr="004470C2" w:rsidRDefault="004470C2" w:rsidP="004470C2">
            <w:pPr>
              <w:pStyle w:val="Tabletext"/>
              <w:snapToGrid w:val="0"/>
              <w:rPr>
                <w:rFonts w:cs="Arial"/>
              </w:rPr>
            </w:pPr>
            <w:r w:rsidRPr="008F0B6B">
              <w:t>Role</w:t>
            </w:r>
          </w:p>
        </w:tc>
        <w:tc>
          <w:tcPr>
            <w:tcW w:w="2160" w:type="dxa"/>
          </w:tcPr>
          <w:p w14:paraId="30D7AA9D" w14:textId="4B09FDCB" w:rsidR="004470C2" w:rsidRPr="004470C2" w:rsidDel="00E85EEB" w:rsidRDefault="004470C2" w:rsidP="004470C2">
            <w:pPr>
              <w:pStyle w:val="Tabletext"/>
              <w:snapToGrid w:val="0"/>
              <w:rPr>
                <w:rFonts w:cs="Arial"/>
              </w:rPr>
            </w:pPr>
            <w:proofErr w:type="spellStart"/>
            <w:r w:rsidRPr="008F0B6B">
              <w:t>translationItem</w:t>
            </w:r>
            <w:proofErr w:type="spellEnd"/>
          </w:p>
        </w:tc>
        <w:tc>
          <w:tcPr>
            <w:tcW w:w="3960" w:type="dxa"/>
          </w:tcPr>
          <w:p w14:paraId="5CB90820" w14:textId="46CD4493" w:rsidR="004470C2" w:rsidRPr="004470C2" w:rsidRDefault="004470C2" w:rsidP="004470C2">
            <w:pPr>
              <w:pStyle w:val="Tabletext"/>
              <w:snapToGrid w:val="0"/>
              <w:jc w:val="left"/>
              <w:rPr>
                <w:rFonts w:cs="Arial"/>
              </w:rPr>
            </w:pPr>
            <w:r w:rsidRPr="008F0B6B">
              <w:t xml:space="preserve">A list of items each describes an element of the source file </w:t>
            </w:r>
            <w:r>
              <w:t>which is subject to translation</w:t>
            </w:r>
          </w:p>
        </w:tc>
        <w:tc>
          <w:tcPr>
            <w:tcW w:w="720" w:type="dxa"/>
          </w:tcPr>
          <w:p w14:paraId="41798B37" w14:textId="56276B3D" w:rsidR="004470C2" w:rsidRPr="004470C2" w:rsidRDefault="004470C2" w:rsidP="004470C2">
            <w:pPr>
              <w:pStyle w:val="Tabletext"/>
              <w:snapToGrid w:val="0"/>
              <w:jc w:val="center"/>
              <w:rPr>
                <w:rFonts w:cs="Arial"/>
              </w:rPr>
            </w:pPr>
            <w:r w:rsidRPr="008F0B6B">
              <w:t>0..*</w:t>
            </w:r>
          </w:p>
        </w:tc>
        <w:tc>
          <w:tcPr>
            <w:tcW w:w="2520" w:type="dxa"/>
          </w:tcPr>
          <w:p w14:paraId="6EDEA3C8" w14:textId="4CCC56D9" w:rsidR="004470C2" w:rsidRPr="004470C2" w:rsidRDefault="004470C2" w:rsidP="004470C2">
            <w:pPr>
              <w:pStyle w:val="Tabletext"/>
              <w:snapToGrid w:val="0"/>
              <w:rPr>
                <w:rFonts w:cs="Arial"/>
              </w:rPr>
            </w:pPr>
            <w:proofErr w:type="spellStart"/>
            <w:r w:rsidRPr="008F0B6B">
              <w:t>TranslationItemType</w:t>
            </w:r>
            <w:proofErr w:type="spellEnd"/>
          </w:p>
        </w:tc>
        <w:tc>
          <w:tcPr>
            <w:tcW w:w="2880" w:type="dxa"/>
          </w:tcPr>
          <w:p w14:paraId="6E3E1196" w14:textId="77777777" w:rsidR="004470C2" w:rsidRPr="004470C2" w:rsidRDefault="004470C2" w:rsidP="004470C2">
            <w:pPr>
              <w:pStyle w:val="Tabletext"/>
              <w:snapToGrid w:val="0"/>
              <w:rPr>
                <w:rFonts w:cs="Arial"/>
              </w:rPr>
            </w:pPr>
          </w:p>
        </w:tc>
      </w:tr>
    </w:tbl>
    <w:p w14:paraId="6E39B5A7" w14:textId="77777777" w:rsidR="004470C2" w:rsidRPr="00241FE2" w:rsidRDefault="004470C2" w:rsidP="004470C2">
      <w:pPr>
        <w:rPr>
          <w:rFonts w:ascii="Arial" w:eastAsia="Calibri" w:hAnsi="Arial" w:cs="Arial"/>
          <w:bCs/>
          <w:sz w:val="20"/>
          <w:szCs w:val="20"/>
          <w:lang w:val="en-GB" w:eastAsia="en-US"/>
        </w:rPr>
      </w:pPr>
    </w:p>
    <w:p w14:paraId="36FAAD7F" w14:textId="4AA8307E" w:rsidR="004470C2" w:rsidRPr="006655E6" w:rsidRDefault="004470C2" w:rsidP="004470C2">
      <w:pPr>
        <w:pStyle w:val="Heading2"/>
        <w:tabs>
          <w:tab w:val="clear" w:pos="907"/>
          <w:tab w:val="left" w:pos="993"/>
        </w:tabs>
        <w:rPr>
          <w:color w:val="auto"/>
        </w:rPr>
      </w:pPr>
      <w:bookmarkStart w:id="40" w:name="_Toc103175916"/>
      <w:proofErr w:type="spellStart"/>
      <w:r w:rsidRPr="006655E6">
        <w:rPr>
          <w:color w:val="auto"/>
        </w:rPr>
        <w:t>SourceHeaderType</w:t>
      </w:r>
      <w:bookmarkEnd w:id="40"/>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4470C2" w:rsidRPr="00F17505" w14:paraId="71732F8A" w14:textId="77777777" w:rsidTr="00773080">
        <w:tc>
          <w:tcPr>
            <w:tcW w:w="1260" w:type="dxa"/>
            <w:shd w:val="clear" w:color="auto" w:fill="D9D9D9" w:themeFill="background1" w:themeFillShade="D9"/>
            <w:vAlign w:val="center"/>
          </w:tcPr>
          <w:p w14:paraId="15457CCD" w14:textId="77777777" w:rsidR="004470C2" w:rsidRPr="00F17505" w:rsidRDefault="004470C2" w:rsidP="006655E6">
            <w:pPr>
              <w:pStyle w:val="Tabletitle"/>
              <w:snapToGrid w:val="0"/>
              <w:jc w:val="left"/>
              <w:rPr>
                <w:lang w:val="en-GB"/>
              </w:rPr>
            </w:pPr>
            <w:r w:rsidRPr="00F17505">
              <w:rPr>
                <w:lang w:val="en-GB"/>
              </w:rPr>
              <w:t>Role Name</w:t>
            </w:r>
          </w:p>
        </w:tc>
        <w:tc>
          <w:tcPr>
            <w:tcW w:w="2160" w:type="dxa"/>
            <w:shd w:val="clear" w:color="auto" w:fill="D9D9D9" w:themeFill="background1" w:themeFillShade="D9"/>
            <w:vAlign w:val="center"/>
          </w:tcPr>
          <w:p w14:paraId="25D18DD4" w14:textId="77777777" w:rsidR="004470C2" w:rsidRPr="00F17505" w:rsidRDefault="004470C2" w:rsidP="006655E6">
            <w:pPr>
              <w:pStyle w:val="Tabletitle"/>
              <w:snapToGrid w:val="0"/>
              <w:jc w:val="left"/>
              <w:rPr>
                <w:lang w:val="en-GB"/>
              </w:rPr>
            </w:pPr>
            <w:r w:rsidRPr="00F17505">
              <w:rPr>
                <w:lang w:val="en-GB"/>
              </w:rPr>
              <w:t>Name</w:t>
            </w:r>
          </w:p>
        </w:tc>
        <w:tc>
          <w:tcPr>
            <w:tcW w:w="3960" w:type="dxa"/>
            <w:shd w:val="clear" w:color="auto" w:fill="D9D9D9" w:themeFill="background1" w:themeFillShade="D9"/>
            <w:vAlign w:val="center"/>
          </w:tcPr>
          <w:p w14:paraId="733AD12F" w14:textId="77777777" w:rsidR="004470C2" w:rsidRPr="00F17505" w:rsidRDefault="004470C2" w:rsidP="006655E6">
            <w:pPr>
              <w:pStyle w:val="Tabletitle"/>
              <w:snapToGrid w:val="0"/>
              <w:jc w:val="left"/>
              <w:rPr>
                <w:lang w:val="en-GB"/>
              </w:rPr>
            </w:pPr>
            <w:r w:rsidRPr="00F17505">
              <w:rPr>
                <w:lang w:val="en-GB"/>
              </w:rPr>
              <w:t>Description</w:t>
            </w:r>
          </w:p>
        </w:tc>
        <w:tc>
          <w:tcPr>
            <w:tcW w:w="720" w:type="dxa"/>
            <w:shd w:val="clear" w:color="auto" w:fill="D9D9D9" w:themeFill="background1" w:themeFillShade="D9"/>
            <w:vAlign w:val="center"/>
          </w:tcPr>
          <w:p w14:paraId="3277E9BE" w14:textId="77777777" w:rsidR="004470C2" w:rsidRPr="00F17505" w:rsidRDefault="004470C2" w:rsidP="001B34A6">
            <w:pPr>
              <w:pStyle w:val="Tabletitle"/>
              <w:snapToGrid w:val="0"/>
              <w:rPr>
                <w:lang w:val="en-GB"/>
              </w:rPr>
            </w:pPr>
            <w:r>
              <w:rPr>
                <w:lang w:val="en-GB"/>
              </w:rPr>
              <w:t>Mult</w:t>
            </w:r>
          </w:p>
        </w:tc>
        <w:tc>
          <w:tcPr>
            <w:tcW w:w="2520" w:type="dxa"/>
            <w:shd w:val="clear" w:color="auto" w:fill="D9D9D9" w:themeFill="background1" w:themeFillShade="D9"/>
            <w:vAlign w:val="center"/>
          </w:tcPr>
          <w:p w14:paraId="3D4EE6A1" w14:textId="67BB13DD" w:rsidR="004470C2" w:rsidRPr="00F17505" w:rsidRDefault="004470C2" w:rsidP="006655E6">
            <w:pPr>
              <w:pStyle w:val="Tabletitle"/>
              <w:snapToGrid w:val="0"/>
              <w:jc w:val="left"/>
              <w:rPr>
                <w:lang w:val="en-GB"/>
              </w:rPr>
            </w:pPr>
            <w:r w:rsidRPr="00F17505">
              <w:rPr>
                <w:lang w:val="en-GB"/>
              </w:rPr>
              <w:t>Type</w:t>
            </w:r>
          </w:p>
        </w:tc>
        <w:tc>
          <w:tcPr>
            <w:tcW w:w="2880" w:type="dxa"/>
            <w:shd w:val="clear" w:color="auto" w:fill="D9D9D9" w:themeFill="background1" w:themeFillShade="D9"/>
            <w:vAlign w:val="center"/>
          </w:tcPr>
          <w:p w14:paraId="16F288B4" w14:textId="77777777" w:rsidR="004470C2" w:rsidRPr="00F17505" w:rsidRDefault="004470C2" w:rsidP="006655E6">
            <w:pPr>
              <w:pStyle w:val="Tabletitle"/>
              <w:snapToGrid w:val="0"/>
              <w:jc w:val="left"/>
              <w:rPr>
                <w:lang w:val="en-GB"/>
              </w:rPr>
            </w:pPr>
            <w:r w:rsidRPr="00F17505">
              <w:rPr>
                <w:lang w:val="en-GB"/>
              </w:rPr>
              <w:t>Remarks</w:t>
            </w:r>
          </w:p>
        </w:tc>
      </w:tr>
      <w:tr w:rsidR="004470C2" w:rsidRPr="00F17505" w14:paraId="220E1B4C" w14:textId="77777777" w:rsidTr="006655E6">
        <w:trPr>
          <w:cantSplit/>
        </w:trPr>
        <w:tc>
          <w:tcPr>
            <w:tcW w:w="1260" w:type="dxa"/>
          </w:tcPr>
          <w:p w14:paraId="6AF3AC47" w14:textId="4C7F9ED2" w:rsidR="004470C2" w:rsidRPr="004470C2" w:rsidRDefault="004470C2" w:rsidP="004470C2">
            <w:pPr>
              <w:pStyle w:val="Tabletext"/>
              <w:snapToGrid w:val="0"/>
              <w:rPr>
                <w:rFonts w:cs="Arial"/>
              </w:rPr>
            </w:pPr>
            <w:r w:rsidRPr="004470C2">
              <w:rPr>
                <w:rFonts w:cs="Arial"/>
              </w:rPr>
              <w:t>Class</w:t>
            </w:r>
          </w:p>
        </w:tc>
        <w:tc>
          <w:tcPr>
            <w:tcW w:w="2160" w:type="dxa"/>
          </w:tcPr>
          <w:p w14:paraId="21251668" w14:textId="3986AC45" w:rsidR="004470C2" w:rsidRPr="004470C2" w:rsidRDefault="004470C2" w:rsidP="004470C2">
            <w:pPr>
              <w:pStyle w:val="Tabletext"/>
              <w:snapToGrid w:val="0"/>
              <w:rPr>
                <w:rFonts w:cs="Arial"/>
              </w:rPr>
            </w:pPr>
            <w:proofErr w:type="spellStart"/>
            <w:r w:rsidRPr="004470C2">
              <w:rPr>
                <w:rFonts w:cs="Arial"/>
              </w:rPr>
              <w:t>SourceHeaderType</w:t>
            </w:r>
            <w:proofErr w:type="spellEnd"/>
          </w:p>
        </w:tc>
        <w:tc>
          <w:tcPr>
            <w:tcW w:w="3960" w:type="dxa"/>
          </w:tcPr>
          <w:p w14:paraId="26D95BF0" w14:textId="53043FBD" w:rsidR="004470C2" w:rsidRPr="004470C2" w:rsidRDefault="004470C2" w:rsidP="004470C2">
            <w:pPr>
              <w:pStyle w:val="Tabletext"/>
              <w:snapToGrid w:val="0"/>
              <w:jc w:val="left"/>
              <w:rPr>
                <w:rFonts w:cs="Arial"/>
              </w:rPr>
            </w:pPr>
            <w:r w:rsidRPr="004470C2">
              <w:rPr>
                <w:rFonts w:cs="Arial"/>
              </w:rPr>
              <w:t>Information used to identify the source file for which this translation package contains the translations</w:t>
            </w:r>
            <w:r>
              <w:rPr>
                <w:rFonts w:cs="Arial"/>
              </w:rPr>
              <w:t xml:space="preserve"> for</w:t>
            </w:r>
          </w:p>
        </w:tc>
        <w:tc>
          <w:tcPr>
            <w:tcW w:w="720" w:type="dxa"/>
          </w:tcPr>
          <w:p w14:paraId="7BA8DCF3" w14:textId="3A93292A" w:rsidR="004470C2" w:rsidRPr="004470C2" w:rsidRDefault="004470C2" w:rsidP="004470C2">
            <w:pPr>
              <w:pStyle w:val="Tabletext"/>
              <w:snapToGrid w:val="0"/>
              <w:jc w:val="center"/>
              <w:rPr>
                <w:rFonts w:cs="Arial"/>
              </w:rPr>
            </w:pPr>
            <w:r w:rsidRPr="004470C2">
              <w:rPr>
                <w:rFonts w:cs="Arial"/>
              </w:rPr>
              <w:t>-</w:t>
            </w:r>
          </w:p>
        </w:tc>
        <w:tc>
          <w:tcPr>
            <w:tcW w:w="2520" w:type="dxa"/>
          </w:tcPr>
          <w:p w14:paraId="18316385" w14:textId="03952446" w:rsidR="004470C2" w:rsidRPr="004470C2" w:rsidRDefault="004470C2" w:rsidP="004470C2">
            <w:pPr>
              <w:pStyle w:val="Tabletext"/>
              <w:snapToGrid w:val="0"/>
              <w:rPr>
                <w:rFonts w:cs="Arial"/>
              </w:rPr>
            </w:pPr>
            <w:r w:rsidRPr="004470C2">
              <w:rPr>
                <w:rFonts w:cs="Arial"/>
              </w:rPr>
              <w:t>-</w:t>
            </w:r>
          </w:p>
        </w:tc>
        <w:tc>
          <w:tcPr>
            <w:tcW w:w="2880" w:type="dxa"/>
          </w:tcPr>
          <w:p w14:paraId="39C3A7EE" w14:textId="0B9D4343" w:rsidR="004470C2" w:rsidRPr="004470C2" w:rsidRDefault="004470C2" w:rsidP="004470C2">
            <w:pPr>
              <w:pStyle w:val="Tabletext"/>
              <w:snapToGrid w:val="0"/>
              <w:jc w:val="left"/>
              <w:rPr>
                <w:rFonts w:cs="Arial"/>
              </w:rPr>
            </w:pPr>
          </w:p>
        </w:tc>
      </w:tr>
      <w:tr w:rsidR="004470C2" w:rsidRPr="00F17505" w14:paraId="37D982CB" w14:textId="77777777" w:rsidTr="006655E6">
        <w:trPr>
          <w:cantSplit/>
        </w:trPr>
        <w:tc>
          <w:tcPr>
            <w:tcW w:w="1260" w:type="dxa"/>
          </w:tcPr>
          <w:p w14:paraId="1239F12D" w14:textId="0739D570" w:rsidR="004470C2" w:rsidRPr="004470C2" w:rsidRDefault="004470C2" w:rsidP="004470C2">
            <w:pPr>
              <w:pStyle w:val="Tabletext"/>
              <w:snapToGrid w:val="0"/>
              <w:rPr>
                <w:rFonts w:cs="Arial"/>
              </w:rPr>
            </w:pPr>
            <w:r w:rsidRPr="004470C2">
              <w:rPr>
                <w:rFonts w:cs="Arial"/>
              </w:rPr>
              <w:lastRenderedPageBreak/>
              <w:t>Attribute</w:t>
            </w:r>
          </w:p>
        </w:tc>
        <w:tc>
          <w:tcPr>
            <w:tcW w:w="2160" w:type="dxa"/>
          </w:tcPr>
          <w:p w14:paraId="53E61886" w14:textId="21A065FD" w:rsidR="004470C2" w:rsidRPr="004470C2" w:rsidRDefault="004470C2" w:rsidP="004470C2">
            <w:pPr>
              <w:pStyle w:val="Tabletext"/>
              <w:snapToGrid w:val="0"/>
              <w:rPr>
                <w:rFonts w:cs="Arial"/>
              </w:rPr>
            </w:pPr>
            <w:proofErr w:type="spellStart"/>
            <w:r w:rsidRPr="004470C2">
              <w:rPr>
                <w:rFonts w:cs="Arial"/>
              </w:rPr>
              <w:t>resourceIdentification</w:t>
            </w:r>
            <w:proofErr w:type="spellEnd"/>
          </w:p>
        </w:tc>
        <w:tc>
          <w:tcPr>
            <w:tcW w:w="3960" w:type="dxa"/>
          </w:tcPr>
          <w:p w14:paraId="3D47A9F7" w14:textId="7EC19020" w:rsidR="004470C2" w:rsidRPr="004470C2" w:rsidRDefault="004470C2" w:rsidP="004470C2">
            <w:pPr>
              <w:pStyle w:val="Tabletext"/>
              <w:snapToGrid w:val="0"/>
              <w:jc w:val="left"/>
              <w:rPr>
                <w:rFonts w:cs="Arial"/>
              </w:rPr>
            </w:pPr>
            <w:r w:rsidRPr="004470C2">
              <w:rPr>
                <w:rFonts w:cs="Arial"/>
              </w:rPr>
              <w:t>The identifier of the resource</w:t>
            </w:r>
          </w:p>
        </w:tc>
        <w:tc>
          <w:tcPr>
            <w:tcW w:w="720" w:type="dxa"/>
          </w:tcPr>
          <w:p w14:paraId="0150480B" w14:textId="71E72792" w:rsidR="004470C2" w:rsidRPr="004470C2" w:rsidRDefault="004470C2" w:rsidP="004470C2">
            <w:pPr>
              <w:pStyle w:val="Tabletext"/>
              <w:snapToGrid w:val="0"/>
              <w:jc w:val="center"/>
              <w:rPr>
                <w:rFonts w:cs="Arial"/>
              </w:rPr>
            </w:pPr>
            <w:r w:rsidRPr="004470C2">
              <w:rPr>
                <w:rFonts w:cs="Arial"/>
              </w:rPr>
              <w:t>1</w:t>
            </w:r>
          </w:p>
        </w:tc>
        <w:tc>
          <w:tcPr>
            <w:tcW w:w="2520" w:type="dxa"/>
          </w:tcPr>
          <w:p w14:paraId="7FE88344" w14:textId="51906DCB" w:rsidR="004470C2" w:rsidRPr="004470C2" w:rsidRDefault="004470C2" w:rsidP="004470C2">
            <w:pPr>
              <w:pStyle w:val="Tabletext"/>
              <w:snapToGrid w:val="0"/>
              <w:rPr>
                <w:rFonts w:cs="Arial"/>
              </w:rPr>
            </w:pPr>
            <w:r w:rsidRPr="004470C2">
              <w:rPr>
                <w:rFonts w:cs="Arial"/>
              </w:rPr>
              <w:t>URI</w:t>
            </w:r>
          </w:p>
        </w:tc>
        <w:tc>
          <w:tcPr>
            <w:tcW w:w="2880" w:type="dxa"/>
          </w:tcPr>
          <w:p w14:paraId="674E325D" w14:textId="42661414" w:rsidR="004470C2" w:rsidRPr="006655E6" w:rsidRDefault="004470C2" w:rsidP="006655E6">
            <w:pPr>
              <w:spacing w:before="60" w:after="60"/>
              <w:rPr>
                <w:rFonts w:ascii="Arial" w:hAnsi="Arial" w:cs="Arial"/>
                <w:sz w:val="16"/>
                <w:szCs w:val="16"/>
                <w:lang w:val="en-GB"/>
              </w:rPr>
            </w:pPr>
            <w:r w:rsidRPr="006655E6">
              <w:rPr>
                <w:rFonts w:ascii="Arial" w:hAnsi="Arial" w:cs="Arial"/>
                <w:sz w:val="16"/>
                <w:szCs w:val="16"/>
                <w:lang w:val="en-GB"/>
              </w:rPr>
              <w:t>This can be either a file URI or a hash URN</w:t>
            </w:r>
          </w:p>
          <w:p w14:paraId="1600CD87" w14:textId="6DEFFAE3" w:rsidR="004470C2" w:rsidRPr="001B34A6" w:rsidRDefault="004470C2" w:rsidP="006655E6">
            <w:pPr>
              <w:spacing w:before="60" w:after="60"/>
              <w:rPr>
                <w:rFonts w:cs="Arial"/>
              </w:rPr>
            </w:pPr>
            <w:r w:rsidRPr="006655E6">
              <w:rPr>
                <w:rFonts w:ascii="Arial" w:hAnsi="Arial" w:cs="Arial"/>
                <w:sz w:val="16"/>
                <w:szCs w:val="16"/>
                <w:lang w:val="en-GB"/>
              </w:rPr>
              <w:t>Example:</w:t>
            </w:r>
            <w:r>
              <w:rPr>
                <w:rFonts w:ascii="Arial" w:hAnsi="Arial" w:cs="Arial"/>
                <w:sz w:val="16"/>
                <w:szCs w:val="16"/>
                <w:lang w:val="en-GB"/>
              </w:rPr>
              <w:t xml:space="preserve">  </w:t>
            </w:r>
            <w:r w:rsidRPr="004470C2">
              <w:rPr>
                <w:rFonts w:ascii="Arial" w:hAnsi="Arial" w:cs="Arial"/>
                <w:sz w:val="16"/>
                <w:szCs w:val="16"/>
                <w:lang w:val="en-GB"/>
              </w:rPr>
              <w:t>file:///somefile.xml</w:t>
            </w:r>
          </w:p>
        </w:tc>
      </w:tr>
      <w:tr w:rsidR="004470C2" w:rsidRPr="00F17505" w14:paraId="4F819653" w14:textId="77777777" w:rsidTr="006655E6">
        <w:trPr>
          <w:cantSplit/>
        </w:trPr>
        <w:tc>
          <w:tcPr>
            <w:tcW w:w="1260" w:type="dxa"/>
          </w:tcPr>
          <w:p w14:paraId="2E7B7BEA" w14:textId="78E94081" w:rsidR="004470C2" w:rsidRPr="004470C2" w:rsidRDefault="004470C2" w:rsidP="004470C2">
            <w:pPr>
              <w:pStyle w:val="Tabletext"/>
              <w:snapToGrid w:val="0"/>
              <w:rPr>
                <w:rFonts w:cs="Arial"/>
              </w:rPr>
            </w:pPr>
            <w:r w:rsidRPr="004470C2">
              <w:rPr>
                <w:rFonts w:cs="Arial"/>
              </w:rPr>
              <w:t>Role</w:t>
            </w:r>
          </w:p>
        </w:tc>
        <w:tc>
          <w:tcPr>
            <w:tcW w:w="2160" w:type="dxa"/>
          </w:tcPr>
          <w:p w14:paraId="524D9580" w14:textId="2300DF42" w:rsidR="004470C2" w:rsidRPr="004470C2" w:rsidDel="00E85EEB" w:rsidRDefault="004470C2" w:rsidP="004470C2">
            <w:pPr>
              <w:pStyle w:val="Tabletext"/>
              <w:snapToGrid w:val="0"/>
              <w:rPr>
                <w:rFonts w:cs="Arial"/>
              </w:rPr>
            </w:pPr>
            <w:r w:rsidRPr="004470C2">
              <w:rPr>
                <w:rFonts w:cs="Arial"/>
              </w:rPr>
              <w:t>identification</w:t>
            </w:r>
          </w:p>
        </w:tc>
        <w:tc>
          <w:tcPr>
            <w:tcW w:w="3960" w:type="dxa"/>
          </w:tcPr>
          <w:p w14:paraId="056D3302" w14:textId="3F396D17" w:rsidR="004470C2" w:rsidRPr="004470C2" w:rsidRDefault="004470C2" w:rsidP="004470C2">
            <w:pPr>
              <w:pStyle w:val="Tabletext"/>
              <w:snapToGrid w:val="0"/>
              <w:jc w:val="left"/>
              <w:rPr>
                <w:rFonts w:cs="Arial"/>
              </w:rPr>
            </w:pPr>
            <w:r w:rsidRPr="004470C2">
              <w:rPr>
                <w:rFonts w:cs="Arial"/>
              </w:rPr>
              <w:t>Information on version information located within the source file</w:t>
            </w:r>
          </w:p>
        </w:tc>
        <w:tc>
          <w:tcPr>
            <w:tcW w:w="720" w:type="dxa"/>
          </w:tcPr>
          <w:p w14:paraId="494A8F98" w14:textId="35EBF6F4" w:rsidR="004470C2" w:rsidRPr="004470C2" w:rsidRDefault="004470C2" w:rsidP="004470C2">
            <w:pPr>
              <w:pStyle w:val="Tabletext"/>
              <w:snapToGrid w:val="0"/>
              <w:jc w:val="center"/>
              <w:rPr>
                <w:rFonts w:cs="Arial"/>
              </w:rPr>
            </w:pPr>
            <w:r w:rsidRPr="004470C2">
              <w:rPr>
                <w:rFonts w:cs="Arial"/>
              </w:rPr>
              <w:t>0..*</w:t>
            </w:r>
          </w:p>
        </w:tc>
        <w:tc>
          <w:tcPr>
            <w:tcW w:w="2520" w:type="dxa"/>
          </w:tcPr>
          <w:p w14:paraId="4C739914" w14:textId="62FF32E7" w:rsidR="004470C2" w:rsidRPr="004470C2" w:rsidRDefault="004470C2" w:rsidP="004470C2">
            <w:pPr>
              <w:pStyle w:val="Tabletext"/>
              <w:snapToGrid w:val="0"/>
              <w:rPr>
                <w:rFonts w:cs="Arial"/>
              </w:rPr>
            </w:pPr>
            <w:proofErr w:type="spellStart"/>
            <w:r w:rsidRPr="004470C2">
              <w:rPr>
                <w:rFonts w:cs="Arial"/>
              </w:rPr>
              <w:t>ResourceIdentification</w:t>
            </w:r>
            <w:proofErr w:type="spellEnd"/>
          </w:p>
        </w:tc>
        <w:tc>
          <w:tcPr>
            <w:tcW w:w="2880" w:type="dxa"/>
          </w:tcPr>
          <w:p w14:paraId="09C46C76" w14:textId="77777777" w:rsidR="004470C2" w:rsidRPr="004470C2" w:rsidRDefault="004470C2" w:rsidP="004470C2">
            <w:pPr>
              <w:pStyle w:val="Tabletext"/>
              <w:snapToGrid w:val="0"/>
              <w:rPr>
                <w:rFonts w:cs="Arial"/>
              </w:rPr>
            </w:pPr>
          </w:p>
        </w:tc>
      </w:tr>
    </w:tbl>
    <w:p w14:paraId="496CEECE" w14:textId="77777777" w:rsidR="004470C2" w:rsidRPr="00241FE2" w:rsidRDefault="004470C2" w:rsidP="004470C2">
      <w:pPr>
        <w:rPr>
          <w:rFonts w:ascii="Arial" w:eastAsia="Calibri" w:hAnsi="Arial" w:cs="Arial"/>
          <w:bCs/>
          <w:sz w:val="20"/>
          <w:szCs w:val="20"/>
          <w:lang w:val="en-GB" w:eastAsia="en-US"/>
        </w:rPr>
      </w:pPr>
    </w:p>
    <w:p w14:paraId="73122A54" w14:textId="00D8E211" w:rsidR="004470C2" w:rsidRPr="006655E6" w:rsidRDefault="004470C2" w:rsidP="004470C2">
      <w:pPr>
        <w:pStyle w:val="Heading2"/>
        <w:tabs>
          <w:tab w:val="clear" w:pos="907"/>
          <w:tab w:val="left" w:pos="993"/>
        </w:tabs>
        <w:rPr>
          <w:color w:val="auto"/>
        </w:rPr>
      </w:pPr>
      <w:bookmarkStart w:id="41" w:name="_Toc103175917"/>
      <w:proofErr w:type="spellStart"/>
      <w:r w:rsidRPr="006655E6">
        <w:rPr>
          <w:color w:val="auto"/>
        </w:rPr>
        <w:t>ResourceIdentification</w:t>
      </w:r>
      <w:bookmarkEnd w:id="41"/>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4470C2" w:rsidRPr="00F17505" w14:paraId="7CE97EB3" w14:textId="77777777" w:rsidTr="00773080">
        <w:tc>
          <w:tcPr>
            <w:tcW w:w="1260" w:type="dxa"/>
            <w:shd w:val="clear" w:color="auto" w:fill="D9D9D9" w:themeFill="background1" w:themeFillShade="D9"/>
            <w:vAlign w:val="center"/>
          </w:tcPr>
          <w:p w14:paraId="42B852FB" w14:textId="77777777" w:rsidR="004470C2" w:rsidRPr="00F17505" w:rsidRDefault="004470C2" w:rsidP="006655E6">
            <w:pPr>
              <w:pStyle w:val="Tabletitle"/>
              <w:snapToGrid w:val="0"/>
              <w:jc w:val="left"/>
              <w:rPr>
                <w:lang w:val="en-GB"/>
              </w:rPr>
            </w:pPr>
            <w:r w:rsidRPr="00F17505">
              <w:rPr>
                <w:lang w:val="en-GB"/>
              </w:rPr>
              <w:t>Role Name</w:t>
            </w:r>
          </w:p>
        </w:tc>
        <w:tc>
          <w:tcPr>
            <w:tcW w:w="2160" w:type="dxa"/>
            <w:shd w:val="clear" w:color="auto" w:fill="D9D9D9" w:themeFill="background1" w:themeFillShade="D9"/>
            <w:vAlign w:val="center"/>
          </w:tcPr>
          <w:p w14:paraId="34543017" w14:textId="77777777" w:rsidR="004470C2" w:rsidRPr="00F17505" w:rsidRDefault="004470C2" w:rsidP="006655E6">
            <w:pPr>
              <w:pStyle w:val="Tabletitle"/>
              <w:snapToGrid w:val="0"/>
              <w:jc w:val="left"/>
              <w:rPr>
                <w:lang w:val="en-GB"/>
              </w:rPr>
            </w:pPr>
            <w:r w:rsidRPr="00F17505">
              <w:rPr>
                <w:lang w:val="en-GB"/>
              </w:rPr>
              <w:t>Name</w:t>
            </w:r>
          </w:p>
        </w:tc>
        <w:tc>
          <w:tcPr>
            <w:tcW w:w="3960" w:type="dxa"/>
            <w:shd w:val="clear" w:color="auto" w:fill="D9D9D9" w:themeFill="background1" w:themeFillShade="D9"/>
            <w:vAlign w:val="center"/>
          </w:tcPr>
          <w:p w14:paraId="1CC5B215" w14:textId="77777777" w:rsidR="004470C2" w:rsidRPr="00F17505" w:rsidRDefault="004470C2" w:rsidP="006655E6">
            <w:pPr>
              <w:pStyle w:val="Tabletitle"/>
              <w:snapToGrid w:val="0"/>
              <w:jc w:val="left"/>
              <w:rPr>
                <w:lang w:val="en-GB"/>
              </w:rPr>
            </w:pPr>
            <w:r w:rsidRPr="00F17505">
              <w:rPr>
                <w:lang w:val="en-GB"/>
              </w:rPr>
              <w:t>Description</w:t>
            </w:r>
          </w:p>
        </w:tc>
        <w:tc>
          <w:tcPr>
            <w:tcW w:w="720" w:type="dxa"/>
            <w:shd w:val="clear" w:color="auto" w:fill="D9D9D9" w:themeFill="background1" w:themeFillShade="D9"/>
            <w:vAlign w:val="center"/>
          </w:tcPr>
          <w:p w14:paraId="674D8D4B" w14:textId="77777777" w:rsidR="004470C2" w:rsidRPr="00F17505" w:rsidRDefault="004470C2" w:rsidP="001B34A6">
            <w:pPr>
              <w:pStyle w:val="Tabletitle"/>
              <w:snapToGrid w:val="0"/>
              <w:rPr>
                <w:lang w:val="en-GB"/>
              </w:rPr>
            </w:pPr>
            <w:r>
              <w:rPr>
                <w:lang w:val="en-GB"/>
              </w:rPr>
              <w:t>Mult</w:t>
            </w:r>
          </w:p>
        </w:tc>
        <w:tc>
          <w:tcPr>
            <w:tcW w:w="2520" w:type="dxa"/>
            <w:shd w:val="clear" w:color="auto" w:fill="D9D9D9" w:themeFill="background1" w:themeFillShade="D9"/>
            <w:vAlign w:val="center"/>
          </w:tcPr>
          <w:p w14:paraId="253262E5" w14:textId="66295489" w:rsidR="004470C2" w:rsidRPr="00F17505" w:rsidRDefault="004470C2" w:rsidP="006655E6">
            <w:pPr>
              <w:pStyle w:val="Tabletitle"/>
              <w:snapToGrid w:val="0"/>
              <w:jc w:val="left"/>
              <w:rPr>
                <w:lang w:val="en-GB"/>
              </w:rPr>
            </w:pPr>
            <w:r w:rsidRPr="00F17505">
              <w:rPr>
                <w:lang w:val="en-GB"/>
              </w:rPr>
              <w:t>Type</w:t>
            </w:r>
          </w:p>
        </w:tc>
        <w:tc>
          <w:tcPr>
            <w:tcW w:w="2880" w:type="dxa"/>
            <w:shd w:val="clear" w:color="auto" w:fill="D9D9D9" w:themeFill="background1" w:themeFillShade="D9"/>
            <w:vAlign w:val="center"/>
          </w:tcPr>
          <w:p w14:paraId="1908AD35" w14:textId="77777777" w:rsidR="004470C2" w:rsidRPr="00F17505" w:rsidRDefault="004470C2" w:rsidP="006655E6">
            <w:pPr>
              <w:pStyle w:val="Tabletitle"/>
              <w:snapToGrid w:val="0"/>
              <w:jc w:val="left"/>
              <w:rPr>
                <w:lang w:val="en-GB"/>
              </w:rPr>
            </w:pPr>
            <w:r w:rsidRPr="00F17505">
              <w:rPr>
                <w:lang w:val="en-GB"/>
              </w:rPr>
              <w:t>Remarks</w:t>
            </w:r>
          </w:p>
        </w:tc>
      </w:tr>
      <w:tr w:rsidR="004470C2" w:rsidRPr="00F17505" w14:paraId="0F963DA8" w14:textId="77777777" w:rsidTr="001B34A6">
        <w:trPr>
          <w:cantSplit/>
        </w:trPr>
        <w:tc>
          <w:tcPr>
            <w:tcW w:w="1260" w:type="dxa"/>
          </w:tcPr>
          <w:p w14:paraId="24AE9EED" w14:textId="48E83590" w:rsidR="004470C2" w:rsidRPr="004470C2" w:rsidRDefault="004470C2" w:rsidP="004470C2">
            <w:pPr>
              <w:pStyle w:val="Tabletext"/>
              <w:snapToGrid w:val="0"/>
              <w:rPr>
                <w:rFonts w:cs="Arial"/>
              </w:rPr>
            </w:pPr>
            <w:r w:rsidRPr="004470C2">
              <w:rPr>
                <w:rFonts w:cs="Arial"/>
              </w:rPr>
              <w:t>Class</w:t>
            </w:r>
          </w:p>
        </w:tc>
        <w:tc>
          <w:tcPr>
            <w:tcW w:w="2160" w:type="dxa"/>
          </w:tcPr>
          <w:p w14:paraId="5A13B45A" w14:textId="48F9D842" w:rsidR="004470C2" w:rsidRPr="004470C2" w:rsidRDefault="004470C2" w:rsidP="004470C2">
            <w:pPr>
              <w:pStyle w:val="Tabletext"/>
              <w:snapToGrid w:val="0"/>
              <w:rPr>
                <w:rFonts w:cs="Arial"/>
              </w:rPr>
            </w:pPr>
            <w:proofErr w:type="spellStart"/>
            <w:r w:rsidRPr="004470C2">
              <w:rPr>
                <w:rFonts w:cs="Arial"/>
              </w:rPr>
              <w:t>ResourceIdentification</w:t>
            </w:r>
            <w:proofErr w:type="spellEnd"/>
          </w:p>
        </w:tc>
        <w:tc>
          <w:tcPr>
            <w:tcW w:w="3960" w:type="dxa"/>
          </w:tcPr>
          <w:p w14:paraId="40FABAC2" w14:textId="563C96A5" w:rsidR="004470C2" w:rsidRPr="004470C2" w:rsidRDefault="004470C2" w:rsidP="004470C2">
            <w:pPr>
              <w:pStyle w:val="Tabletext"/>
              <w:snapToGrid w:val="0"/>
              <w:jc w:val="left"/>
              <w:rPr>
                <w:rFonts w:cs="Arial"/>
              </w:rPr>
            </w:pPr>
            <w:r w:rsidRPr="004470C2">
              <w:rPr>
                <w:rFonts w:cs="Arial"/>
              </w:rPr>
              <w:t xml:space="preserve">Information where version identifiers can be found in the source (XML) file and what value is </w:t>
            </w:r>
            <w:r>
              <w:rPr>
                <w:rFonts w:cs="Arial"/>
              </w:rPr>
              <w:t>stored there</w:t>
            </w:r>
          </w:p>
        </w:tc>
        <w:tc>
          <w:tcPr>
            <w:tcW w:w="720" w:type="dxa"/>
          </w:tcPr>
          <w:p w14:paraId="6DDB8B0D" w14:textId="256B35AF" w:rsidR="004470C2" w:rsidRPr="004470C2" w:rsidRDefault="004470C2" w:rsidP="004470C2">
            <w:pPr>
              <w:pStyle w:val="Tabletext"/>
              <w:snapToGrid w:val="0"/>
              <w:jc w:val="center"/>
              <w:rPr>
                <w:rFonts w:cs="Arial"/>
              </w:rPr>
            </w:pPr>
            <w:r w:rsidRPr="004470C2">
              <w:rPr>
                <w:rFonts w:cs="Arial"/>
              </w:rPr>
              <w:t>-</w:t>
            </w:r>
          </w:p>
        </w:tc>
        <w:tc>
          <w:tcPr>
            <w:tcW w:w="2520" w:type="dxa"/>
          </w:tcPr>
          <w:p w14:paraId="1A72651D" w14:textId="52FBEB64" w:rsidR="004470C2" w:rsidRPr="004470C2" w:rsidRDefault="004470C2" w:rsidP="004470C2">
            <w:pPr>
              <w:pStyle w:val="Tabletext"/>
              <w:snapToGrid w:val="0"/>
              <w:rPr>
                <w:rFonts w:cs="Arial"/>
              </w:rPr>
            </w:pPr>
            <w:r w:rsidRPr="004470C2">
              <w:rPr>
                <w:rFonts w:cs="Arial"/>
              </w:rPr>
              <w:t>-</w:t>
            </w:r>
          </w:p>
        </w:tc>
        <w:tc>
          <w:tcPr>
            <w:tcW w:w="2880" w:type="dxa"/>
          </w:tcPr>
          <w:p w14:paraId="319DD8E3" w14:textId="77777777" w:rsidR="004470C2" w:rsidRPr="004470C2" w:rsidRDefault="004470C2" w:rsidP="004470C2">
            <w:pPr>
              <w:pStyle w:val="Tabletext"/>
              <w:snapToGrid w:val="0"/>
              <w:jc w:val="left"/>
              <w:rPr>
                <w:rFonts w:cs="Arial"/>
              </w:rPr>
            </w:pPr>
          </w:p>
        </w:tc>
      </w:tr>
      <w:tr w:rsidR="004470C2" w:rsidRPr="00F17505" w14:paraId="4625005A" w14:textId="77777777" w:rsidTr="001B34A6">
        <w:trPr>
          <w:cantSplit/>
        </w:trPr>
        <w:tc>
          <w:tcPr>
            <w:tcW w:w="1260" w:type="dxa"/>
          </w:tcPr>
          <w:p w14:paraId="11C80A8F" w14:textId="1246A161" w:rsidR="004470C2" w:rsidRPr="004470C2" w:rsidRDefault="004470C2" w:rsidP="004470C2">
            <w:pPr>
              <w:pStyle w:val="Tabletext"/>
              <w:snapToGrid w:val="0"/>
              <w:rPr>
                <w:rFonts w:cs="Arial"/>
              </w:rPr>
            </w:pPr>
            <w:r w:rsidRPr="004470C2">
              <w:rPr>
                <w:rFonts w:cs="Arial"/>
              </w:rPr>
              <w:t>Attribute</w:t>
            </w:r>
          </w:p>
        </w:tc>
        <w:tc>
          <w:tcPr>
            <w:tcW w:w="2160" w:type="dxa"/>
          </w:tcPr>
          <w:p w14:paraId="4249D017" w14:textId="1C2F7430" w:rsidR="004470C2" w:rsidRPr="004470C2" w:rsidRDefault="004470C2" w:rsidP="004470C2">
            <w:pPr>
              <w:pStyle w:val="Tabletext"/>
              <w:snapToGrid w:val="0"/>
              <w:rPr>
                <w:rFonts w:cs="Arial"/>
              </w:rPr>
            </w:pPr>
            <w:r w:rsidRPr="004470C2">
              <w:rPr>
                <w:rFonts w:cs="Arial"/>
              </w:rPr>
              <w:t>path</w:t>
            </w:r>
          </w:p>
        </w:tc>
        <w:tc>
          <w:tcPr>
            <w:tcW w:w="3960" w:type="dxa"/>
          </w:tcPr>
          <w:p w14:paraId="24C0C86A" w14:textId="2007528E" w:rsidR="004470C2" w:rsidRPr="004470C2" w:rsidRDefault="004470C2" w:rsidP="004470C2">
            <w:pPr>
              <w:pStyle w:val="Tabletext"/>
              <w:snapToGrid w:val="0"/>
              <w:jc w:val="left"/>
              <w:rPr>
                <w:rFonts w:cs="Arial"/>
              </w:rPr>
            </w:pPr>
            <w:r w:rsidRPr="004470C2">
              <w:rPr>
                <w:rFonts w:cs="Arial"/>
              </w:rPr>
              <w:t>An XPath expression to the element or attribute that contains the identification information</w:t>
            </w:r>
          </w:p>
        </w:tc>
        <w:tc>
          <w:tcPr>
            <w:tcW w:w="720" w:type="dxa"/>
          </w:tcPr>
          <w:p w14:paraId="12D55DFB" w14:textId="3F0F302C" w:rsidR="004470C2" w:rsidRPr="004470C2" w:rsidRDefault="004470C2" w:rsidP="004470C2">
            <w:pPr>
              <w:pStyle w:val="Tabletext"/>
              <w:snapToGrid w:val="0"/>
              <w:jc w:val="center"/>
              <w:rPr>
                <w:rFonts w:cs="Arial"/>
              </w:rPr>
            </w:pPr>
            <w:r w:rsidRPr="004470C2">
              <w:rPr>
                <w:rFonts w:cs="Arial"/>
              </w:rPr>
              <w:t>1</w:t>
            </w:r>
          </w:p>
        </w:tc>
        <w:tc>
          <w:tcPr>
            <w:tcW w:w="2520" w:type="dxa"/>
          </w:tcPr>
          <w:p w14:paraId="1E832700" w14:textId="5C2E7B08" w:rsidR="004470C2" w:rsidRPr="004470C2" w:rsidRDefault="004470C2" w:rsidP="004470C2">
            <w:pPr>
              <w:pStyle w:val="Tabletext"/>
              <w:snapToGrid w:val="0"/>
              <w:rPr>
                <w:rFonts w:cs="Arial"/>
              </w:rPr>
            </w:pPr>
            <w:proofErr w:type="spellStart"/>
            <w:r w:rsidRPr="004470C2">
              <w:rPr>
                <w:rFonts w:cs="Arial"/>
              </w:rPr>
              <w:t>CharacterString</w:t>
            </w:r>
            <w:proofErr w:type="spellEnd"/>
          </w:p>
        </w:tc>
        <w:tc>
          <w:tcPr>
            <w:tcW w:w="2880" w:type="dxa"/>
          </w:tcPr>
          <w:p w14:paraId="382387FF" w14:textId="179A244D" w:rsidR="004470C2" w:rsidRPr="004470C2" w:rsidRDefault="004470C2" w:rsidP="006655E6">
            <w:pPr>
              <w:pStyle w:val="Tabletext"/>
              <w:snapToGrid w:val="0"/>
              <w:jc w:val="left"/>
              <w:rPr>
                <w:rFonts w:cs="Arial"/>
              </w:rPr>
            </w:pPr>
            <w:r>
              <w:rPr>
                <w:rFonts w:cs="Arial"/>
              </w:rPr>
              <w:t xml:space="preserve">Example:  </w:t>
            </w:r>
            <w:r w:rsidRPr="006655E6">
              <w:rPr>
                <w:rFonts w:cs="Arial"/>
                <w:color w:val="A31515"/>
              </w:rPr>
              <w:t>/</w:t>
            </w:r>
            <w:r w:rsidRPr="006655E6">
              <w:rPr>
                <w:rFonts w:ascii="Courier New" w:hAnsi="Courier New" w:cs="Courier New"/>
                <w:color w:val="A31515"/>
              </w:rPr>
              <w:t>S100FC:S100_FC_FeatureCatalogue/S100FC:versionNumber</w:t>
            </w:r>
          </w:p>
        </w:tc>
      </w:tr>
      <w:tr w:rsidR="004470C2" w:rsidRPr="00F17505" w14:paraId="314B8E40" w14:textId="77777777" w:rsidTr="001B34A6">
        <w:trPr>
          <w:cantSplit/>
        </w:trPr>
        <w:tc>
          <w:tcPr>
            <w:tcW w:w="1260" w:type="dxa"/>
          </w:tcPr>
          <w:p w14:paraId="148B57D0" w14:textId="1B870515" w:rsidR="004470C2" w:rsidRPr="004470C2" w:rsidRDefault="004470C2" w:rsidP="004470C2">
            <w:pPr>
              <w:pStyle w:val="Tabletext"/>
              <w:snapToGrid w:val="0"/>
              <w:rPr>
                <w:rFonts w:cs="Arial"/>
              </w:rPr>
            </w:pPr>
            <w:r w:rsidRPr="004470C2">
              <w:rPr>
                <w:rFonts w:cs="Arial"/>
              </w:rPr>
              <w:t>Attribute</w:t>
            </w:r>
          </w:p>
        </w:tc>
        <w:tc>
          <w:tcPr>
            <w:tcW w:w="2160" w:type="dxa"/>
          </w:tcPr>
          <w:p w14:paraId="40B4753E" w14:textId="50974129" w:rsidR="004470C2" w:rsidRPr="004470C2" w:rsidDel="00E85EEB" w:rsidRDefault="004470C2" w:rsidP="004470C2">
            <w:pPr>
              <w:pStyle w:val="Tabletext"/>
              <w:snapToGrid w:val="0"/>
              <w:rPr>
                <w:rFonts w:cs="Arial"/>
              </w:rPr>
            </w:pPr>
            <w:r w:rsidRPr="004470C2">
              <w:rPr>
                <w:rFonts w:cs="Arial"/>
              </w:rPr>
              <w:t>value</w:t>
            </w:r>
          </w:p>
        </w:tc>
        <w:tc>
          <w:tcPr>
            <w:tcW w:w="3960" w:type="dxa"/>
          </w:tcPr>
          <w:p w14:paraId="6602AB94" w14:textId="052B9E38" w:rsidR="004470C2" w:rsidRPr="004470C2" w:rsidRDefault="004470C2" w:rsidP="004470C2">
            <w:pPr>
              <w:pStyle w:val="Tabletext"/>
              <w:snapToGrid w:val="0"/>
              <w:jc w:val="left"/>
              <w:rPr>
                <w:rFonts w:cs="Arial"/>
              </w:rPr>
            </w:pPr>
            <w:r w:rsidRPr="004470C2">
              <w:rPr>
                <w:rFonts w:cs="Arial"/>
              </w:rPr>
              <w:t>The value that must be in the specified e</w:t>
            </w:r>
            <w:r>
              <w:rPr>
                <w:rFonts w:cs="Arial"/>
              </w:rPr>
              <w:t>lement to match the source file</w:t>
            </w:r>
          </w:p>
        </w:tc>
        <w:tc>
          <w:tcPr>
            <w:tcW w:w="720" w:type="dxa"/>
          </w:tcPr>
          <w:p w14:paraId="0F7D47BA" w14:textId="67C1DC08" w:rsidR="004470C2" w:rsidRPr="004470C2" w:rsidRDefault="004470C2" w:rsidP="004470C2">
            <w:pPr>
              <w:pStyle w:val="Tabletext"/>
              <w:snapToGrid w:val="0"/>
              <w:jc w:val="center"/>
              <w:rPr>
                <w:rFonts w:cs="Arial"/>
              </w:rPr>
            </w:pPr>
            <w:r w:rsidRPr="004470C2">
              <w:rPr>
                <w:rFonts w:cs="Arial"/>
              </w:rPr>
              <w:t>1</w:t>
            </w:r>
          </w:p>
        </w:tc>
        <w:tc>
          <w:tcPr>
            <w:tcW w:w="2520" w:type="dxa"/>
          </w:tcPr>
          <w:p w14:paraId="543560D1" w14:textId="42373978" w:rsidR="004470C2" w:rsidRPr="004470C2" w:rsidRDefault="004470C2" w:rsidP="004470C2">
            <w:pPr>
              <w:pStyle w:val="Tabletext"/>
              <w:snapToGrid w:val="0"/>
              <w:rPr>
                <w:rFonts w:cs="Arial"/>
              </w:rPr>
            </w:pPr>
            <w:proofErr w:type="spellStart"/>
            <w:r w:rsidRPr="004470C2">
              <w:rPr>
                <w:rFonts w:cs="Arial"/>
              </w:rPr>
              <w:t>CharacterString</w:t>
            </w:r>
            <w:proofErr w:type="spellEnd"/>
          </w:p>
        </w:tc>
        <w:tc>
          <w:tcPr>
            <w:tcW w:w="2880" w:type="dxa"/>
          </w:tcPr>
          <w:p w14:paraId="1ED01F40" w14:textId="1F8EDB79" w:rsidR="004470C2" w:rsidRPr="004470C2" w:rsidRDefault="004470C2" w:rsidP="006655E6">
            <w:pPr>
              <w:spacing w:before="60" w:after="60"/>
              <w:rPr>
                <w:rFonts w:cs="Arial"/>
              </w:rPr>
            </w:pPr>
            <w:r>
              <w:rPr>
                <w:rFonts w:ascii="Arial" w:hAnsi="Arial" w:cs="Arial"/>
                <w:sz w:val="16"/>
                <w:szCs w:val="16"/>
                <w:lang w:val="en-GB"/>
              </w:rPr>
              <w:t xml:space="preserve">Example:  </w:t>
            </w:r>
            <w:r w:rsidRPr="004470C2">
              <w:rPr>
                <w:rFonts w:ascii="Arial" w:hAnsi="Arial" w:cs="Arial"/>
                <w:sz w:val="16"/>
                <w:szCs w:val="16"/>
                <w:lang w:val="en-GB"/>
              </w:rPr>
              <w:t>1.0.0</w:t>
            </w:r>
          </w:p>
        </w:tc>
      </w:tr>
    </w:tbl>
    <w:p w14:paraId="42007A4A" w14:textId="77777777" w:rsidR="004470C2" w:rsidRPr="00241FE2" w:rsidRDefault="004470C2" w:rsidP="004470C2">
      <w:pPr>
        <w:rPr>
          <w:rFonts w:ascii="Arial" w:eastAsia="Calibri" w:hAnsi="Arial" w:cs="Arial"/>
          <w:bCs/>
          <w:sz w:val="20"/>
          <w:szCs w:val="20"/>
          <w:lang w:val="en-GB" w:eastAsia="en-US"/>
        </w:rPr>
      </w:pPr>
    </w:p>
    <w:p w14:paraId="2760518F" w14:textId="1B8D14CC" w:rsidR="004470C2" w:rsidRPr="006655E6" w:rsidRDefault="004470C2" w:rsidP="004470C2">
      <w:pPr>
        <w:pStyle w:val="Heading2"/>
        <w:tabs>
          <w:tab w:val="clear" w:pos="907"/>
          <w:tab w:val="left" w:pos="993"/>
        </w:tabs>
        <w:rPr>
          <w:color w:val="auto"/>
        </w:rPr>
      </w:pPr>
      <w:bookmarkStart w:id="42" w:name="_Toc103175918"/>
      <w:proofErr w:type="spellStart"/>
      <w:r w:rsidRPr="006655E6">
        <w:rPr>
          <w:color w:val="auto"/>
        </w:rPr>
        <w:t>TranslationItemType</w:t>
      </w:r>
      <w:bookmarkEnd w:id="42"/>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4470C2" w:rsidRPr="00F17505" w14:paraId="7E9B989D" w14:textId="77777777" w:rsidTr="00773080">
        <w:tc>
          <w:tcPr>
            <w:tcW w:w="1260" w:type="dxa"/>
            <w:shd w:val="clear" w:color="auto" w:fill="D9D9D9" w:themeFill="background1" w:themeFillShade="D9"/>
            <w:vAlign w:val="center"/>
          </w:tcPr>
          <w:p w14:paraId="6D7692F9" w14:textId="77777777" w:rsidR="004470C2" w:rsidRPr="00F17505" w:rsidRDefault="004470C2" w:rsidP="001B34A6">
            <w:pPr>
              <w:pStyle w:val="Tabletitle"/>
              <w:snapToGrid w:val="0"/>
              <w:jc w:val="left"/>
              <w:rPr>
                <w:lang w:val="en-GB"/>
              </w:rPr>
            </w:pPr>
            <w:r w:rsidRPr="00F17505">
              <w:rPr>
                <w:lang w:val="en-GB"/>
              </w:rPr>
              <w:t>Role Name</w:t>
            </w:r>
          </w:p>
        </w:tc>
        <w:tc>
          <w:tcPr>
            <w:tcW w:w="2160" w:type="dxa"/>
            <w:shd w:val="clear" w:color="auto" w:fill="D9D9D9" w:themeFill="background1" w:themeFillShade="D9"/>
            <w:vAlign w:val="center"/>
          </w:tcPr>
          <w:p w14:paraId="78F159AF" w14:textId="77777777" w:rsidR="004470C2" w:rsidRPr="00F17505" w:rsidRDefault="004470C2" w:rsidP="001B34A6">
            <w:pPr>
              <w:pStyle w:val="Tabletitle"/>
              <w:snapToGrid w:val="0"/>
              <w:jc w:val="left"/>
              <w:rPr>
                <w:lang w:val="en-GB"/>
              </w:rPr>
            </w:pPr>
            <w:r w:rsidRPr="00F17505">
              <w:rPr>
                <w:lang w:val="en-GB"/>
              </w:rPr>
              <w:t>Name</w:t>
            </w:r>
          </w:p>
        </w:tc>
        <w:tc>
          <w:tcPr>
            <w:tcW w:w="3960" w:type="dxa"/>
            <w:shd w:val="clear" w:color="auto" w:fill="D9D9D9" w:themeFill="background1" w:themeFillShade="D9"/>
            <w:vAlign w:val="center"/>
          </w:tcPr>
          <w:p w14:paraId="5E0A78E5" w14:textId="77777777" w:rsidR="004470C2" w:rsidRPr="00F17505" w:rsidRDefault="004470C2" w:rsidP="001B34A6">
            <w:pPr>
              <w:pStyle w:val="Tabletitle"/>
              <w:snapToGrid w:val="0"/>
              <w:jc w:val="left"/>
              <w:rPr>
                <w:lang w:val="en-GB"/>
              </w:rPr>
            </w:pPr>
            <w:r w:rsidRPr="00F17505">
              <w:rPr>
                <w:lang w:val="en-GB"/>
              </w:rPr>
              <w:t>Description</w:t>
            </w:r>
          </w:p>
        </w:tc>
        <w:tc>
          <w:tcPr>
            <w:tcW w:w="720" w:type="dxa"/>
            <w:shd w:val="clear" w:color="auto" w:fill="D9D9D9" w:themeFill="background1" w:themeFillShade="D9"/>
            <w:vAlign w:val="center"/>
          </w:tcPr>
          <w:p w14:paraId="52CCDFCD" w14:textId="77777777" w:rsidR="004470C2" w:rsidRPr="00F17505" w:rsidRDefault="004470C2" w:rsidP="001B34A6">
            <w:pPr>
              <w:pStyle w:val="Tabletitle"/>
              <w:snapToGrid w:val="0"/>
              <w:rPr>
                <w:lang w:val="en-GB"/>
              </w:rPr>
            </w:pPr>
            <w:r>
              <w:rPr>
                <w:lang w:val="en-GB"/>
              </w:rPr>
              <w:t>Mult</w:t>
            </w:r>
          </w:p>
        </w:tc>
        <w:tc>
          <w:tcPr>
            <w:tcW w:w="2520" w:type="dxa"/>
            <w:shd w:val="clear" w:color="auto" w:fill="D9D9D9" w:themeFill="background1" w:themeFillShade="D9"/>
            <w:vAlign w:val="center"/>
          </w:tcPr>
          <w:p w14:paraId="18B2A9EB" w14:textId="77777777" w:rsidR="004470C2" w:rsidRPr="00F17505" w:rsidRDefault="004470C2" w:rsidP="001B34A6">
            <w:pPr>
              <w:pStyle w:val="Tabletitle"/>
              <w:snapToGrid w:val="0"/>
              <w:jc w:val="left"/>
              <w:rPr>
                <w:lang w:val="en-GB"/>
              </w:rPr>
            </w:pPr>
            <w:r w:rsidRPr="00F17505">
              <w:rPr>
                <w:lang w:val="en-GB"/>
              </w:rPr>
              <w:t>Type</w:t>
            </w:r>
          </w:p>
        </w:tc>
        <w:tc>
          <w:tcPr>
            <w:tcW w:w="2880" w:type="dxa"/>
            <w:shd w:val="clear" w:color="auto" w:fill="D9D9D9" w:themeFill="background1" w:themeFillShade="D9"/>
            <w:vAlign w:val="center"/>
          </w:tcPr>
          <w:p w14:paraId="192D6C2C" w14:textId="77777777" w:rsidR="004470C2" w:rsidRPr="00F17505" w:rsidRDefault="004470C2" w:rsidP="001B34A6">
            <w:pPr>
              <w:pStyle w:val="Tabletitle"/>
              <w:snapToGrid w:val="0"/>
              <w:jc w:val="left"/>
              <w:rPr>
                <w:lang w:val="en-GB"/>
              </w:rPr>
            </w:pPr>
            <w:r w:rsidRPr="00F17505">
              <w:rPr>
                <w:lang w:val="en-GB"/>
              </w:rPr>
              <w:t>Remarks</w:t>
            </w:r>
          </w:p>
        </w:tc>
      </w:tr>
      <w:tr w:rsidR="004470C2" w:rsidRPr="00F17505" w14:paraId="38321046" w14:textId="77777777" w:rsidTr="001B34A6">
        <w:trPr>
          <w:cantSplit/>
        </w:trPr>
        <w:tc>
          <w:tcPr>
            <w:tcW w:w="1260" w:type="dxa"/>
          </w:tcPr>
          <w:p w14:paraId="323ACDED" w14:textId="26C64352" w:rsidR="004470C2" w:rsidRPr="004470C2" w:rsidRDefault="004470C2" w:rsidP="004470C2">
            <w:pPr>
              <w:pStyle w:val="Tabletext"/>
              <w:snapToGrid w:val="0"/>
              <w:rPr>
                <w:rFonts w:cs="Arial"/>
              </w:rPr>
            </w:pPr>
            <w:r w:rsidRPr="004470C2">
              <w:rPr>
                <w:rFonts w:cs="Arial"/>
              </w:rPr>
              <w:t>Class</w:t>
            </w:r>
          </w:p>
        </w:tc>
        <w:tc>
          <w:tcPr>
            <w:tcW w:w="2160" w:type="dxa"/>
          </w:tcPr>
          <w:p w14:paraId="79A3664D" w14:textId="77777777" w:rsidR="004470C2" w:rsidRPr="006655E6" w:rsidRDefault="004470C2" w:rsidP="004470C2">
            <w:pPr>
              <w:rPr>
                <w:rFonts w:ascii="Arial" w:hAnsi="Arial" w:cs="Arial"/>
                <w:sz w:val="16"/>
                <w:szCs w:val="16"/>
                <w:lang w:val="en-GB"/>
              </w:rPr>
            </w:pPr>
            <w:proofErr w:type="spellStart"/>
            <w:r w:rsidRPr="006655E6">
              <w:rPr>
                <w:rFonts w:ascii="Arial" w:hAnsi="Arial" w:cs="Arial"/>
                <w:sz w:val="16"/>
                <w:szCs w:val="16"/>
                <w:lang w:val="en-GB"/>
              </w:rPr>
              <w:t>TranslationItemType</w:t>
            </w:r>
            <w:proofErr w:type="spellEnd"/>
          </w:p>
          <w:p w14:paraId="14FABF90" w14:textId="1F1166D9" w:rsidR="004470C2" w:rsidRPr="004470C2" w:rsidRDefault="004470C2" w:rsidP="004470C2">
            <w:pPr>
              <w:pStyle w:val="Tabletext"/>
              <w:snapToGrid w:val="0"/>
              <w:rPr>
                <w:rFonts w:cs="Arial"/>
              </w:rPr>
            </w:pPr>
          </w:p>
        </w:tc>
        <w:tc>
          <w:tcPr>
            <w:tcW w:w="3960" w:type="dxa"/>
          </w:tcPr>
          <w:p w14:paraId="7293AF35" w14:textId="57E38588" w:rsidR="004470C2" w:rsidRPr="004470C2" w:rsidRDefault="004470C2" w:rsidP="004470C2">
            <w:pPr>
              <w:pStyle w:val="Tabletext"/>
              <w:snapToGrid w:val="0"/>
              <w:jc w:val="left"/>
              <w:rPr>
                <w:rFonts w:cs="Arial"/>
              </w:rPr>
            </w:pPr>
            <w:r w:rsidRPr="004470C2">
              <w:rPr>
                <w:rFonts w:cs="Arial"/>
              </w:rPr>
              <w:t>Information on a single trans</w:t>
            </w:r>
            <w:r>
              <w:rPr>
                <w:rFonts w:cs="Arial"/>
              </w:rPr>
              <w:t>latable item in the source file</w:t>
            </w:r>
          </w:p>
        </w:tc>
        <w:tc>
          <w:tcPr>
            <w:tcW w:w="720" w:type="dxa"/>
          </w:tcPr>
          <w:p w14:paraId="26B5716D" w14:textId="6F5C4DCB" w:rsidR="004470C2" w:rsidRPr="004470C2" w:rsidRDefault="004470C2" w:rsidP="004470C2">
            <w:pPr>
              <w:pStyle w:val="Tabletext"/>
              <w:snapToGrid w:val="0"/>
              <w:jc w:val="center"/>
              <w:rPr>
                <w:rFonts w:cs="Arial"/>
              </w:rPr>
            </w:pPr>
            <w:r w:rsidRPr="004470C2">
              <w:rPr>
                <w:rFonts w:cs="Arial"/>
              </w:rPr>
              <w:t>-</w:t>
            </w:r>
          </w:p>
        </w:tc>
        <w:tc>
          <w:tcPr>
            <w:tcW w:w="2520" w:type="dxa"/>
          </w:tcPr>
          <w:p w14:paraId="19CD2F1A" w14:textId="6F1CF5B6" w:rsidR="004470C2" w:rsidRPr="004470C2" w:rsidRDefault="004470C2" w:rsidP="004470C2">
            <w:pPr>
              <w:pStyle w:val="Tabletext"/>
              <w:snapToGrid w:val="0"/>
              <w:rPr>
                <w:rFonts w:cs="Arial"/>
              </w:rPr>
            </w:pPr>
            <w:r w:rsidRPr="004470C2">
              <w:rPr>
                <w:rFonts w:cs="Arial"/>
              </w:rPr>
              <w:t>-</w:t>
            </w:r>
          </w:p>
        </w:tc>
        <w:tc>
          <w:tcPr>
            <w:tcW w:w="2880" w:type="dxa"/>
          </w:tcPr>
          <w:p w14:paraId="6F94BD60" w14:textId="77777777" w:rsidR="004470C2" w:rsidRPr="004470C2" w:rsidRDefault="004470C2" w:rsidP="004470C2">
            <w:pPr>
              <w:pStyle w:val="Tabletext"/>
              <w:snapToGrid w:val="0"/>
              <w:jc w:val="left"/>
              <w:rPr>
                <w:rFonts w:cs="Arial"/>
              </w:rPr>
            </w:pPr>
          </w:p>
        </w:tc>
      </w:tr>
      <w:tr w:rsidR="004470C2" w:rsidRPr="00F17505" w14:paraId="1CD5E9D7" w14:textId="77777777" w:rsidTr="001B34A6">
        <w:trPr>
          <w:cantSplit/>
        </w:trPr>
        <w:tc>
          <w:tcPr>
            <w:tcW w:w="1260" w:type="dxa"/>
          </w:tcPr>
          <w:p w14:paraId="73A725C4" w14:textId="5B155978" w:rsidR="004470C2" w:rsidRPr="004470C2" w:rsidRDefault="004470C2" w:rsidP="004470C2">
            <w:pPr>
              <w:pStyle w:val="Tabletext"/>
              <w:snapToGrid w:val="0"/>
              <w:rPr>
                <w:rFonts w:cs="Arial"/>
              </w:rPr>
            </w:pPr>
            <w:r w:rsidRPr="004470C2">
              <w:rPr>
                <w:rFonts w:cs="Arial"/>
              </w:rPr>
              <w:t>Attribute</w:t>
            </w:r>
          </w:p>
        </w:tc>
        <w:tc>
          <w:tcPr>
            <w:tcW w:w="2160" w:type="dxa"/>
          </w:tcPr>
          <w:p w14:paraId="6E60D653" w14:textId="3AE1A265" w:rsidR="004470C2" w:rsidRPr="004470C2" w:rsidRDefault="004470C2" w:rsidP="004470C2">
            <w:pPr>
              <w:pStyle w:val="Tabletext"/>
              <w:snapToGrid w:val="0"/>
              <w:rPr>
                <w:rFonts w:cs="Arial"/>
              </w:rPr>
            </w:pPr>
            <w:r w:rsidRPr="004470C2">
              <w:rPr>
                <w:rFonts w:cs="Arial"/>
              </w:rPr>
              <w:t>path</w:t>
            </w:r>
          </w:p>
        </w:tc>
        <w:tc>
          <w:tcPr>
            <w:tcW w:w="3960" w:type="dxa"/>
          </w:tcPr>
          <w:p w14:paraId="140B0D64" w14:textId="4A30C8AC" w:rsidR="004470C2" w:rsidRPr="004470C2" w:rsidRDefault="004470C2" w:rsidP="004470C2">
            <w:pPr>
              <w:pStyle w:val="Tabletext"/>
              <w:snapToGrid w:val="0"/>
              <w:jc w:val="left"/>
              <w:rPr>
                <w:rFonts w:cs="Arial"/>
              </w:rPr>
            </w:pPr>
            <w:r w:rsidRPr="004470C2">
              <w:rPr>
                <w:rFonts w:cs="Arial"/>
              </w:rPr>
              <w:t>An XPath expression to the element or attribute that contains the text to be translated</w:t>
            </w:r>
          </w:p>
        </w:tc>
        <w:tc>
          <w:tcPr>
            <w:tcW w:w="720" w:type="dxa"/>
          </w:tcPr>
          <w:p w14:paraId="070D63B6" w14:textId="2FE1E94F" w:rsidR="004470C2" w:rsidRPr="004470C2" w:rsidRDefault="004470C2" w:rsidP="004470C2">
            <w:pPr>
              <w:pStyle w:val="Tabletext"/>
              <w:snapToGrid w:val="0"/>
              <w:jc w:val="center"/>
              <w:rPr>
                <w:rFonts w:cs="Arial"/>
              </w:rPr>
            </w:pPr>
            <w:r w:rsidRPr="004470C2">
              <w:rPr>
                <w:rFonts w:cs="Arial"/>
              </w:rPr>
              <w:t>1</w:t>
            </w:r>
          </w:p>
        </w:tc>
        <w:tc>
          <w:tcPr>
            <w:tcW w:w="2520" w:type="dxa"/>
          </w:tcPr>
          <w:p w14:paraId="27B7014E" w14:textId="5314BE08" w:rsidR="004470C2" w:rsidRPr="004470C2" w:rsidRDefault="004470C2" w:rsidP="004470C2">
            <w:pPr>
              <w:pStyle w:val="Tabletext"/>
              <w:snapToGrid w:val="0"/>
              <w:rPr>
                <w:rFonts w:cs="Arial"/>
              </w:rPr>
            </w:pPr>
            <w:proofErr w:type="spellStart"/>
            <w:r w:rsidRPr="004470C2">
              <w:rPr>
                <w:rFonts w:cs="Arial"/>
              </w:rPr>
              <w:t>CharacterString</w:t>
            </w:r>
            <w:proofErr w:type="spellEnd"/>
          </w:p>
        </w:tc>
        <w:tc>
          <w:tcPr>
            <w:tcW w:w="2880" w:type="dxa"/>
          </w:tcPr>
          <w:p w14:paraId="32B9CC0D" w14:textId="282701C7" w:rsidR="004470C2" w:rsidRPr="004470C2" w:rsidRDefault="004470C2" w:rsidP="004470C2">
            <w:pPr>
              <w:pStyle w:val="Tabletext"/>
              <w:snapToGrid w:val="0"/>
              <w:jc w:val="left"/>
              <w:rPr>
                <w:rFonts w:cs="Arial"/>
              </w:rPr>
            </w:pPr>
          </w:p>
        </w:tc>
      </w:tr>
      <w:tr w:rsidR="004470C2" w:rsidRPr="00F17505" w14:paraId="0E4B2CEA" w14:textId="77777777" w:rsidTr="001B34A6">
        <w:trPr>
          <w:cantSplit/>
        </w:trPr>
        <w:tc>
          <w:tcPr>
            <w:tcW w:w="1260" w:type="dxa"/>
          </w:tcPr>
          <w:p w14:paraId="55788BC9" w14:textId="5CA01B40" w:rsidR="004470C2" w:rsidRPr="004470C2" w:rsidRDefault="004470C2" w:rsidP="004470C2">
            <w:pPr>
              <w:pStyle w:val="Tabletext"/>
              <w:snapToGrid w:val="0"/>
              <w:rPr>
                <w:rFonts w:cs="Arial"/>
              </w:rPr>
            </w:pPr>
            <w:r w:rsidRPr="004470C2">
              <w:rPr>
                <w:rFonts w:cs="Arial"/>
              </w:rPr>
              <w:t>Attribute</w:t>
            </w:r>
          </w:p>
        </w:tc>
        <w:tc>
          <w:tcPr>
            <w:tcW w:w="2160" w:type="dxa"/>
          </w:tcPr>
          <w:p w14:paraId="0C977E15" w14:textId="5DCED3EB" w:rsidR="004470C2" w:rsidRPr="004470C2" w:rsidDel="00E85EEB" w:rsidRDefault="004470C2" w:rsidP="004470C2">
            <w:pPr>
              <w:pStyle w:val="Tabletext"/>
              <w:snapToGrid w:val="0"/>
              <w:rPr>
                <w:rFonts w:cs="Arial"/>
              </w:rPr>
            </w:pPr>
            <w:r w:rsidRPr="004470C2">
              <w:rPr>
                <w:rFonts w:cs="Arial"/>
              </w:rPr>
              <w:t>original</w:t>
            </w:r>
          </w:p>
        </w:tc>
        <w:tc>
          <w:tcPr>
            <w:tcW w:w="3960" w:type="dxa"/>
          </w:tcPr>
          <w:p w14:paraId="2ACC99DC" w14:textId="7DFD677D" w:rsidR="004470C2" w:rsidRPr="004470C2" w:rsidRDefault="004470C2" w:rsidP="004470C2">
            <w:pPr>
              <w:pStyle w:val="Tabletext"/>
              <w:snapToGrid w:val="0"/>
              <w:jc w:val="left"/>
              <w:rPr>
                <w:rFonts w:cs="Arial"/>
              </w:rPr>
            </w:pPr>
            <w:r w:rsidRPr="004470C2">
              <w:rPr>
                <w:rFonts w:cs="Arial"/>
              </w:rPr>
              <w:t>The text as it appears in the source file</w:t>
            </w:r>
          </w:p>
        </w:tc>
        <w:tc>
          <w:tcPr>
            <w:tcW w:w="720" w:type="dxa"/>
          </w:tcPr>
          <w:p w14:paraId="06376989" w14:textId="07738F82" w:rsidR="004470C2" w:rsidRPr="004470C2" w:rsidRDefault="004470C2" w:rsidP="004470C2">
            <w:pPr>
              <w:pStyle w:val="Tabletext"/>
              <w:snapToGrid w:val="0"/>
              <w:jc w:val="center"/>
              <w:rPr>
                <w:rFonts w:cs="Arial"/>
              </w:rPr>
            </w:pPr>
            <w:r w:rsidRPr="004470C2">
              <w:rPr>
                <w:rFonts w:cs="Arial"/>
              </w:rPr>
              <w:t>0..1</w:t>
            </w:r>
          </w:p>
        </w:tc>
        <w:tc>
          <w:tcPr>
            <w:tcW w:w="2520" w:type="dxa"/>
          </w:tcPr>
          <w:p w14:paraId="16D873BB" w14:textId="170952EE" w:rsidR="004470C2" w:rsidRPr="004470C2" w:rsidRDefault="004470C2" w:rsidP="004470C2">
            <w:pPr>
              <w:pStyle w:val="Tabletext"/>
              <w:snapToGrid w:val="0"/>
              <w:rPr>
                <w:rFonts w:cs="Arial"/>
              </w:rPr>
            </w:pPr>
            <w:proofErr w:type="spellStart"/>
            <w:r w:rsidRPr="004470C2">
              <w:rPr>
                <w:rFonts w:cs="Arial"/>
              </w:rPr>
              <w:t>CharacterString</w:t>
            </w:r>
            <w:proofErr w:type="spellEnd"/>
          </w:p>
        </w:tc>
        <w:tc>
          <w:tcPr>
            <w:tcW w:w="2880" w:type="dxa"/>
          </w:tcPr>
          <w:p w14:paraId="08DC80F0" w14:textId="4F82F2D3" w:rsidR="004470C2" w:rsidRPr="004470C2" w:rsidRDefault="004470C2" w:rsidP="004470C2">
            <w:pPr>
              <w:spacing w:before="60" w:after="60"/>
              <w:rPr>
                <w:rFonts w:ascii="Arial" w:hAnsi="Arial" w:cs="Arial"/>
                <w:sz w:val="16"/>
                <w:szCs w:val="16"/>
              </w:rPr>
            </w:pPr>
          </w:p>
        </w:tc>
      </w:tr>
      <w:tr w:rsidR="004470C2" w:rsidRPr="00F17505" w14:paraId="48E06CF0" w14:textId="77777777" w:rsidTr="001B34A6">
        <w:trPr>
          <w:cantSplit/>
        </w:trPr>
        <w:tc>
          <w:tcPr>
            <w:tcW w:w="1260" w:type="dxa"/>
          </w:tcPr>
          <w:p w14:paraId="55801DD8" w14:textId="6DAA676F" w:rsidR="004470C2" w:rsidRPr="004470C2" w:rsidRDefault="004470C2" w:rsidP="004470C2">
            <w:pPr>
              <w:pStyle w:val="Tabletext"/>
              <w:snapToGrid w:val="0"/>
              <w:rPr>
                <w:rFonts w:cs="Arial"/>
              </w:rPr>
            </w:pPr>
            <w:r w:rsidRPr="004470C2">
              <w:rPr>
                <w:rFonts w:cs="Arial"/>
              </w:rPr>
              <w:t>Attribute</w:t>
            </w:r>
          </w:p>
        </w:tc>
        <w:tc>
          <w:tcPr>
            <w:tcW w:w="2160" w:type="dxa"/>
          </w:tcPr>
          <w:p w14:paraId="2F05BA7E" w14:textId="3D4F04E9" w:rsidR="004470C2" w:rsidRPr="004470C2" w:rsidRDefault="004470C2" w:rsidP="004470C2">
            <w:pPr>
              <w:pStyle w:val="Tabletext"/>
              <w:snapToGrid w:val="0"/>
              <w:rPr>
                <w:rFonts w:cs="Arial"/>
              </w:rPr>
            </w:pPr>
            <w:r w:rsidRPr="004470C2">
              <w:rPr>
                <w:rFonts w:cs="Arial"/>
              </w:rPr>
              <w:t>status</w:t>
            </w:r>
          </w:p>
        </w:tc>
        <w:tc>
          <w:tcPr>
            <w:tcW w:w="3960" w:type="dxa"/>
          </w:tcPr>
          <w:p w14:paraId="09D04825" w14:textId="1B7C3497" w:rsidR="004470C2" w:rsidRPr="004470C2" w:rsidRDefault="004470C2" w:rsidP="004470C2">
            <w:pPr>
              <w:pStyle w:val="Tabletext"/>
              <w:snapToGrid w:val="0"/>
              <w:jc w:val="left"/>
              <w:rPr>
                <w:rFonts w:cs="Arial"/>
              </w:rPr>
            </w:pPr>
            <w:r w:rsidRPr="004470C2">
              <w:rPr>
                <w:rFonts w:cs="Arial"/>
              </w:rPr>
              <w:t>The status of the item</w:t>
            </w:r>
          </w:p>
        </w:tc>
        <w:tc>
          <w:tcPr>
            <w:tcW w:w="720" w:type="dxa"/>
          </w:tcPr>
          <w:p w14:paraId="166C7B27" w14:textId="06FA4573" w:rsidR="004470C2" w:rsidRPr="004470C2" w:rsidRDefault="004470C2" w:rsidP="004470C2">
            <w:pPr>
              <w:pStyle w:val="Tabletext"/>
              <w:snapToGrid w:val="0"/>
              <w:jc w:val="center"/>
              <w:rPr>
                <w:rFonts w:cs="Arial"/>
              </w:rPr>
            </w:pPr>
            <w:r w:rsidRPr="004470C2">
              <w:rPr>
                <w:rFonts w:cs="Arial"/>
              </w:rPr>
              <w:t>0..1</w:t>
            </w:r>
          </w:p>
        </w:tc>
        <w:tc>
          <w:tcPr>
            <w:tcW w:w="2520" w:type="dxa"/>
          </w:tcPr>
          <w:p w14:paraId="5ABD3420" w14:textId="4A46EFEB" w:rsidR="004470C2" w:rsidRPr="004470C2" w:rsidRDefault="004470C2" w:rsidP="004470C2">
            <w:pPr>
              <w:pStyle w:val="Tabletext"/>
              <w:snapToGrid w:val="0"/>
              <w:rPr>
                <w:rFonts w:cs="Arial"/>
              </w:rPr>
            </w:pPr>
            <w:r w:rsidRPr="004470C2">
              <w:rPr>
                <w:rFonts w:cs="Arial"/>
              </w:rPr>
              <w:t>Status</w:t>
            </w:r>
          </w:p>
        </w:tc>
        <w:tc>
          <w:tcPr>
            <w:tcW w:w="2880" w:type="dxa"/>
          </w:tcPr>
          <w:p w14:paraId="278588DE" w14:textId="77777777" w:rsidR="004470C2" w:rsidRPr="004470C2" w:rsidRDefault="004470C2" w:rsidP="004470C2">
            <w:pPr>
              <w:spacing w:before="60" w:after="60"/>
              <w:rPr>
                <w:rFonts w:ascii="Arial" w:hAnsi="Arial" w:cs="Arial"/>
                <w:sz w:val="16"/>
                <w:szCs w:val="16"/>
                <w:lang w:val="en-GB"/>
              </w:rPr>
            </w:pPr>
          </w:p>
        </w:tc>
      </w:tr>
      <w:tr w:rsidR="004470C2" w:rsidRPr="00F17505" w14:paraId="57134A5E" w14:textId="77777777" w:rsidTr="001B34A6">
        <w:trPr>
          <w:cantSplit/>
        </w:trPr>
        <w:tc>
          <w:tcPr>
            <w:tcW w:w="1260" w:type="dxa"/>
          </w:tcPr>
          <w:p w14:paraId="34040FDF" w14:textId="1E6EEB7B" w:rsidR="004470C2" w:rsidRPr="004470C2" w:rsidRDefault="004470C2" w:rsidP="004470C2">
            <w:pPr>
              <w:pStyle w:val="Tabletext"/>
              <w:snapToGrid w:val="0"/>
              <w:rPr>
                <w:rFonts w:cs="Arial"/>
              </w:rPr>
            </w:pPr>
            <w:r w:rsidRPr="004470C2">
              <w:rPr>
                <w:rFonts w:cs="Arial"/>
              </w:rPr>
              <w:t>Attribute</w:t>
            </w:r>
          </w:p>
        </w:tc>
        <w:tc>
          <w:tcPr>
            <w:tcW w:w="2160" w:type="dxa"/>
          </w:tcPr>
          <w:p w14:paraId="1AE1BD06" w14:textId="204C90BF" w:rsidR="004470C2" w:rsidRPr="004470C2" w:rsidRDefault="004470C2" w:rsidP="004470C2">
            <w:pPr>
              <w:pStyle w:val="Tabletext"/>
              <w:snapToGrid w:val="0"/>
              <w:rPr>
                <w:rFonts w:cs="Arial"/>
              </w:rPr>
            </w:pPr>
            <w:r w:rsidRPr="004470C2">
              <w:rPr>
                <w:rFonts w:cs="Arial"/>
              </w:rPr>
              <w:t>translation</w:t>
            </w:r>
          </w:p>
        </w:tc>
        <w:tc>
          <w:tcPr>
            <w:tcW w:w="3960" w:type="dxa"/>
          </w:tcPr>
          <w:p w14:paraId="611D4EF1" w14:textId="3459B8AB" w:rsidR="004470C2" w:rsidRPr="004470C2" w:rsidRDefault="004470C2" w:rsidP="004470C2">
            <w:pPr>
              <w:pStyle w:val="Tabletext"/>
              <w:snapToGrid w:val="0"/>
              <w:jc w:val="left"/>
              <w:rPr>
                <w:rFonts w:cs="Arial"/>
              </w:rPr>
            </w:pPr>
            <w:r w:rsidRPr="004470C2">
              <w:rPr>
                <w:rFonts w:cs="Arial"/>
              </w:rPr>
              <w:t>The translated text.</w:t>
            </w:r>
          </w:p>
        </w:tc>
        <w:tc>
          <w:tcPr>
            <w:tcW w:w="720" w:type="dxa"/>
          </w:tcPr>
          <w:p w14:paraId="3C6A637F" w14:textId="710E4452" w:rsidR="004470C2" w:rsidRPr="004470C2" w:rsidRDefault="004470C2" w:rsidP="004470C2">
            <w:pPr>
              <w:pStyle w:val="Tabletext"/>
              <w:snapToGrid w:val="0"/>
              <w:jc w:val="center"/>
              <w:rPr>
                <w:rFonts w:cs="Arial"/>
              </w:rPr>
            </w:pPr>
            <w:r w:rsidRPr="004470C2">
              <w:rPr>
                <w:rFonts w:cs="Arial"/>
              </w:rPr>
              <w:t>1</w:t>
            </w:r>
          </w:p>
        </w:tc>
        <w:tc>
          <w:tcPr>
            <w:tcW w:w="2520" w:type="dxa"/>
          </w:tcPr>
          <w:p w14:paraId="5877C0D9" w14:textId="4B5FF393" w:rsidR="004470C2" w:rsidRPr="004470C2" w:rsidRDefault="004470C2" w:rsidP="004470C2">
            <w:pPr>
              <w:pStyle w:val="Tabletext"/>
              <w:snapToGrid w:val="0"/>
              <w:rPr>
                <w:rFonts w:cs="Arial"/>
              </w:rPr>
            </w:pPr>
            <w:proofErr w:type="spellStart"/>
            <w:r w:rsidRPr="004470C2">
              <w:rPr>
                <w:rFonts w:cs="Arial"/>
              </w:rPr>
              <w:t>CharacterString</w:t>
            </w:r>
            <w:proofErr w:type="spellEnd"/>
          </w:p>
        </w:tc>
        <w:tc>
          <w:tcPr>
            <w:tcW w:w="2880" w:type="dxa"/>
          </w:tcPr>
          <w:p w14:paraId="052E2A24" w14:textId="77777777" w:rsidR="004470C2" w:rsidRPr="004470C2" w:rsidRDefault="004470C2" w:rsidP="004470C2">
            <w:pPr>
              <w:spacing w:before="60" w:after="60"/>
              <w:rPr>
                <w:rFonts w:ascii="Arial" w:hAnsi="Arial" w:cs="Arial"/>
                <w:sz w:val="16"/>
                <w:szCs w:val="16"/>
                <w:lang w:val="en-GB"/>
              </w:rPr>
            </w:pPr>
          </w:p>
        </w:tc>
      </w:tr>
    </w:tbl>
    <w:p w14:paraId="31A7989B" w14:textId="77777777" w:rsidR="004470C2" w:rsidRPr="00241FE2" w:rsidRDefault="004470C2" w:rsidP="004470C2">
      <w:pPr>
        <w:rPr>
          <w:rFonts w:ascii="Arial" w:eastAsia="Calibri" w:hAnsi="Arial" w:cs="Arial"/>
          <w:bCs/>
          <w:sz w:val="20"/>
          <w:szCs w:val="20"/>
          <w:lang w:val="en-GB" w:eastAsia="en-US"/>
        </w:rPr>
      </w:pPr>
    </w:p>
    <w:p w14:paraId="05963BBE" w14:textId="375C6786" w:rsidR="004470C2" w:rsidRPr="006655E6" w:rsidRDefault="004470C2" w:rsidP="004470C2">
      <w:pPr>
        <w:pStyle w:val="Heading2"/>
        <w:tabs>
          <w:tab w:val="clear" w:pos="907"/>
          <w:tab w:val="left" w:pos="993"/>
        </w:tabs>
        <w:rPr>
          <w:color w:val="auto"/>
        </w:rPr>
      </w:pPr>
      <w:bookmarkStart w:id="43" w:name="_Toc103175919"/>
      <w:r w:rsidRPr="006655E6">
        <w:rPr>
          <w:color w:val="auto"/>
        </w:rPr>
        <w:t>Status</w:t>
      </w:r>
      <w:bookmarkEnd w:id="4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340"/>
        <w:gridCol w:w="4480"/>
        <w:gridCol w:w="5387"/>
      </w:tblGrid>
      <w:tr w:rsidR="004470C2" w:rsidRPr="00F17505" w14:paraId="0FDEEBD1" w14:textId="77777777" w:rsidTr="00773080">
        <w:tc>
          <w:tcPr>
            <w:tcW w:w="1260" w:type="dxa"/>
            <w:shd w:val="clear" w:color="auto" w:fill="D9D9D9" w:themeFill="background1" w:themeFillShade="D9"/>
          </w:tcPr>
          <w:p w14:paraId="59C5DEC6" w14:textId="467AD483" w:rsidR="004470C2" w:rsidRPr="00F17505" w:rsidRDefault="00777AA1" w:rsidP="001B34A6">
            <w:pPr>
              <w:pStyle w:val="Tabletitle"/>
              <w:snapToGrid w:val="0"/>
              <w:jc w:val="left"/>
              <w:rPr>
                <w:lang w:val="en-GB"/>
              </w:rPr>
            </w:pPr>
            <w:r>
              <w:rPr>
                <w:lang w:val="en-GB"/>
              </w:rPr>
              <w:t>Item</w:t>
            </w:r>
          </w:p>
        </w:tc>
        <w:tc>
          <w:tcPr>
            <w:tcW w:w="2340" w:type="dxa"/>
            <w:shd w:val="clear" w:color="auto" w:fill="D9D9D9" w:themeFill="background1" w:themeFillShade="D9"/>
          </w:tcPr>
          <w:p w14:paraId="17002ACC" w14:textId="77777777" w:rsidR="004470C2" w:rsidRPr="00F17505" w:rsidRDefault="004470C2" w:rsidP="001B34A6">
            <w:pPr>
              <w:pStyle w:val="Tabletitle"/>
              <w:snapToGrid w:val="0"/>
              <w:jc w:val="left"/>
              <w:rPr>
                <w:lang w:val="en-GB"/>
              </w:rPr>
            </w:pPr>
            <w:r w:rsidRPr="00F17505">
              <w:rPr>
                <w:lang w:val="en-GB"/>
              </w:rPr>
              <w:t>Name</w:t>
            </w:r>
          </w:p>
        </w:tc>
        <w:tc>
          <w:tcPr>
            <w:tcW w:w="4480" w:type="dxa"/>
            <w:shd w:val="clear" w:color="auto" w:fill="D9D9D9" w:themeFill="background1" w:themeFillShade="D9"/>
          </w:tcPr>
          <w:p w14:paraId="7C7697EB" w14:textId="77777777" w:rsidR="004470C2" w:rsidRPr="00F17505" w:rsidRDefault="004470C2" w:rsidP="001B34A6">
            <w:pPr>
              <w:pStyle w:val="Tabletitle"/>
              <w:snapToGrid w:val="0"/>
              <w:jc w:val="left"/>
              <w:rPr>
                <w:lang w:val="en-GB"/>
              </w:rPr>
            </w:pPr>
            <w:r w:rsidRPr="00F17505">
              <w:rPr>
                <w:lang w:val="en-GB"/>
              </w:rPr>
              <w:t>Description</w:t>
            </w:r>
          </w:p>
        </w:tc>
        <w:tc>
          <w:tcPr>
            <w:tcW w:w="5387" w:type="dxa"/>
            <w:shd w:val="clear" w:color="auto" w:fill="D9D9D9" w:themeFill="background1" w:themeFillShade="D9"/>
          </w:tcPr>
          <w:p w14:paraId="6CAEFAF8" w14:textId="77777777" w:rsidR="004470C2" w:rsidRPr="00F17505" w:rsidRDefault="004470C2" w:rsidP="001B34A6">
            <w:pPr>
              <w:pStyle w:val="Tabletitle"/>
              <w:snapToGrid w:val="0"/>
              <w:jc w:val="left"/>
              <w:rPr>
                <w:lang w:val="en-GB"/>
              </w:rPr>
            </w:pPr>
            <w:r w:rsidRPr="00F17505">
              <w:rPr>
                <w:lang w:val="en-GB"/>
              </w:rPr>
              <w:t>Remarks</w:t>
            </w:r>
          </w:p>
        </w:tc>
      </w:tr>
      <w:tr w:rsidR="004470C2" w:rsidRPr="00F17505" w14:paraId="4307833F" w14:textId="77777777" w:rsidTr="001B34A6">
        <w:tc>
          <w:tcPr>
            <w:tcW w:w="1260" w:type="dxa"/>
          </w:tcPr>
          <w:p w14:paraId="76095DCE" w14:textId="77777777" w:rsidR="004470C2" w:rsidRPr="00F17505" w:rsidRDefault="004470C2" w:rsidP="004470C2">
            <w:pPr>
              <w:pStyle w:val="Tabletext"/>
              <w:snapToGrid w:val="0"/>
            </w:pPr>
            <w:r w:rsidRPr="00F17505">
              <w:t>Enumeration</w:t>
            </w:r>
          </w:p>
        </w:tc>
        <w:tc>
          <w:tcPr>
            <w:tcW w:w="2340" w:type="dxa"/>
          </w:tcPr>
          <w:p w14:paraId="6060A078" w14:textId="12E5D402" w:rsidR="004470C2" w:rsidRPr="00F17505" w:rsidRDefault="004470C2" w:rsidP="004470C2">
            <w:pPr>
              <w:pStyle w:val="Tabletext"/>
              <w:snapToGrid w:val="0"/>
            </w:pPr>
            <w:r w:rsidRPr="008F0B6B">
              <w:t>Status</w:t>
            </w:r>
          </w:p>
        </w:tc>
        <w:tc>
          <w:tcPr>
            <w:tcW w:w="4480" w:type="dxa"/>
          </w:tcPr>
          <w:p w14:paraId="75F90683" w14:textId="2DBB376E" w:rsidR="004470C2" w:rsidRPr="00F17505" w:rsidRDefault="004470C2" w:rsidP="004470C2">
            <w:pPr>
              <w:pStyle w:val="Tabletext"/>
              <w:snapToGrid w:val="0"/>
              <w:jc w:val="left"/>
            </w:pPr>
            <w:r w:rsidRPr="008F0B6B">
              <w:t xml:space="preserve">The </w:t>
            </w:r>
            <w:r>
              <w:t>status of the translation item</w:t>
            </w:r>
          </w:p>
        </w:tc>
        <w:tc>
          <w:tcPr>
            <w:tcW w:w="5387" w:type="dxa"/>
          </w:tcPr>
          <w:p w14:paraId="6D7BD782" w14:textId="606EC4B3" w:rsidR="004470C2" w:rsidRPr="00F17505" w:rsidRDefault="004470C2" w:rsidP="004470C2">
            <w:pPr>
              <w:pStyle w:val="Tabletext"/>
              <w:snapToGrid w:val="0"/>
            </w:pPr>
            <w:r w:rsidRPr="008F0B6B">
              <w:t>The purpose is to support the life</w:t>
            </w:r>
            <w:r>
              <w:t xml:space="preserve"> cycle of each translation item</w:t>
            </w:r>
          </w:p>
        </w:tc>
      </w:tr>
      <w:tr w:rsidR="004470C2" w:rsidRPr="0085164B" w14:paraId="4AFCF029" w14:textId="77777777" w:rsidTr="001B34A6">
        <w:tc>
          <w:tcPr>
            <w:tcW w:w="1260" w:type="dxa"/>
          </w:tcPr>
          <w:p w14:paraId="1242ECD1" w14:textId="77777777" w:rsidR="004470C2" w:rsidRPr="00F17505" w:rsidRDefault="004470C2" w:rsidP="004470C2">
            <w:pPr>
              <w:pStyle w:val="Tabletext"/>
              <w:snapToGrid w:val="0"/>
            </w:pPr>
            <w:r w:rsidRPr="00F17505">
              <w:t>Literal</w:t>
            </w:r>
          </w:p>
        </w:tc>
        <w:tc>
          <w:tcPr>
            <w:tcW w:w="2340" w:type="dxa"/>
          </w:tcPr>
          <w:p w14:paraId="2C83DB1A" w14:textId="264A8DF8" w:rsidR="004470C2" w:rsidRPr="00F17505" w:rsidRDefault="004470C2" w:rsidP="004470C2">
            <w:pPr>
              <w:pStyle w:val="Tabletext"/>
              <w:snapToGrid w:val="0"/>
            </w:pPr>
            <w:r w:rsidRPr="008F0B6B">
              <w:t>New</w:t>
            </w:r>
          </w:p>
        </w:tc>
        <w:tc>
          <w:tcPr>
            <w:tcW w:w="4480" w:type="dxa"/>
          </w:tcPr>
          <w:p w14:paraId="597951BB" w14:textId="75117466" w:rsidR="004470C2" w:rsidRPr="0085164B" w:rsidRDefault="004470C2" w:rsidP="004470C2">
            <w:pPr>
              <w:pStyle w:val="Tabletext"/>
              <w:snapToGrid w:val="0"/>
              <w:jc w:val="left"/>
            </w:pPr>
            <w:r>
              <w:t>The item is not yet translated</w:t>
            </w:r>
          </w:p>
        </w:tc>
        <w:tc>
          <w:tcPr>
            <w:tcW w:w="5387" w:type="dxa"/>
          </w:tcPr>
          <w:p w14:paraId="1E41523F" w14:textId="77777777" w:rsidR="004470C2" w:rsidRPr="0085164B" w:rsidRDefault="004470C2" w:rsidP="004470C2">
            <w:pPr>
              <w:pStyle w:val="Tabletext"/>
              <w:snapToGrid w:val="0"/>
            </w:pPr>
          </w:p>
        </w:tc>
      </w:tr>
      <w:tr w:rsidR="004470C2" w:rsidRPr="0085164B" w14:paraId="725D32DB" w14:textId="77777777" w:rsidTr="001B34A6">
        <w:tc>
          <w:tcPr>
            <w:tcW w:w="1260" w:type="dxa"/>
          </w:tcPr>
          <w:p w14:paraId="6496345A" w14:textId="77777777" w:rsidR="004470C2" w:rsidRPr="0085164B" w:rsidRDefault="004470C2" w:rsidP="004470C2">
            <w:pPr>
              <w:pStyle w:val="Tabletext"/>
              <w:snapToGrid w:val="0"/>
            </w:pPr>
            <w:r w:rsidRPr="0085164B">
              <w:lastRenderedPageBreak/>
              <w:t>Literal</w:t>
            </w:r>
          </w:p>
        </w:tc>
        <w:tc>
          <w:tcPr>
            <w:tcW w:w="2340" w:type="dxa"/>
          </w:tcPr>
          <w:p w14:paraId="71634A44" w14:textId="38695407" w:rsidR="004470C2" w:rsidRPr="0085164B" w:rsidRDefault="004470C2" w:rsidP="004470C2">
            <w:pPr>
              <w:pStyle w:val="Tabletext"/>
              <w:snapToGrid w:val="0"/>
            </w:pPr>
            <w:r w:rsidRPr="008F0B6B">
              <w:t>Modified</w:t>
            </w:r>
          </w:p>
        </w:tc>
        <w:tc>
          <w:tcPr>
            <w:tcW w:w="4480" w:type="dxa"/>
          </w:tcPr>
          <w:p w14:paraId="09251049" w14:textId="4827E5FE" w:rsidR="004470C2" w:rsidRPr="0085164B" w:rsidRDefault="004470C2" w:rsidP="004470C2">
            <w:pPr>
              <w:pStyle w:val="Tabletext"/>
              <w:snapToGrid w:val="0"/>
              <w:jc w:val="left"/>
            </w:pPr>
            <w:r w:rsidRPr="008F0B6B">
              <w:t xml:space="preserve">The content of the item has </w:t>
            </w:r>
            <w:r>
              <w:t>been changed in the source file</w:t>
            </w:r>
          </w:p>
        </w:tc>
        <w:tc>
          <w:tcPr>
            <w:tcW w:w="5387" w:type="dxa"/>
          </w:tcPr>
          <w:p w14:paraId="6DEE847A" w14:textId="21F2FE8F" w:rsidR="004470C2" w:rsidRPr="0085164B" w:rsidRDefault="004470C2" w:rsidP="004470C2">
            <w:pPr>
              <w:pStyle w:val="Tabletext"/>
              <w:snapToGrid w:val="0"/>
            </w:pPr>
            <w:r w:rsidRPr="008F0B6B">
              <w:t>The translation must be revisited beca</w:t>
            </w:r>
            <w:r>
              <w:t>use it may not be valid anymore</w:t>
            </w:r>
          </w:p>
        </w:tc>
      </w:tr>
      <w:tr w:rsidR="004470C2" w:rsidRPr="0085164B" w14:paraId="628016F5" w14:textId="77777777" w:rsidTr="001B34A6">
        <w:tc>
          <w:tcPr>
            <w:tcW w:w="1260" w:type="dxa"/>
          </w:tcPr>
          <w:p w14:paraId="7C74E32E" w14:textId="77777777" w:rsidR="004470C2" w:rsidRPr="0085164B" w:rsidRDefault="004470C2" w:rsidP="004470C2">
            <w:pPr>
              <w:pStyle w:val="Tabletext"/>
              <w:snapToGrid w:val="0"/>
            </w:pPr>
            <w:r w:rsidRPr="0085164B">
              <w:t>Literal</w:t>
            </w:r>
          </w:p>
        </w:tc>
        <w:tc>
          <w:tcPr>
            <w:tcW w:w="2340" w:type="dxa"/>
          </w:tcPr>
          <w:p w14:paraId="2B3C6402" w14:textId="34F4DC40" w:rsidR="004470C2" w:rsidRPr="0085164B" w:rsidRDefault="004470C2" w:rsidP="004470C2">
            <w:pPr>
              <w:pStyle w:val="Tabletext"/>
              <w:snapToGrid w:val="0"/>
            </w:pPr>
            <w:r w:rsidRPr="008F0B6B">
              <w:t>Deleted</w:t>
            </w:r>
          </w:p>
        </w:tc>
        <w:tc>
          <w:tcPr>
            <w:tcW w:w="4480" w:type="dxa"/>
          </w:tcPr>
          <w:p w14:paraId="46D563CA" w14:textId="4A17D104" w:rsidR="004470C2" w:rsidRPr="0085164B" w:rsidRDefault="004470C2" w:rsidP="004470C2">
            <w:pPr>
              <w:pStyle w:val="Tabletext"/>
              <w:snapToGrid w:val="0"/>
              <w:jc w:val="left"/>
            </w:pPr>
            <w:r w:rsidRPr="008F0B6B">
              <w:t>The item does not e</w:t>
            </w:r>
            <w:r>
              <w:t>xist in the source file anymore</w:t>
            </w:r>
          </w:p>
        </w:tc>
        <w:tc>
          <w:tcPr>
            <w:tcW w:w="5387" w:type="dxa"/>
          </w:tcPr>
          <w:p w14:paraId="036205AB" w14:textId="77777777" w:rsidR="004470C2" w:rsidRPr="0085164B" w:rsidRDefault="004470C2" w:rsidP="004470C2">
            <w:pPr>
              <w:pStyle w:val="Tabletext"/>
              <w:snapToGrid w:val="0"/>
            </w:pPr>
          </w:p>
        </w:tc>
      </w:tr>
      <w:tr w:rsidR="004470C2" w:rsidRPr="0085164B" w14:paraId="6928A1AD" w14:textId="77777777" w:rsidTr="001B34A6">
        <w:tc>
          <w:tcPr>
            <w:tcW w:w="1260" w:type="dxa"/>
          </w:tcPr>
          <w:p w14:paraId="66FDAACA" w14:textId="77777777" w:rsidR="004470C2" w:rsidRPr="0085164B" w:rsidRDefault="004470C2" w:rsidP="004470C2">
            <w:pPr>
              <w:pStyle w:val="Tabletext"/>
              <w:snapToGrid w:val="0"/>
            </w:pPr>
            <w:r w:rsidRPr="0085164B">
              <w:t>Literal</w:t>
            </w:r>
          </w:p>
        </w:tc>
        <w:tc>
          <w:tcPr>
            <w:tcW w:w="2340" w:type="dxa"/>
          </w:tcPr>
          <w:p w14:paraId="2C8DF5E7" w14:textId="2BA7B6A1" w:rsidR="004470C2" w:rsidRPr="0085164B" w:rsidRDefault="004470C2" w:rsidP="004470C2">
            <w:pPr>
              <w:pStyle w:val="Tabletext"/>
              <w:snapToGrid w:val="0"/>
            </w:pPr>
            <w:r w:rsidRPr="008F0B6B">
              <w:t>Translated</w:t>
            </w:r>
          </w:p>
        </w:tc>
        <w:tc>
          <w:tcPr>
            <w:tcW w:w="4480" w:type="dxa"/>
          </w:tcPr>
          <w:p w14:paraId="5D1F75AF" w14:textId="670E2D4C" w:rsidR="004470C2" w:rsidRPr="0085164B" w:rsidRDefault="004470C2" w:rsidP="004470C2">
            <w:pPr>
              <w:pStyle w:val="Tabletext"/>
              <w:snapToGrid w:val="0"/>
              <w:jc w:val="left"/>
            </w:pPr>
            <w:r w:rsidRPr="008F0B6B">
              <w:t>The item is tra</w:t>
            </w:r>
            <w:r>
              <w:t>nslated and ready to use</w:t>
            </w:r>
          </w:p>
        </w:tc>
        <w:tc>
          <w:tcPr>
            <w:tcW w:w="5387" w:type="dxa"/>
          </w:tcPr>
          <w:p w14:paraId="1AF2A174" w14:textId="77777777" w:rsidR="004470C2" w:rsidRPr="0085164B" w:rsidRDefault="004470C2" w:rsidP="004470C2">
            <w:pPr>
              <w:pStyle w:val="Tabletext"/>
              <w:snapToGrid w:val="0"/>
            </w:pPr>
          </w:p>
        </w:tc>
      </w:tr>
    </w:tbl>
    <w:p w14:paraId="536307F2" w14:textId="77777777" w:rsidR="008F0B6B" w:rsidRDefault="008F0B6B" w:rsidP="006655E6">
      <w:pPr>
        <w:spacing w:after="120"/>
        <w:rPr>
          <w:rFonts w:ascii="Arial" w:eastAsia="Calibri" w:hAnsi="Arial" w:cs="Arial"/>
          <w:sz w:val="20"/>
          <w:szCs w:val="20"/>
          <w:lang w:val="en-GB" w:eastAsia="en-US"/>
        </w:rPr>
      </w:pPr>
    </w:p>
    <w:p w14:paraId="12C1BDC9" w14:textId="1E679EEA" w:rsidR="004470C2" w:rsidRDefault="004470C2">
      <w:pPr>
        <w:rPr>
          <w:rFonts w:ascii="Arial" w:eastAsia="Calibri" w:hAnsi="Arial" w:cs="Arial"/>
          <w:sz w:val="20"/>
          <w:szCs w:val="20"/>
          <w:lang w:val="en-GB" w:eastAsia="en-US"/>
        </w:rPr>
      </w:pPr>
      <w:r>
        <w:rPr>
          <w:rFonts w:ascii="Arial" w:eastAsia="Calibri" w:hAnsi="Arial" w:cs="Arial"/>
          <w:sz w:val="20"/>
          <w:szCs w:val="20"/>
          <w:lang w:val="en-GB" w:eastAsia="en-US"/>
        </w:rPr>
        <w:br w:type="page"/>
      </w:r>
    </w:p>
    <w:p w14:paraId="60AEA566" w14:textId="77777777" w:rsidR="004470C2" w:rsidRPr="004470C2" w:rsidRDefault="004470C2" w:rsidP="004470C2">
      <w:pPr>
        <w:suppressAutoHyphens/>
        <w:jc w:val="both"/>
        <w:rPr>
          <w:rFonts w:ascii="Arial" w:eastAsia="MS Mincho" w:hAnsi="Arial"/>
          <w:b/>
          <w:sz w:val="28"/>
          <w:szCs w:val="20"/>
        </w:rPr>
      </w:pPr>
    </w:p>
    <w:p w14:paraId="270C25F4" w14:textId="77777777" w:rsidR="004470C2" w:rsidRPr="004470C2" w:rsidRDefault="004470C2" w:rsidP="004470C2">
      <w:pPr>
        <w:suppressAutoHyphens/>
        <w:jc w:val="both"/>
        <w:rPr>
          <w:rFonts w:ascii="Arial" w:eastAsia="MS Mincho" w:hAnsi="Arial"/>
          <w:b/>
          <w:sz w:val="28"/>
          <w:szCs w:val="20"/>
        </w:rPr>
      </w:pPr>
    </w:p>
    <w:p w14:paraId="1818CAB3" w14:textId="77777777" w:rsidR="004470C2" w:rsidRPr="004470C2" w:rsidRDefault="004470C2" w:rsidP="004470C2">
      <w:pPr>
        <w:suppressAutoHyphens/>
        <w:jc w:val="both"/>
        <w:rPr>
          <w:rFonts w:ascii="Arial" w:eastAsia="MS Mincho" w:hAnsi="Arial"/>
          <w:b/>
          <w:sz w:val="28"/>
          <w:szCs w:val="20"/>
        </w:rPr>
      </w:pPr>
    </w:p>
    <w:p w14:paraId="0A24EC54" w14:textId="77777777" w:rsidR="004470C2" w:rsidRPr="004470C2" w:rsidRDefault="004470C2" w:rsidP="004470C2">
      <w:pPr>
        <w:suppressAutoHyphens/>
        <w:jc w:val="center"/>
        <w:rPr>
          <w:rFonts w:ascii="Arial" w:eastAsia="MS Mincho" w:hAnsi="Arial"/>
          <w:b/>
          <w:sz w:val="28"/>
          <w:szCs w:val="20"/>
        </w:rPr>
      </w:pPr>
    </w:p>
    <w:p w14:paraId="458B07F1" w14:textId="77777777" w:rsidR="004470C2" w:rsidRPr="004470C2" w:rsidRDefault="004470C2" w:rsidP="004470C2">
      <w:pPr>
        <w:suppressAutoHyphens/>
        <w:jc w:val="center"/>
        <w:rPr>
          <w:rFonts w:ascii="Arial" w:eastAsia="MS Mincho" w:hAnsi="Arial"/>
          <w:b/>
          <w:sz w:val="28"/>
          <w:szCs w:val="20"/>
        </w:rPr>
      </w:pPr>
    </w:p>
    <w:p w14:paraId="01BC6F96" w14:textId="77777777" w:rsidR="004470C2" w:rsidRPr="004470C2" w:rsidRDefault="004470C2" w:rsidP="004470C2">
      <w:pPr>
        <w:suppressAutoHyphens/>
        <w:jc w:val="center"/>
        <w:rPr>
          <w:rFonts w:ascii="Arial" w:eastAsia="MS Mincho" w:hAnsi="Arial"/>
          <w:b/>
          <w:sz w:val="28"/>
          <w:szCs w:val="20"/>
        </w:rPr>
      </w:pPr>
    </w:p>
    <w:p w14:paraId="35118876" w14:textId="77777777" w:rsidR="004470C2" w:rsidRPr="004470C2" w:rsidRDefault="004470C2" w:rsidP="004470C2">
      <w:pPr>
        <w:suppressAutoHyphens/>
        <w:jc w:val="center"/>
        <w:rPr>
          <w:rFonts w:ascii="Arial" w:eastAsia="MS Mincho" w:hAnsi="Arial"/>
          <w:b/>
          <w:sz w:val="28"/>
          <w:szCs w:val="20"/>
        </w:rPr>
      </w:pPr>
    </w:p>
    <w:p w14:paraId="7CACEED5" w14:textId="77777777" w:rsidR="004470C2" w:rsidRPr="004470C2" w:rsidRDefault="004470C2" w:rsidP="004470C2">
      <w:pPr>
        <w:suppressAutoHyphens/>
        <w:jc w:val="center"/>
        <w:rPr>
          <w:rFonts w:ascii="Arial" w:eastAsia="MS Mincho" w:hAnsi="Arial"/>
          <w:b/>
          <w:sz w:val="28"/>
          <w:szCs w:val="20"/>
        </w:rPr>
      </w:pPr>
    </w:p>
    <w:p w14:paraId="11535BAA" w14:textId="77777777" w:rsidR="004470C2" w:rsidRPr="004470C2" w:rsidRDefault="004470C2" w:rsidP="004470C2">
      <w:pPr>
        <w:suppressAutoHyphens/>
        <w:jc w:val="center"/>
        <w:rPr>
          <w:rFonts w:ascii="Arial" w:eastAsia="MS Mincho" w:hAnsi="Arial"/>
          <w:b/>
          <w:sz w:val="28"/>
          <w:szCs w:val="20"/>
        </w:rPr>
      </w:pPr>
    </w:p>
    <w:p w14:paraId="45F04D04" w14:textId="77777777" w:rsidR="004470C2" w:rsidRPr="004470C2" w:rsidRDefault="004470C2" w:rsidP="004470C2">
      <w:pPr>
        <w:suppressAutoHyphens/>
        <w:jc w:val="center"/>
        <w:rPr>
          <w:rFonts w:ascii="Arial" w:eastAsia="MS Mincho" w:hAnsi="Arial"/>
          <w:b/>
          <w:sz w:val="28"/>
          <w:szCs w:val="20"/>
        </w:rPr>
      </w:pPr>
    </w:p>
    <w:p w14:paraId="2EC77E80" w14:textId="77777777" w:rsidR="004470C2" w:rsidRPr="004470C2" w:rsidRDefault="004470C2" w:rsidP="004470C2">
      <w:pPr>
        <w:suppressAutoHyphens/>
        <w:jc w:val="center"/>
        <w:rPr>
          <w:rFonts w:ascii="Arial" w:eastAsia="MS Mincho" w:hAnsi="Arial"/>
          <w:b/>
          <w:sz w:val="28"/>
          <w:szCs w:val="20"/>
        </w:rPr>
      </w:pPr>
    </w:p>
    <w:p w14:paraId="364CCB7E" w14:textId="77777777" w:rsidR="004470C2" w:rsidRPr="004470C2" w:rsidRDefault="004470C2" w:rsidP="004470C2">
      <w:pPr>
        <w:suppressAutoHyphens/>
        <w:jc w:val="center"/>
        <w:rPr>
          <w:rFonts w:ascii="Arial" w:eastAsia="MS Mincho" w:hAnsi="Arial"/>
          <w:b/>
          <w:sz w:val="28"/>
          <w:szCs w:val="20"/>
        </w:rPr>
      </w:pPr>
    </w:p>
    <w:p w14:paraId="3B277631" w14:textId="77777777" w:rsidR="004470C2" w:rsidRPr="004470C2" w:rsidRDefault="004470C2" w:rsidP="004470C2">
      <w:pPr>
        <w:pBdr>
          <w:top w:val="single" w:sz="8" w:space="0" w:color="000000" w:shadow="1"/>
          <w:left w:val="single" w:sz="8" w:space="0" w:color="000000" w:shadow="1"/>
          <w:bottom w:val="single" w:sz="8" w:space="0" w:color="000000" w:shadow="1"/>
          <w:right w:val="single" w:sz="8" w:space="0" w:color="000000" w:shadow="1"/>
        </w:pBdr>
        <w:suppressAutoHyphens/>
        <w:jc w:val="center"/>
        <w:rPr>
          <w:rFonts w:ascii="Arial" w:eastAsia="MS Mincho" w:hAnsi="Arial"/>
          <w:sz w:val="20"/>
          <w:szCs w:val="20"/>
          <w:lang w:val="en-GB" w:eastAsia="ar-SA"/>
        </w:rPr>
      </w:pPr>
      <w:r w:rsidRPr="004470C2">
        <w:rPr>
          <w:rFonts w:ascii="Arial Narrow" w:eastAsia="MS Mincho" w:hAnsi="Arial Narrow"/>
          <w:sz w:val="20"/>
          <w:szCs w:val="20"/>
          <w:lang w:val="de-DE"/>
        </w:rPr>
        <w:t>Page intentionally left blank</w:t>
      </w:r>
    </w:p>
    <w:p w14:paraId="08483AE6" w14:textId="77777777" w:rsidR="004470C2" w:rsidRPr="006655E6" w:rsidRDefault="004470C2" w:rsidP="006655E6">
      <w:pPr>
        <w:spacing w:after="120"/>
        <w:rPr>
          <w:rFonts w:ascii="Arial" w:eastAsia="Calibri" w:hAnsi="Arial" w:cs="Arial"/>
          <w:sz w:val="20"/>
          <w:szCs w:val="20"/>
          <w:lang w:val="en-GB" w:eastAsia="en-US"/>
        </w:rPr>
      </w:pPr>
    </w:p>
    <w:p w14:paraId="164C170B" w14:textId="77777777" w:rsidR="00996004" w:rsidRDefault="00996004" w:rsidP="006655E6">
      <w:pPr>
        <w:spacing w:after="120"/>
        <w:rPr>
          <w:rFonts w:ascii="Arial" w:hAnsi="Arial" w:cs="Arial"/>
          <w:sz w:val="20"/>
          <w:szCs w:val="20"/>
        </w:rPr>
        <w:sectPr w:rsidR="00996004" w:rsidSect="005639E2">
          <w:headerReference w:type="even" r:id="rId32"/>
          <w:headerReference w:type="default" r:id="rId33"/>
          <w:footerReference w:type="even" r:id="rId34"/>
          <w:footerReference w:type="default" r:id="rId35"/>
          <w:footerReference w:type="first" r:id="rId36"/>
          <w:type w:val="continuous"/>
          <w:pgSz w:w="16839" w:h="11907" w:orient="landscape" w:code="9"/>
          <w:pgMar w:top="1440" w:right="1440" w:bottom="1440" w:left="1440" w:header="720" w:footer="720" w:gutter="0"/>
          <w:cols w:space="720"/>
        </w:sectPr>
      </w:pPr>
    </w:p>
    <w:p w14:paraId="664E8443" w14:textId="76F74079" w:rsidR="001B34A6" w:rsidRPr="006655E6" w:rsidRDefault="001B34A6" w:rsidP="006655E6">
      <w:pPr>
        <w:spacing w:after="120"/>
        <w:rPr>
          <w:rFonts w:ascii="Arial" w:eastAsiaTheme="majorEastAsia" w:hAnsi="Arial" w:cs="Arial"/>
          <w:b/>
          <w:bCs/>
          <w:color w:val="000000"/>
          <w:sz w:val="20"/>
          <w:szCs w:val="20"/>
        </w:rPr>
        <w:sectPr w:rsidR="001B34A6" w:rsidRPr="006655E6" w:rsidSect="005639E2">
          <w:headerReference w:type="default" r:id="rId37"/>
          <w:footerReference w:type="default" r:id="rId38"/>
          <w:pgSz w:w="11907" w:h="16839" w:code="9"/>
          <w:pgMar w:top="1440" w:right="1440" w:bottom="1440" w:left="1440" w:header="720" w:footer="720" w:gutter="0"/>
          <w:cols w:space="720"/>
        </w:sectPr>
      </w:pPr>
    </w:p>
    <w:p w14:paraId="268247B2" w14:textId="7134B427" w:rsidR="003F16DF" w:rsidRPr="003F16DF" w:rsidRDefault="00521500" w:rsidP="004470C2">
      <w:pPr>
        <w:pStyle w:val="Heading1"/>
        <w:tabs>
          <w:tab w:val="clear" w:pos="794"/>
          <w:tab w:val="left" w:pos="851"/>
        </w:tabs>
      </w:pPr>
      <w:bookmarkStart w:id="44" w:name="_Ref96408006"/>
      <w:bookmarkStart w:id="45" w:name="_Toc103175920"/>
      <w:r w:rsidRPr="00F7239D">
        <w:t>Language Pack</w:t>
      </w:r>
      <w:r w:rsidR="003F16DF">
        <w:t xml:space="preserve"> Creation</w:t>
      </w:r>
      <w:bookmarkEnd w:id="44"/>
      <w:bookmarkEnd w:id="45"/>
    </w:p>
    <w:p w14:paraId="0738632F" w14:textId="4F5E1C45" w:rsidR="008A0491" w:rsidRPr="006655E6" w:rsidRDefault="00132D2B" w:rsidP="006655E6">
      <w:pPr>
        <w:pStyle w:val="Heading2"/>
        <w:tabs>
          <w:tab w:val="clear" w:pos="907"/>
          <w:tab w:val="left" w:pos="993"/>
        </w:tabs>
        <w:rPr>
          <w:color w:val="auto"/>
        </w:rPr>
      </w:pPr>
      <w:bookmarkStart w:id="46" w:name="_Toc103175921"/>
      <w:r w:rsidRPr="006655E6">
        <w:rPr>
          <w:color w:val="auto"/>
        </w:rPr>
        <w:t>Authoring</w:t>
      </w:r>
      <w:bookmarkEnd w:id="46"/>
    </w:p>
    <w:p w14:paraId="549B0725" w14:textId="18F16EFE" w:rsidR="00A9269F" w:rsidRPr="006655E6" w:rsidRDefault="00C52AF5" w:rsidP="006655E6">
      <w:pPr>
        <w:spacing w:after="120"/>
        <w:jc w:val="both"/>
        <w:rPr>
          <w:rFonts w:ascii="Arial" w:hAnsi="Arial" w:cs="Arial"/>
          <w:sz w:val="20"/>
          <w:szCs w:val="20"/>
        </w:rPr>
      </w:pPr>
      <w:r w:rsidRPr="006655E6">
        <w:rPr>
          <w:rFonts w:ascii="Arial" w:hAnsi="Arial" w:cs="Arial"/>
          <w:sz w:val="20"/>
          <w:szCs w:val="20"/>
        </w:rPr>
        <w:t xml:space="preserve">Language Pack authors are responsible for </w:t>
      </w:r>
      <w:r w:rsidR="00412E00" w:rsidRPr="006655E6">
        <w:rPr>
          <w:rFonts w:ascii="Arial" w:hAnsi="Arial" w:cs="Arial"/>
          <w:sz w:val="20"/>
          <w:szCs w:val="20"/>
        </w:rPr>
        <w:t>the d</w:t>
      </w:r>
      <w:r w:rsidRPr="006655E6">
        <w:rPr>
          <w:rFonts w:ascii="Arial" w:hAnsi="Arial" w:cs="Arial"/>
          <w:sz w:val="20"/>
          <w:szCs w:val="20"/>
        </w:rPr>
        <w:t>efinition of translated content for a particular language</w:t>
      </w:r>
      <w:r w:rsidR="00412E00" w:rsidRPr="006655E6">
        <w:rPr>
          <w:rFonts w:ascii="Arial" w:hAnsi="Arial" w:cs="Arial"/>
          <w:sz w:val="20"/>
          <w:szCs w:val="20"/>
        </w:rPr>
        <w:t xml:space="preserve"> for selected elements of content. While some </w:t>
      </w:r>
      <w:r w:rsidR="00F40277" w:rsidRPr="006655E6">
        <w:rPr>
          <w:rFonts w:ascii="Arial" w:hAnsi="Arial" w:cs="Arial"/>
          <w:sz w:val="20"/>
          <w:szCs w:val="20"/>
        </w:rPr>
        <w:t>elements may always require translations (such as definitions of features or information types), others (such as language nonspecific enumeration names) may not.</w:t>
      </w:r>
      <w:r w:rsidR="003F16DF" w:rsidRPr="006655E6">
        <w:rPr>
          <w:rFonts w:ascii="Arial" w:hAnsi="Arial" w:cs="Arial"/>
          <w:sz w:val="20"/>
          <w:szCs w:val="20"/>
        </w:rPr>
        <w:t xml:space="preserve"> It is the responsibility of the language pack author to determine which elements require translation.</w:t>
      </w:r>
    </w:p>
    <w:p w14:paraId="26610294" w14:textId="5E177AB8" w:rsidR="00A9269F" w:rsidRDefault="00F40277" w:rsidP="006655E6">
      <w:pPr>
        <w:spacing w:after="120"/>
        <w:jc w:val="both"/>
        <w:rPr>
          <w:rFonts w:ascii="Arial" w:hAnsi="Arial" w:cs="Arial"/>
          <w:sz w:val="20"/>
          <w:szCs w:val="20"/>
        </w:rPr>
      </w:pPr>
      <w:r w:rsidRPr="006655E6">
        <w:rPr>
          <w:rFonts w:ascii="Arial" w:hAnsi="Arial" w:cs="Arial"/>
          <w:sz w:val="20"/>
          <w:szCs w:val="20"/>
        </w:rPr>
        <w:t xml:space="preserve">Translations </w:t>
      </w:r>
      <w:r w:rsidR="00A9269F" w:rsidRPr="006655E6">
        <w:rPr>
          <w:rFonts w:ascii="Arial" w:hAnsi="Arial" w:cs="Arial"/>
          <w:sz w:val="20"/>
          <w:szCs w:val="20"/>
        </w:rPr>
        <w:t>may</w:t>
      </w:r>
      <w:r w:rsidRPr="006655E6">
        <w:rPr>
          <w:rFonts w:ascii="Arial" w:hAnsi="Arial" w:cs="Arial"/>
          <w:sz w:val="20"/>
          <w:szCs w:val="20"/>
        </w:rPr>
        <w:t xml:space="preserve"> be revised over time and so the schema makes provision for revisions to, optionally, be contained within a language pack. These are not expected to be implemented by end user systems, however, and each language pack delivered to end user systems defines a complete translation of the </w:t>
      </w:r>
      <w:r w:rsidR="00A9269F" w:rsidRPr="006655E6">
        <w:rPr>
          <w:rFonts w:ascii="Arial" w:hAnsi="Arial" w:cs="Arial"/>
          <w:sz w:val="20"/>
          <w:szCs w:val="20"/>
        </w:rPr>
        <w:t xml:space="preserve">required elements in the </w:t>
      </w:r>
      <w:r w:rsidRPr="006655E6">
        <w:rPr>
          <w:rFonts w:ascii="Arial" w:hAnsi="Arial" w:cs="Arial"/>
          <w:sz w:val="20"/>
          <w:szCs w:val="20"/>
        </w:rPr>
        <w:t>source XML into the target language.</w:t>
      </w:r>
    </w:p>
    <w:p w14:paraId="67518E85" w14:textId="77777777" w:rsidR="004470C2" w:rsidRPr="006655E6" w:rsidRDefault="004470C2" w:rsidP="006655E6">
      <w:pPr>
        <w:spacing w:after="120"/>
        <w:jc w:val="both"/>
        <w:rPr>
          <w:rFonts w:ascii="Arial" w:hAnsi="Arial" w:cs="Arial"/>
          <w:sz w:val="20"/>
          <w:szCs w:val="20"/>
        </w:rPr>
      </w:pPr>
    </w:p>
    <w:p w14:paraId="7D2CEE52" w14:textId="5B368020" w:rsidR="00C52AF5" w:rsidRPr="006655E6" w:rsidRDefault="00132D2B" w:rsidP="006655E6">
      <w:pPr>
        <w:pStyle w:val="Heading2"/>
        <w:tabs>
          <w:tab w:val="clear" w:pos="907"/>
          <w:tab w:val="left" w:pos="993"/>
        </w:tabs>
        <w:rPr>
          <w:color w:val="auto"/>
        </w:rPr>
      </w:pPr>
      <w:bookmarkStart w:id="47" w:name="_Toc103175922"/>
      <w:r w:rsidRPr="006655E6">
        <w:rPr>
          <w:color w:val="auto"/>
        </w:rPr>
        <w:t>Distribution</w:t>
      </w:r>
      <w:bookmarkEnd w:id="47"/>
    </w:p>
    <w:p w14:paraId="4F9A807A" w14:textId="065092DB" w:rsidR="00C52AF5" w:rsidRPr="006655E6" w:rsidRDefault="00C52AF5" w:rsidP="006655E6">
      <w:pPr>
        <w:spacing w:after="120"/>
        <w:jc w:val="both"/>
        <w:rPr>
          <w:rFonts w:ascii="Arial" w:eastAsia="Arial" w:hAnsi="Arial" w:cs="Arial"/>
          <w:sz w:val="20"/>
          <w:szCs w:val="20"/>
          <w:lang w:val="en-GB"/>
        </w:rPr>
      </w:pPr>
      <w:r w:rsidRPr="006655E6">
        <w:rPr>
          <w:rFonts w:ascii="Arial" w:eastAsia="Arial" w:hAnsi="Arial" w:cs="Arial"/>
          <w:sz w:val="20"/>
          <w:szCs w:val="20"/>
          <w:lang w:val="en-GB"/>
        </w:rPr>
        <w:t xml:space="preserve">S-100 Part 17 Exchange Catalogue enables the inclusion of </w:t>
      </w:r>
      <w:r w:rsidR="00B94DCC" w:rsidRPr="006655E6">
        <w:rPr>
          <w:rFonts w:ascii="Arial" w:eastAsia="Arial" w:hAnsi="Arial" w:cs="Arial"/>
          <w:sz w:val="20"/>
          <w:szCs w:val="20"/>
          <w:lang w:val="en-GB"/>
        </w:rPr>
        <w:t>zero</w:t>
      </w:r>
      <w:r w:rsidR="009E4EB1" w:rsidRPr="006655E6">
        <w:rPr>
          <w:rFonts w:ascii="Arial" w:eastAsia="Arial" w:hAnsi="Arial" w:cs="Arial"/>
          <w:sz w:val="20"/>
          <w:szCs w:val="20"/>
          <w:lang w:val="en-GB"/>
        </w:rPr>
        <w:t xml:space="preserve"> or more</w:t>
      </w:r>
      <w:r w:rsidRPr="006655E6">
        <w:rPr>
          <w:rFonts w:ascii="Arial" w:eastAsia="Arial" w:hAnsi="Arial" w:cs="Arial"/>
          <w:sz w:val="20"/>
          <w:szCs w:val="20"/>
          <w:lang w:val="en-GB"/>
        </w:rPr>
        <w:t xml:space="preserve"> language packs </w:t>
      </w:r>
      <w:r w:rsidR="009E4EB1" w:rsidRPr="006655E6">
        <w:rPr>
          <w:rFonts w:ascii="Arial" w:eastAsia="Arial" w:hAnsi="Arial" w:cs="Arial"/>
          <w:sz w:val="20"/>
          <w:szCs w:val="20"/>
          <w:lang w:val="en-GB"/>
        </w:rPr>
        <w:t>with</w:t>
      </w:r>
      <w:r w:rsidRPr="006655E6">
        <w:rPr>
          <w:rFonts w:ascii="Arial" w:eastAsia="Arial" w:hAnsi="Arial" w:cs="Arial"/>
          <w:sz w:val="20"/>
          <w:szCs w:val="20"/>
          <w:lang w:val="en-GB"/>
        </w:rPr>
        <w:t xml:space="preserve">in S-100 </w:t>
      </w:r>
      <w:r w:rsidR="004470C2">
        <w:rPr>
          <w:rFonts w:ascii="Arial" w:eastAsia="Arial" w:hAnsi="Arial" w:cs="Arial"/>
          <w:sz w:val="20"/>
          <w:szCs w:val="20"/>
          <w:lang w:val="en-GB"/>
        </w:rPr>
        <w:t>E</w:t>
      </w:r>
      <w:r w:rsidR="004470C2" w:rsidRPr="006655E6">
        <w:rPr>
          <w:rFonts w:ascii="Arial" w:eastAsia="Arial" w:hAnsi="Arial" w:cs="Arial"/>
          <w:sz w:val="20"/>
          <w:szCs w:val="20"/>
          <w:lang w:val="en-GB"/>
        </w:rPr>
        <w:t xml:space="preserve">xchange </w:t>
      </w:r>
      <w:r w:rsidR="004470C2">
        <w:rPr>
          <w:rFonts w:ascii="Arial" w:eastAsia="Arial" w:hAnsi="Arial" w:cs="Arial"/>
          <w:sz w:val="20"/>
          <w:szCs w:val="20"/>
          <w:lang w:val="en-GB"/>
        </w:rPr>
        <w:t>S</w:t>
      </w:r>
      <w:r w:rsidR="004470C2" w:rsidRPr="006655E6">
        <w:rPr>
          <w:rFonts w:ascii="Arial" w:eastAsia="Arial" w:hAnsi="Arial" w:cs="Arial"/>
          <w:sz w:val="20"/>
          <w:szCs w:val="20"/>
          <w:lang w:val="en-GB"/>
        </w:rPr>
        <w:t xml:space="preserve">ets </w:t>
      </w:r>
      <w:r w:rsidRPr="006655E6">
        <w:rPr>
          <w:rFonts w:ascii="Arial" w:eastAsia="Arial" w:hAnsi="Arial" w:cs="Arial"/>
          <w:sz w:val="20"/>
          <w:szCs w:val="20"/>
          <w:lang w:val="en-GB"/>
        </w:rPr>
        <w:t xml:space="preserve">for distribution to end users. Such language packs can be included alongside the content to which they refer or independently to supplement pre-installed content on the end user system. </w:t>
      </w:r>
    </w:p>
    <w:p w14:paraId="54B1AD20" w14:textId="510FBC69" w:rsidR="0031582D" w:rsidRPr="006655E6" w:rsidRDefault="00C52AF5" w:rsidP="006655E6">
      <w:pPr>
        <w:spacing w:after="120"/>
        <w:jc w:val="both"/>
        <w:rPr>
          <w:rFonts w:ascii="Arial" w:eastAsia="Arial" w:hAnsi="Arial" w:cs="Arial"/>
          <w:sz w:val="20"/>
          <w:szCs w:val="20"/>
          <w:lang w:val="en-GB"/>
        </w:rPr>
      </w:pPr>
      <w:r w:rsidRPr="006655E6">
        <w:rPr>
          <w:rFonts w:ascii="Arial" w:eastAsia="Arial" w:hAnsi="Arial" w:cs="Arial"/>
          <w:sz w:val="20"/>
          <w:szCs w:val="20"/>
          <w:lang w:val="en-GB"/>
        </w:rPr>
        <w:t xml:space="preserve">Where they are delivered alongside the content to which they refer, then they shall be referenced to the content by association in the </w:t>
      </w:r>
      <w:r w:rsidR="004470C2">
        <w:rPr>
          <w:rFonts w:ascii="Arial" w:eastAsia="Arial" w:hAnsi="Arial" w:cs="Arial"/>
          <w:sz w:val="20"/>
          <w:szCs w:val="20"/>
          <w:lang w:val="en-GB"/>
        </w:rPr>
        <w:t>E</w:t>
      </w:r>
      <w:r w:rsidR="004470C2" w:rsidRPr="006655E6">
        <w:rPr>
          <w:rFonts w:ascii="Arial" w:eastAsia="Arial" w:hAnsi="Arial" w:cs="Arial"/>
          <w:sz w:val="20"/>
          <w:szCs w:val="20"/>
          <w:lang w:val="en-GB"/>
        </w:rPr>
        <w:t xml:space="preserve">xchange </w:t>
      </w:r>
      <w:r w:rsidR="004470C2">
        <w:rPr>
          <w:rFonts w:ascii="Arial" w:eastAsia="Arial" w:hAnsi="Arial" w:cs="Arial"/>
          <w:sz w:val="20"/>
          <w:szCs w:val="20"/>
          <w:lang w:val="en-GB"/>
        </w:rPr>
        <w:t>C</w:t>
      </w:r>
      <w:r w:rsidR="004470C2" w:rsidRPr="006655E6">
        <w:rPr>
          <w:rFonts w:ascii="Arial" w:eastAsia="Arial" w:hAnsi="Arial" w:cs="Arial"/>
          <w:sz w:val="20"/>
          <w:szCs w:val="20"/>
          <w:lang w:val="en-GB"/>
        </w:rPr>
        <w:t xml:space="preserve">atalogue </w:t>
      </w:r>
      <w:r w:rsidR="0031582D" w:rsidRPr="006655E6">
        <w:rPr>
          <w:rFonts w:ascii="Arial" w:eastAsia="Arial" w:hAnsi="Arial" w:cs="Arial"/>
          <w:sz w:val="20"/>
          <w:szCs w:val="20"/>
          <w:lang w:val="en-GB"/>
        </w:rPr>
        <w:t xml:space="preserve">using the mechanisms defined for supporting resources within that </w:t>
      </w:r>
      <w:r w:rsidR="004470C2">
        <w:rPr>
          <w:rFonts w:ascii="Arial" w:eastAsia="Arial" w:hAnsi="Arial" w:cs="Arial"/>
          <w:sz w:val="20"/>
          <w:szCs w:val="20"/>
          <w:lang w:val="en-GB"/>
        </w:rPr>
        <w:t>P</w:t>
      </w:r>
      <w:r w:rsidR="004470C2" w:rsidRPr="006655E6">
        <w:rPr>
          <w:rFonts w:ascii="Arial" w:eastAsia="Arial" w:hAnsi="Arial" w:cs="Arial"/>
          <w:sz w:val="20"/>
          <w:szCs w:val="20"/>
          <w:lang w:val="en-GB"/>
        </w:rPr>
        <w:t>art</w:t>
      </w:r>
      <w:r w:rsidRPr="006655E6">
        <w:rPr>
          <w:rFonts w:ascii="Arial" w:eastAsia="Arial" w:hAnsi="Arial" w:cs="Arial"/>
          <w:sz w:val="20"/>
          <w:szCs w:val="20"/>
          <w:lang w:val="en-GB"/>
        </w:rPr>
        <w:t>.</w:t>
      </w:r>
      <w:r w:rsidR="0031582D" w:rsidRPr="006655E6">
        <w:rPr>
          <w:rFonts w:ascii="Arial" w:eastAsia="Arial" w:hAnsi="Arial" w:cs="Arial"/>
          <w:sz w:val="20"/>
          <w:szCs w:val="20"/>
          <w:lang w:val="en-GB"/>
        </w:rPr>
        <w:t xml:space="preserve"> As </w:t>
      </w:r>
      <w:r w:rsidR="004470C2">
        <w:rPr>
          <w:rFonts w:ascii="Arial" w:eastAsia="Arial" w:hAnsi="Arial" w:cs="Arial"/>
          <w:sz w:val="20"/>
          <w:szCs w:val="20"/>
          <w:lang w:val="en-GB"/>
        </w:rPr>
        <w:t>E</w:t>
      </w:r>
      <w:r w:rsidR="004470C2" w:rsidRPr="006655E6">
        <w:rPr>
          <w:rFonts w:ascii="Arial" w:eastAsia="Arial" w:hAnsi="Arial" w:cs="Arial"/>
          <w:sz w:val="20"/>
          <w:szCs w:val="20"/>
          <w:lang w:val="en-GB"/>
        </w:rPr>
        <w:t xml:space="preserve">xchange </w:t>
      </w:r>
      <w:r w:rsidR="004470C2">
        <w:rPr>
          <w:rFonts w:ascii="Arial" w:eastAsia="Arial" w:hAnsi="Arial" w:cs="Arial"/>
          <w:sz w:val="20"/>
          <w:szCs w:val="20"/>
          <w:lang w:val="en-GB"/>
        </w:rPr>
        <w:t>S</w:t>
      </w:r>
      <w:r w:rsidR="004470C2" w:rsidRPr="006655E6">
        <w:rPr>
          <w:rFonts w:ascii="Arial" w:eastAsia="Arial" w:hAnsi="Arial" w:cs="Arial"/>
          <w:sz w:val="20"/>
          <w:szCs w:val="20"/>
          <w:lang w:val="en-GB"/>
        </w:rPr>
        <w:t xml:space="preserve">et </w:t>
      </w:r>
      <w:r w:rsidR="0031582D" w:rsidRPr="006655E6">
        <w:rPr>
          <w:rFonts w:ascii="Arial" w:eastAsia="Arial" w:hAnsi="Arial" w:cs="Arial"/>
          <w:sz w:val="20"/>
          <w:szCs w:val="20"/>
          <w:lang w:val="en-GB"/>
        </w:rPr>
        <w:t xml:space="preserve">content they will be digitally signed. </w:t>
      </w:r>
    </w:p>
    <w:p w14:paraId="0D34C483" w14:textId="346571DE" w:rsidR="00807B39" w:rsidRPr="006655E6" w:rsidRDefault="0031582D" w:rsidP="006655E6">
      <w:pPr>
        <w:spacing w:after="120"/>
        <w:jc w:val="both"/>
        <w:rPr>
          <w:rFonts w:ascii="Arial" w:eastAsia="Arial" w:hAnsi="Arial" w:cs="Arial"/>
          <w:sz w:val="20"/>
          <w:szCs w:val="20"/>
          <w:lang w:val="en-GB"/>
        </w:rPr>
      </w:pPr>
      <w:r w:rsidRPr="006655E6">
        <w:rPr>
          <w:rFonts w:ascii="Arial" w:eastAsia="Arial" w:hAnsi="Arial" w:cs="Arial"/>
          <w:sz w:val="20"/>
          <w:szCs w:val="20"/>
          <w:lang w:val="en-GB"/>
        </w:rPr>
        <w:t xml:space="preserve">There is no specific filename convention for language packs but as supporting resources they </w:t>
      </w:r>
      <w:r w:rsidR="00A65553" w:rsidRPr="006655E6">
        <w:rPr>
          <w:rFonts w:ascii="Arial" w:eastAsia="Arial" w:hAnsi="Arial" w:cs="Arial"/>
          <w:sz w:val="20"/>
          <w:szCs w:val="20"/>
          <w:lang w:val="en-GB"/>
        </w:rPr>
        <w:t>shall</w:t>
      </w:r>
      <w:r w:rsidRPr="006655E6">
        <w:rPr>
          <w:rFonts w:ascii="Arial" w:eastAsia="Arial" w:hAnsi="Arial" w:cs="Arial"/>
          <w:sz w:val="20"/>
          <w:szCs w:val="20"/>
          <w:lang w:val="en-GB"/>
        </w:rPr>
        <w:t xml:space="preserve"> use the filename convention defined in Part 17</w:t>
      </w:r>
      <w:r w:rsidR="00807B39" w:rsidRPr="006655E6">
        <w:rPr>
          <w:rFonts w:ascii="Arial" w:eastAsia="Arial" w:hAnsi="Arial" w:cs="Arial"/>
          <w:sz w:val="20"/>
          <w:szCs w:val="20"/>
          <w:lang w:val="en-GB"/>
        </w:rPr>
        <w:t>.</w:t>
      </w:r>
    </w:p>
    <w:p w14:paraId="377E00E8" w14:textId="3BAAFD45" w:rsidR="003F16DF" w:rsidRDefault="00807B39" w:rsidP="006655E6">
      <w:pPr>
        <w:spacing w:after="120"/>
        <w:jc w:val="both"/>
        <w:rPr>
          <w:rFonts w:ascii="Arial" w:eastAsia="Arial" w:hAnsi="Arial" w:cs="Arial"/>
          <w:sz w:val="20"/>
          <w:szCs w:val="20"/>
          <w:lang w:val="en-GB"/>
        </w:rPr>
      </w:pPr>
      <w:r w:rsidRPr="006655E6">
        <w:rPr>
          <w:rFonts w:ascii="Arial" w:eastAsia="Arial" w:hAnsi="Arial" w:cs="Arial"/>
          <w:sz w:val="20"/>
          <w:szCs w:val="20"/>
          <w:lang w:val="en-GB"/>
        </w:rPr>
        <w:t xml:space="preserve">To avoid ambiguity </w:t>
      </w:r>
      <w:r w:rsidR="004470C2">
        <w:rPr>
          <w:rFonts w:ascii="Arial" w:eastAsia="Arial" w:hAnsi="Arial" w:cs="Arial"/>
          <w:sz w:val="20"/>
          <w:szCs w:val="20"/>
          <w:lang w:val="en-GB"/>
        </w:rPr>
        <w:t>E</w:t>
      </w:r>
      <w:r w:rsidR="004470C2" w:rsidRPr="006655E6">
        <w:rPr>
          <w:rFonts w:ascii="Arial" w:eastAsia="Arial" w:hAnsi="Arial" w:cs="Arial"/>
          <w:sz w:val="20"/>
          <w:szCs w:val="20"/>
          <w:lang w:val="en-GB"/>
        </w:rPr>
        <w:t xml:space="preserve">xchange </w:t>
      </w:r>
      <w:r w:rsidR="004470C2">
        <w:rPr>
          <w:rFonts w:ascii="Arial" w:eastAsia="Arial" w:hAnsi="Arial" w:cs="Arial"/>
          <w:sz w:val="20"/>
          <w:szCs w:val="20"/>
          <w:lang w:val="en-GB"/>
        </w:rPr>
        <w:t>S</w:t>
      </w:r>
      <w:r w:rsidR="004470C2" w:rsidRPr="006655E6">
        <w:rPr>
          <w:rFonts w:ascii="Arial" w:eastAsia="Arial" w:hAnsi="Arial" w:cs="Arial"/>
          <w:sz w:val="20"/>
          <w:szCs w:val="20"/>
          <w:lang w:val="en-GB"/>
        </w:rPr>
        <w:t xml:space="preserve">ets </w:t>
      </w:r>
      <w:r w:rsidRPr="006655E6">
        <w:rPr>
          <w:rFonts w:ascii="Arial" w:eastAsia="Arial" w:hAnsi="Arial" w:cs="Arial"/>
          <w:sz w:val="20"/>
          <w:szCs w:val="20"/>
          <w:lang w:val="en-GB"/>
        </w:rPr>
        <w:t xml:space="preserve">shall only contain a single language pack for any given source resource </w:t>
      </w:r>
      <w:r w:rsidR="00A65553" w:rsidRPr="006655E6">
        <w:rPr>
          <w:rFonts w:ascii="Arial" w:eastAsia="Arial" w:hAnsi="Arial" w:cs="Arial"/>
          <w:sz w:val="20"/>
          <w:szCs w:val="20"/>
          <w:lang w:val="en-GB"/>
        </w:rPr>
        <w:t>in a given</w:t>
      </w:r>
      <w:r w:rsidRPr="006655E6">
        <w:rPr>
          <w:rFonts w:ascii="Arial" w:eastAsia="Arial" w:hAnsi="Arial" w:cs="Arial"/>
          <w:sz w:val="20"/>
          <w:szCs w:val="20"/>
          <w:lang w:val="en-GB"/>
        </w:rPr>
        <w:t xml:space="preserve"> target language.</w:t>
      </w:r>
    </w:p>
    <w:p w14:paraId="47DBC749" w14:textId="77777777" w:rsidR="004470C2" w:rsidRPr="006655E6" w:rsidRDefault="004470C2" w:rsidP="006655E6">
      <w:pPr>
        <w:spacing w:after="120"/>
        <w:jc w:val="both"/>
        <w:rPr>
          <w:rFonts w:ascii="Arial" w:eastAsia="Arial" w:hAnsi="Arial" w:cs="Arial"/>
          <w:sz w:val="20"/>
          <w:szCs w:val="20"/>
          <w:lang w:val="en-GB"/>
        </w:rPr>
      </w:pPr>
    </w:p>
    <w:p w14:paraId="5E5D69BB" w14:textId="1D5F7FD9" w:rsidR="00132D2B" w:rsidRPr="006655E6" w:rsidRDefault="00132D2B" w:rsidP="006655E6">
      <w:pPr>
        <w:pStyle w:val="Heading2"/>
        <w:tabs>
          <w:tab w:val="clear" w:pos="907"/>
          <w:tab w:val="left" w:pos="993"/>
        </w:tabs>
        <w:rPr>
          <w:color w:val="auto"/>
        </w:rPr>
      </w:pPr>
      <w:bookmarkStart w:id="48" w:name="_Toc103175923"/>
      <w:r w:rsidRPr="006655E6">
        <w:rPr>
          <w:color w:val="auto"/>
        </w:rPr>
        <w:t>Implementation.</w:t>
      </w:r>
      <w:bookmarkEnd w:id="48"/>
    </w:p>
    <w:p w14:paraId="1A701ADC" w14:textId="0E8D9C08" w:rsidR="00916040" w:rsidRDefault="00C52AF5" w:rsidP="006655E6">
      <w:pPr>
        <w:spacing w:after="120"/>
        <w:jc w:val="both"/>
        <w:rPr>
          <w:rFonts w:ascii="Arial" w:eastAsia="Arial" w:hAnsi="Arial" w:cs="Arial"/>
          <w:sz w:val="20"/>
          <w:szCs w:val="20"/>
        </w:rPr>
      </w:pPr>
      <w:r w:rsidRPr="006655E6">
        <w:rPr>
          <w:rFonts w:ascii="Arial" w:eastAsia="Arial" w:hAnsi="Arial" w:cs="Arial"/>
          <w:sz w:val="20"/>
          <w:szCs w:val="20"/>
        </w:rPr>
        <w:t xml:space="preserve">The implementer of the S-100 system is responsible for correctly interpreting </w:t>
      </w:r>
      <w:r w:rsidR="00A65553" w:rsidRPr="006655E6">
        <w:rPr>
          <w:rFonts w:ascii="Arial" w:eastAsia="Arial" w:hAnsi="Arial" w:cs="Arial"/>
          <w:sz w:val="20"/>
          <w:szCs w:val="20"/>
        </w:rPr>
        <w:t xml:space="preserve">delivered </w:t>
      </w:r>
      <w:r w:rsidRPr="006655E6">
        <w:rPr>
          <w:rFonts w:ascii="Arial" w:eastAsia="Arial" w:hAnsi="Arial" w:cs="Arial"/>
          <w:sz w:val="20"/>
          <w:szCs w:val="20"/>
        </w:rPr>
        <w:t>language pack</w:t>
      </w:r>
      <w:r w:rsidR="00A65553" w:rsidRPr="006655E6">
        <w:rPr>
          <w:rFonts w:ascii="Arial" w:eastAsia="Arial" w:hAnsi="Arial" w:cs="Arial"/>
          <w:sz w:val="20"/>
          <w:szCs w:val="20"/>
        </w:rPr>
        <w:t xml:space="preserve">s and </w:t>
      </w:r>
      <w:r w:rsidRPr="006655E6">
        <w:rPr>
          <w:rFonts w:ascii="Arial" w:eastAsia="Arial" w:hAnsi="Arial" w:cs="Arial"/>
          <w:sz w:val="20"/>
          <w:szCs w:val="20"/>
        </w:rPr>
        <w:t xml:space="preserve">performing the </w:t>
      </w:r>
      <w:r w:rsidR="00A65553" w:rsidRPr="006655E6">
        <w:rPr>
          <w:rFonts w:ascii="Arial" w:eastAsia="Arial" w:hAnsi="Arial" w:cs="Arial"/>
          <w:sz w:val="20"/>
          <w:szCs w:val="20"/>
        </w:rPr>
        <w:t xml:space="preserve">content </w:t>
      </w:r>
      <w:r w:rsidRPr="006655E6">
        <w:rPr>
          <w:rFonts w:ascii="Arial" w:eastAsia="Arial" w:hAnsi="Arial" w:cs="Arial"/>
          <w:sz w:val="20"/>
          <w:szCs w:val="20"/>
        </w:rPr>
        <w:t xml:space="preserve">value substitution correctly. The implementer is also responsible for providing support for multiple language packs and any harmonization with multi-lingual support within S-100 </w:t>
      </w:r>
      <w:r w:rsidR="00A65553" w:rsidRPr="006655E6">
        <w:rPr>
          <w:rFonts w:ascii="Arial" w:eastAsia="Arial" w:hAnsi="Arial" w:cs="Arial"/>
          <w:sz w:val="20"/>
          <w:szCs w:val="20"/>
        </w:rPr>
        <w:t xml:space="preserve">product </w:t>
      </w:r>
      <w:r w:rsidRPr="006655E6">
        <w:rPr>
          <w:rFonts w:ascii="Arial" w:eastAsia="Arial" w:hAnsi="Arial" w:cs="Arial"/>
          <w:sz w:val="20"/>
          <w:szCs w:val="20"/>
        </w:rPr>
        <w:t>datasets.</w:t>
      </w:r>
      <w:r w:rsidR="00A65553" w:rsidRPr="006655E6">
        <w:rPr>
          <w:rFonts w:ascii="Arial" w:eastAsia="Arial" w:hAnsi="Arial" w:cs="Arial"/>
          <w:sz w:val="20"/>
          <w:szCs w:val="20"/>
        </w:rPr>
        <w:t xml:space="preserve"> This can provide the end user with a harmonized experience where data content and associated user interface elements are </w:t>
      </w:r>
      <w:r w:rsidR="008A0491" w:rsidRPr="006655E6">
        <w:rPr>
          <w:rFonts w:ascii="Arial" w:eastAsia="Arial" w:hAnsi="Arial" w:cs="Arial"/>
          <w:sz w:val="20"/>
          <w:szCs w:val="20"/>
        </w:rPr>
        <w:t>configured using</w:t>
      </w:r>
      <w:r w:rsidR="00A65553" w:rsidRPr="006655E6">
        <w:rPr>
          <w:rFonts w:ascii="Arial" w:eastAsia="Arial" w:hAnsi="Arial" w:cs="Arial"/>
          <w:sz w:val="20"/>
          <w:szCs w:val="20"/>
        </w:rPr>
        <w:t xml:space="preserve"> the same language specifiers.</w:t>
      </w:r>
    </w:p>
    <w:p w14:paraId="4BB0E521" w14:textId="77777777" w:rsidR="004470C2" w:rsidRPr="006655E6" w:rsidRDefault="004470C2" w:rsidP="006655E6">
      <w:pPr>
        <w:spacing w:after="120"/>
        <w:jc w:val="both"/>
        <w:rPr>
          <w:rFonts w:ascii="Arial" w:eastAsia="Arial" w:hAnsi="Arial" w:cs="Arial"/>
          <w:sz w:val="20"/>
          <w:szCs w:val="20"/>
        </w:rPr>
      </w:pPr>
    </w:p>
    <w:p w14:paraId="2F80DEBF" w14:textId="6BBD994B" w:rsidR="00B100F5" w:rsidRPr="001B34A6" w:rsidRDefault="00916040" w:rsidP="001B34A6">
      <w:pPr>
        <w:pStyle w:val="Heading1"/>
        <w:tabs>
          <w:tab w:val="clear" w:pos="794"/>
          <w:tab w:val="left" w:pos="851"/>
        </w:tabs>
      </w:pPr>
      <w:bookmarkStart w:id="49" w:name="_Toc103175924"/>
      <w:r w:rsidRPr="001B34A6">
        <w:t xml:space="preserve">Language Pack </w:t>
      </w:r>
      <w:r w:rsidR="00CC67ED" w:rsidRPr="001B34A6">
        <w:t>Schema</w:t>
      </w:r>
      <w:r w:rsidR="001A7546" w:rsidRPr="001B34A6">
        <w:t>.</w:t>
      </w:r>
      <w:bookmarkEnd w:id="49"/>
    </w:p>
    <w:p w14:paraId="3BAA0F14" w14:textId="3C269F82" w:rsidR="00B100F5" w:rsidRPr="006655E6" w:rsidRDefault="00CC67ED" w:rsidP="006655E6">
      <w:pPr>
        <w:pStyle w:val="Heading2"/>
        <w:tabs>
          <w:tab w:val="clear" w:pos="907"/>
          <w:tab w:val="left" w:pos="993"/>
        </w:tabs>
        <w:rPr>
          <w:color w:val="auto"/>
        </w:rPr>
      </w:pPr>
      <w:bookmarkStart w:id="50" w:name="_Toc103175925"/>
      <w:r w:rsidRPr="006655E6">
        <w:rPr>
          <w:color w:val="auto"/>
        </w:rPr>
        <w:t>Schema Overview.</w:t>
      </w:r>
      <w:bookmarkEnd w:id="50"/>
    </w:p>
    <w:p w14:paraId="2B586631" w14:textId="33EC7B36" w:rsidR="002831E6" w:rsidRPr="006655E6" w:rsidRDefault="00495727" w:rsidP="006655E6">
      <w:pPr>
        <w:jc w:val="both"/>
        <w:rPr>
          <w:rFonts w:ascii="Arial" w:hAnsi="Arial" w:cs="Arial"/>
          <w:sz w:val="20"/>
          <w:szCs w:val="20"/>
        </w:rPr>
      </w:pPr>
      <w:r w:rsidRPr="006655E6">
        <w:rPr>
          <w:rFonts w:ascii="Arial" w:hAnsi="Arial" w:cs="Arial"/>
          <w:sz w:val="20"/>
          <w:szCs w:val="20"/>
        </w:rPr>
        <w:t xml:space="preserve">Under this </w:t>
      </w:r>
      <w:r w:rsidR="001B34A6">
        <w:rPr>
          <w:rFonts w:ascii="Arial" w:hAnsi="Arial" w:cs="Arial"/>
          <w:sz w:val="20"/>
          <w:szCs w:val="20"/>
        </w:rPr>
        <w:t>P</w:t>
      </w:r>
      <w:r w:rsidR="001B34A6" w:rsidRPr="006655E6">
        <w:rPr>
          <w:rFonts w:ascii="Arial" w:hAnsi="Arial" w:cs="Arial"/>
          <w:sz w:val="20"/>
          <w:szCs w:val="20"/>
        </w:rPr>
        <w:t xml:space="preserve">art </w:t>
      </w:r>
      <w:r w:rsidRPr="006655E6">
        <w:rPr>
          <w:rFonts w:ascii="Arial" w:hAnsi="Arial" w:cs="Arial"/>
          <w:sz w:val="20"/>
          <w:szCs w:val="20"/>
        </w:rPr>
        <w:t>of S-100 a</w:t>
      </w:r>
      <w:r w:rsidR="002831E6" w:rsidRPr="006655E6">
        <w:rPr>
          <w:rFonts w:ascii="Arial" w:hAnsi="Arial" w:cs="Arial"/>
          <w:sz w:val="20"/>
          <w:szCs w:val="20"/>
        </w:rPr>
        <w:t xml:space="preserve"> language pack is created as XML content conforming to the language pack </w:t>
      </w:r>
      <w:r w:rsidR="003D0C35">
        <w:rPr>
          <w:rFonts w:ascii="Arial" w:hAnsi="Arial" w:cs="Arial"/>
          <w:sz w:val="20"/>
          <w:szCs w:val="20"/>
        </w:rPr>
        <w:t>S</w:t>
      </w:r>
      <w:r w:rsidR="003D0C35" w:rsidRPr="006655E6">
        <w:rPr>
          <w:rFonts w:ascii="Arial" w:hAnsi="Arial" w:cs="Arial"/>
          <w:sz w:val="20"/>
          <w:szCs w:val="20"/>
        </w:rPr>
        <w:t>chema</w:t>
      </w:r>
      <w:r w:rsidR="002831E6" w:rsidRPr="006655E6">
        <w:rPr>
          <w:rFonts w:ascii="Arial" w:hAnsi="Arial" w:cs="Arial"/>
          <w:sz w:val="20"/>
          <w:szCs w:val="20"/>
        </w:rPr>
        <w:t xml:space="preserve">. This </w:t>
      </w:r>
      <w:r w:rsidR="003D0C35">
        <w:rPr>
          <w:rFonts w:ascii="Arial" w:hAnsi="Arial" w:cs="Arial"/>
          <w:sz w:val="20"/>
          <w:szCs w:val="20"/>
        </w:rPr>
        <w:t>S</w:t>
      </w:r>
      <w:r w:rsidR="003D0C35" w:rsidRPr="006655E6">
        <w:rPr>
          <w:rFonts w:ascii="Arial" w:hAnsi="Arial" w:cs="Arial"/>
          <w:sz w:val="20"/>
          <w:szCs w:val="20"/>
        </w:rPr>
        <w:t xml:space="preserve">chema </w:t>
      </w:r>
      <w:r w:rsidR="005F4734" w:rsidRPr="006655E6">
        <w:rPr>
          <w:rFonts w:ascii="Arial" w:hAnsi="Arial" w:cs="Arial"/>
          <w:sz w:val="20"/>
          <w:szCs w:val="20"/>
        </w:rPr>
        <w:t>is</w:t>
      </w:r>
      <w:r w:rsidR="002831E6" w:rsidRPr="006655E6">
        <w:rPr>
          <w:rFonts w:ascii="Arial" w:hAnsi="Arial" w:cs="Arial"/>
          <w:sz w:val="20"/>
          <w:szCs w:val="20"/>
        </w:rPr>
        <w:t xml:space="preserve"> comprised of </w:t>
      </w:r>
      <w:r w:rsidR="0017785E" w:rsidRPr="006655E6">
        <w:rPr>
          <w:rFonts w:ascii="Arial" w:hAnsi="Arial" w:cs="Arial"/>
          <w:sz w:val="20"/>
          <w:szCs w:val="20"/>
        </w:rPr>
        <w:t>two</w:t>
      </w:r>
      <w:r w:rsidR="002831E6" w:rsidRPr="006655E6">
        <w:rPr>
          <w:rFonts w:ascii="Arial" w:hAnsi="Arial" w:cs="Arial"/>
          <w:sz w:val="20"/>
          <w:szCs w:val="20"/>
        </w:rPr>
        <w:t xml:space="preserve"> components</w:t>
      </w:r>
      <w:r w:rsidR="00E128B9" w:rsidRPr="006655E6">
        <w:rPr>
          <w:rFonts w:ascii="Arial" w:hAnsi="Arial" w:cs="Arial"/>
          <w:sz w:val="20"/>
          <w:szCs w:val="20"/>
        </w:rPr>
        <w:t>:</w:t>
      </w:r>
    </w:p>
    <w:p w14:paraId="747F71A4" w14:textId="1453F1B8" w:rsidR="00D9360A" w:rsidRPr="006655E6" w:rsidRDefault="002831E6" w:rsidP="006655E6">
      <w:pPr>
        <w:pStyle w:val="ListParagraph"/>
        <w:numPr>
          <w:ilvl w:val="0"/>
          <w:numId w:val="37"/>
        </w:numPr>
        <w:spacing w:after="120"/>
        <w:jc w:val="both"/>
        <w:rPr>
          <w:rFonts w:ascii="Arial" w:hAnsi="Arial" w:cs="Arial"/>
          <w:sz w:val="20"/>
          <w:szCs w:val="20"/>
        </w:rPr>
      </w:pPr>
      <w:r w:rsidRPr="006655E6">
        <w:rPr>
          <w:rFonts w:ascii="Arial" w:hAnsi="Arial" w:cs="Arial"/>
          <w:sz w:val="20"/>
          <w:szCs w:val="20"/>
        </w:rPr>
        <w:t>A header defining</w:t>
      </w:r>
      <w:r w:rsidR="0011491A">
        <w:rPr>
          <w:rFonts w:ascii="Arial" w:hAnsi="Arial" w:cs="Arial"/>
          <w:sz w:val="20"/>
          <w:szCs w:val="20"/>
        </w:rPr>
        <w:t>:</w:t>
      </w:r>
    </w:p>
    <w:p w14:paraId="5EF026C7" w14:textId="445EBA4E" w:rsidR="00D9360A" w:rsidRPr="006655E6" w:rsidRDefault="00D9360A" w:rsidP="006655E6">
      <w:pPr>
        <w:pStyle w:val="ListParagraph"/>
        <w:numPr>
          <w:ilvl w:val="1"/>
          <w:numId w:val="37"/>
        </w:numPr>
        <w:spacing w:after="120"/>
        <w:jc w:val="both"/>
        <w:rPr>
          <w:rFonts w:ascii="Arial" w:hAnsi="Arial" w:cs="Arial"/>
          <w:sz w:val="20"/>
          <w:szCs w:val="20"/>
        </w:rPr>
      </w:pPr>
      <w:r w:rsidRPr="006655E6">
        <w:rPr>
          <w:rFonts w:ascii="Arial" w:hAnsi="Arial" w:cs="Arial"/>
          <w:sz w:val="20"/>
          <w:szCs w:val="20"/>
        </w:rPr>
        <w:t>T</w:t>
      </w:r>
      <w:r w:rsidR="002831E6" w:rsidRPr="006655E6">
        <w:rPr>
          <w:rFonts w:ascii="Arial" w:hAnsi="Arial" w:cs="Arial"/>
          <w:sz w:val="20"/>
          <w:szCs w:val="20"/>
        </w:rPr>
        <w:t xml:space="preserve">he </w:t>
      </w:r>
      <w:r w:rsidR="00E54509" w:rsidRPr="006655E6">
        <w:rPr>
          <w:rFonts w:ascii="Arial" w:hAnsi="Arial" w:cs="Arial"/>
          <w:sz w:val="20"/>
          <w:szCs w:val="20"/>
        </w:rPr>
        <w:t>language implemented in the language pack</w:t>
      </w:r>
      <w:r w:rsidR="0011491A">
        <w:rPr>
          <w:rFonts w:ascii="Arial" w:hAnsi="Arial" w:cs="Arial"/>
          <w:sz w:val="20"/>
          <w:szCs w:val="20"/>
        </w:rPr>
        <w:t>.</w:t>
      </w:r>
    </w:p>
    <w:p w14:paraId="03A4C243" w14:textId="6F330603" w:rsidR="0017785E" w:rsidRPr="006655E6" w:rsidRDefault="0017785E" w:rsidP="006655E6">
      <w:pPr>
        <w:pStyle w:val="ListParagraph"/>
        <w:numPr>
          <w:ilvl w:val="1"/>
          <w:numId w:val="37"/>
        </w:numPr>
        <w:spacing w:after="120"/>
        <w:jc w:val="both"/>
        <w:rPr>
          <w:rFonts w:ascii="Arial" w:hAnsi="Arial" w:cs="Arial"/>
          <w:sz w:val="20"/>
          <w:szCs w:val="20"/>
        </w:rPr>
      </w:pPr>
      <w:r w:rsidRPr="006655E6">
        <w:rPr>
          <w:rFonts w:ascii="Arial" w:hAnsi="Arial" w:cs="Arial"/>
          <w:sz w:val="20"/>
          <w:szCs w:val="20"/>
        </w:rPr>
        <w:t xml:space="preserve">The </w:t>
      </w:r>
      <w:r w:rsidR="001A7546" w:rsidRPr="006655E6">
        <w:rPr>
          <w:rFonts w:ascii="Arial" w:hAnsi="Arial" w:cs="Arial"/>
          <w:sz w:val="20"/>
          <w:szCs w:val="20"/>
        </w:rPr>
        <w:t xml:space="preserve">language pack </w:t>
      </w:r>
      <w:r w:rsidRPr="006655E6">
        <w:rPr>
          <w:rFonts w:ascii="Arial" w:hAnsi="Arial" w:cs="Arial"/>
          <w:sz w:val="20"/>
          <w:szCs w:val="20"/>
        </w:rPr>
        <w:t>producer and time/date of issue</w:t>
      </w:r>
      <w:r w:rsidR="0011491A">
        <w:rPr>
          <w:rFonts w:ascii="Arial" w:hAnsi="Arial" w:cs="Arial"/>
          <w:sz w:val="20"/>
          <w:szCs w:val="20"/>
        </w:rPr>
        <w:t>.</w:t>
      </w:r>
    </w:p>
    <w:p w14:paraId="0A90F51C" w14:textId="28747E7E" w:rsidR="00495727" w:rsidRPr="006655E6" w:rsidRDefault="0017785E" w:rsidP="006655E6">
      <w:pPr>
        <w:pStyle w:val="ListParagraph"/>
        <w:numPr>
          <w:ilvl w:val="0"/>
          <w:numId w:val="37"/>
        </w:numPr>
        <w:spacing w:after="120"/>
        <w:jc w:val="both"/>
        <w:rPr>
          <w:rFonts w:ascii="Arial" w:hAnsi="Arial" w:cs="Arial"/>
          <w:sz w:val="20"/>
          <w:szCs w:val="20"/>
        </w:rPr>
      </w:pPr>
      <w:r w:rsidRPr="006655E6">
        <w:rPr>
          <w:rFonts w:ascii="Arial" w:hAnsi="Arial" w:cs="Arial"/>
          <w:sz w:val="20"/>
          <w:szCs w:val="20"/>
        </w:rPr>
        <w:t xml:space="preserve">Translation entries for one (or more) </w:t>
      </w:r>
      <w:r w:rsidR="00E54509" w:rsidRPr="006655E6">
        <w:rPr>
          <w:rFonts w:ascii="Arial" w:hAnsi="Arial" w:cs="Arial"/>
          <w:sz w:val="20"/>
          <w:szCs w:val="20"/>
        </w:rPr>
        <w:t xml:space="preserve">source XML </w:t>
      </w:r>
      <w:r w:rsidRPr="006655E6">
        <w:rPr>
          <w:rFonts w:ascii="Arial" w:hAnsi="Arial" w:cs="Arial"/>
          <w:sz w:val="20"/>
          <w:szCs w:val="20"/>
        </w:rPr>
        <w:t>resources. Each</w:t>
      </w:r>
      <w:r w:rsidR="00D9360A" w:rsidRPr="006655E6">
        <w:rPr>
          <w:rFonts w:ascii="Arial" w:hAnsi="Arial" w:cs="Arial"/>
          <w:sz w:val="20"/>
          <w:szCs w:val="20"/>
        </w:rPr>
        <w:t xml:space="preserve"> </w:t>
      </w:r>
      <w:r w:rsidR="001848A0" w:rsidRPr="006655E6">
        <w:rPr>
          <w:rFonts w:ascii="Arial" w:hAnsi="Arial" w:cs="Arial"/>
          <w:sz w:val="20"/>
          <w:szCs w:val="20"/>
        </w:rPr>
        <w:t xml:space="preserve">source XML resource </w:t>
      </w:r>
      <w:r w:rsidR="00D9360A" w:rsidRPr="006655E6">
        <w:rPr>
          <w:rFonts w:ascii="Arial" w:hAnsi="Arial" w:cs="Arial"/>
          <w:sz w:val="20"/>
          <w:szCs w:val="20"/>
        </w:rPr>
        <w:t xml:space="preserve">is identified by a URI and a single element </w:t>
      </w:r>
      <w:r w:rsidRPr="006655E6">
        <w:rPr>
          <w:rFonts w:ascii="Arial" w:hAnsi="Arial" w:cs="Arial"/>
          <w:sz w:val="20"/>
          <w:szCs w:val="20"/>
        </w:rPr>
        <w:t xml:space="preserve">which </w:t>
      </w:r>
      <w:r w:rsidR="00D9360A" w:rsidRPr="006655E6">
        <w:rPr>
          <w:rFonts w:ascii="Arial" w:hAnsi="Arial" w:cs="Arial"/>
          <w:sz w:val="20"/>
          <w:szCs w:val="20"/>
        </w:rPr>
        <w:t xml:space="preserve">identifies its </w:t>
      </w:r>
      <w:r w:rsidR="001848A0" w:rsidRPr="006655E6">
        <w:rPr>
          <w:rFonts w:ascii="Arial" w:hAnsi="Arial" w:cs="Arial"/>
          <w:sz w:val="20"/>
          <w:szCs w:val="20"/>
        </w:rPr>
        <w:t>revision</w:t>
      </w:r>
      <w:r w:rsidR="00D9360A" w:rsidRPr="006655E6">
        <w:rPr>
          <w:rFonts w:ascii="Arial" w:hAnsi="Arial" w:cs="Arial"/>
          <w:sz w:val="20"/>
          <w:szCs w:val="20"/>
        </w:rPr>
        <w:t>.</w:t>
      </w:r>
      <w:r w:rsidRPr="006655E6">
        <w:rPr>
          <w:rFonts w:ascii="Arial" w:hAnsi="Arial" w:cs="Arial"/>
          <w:sz w:val="20"/>
          <w:szCs w:val="20"/>
        </w:rPr>
        <w:t xml:space="preserve"> </w:t>
      </w:r>
      <w:r w:rsidR="00E54509" w:rsidRPr="006655E6">
        <w:rPr>
          <w:rFonts w:ascii="Arial" w:hAnsi="Arial" w:cs="Arial"/>
          <w:sz w:val="20"/>
          <w:szCs w:val="20"/>
        </w:rPr>
        <w:t>A</w:t>
      </w:r>
      <w:r w:rsidR="002831E6" w:rsidRPr="006655E6">
        <w:rPr>
          <w:rFonts w:ascii="Arial" w:hAnsi="Arial" w:cs="Arial"/>
          <w:sz w:val="20"/>
          <w:szCs w:val="20"/>
        </w:rPr>
        <w:t xml:space="preserve"> sequence of </w:t>
      </w:r>
      <w:r w:rsidR="00AB62DF" w:rsidRPr="006655E6">
        <w:rPr>
          <w:rFonts w:ascii="Arial" w:hAnsi="Arial" w:cs="Arial"/>
          <w:sz w:val="20"/>
          <w:szCs w:val="20"/>
        </w:rPr>
        <w:t xml:space="preserve">translation </w:t>
      </w:r>
      <w:r w:rsidR="002831E6" w:rsidRPr="006655E6">
        <w:rPr>
          <w:rFonts w:ascii="Arial" w:hAnsi="Arial" w:cs="Arial"/>
          <w:sz w:val="20"/>
          <w:szCs w:val="20"/>
        </w:rPr>
        <w:t>entries</w:t>
      </w:r>
      <w:r w:rsidRPr="006655E6">
        <w:rPr>
          <w:rFonts w:ascii="Arial" w:hAnsi="Arial" w:cs="Arial"/>
          <w:sz w:val="20"/>
          <w:szCs w:val="20"/>
        </w:rPr>
        <w:t xml:space="preserve"> for each source is given</w:t>
      </w:r>
      <w:r w:rsidR="002831E6" w:rsidRPr="006655E6">
        <w:rPr>
          <w:rFonts w:ascii="Arial" w:hAnsi="Arial" w:cs="Arial"/>
          <w:sz w:val="20"/>
          <w:szCs w:val="20"/>
        </w:rPr>
        <w:t>, each containing (as a minimum)</w:t>
      </w:r>
      <w:r w:rsidRPr="006655E6">
        <w:rPr>
          <w:rFonts w:ascii="Arial" w:hAnsi="Arial" w:cs="Arial"/>
          <w:sz w:val="20"/>
          <w:szCs w:val="20"/>
        </w:rPr>
        <w:t>:</w:t>
      </w:r>
    </w:p>
    <w:p w14:paraId="5B2744A9" w14:textId="3D3B84FD" w:rsidR="00AB62DF" w:rsidRPr="006655E6" w:rsidRDefault="00AB62DF" w:rsidP="006655E6">
      <w:pPr>
        <w:pStyle w:val="ListParagraph"/>
        <w:numPr>
          <w:ilvl w:val="1"/>
          <w:numId w:val="37"/>
        </w:numPr>
        <w:spacing w:after="120"/>
        <w:jc w:val="both"/>
        <w:rPr>
          <w:rFonts w:ascii="Arial" w:hAnsi="Arial" w:cs="Arial"/>
          <w:sz w:val="20"/>
          <w:szCs w:val="20"/>
        </w:rPr>
      </w:pPr>
      <w:r w:rsidRPr="006655E6">
        <w:rPr>
          <w:rFonts w:ascii="Arial" w:hAnsi="Arial" w:cs="Arial"/>
          <w:sz w:val="20"/>
          <w:szCs w:val="20"/>
        </w:rPr>
        <w:t>A location specifier of an element in the source XML. This is specified using an XPath specification.</w:t>
      </w:r>
    </w:p>
    <w:p w14:paraId="5035A541" w14:textId="2CB04508" w:rsidR="00AB62DF" w:rsidRPr="006655E6" w:rsidRDefault="00AB62DF" w:rsidP="006655E6">
      <w:pPr>
        <w:pStyle w:val="ListParagraph"/>
        <w:numPr>
          <w:ilvl w:val="1"/>
          <w:numId w:val="37"/>
        </w:numPr>
        <w:spacing w:after="120"/>
        <w:jc w:val="both"/>
        <w:rPr>
          <w:rFonts w:ascii="Arial" w:hAnsi="Arial" w:cs="Arial"/>
          <w:sz w:val="20"/>
          <w:szCs w:val="20"/>
        </w:rPr>
      </w:pPr>
      <w:r w:rsidRPr="006655E6">
        <w:rPr>
          <w:rFonts w:ascii="Arial" w:hAnsi="Arial" w:cs="Arial"/>
          <w:sz w:val="20"/>
          <w:szCs w:val="20"/>
        </w:rPr>
        <w:t>The translated text of the element</w:t>
      </w:r>
      <w:r w:rsidR="0011491A">
        <w:rPr>
          <w:rFonts w:ascii="Arial" w:hAnsi="Arial" w:cs="Arial"/>
          <w:sz w:val="20"/>
          <w:szCs w:val="20"/>
        </w:rPr>
        <w:t>.</w:t>
      </w:r>
    </w:p>
    <w:p w14:paraId="7BBE27AD" w14:textId="123F9226" w:rsidR="001A7546" w:rsidRPr="006655E6" w:rsidRDefault="001A7546" w:rsidP="006655E6">
      <w:pPr>
        <w:jc w:val="both"/>
        <w:rPr>
          <w:rFonts w:ascii="Arial" w:hAnsi="Arial" w:cs="Arial"/>
          <w:sz w:val="20"/>
          <w:szCs w:val="20"/>
        </w:rPr>
      </w:pPr>
      <w:r w:rsidRPr="006655E6">
        <w:rPr>
          <w:rFonts w:ascii="Arial" w:hAnsi="Arial" w:cs="Arial"/>
          <w:sz w:val="20"/>
          <w:szCs w:val="20"/>
        </w:rPr>
        <w:t xml:space="preserve">For the purposes of assisting the process of language pack creation, and maintenance the language pack </w:t>
      </w:r>
      <w:r w:rsidR="003D0C35">
        <w:rPr>
          <w:rFonts w:ascii="Arial" w:hAnsi="Arial" w:cs="Arial"/>
          <w:sz w:val="20"/>
          <w:szCs w:val="20"/>
        </w:rPr>
        <w:t>S</w:t>
      </w:r>
      <w:r w:rsidR="003D0C35" w:rsidRPr="006655E6">
        <w:rPr>
          <w:rFonts w:ascii="Arial" w:hAnsi="Arial" w:cs="Arial"/>
          <w:sz w:val="20"/>
          <w:szCs w:val="20"/>
        </w:rPr>
        <w:t xml:space="preserve">chema </w:t>
      </w:r>
      <w:r w:rsidRPr="006655E6">
        <w:rPr>
          <w:rFonts w:ascii="Arial" w:hAnsi="Arial" w:cs="Arial"/>
          <w:sz w:val="20"/>
          <w:szCs w:val="20"/>
        </w:rPr>
        <w:t>may also optionally contain, for each translation entry:</w:t>
      </w:r>
    </w:p>
    <w:p w14:paraId="64BD4DC7" w14:textId="6284E29F" w:rsidR="001A7546" w:rsidRPr="006655E6" w:rsidRDefault="001A7546" w:rsidP="006655E6">
      <w:pPr>
        <w:pStyle w:val="ListParagraph"/>
        <w:numPr>
          <w:ilvl w:val="0"/>
          <w:numId w:val="38"/>
        </w:numPr>
        <w:spacing w:after="120"/>
        <w:jc w:val="both"/>
        <w:rPr>
          <w:rFonts w:ascii="Arial" w:hAnsi="Arial" w:cs="Arial"/>
          <w:sz w:val="20"/>
          <w:szCs w:val="20"/>
        </w:rPr>
      </w:pPr>
      <w:r w:rsidRPr="006655E6">
        <w:rPr>
          <w:rFonts w:ascii="Arial" w:hAnsi="Arial" w:cs="Arial"/>
          <w:sz w:val="20"/>
          <w:szCs w:val="20"/>
        </w:rPr>
        <w:lastRenderedPageBreak/>
        <w:t>The source content, from which the translation is made</w:t>
      </w:r>
      <w:r w:rsidR="0011491A">
        <w:rPr>
          <w:rFonts w:ascii="Arial" w:hAnsi="Arial" w:cs="Arial"/>
          <w:sz w:val="20"/>
          <w:szCs w:val="20"/>
        </w:rPr>
        <w:t>.</w:t>
      </w:r>
    </w:p>
    <w:p w14:paraId="37380900" w14:textId="05349361" w:rsidR="001A7546" w:rsidRPr="006655E6" w:rsidRDefault="001A7546" w:rsidP="006655E6">
      <w:pPr>
        <w:pStyle w:val="ListParagraph"/>
        <w:numPr>
          <w:ilvl w:val="0"/>
          <w:numId w:val="38"/>
        </w:numPr>
        <w:spacing w:after="120"/>
        <w:jc w:val="both"/>
        <w:rPr>
          <w:rFonts w:ascii="Arial" w:hAnsi="Arial" w:cs="Arial"/>
          <w:sz w:val="20"/>
          <w:szCs w:val="20"/>
        </w:rPr>
      </w:pPr>
      <w:r w:rsidRPr="006655E6">
        <w:rPr>
          <w:rFonts w:ascii="Arial" w:hAnsi="Arial" w:cs="Arial"/>
          <w:sz w:val="20"/>
          <w:szCs w:val="20"/>
        </w:rPr>
        <w:t>A state value for the translation</w:t>
      </w:r>
      <w:r w:rsidR="0011491A">
        <w:rPr>
          <w:rFonts w:ascii="Arial" w:hAnsi="Arial" w:cs="Arial"/>
          <w:sz w:val="20"/>
          <w:szCs w:val="20"/>
        </w:rPr>
        <w:t>.</w:t>
      </w:r>
    </w:p>
    <w:p w14:paraId="296D9D14" w14:textId="6D2FD151" w:rsidR="006E62ED" w:rsidRPr="006655E6" w:rsidRDefault="006E62ED" w:rsidP="006655E6">
      <w:pPr>
        <w:spacing w:after="120"/>
        <w:jc w:val="both"/>
        <w:rPr>
          <w:rFonts w:ascii="Arial" w:hAnsi="Arial" w:cs="Arial"/>
          <w:sz w:val="20"/>
          <w:szCs w:val="20"/>
        </w:rPr>
      </w:pPr>
    </w:p>
    <w:p w14:paraId="5E7E1473" w14:textId="3BAEFBBB" w:rsidR="006E62ED" w:rsidRPr="006655E6" w:rsidRDefault="006E62ED" w:rsidP="006655E6">
      <w:pPr>
        <w:spacing w:after="120"/>
        <w:jc w:val="both"/>
        <w:rPr>
          <w:rFonts w:ascii="Arial" w:hAnsi="Arial" w:cs="Arial"/>
          <w:sz w:val="20"/>
          <w:szCs w:val="20"/>
        </w:rPr>
      </w:pPr>
      <w:r w:rsidRPr="006655E6">
        <w:rPr>
          <w:rFonts w:ascii="Arial" w:hAnsi="Arial" w:cs="Arial"/>
          <w:sz w:val="20"/>
          <w:szCs w:val="20"/>
        </w:rPr>
        <w:t xml:space="preserve">The root </w:t>
      </w:r>
      <w:proofErr w:type="spellStart"/>
      <w:r w:rsidRPr="006655E6">
        <w:rPr>
          <w:rFonts w:ascii="Arial" w:hAnsi="Arial" w:cs="Arial"/>
          <w:i/>
          <w:sz w:val="20"/>
          <w:szCs w:val="20"/>
        </w:rPr>
        <w:t>translationPackage</w:t>
      </w:r>
      <w:proofErr w:type="spellEnd"/>
      <w:r w:rsidRPr="006655E6">
        <w:rPr>
          <w:rFonts w:ascii="Arial" w:hAnsi="Arial" w:cs="Arial"/>
          <w:sz w:val="20"/>
          <w:szCs w:val="20"/>
        </w:rPr>
        <w:t xml:space="preserve"> element defines the language supported by the language pack (the destination language), the issue date and time and language pack producer.</w:t>
      </w:r>
      <w:r w:rsidR="00FD7178" w:rsidRPr="006655E6">
        <w:rPr>
          <w:rFonts w:ascii="Arial" w:hAnsi="Arial" w:cs="Arial"/>
          <w:sz w:val="20"/>
          <w:szCs w:val="20"/>
        </w:rPr>
        <w:t xml:space="preserve"> </w:t>
      </w:r>
      <w:r w:rsidRPr="006655E6">
        <w:rPr>
          <w:rFonts w:ascii="Arial" w:hAnsi="Arial" w:cs="Arial"/>
          <w:sz w:val="20"/>
          <w:szCs w:val="20"/>
        </w:rPr>
        <w:t xml:space="preserve">The </w:t>
      </w:r>
      <w:proofErr w:type="spellStart"/>
      <w:r w:rsidRPr="006655E6">
        <w:rPr>
          <w:rFonts w:ascii="Arial" w:hAnsi="Arial" w:cs="Arial"/>
          <w:i/>
          <w:sz w:val="20"/>
          <w:szCs w:val="20"/>
        </w:rPr>
        <w:t>translationPackage</w:t>
      </w:r>
      <w:proofErr w:type="spellEnd"/>
      <w:r w:rsidRPr="006655E6">
        <w:rPr>
          <w:rFonts w:ascii="Arial" w:hAnsi="Arial" w:cs="Arial"/>
          <w:sz w:val="20"/>
          <w:szCs w:val="20"/>
        </w:rPr>
        <w:t xml:space="preserve"> then contains any number of </w:t>
      </w:r>
      <w:proofErr w:type="spellStart"/>
      <w:r w:rsidRPr="006655E6">
        <w:rPr>
          <w:rFonts w:ascii="Arial" w:hAnsi="Arial" w:cs="Arial"/>
          <w:i/>
          <w:sz w:val="20"/>
          <w:szCs w:val="20"/>
        </w:rPr>
        <w:t>sourceFile</w:t>
      </w:r>
      <w:proofErr w:type="spellEnd"/>
      <w:r w:rsidRPr="006655E6">
        <w:rPr>
          <w:rFonts w:ascii="Arial" w:hAnsi="Arial" w:cs="Arial"/>
          <w:sz w:val="20"/>
          <w:szCs w:val="20"/>
        </w:rPr>
        <w:t xml:space="preserve"> translations providing translations into the destination language. </w:t>
      </w:r>
      <w:r w:rsidR="00FF0256" w:rsidRPr="006655E6">
        <w:rPr>
          <w:rFonts w:ascii="Arial" w:hAnsi="Arial" w:cs="Arial"/>
          <w:sz w:val="20"/>
          <w:szCs w:val="20"/>
        </w:rPr>
        <w:t xml:space="preserve">All languages are specified using ISO639-2/T with descriptors contained in the S-100 Schema </w:t>
      </w:r>
      <w:proofErr w:type="spellStart"/>
      <w:r w:rsidR="00FF0256" w:rsidRPr="006655E6">
        <w:rPr>
          <w:rFonts w:ascii="Arial" w:hAnsi="Arial" w:cs="Arial"/>
          <w:sz w:val="20"/>
          <w:szCs w:val="20"/>
        </w:rPr>
        <w:t>codelists</w:t>
      </w:r>
      <w:proofErr w:type="spellEnd"/>
      <w:r w:rsidR="00FF0256" w:rsidRPr="006655E6">
        <w:rPr>
          <w:rFonts w:ascii="Arial" w:hAnsi="Arial" w:cs="Arial"/>
          <w:sz w:val="20"/>
          <w:szCs w:val="20"/>
        </w:rPr>
        <w:t>. This ensures languages specified in language packs use the same descriptors as languages contained in dataset encodings.</w:t>
      </w:r>
    </w:p>
    <w:p w14:paraId="263D3201" w14:textId="1F84CBC9" w:rsidR="00D74445" w:rsidRPr="006655E6" w:rsidRDefault="006E62ED" w:rsidP="006655E6">
      <w:pPr>
        <w:spacing w:after="120"/>
        <w:jc w:val="both"/>
        <w:rPr>
          <w:rFonts w:ascii="Arial" w:hAnsi="Arial" w:cs="Arial"/>
          <w:sz w:val="20"/>
          <w:szCs w:val="20"/>
        </w:rPr>
      </w:pPr>
      <w:r w:rsidRPr="006655E6">
        <w:rPr>
          <w:rFonts w:ascii="Arial" w:hAnsi="Arial" w:cs="Arial"/>
          <w:sz w:val="20"/>
          <w:szCs w:val="20"/>
        </w:rPr>
        <w:t xml:space="preserve">The </w:t>
      </w:r>
      <w:proofErr w:type="spellStart"/>
      <w:r w:rsidRPr="006655E6">
        <w:rPr>
          <w:rFonts w:ascii="Arial" w:hAnsi="Arial" w:cs="Arial"/>
          <w:i/>
          <w:sz w:val="20"/>
          <w:szCs w:val="20"/>
        </w:rPr>
        <w:t>sourceFile</w:t>
      </w:r>
      <w:proofErr w:type="spellEnd"/>
      <w:r w:rsidRPr="006655E6">
        <w:rPr>
          <w:rFonts w:ascii="Arial" w:hAnsi="Arial" w:cs="Arial"/>
          <w:sz w:val="20"/>
          <w:szCs w:val="20"/>
        </w:rPr>
        <w:t xml:space="preserve"> element contains a header identifying the source xml file for which the translation is </w:t>
      </w:r>
      <w:r w:rsidR="00FF0256" w:rsidRPr="006655E6">
        <w:rPr>
          <w:rFonts w:ascii="Arial" w:hAnsi="Arial" w:cs="Arial"/>
          <w:sz w:val="20"/>
          <w:szCs w:val="20"/>
        </w:rPr>
        <w:t xml:space="preserve">provided. Unique identification of the source resource is accomplished by matching defined XPath resources in the source with defined values in the language pack </w:t>
      </w:r>
      <w:proofErr w:type="spellStart"/>
      <w:r w:rsidR="00D74445" w:rsidRPr="006655E6">
        <w:rPr>
          <w:rFonts w:ascii="Arial" w:hAnsi="Arial" w:cs="Arial"/>
          <w:i/>
          <w:sz w:val="20"/>
          <w:szCs w:val="20"/>
        </w:rPr>
        <w:t>translationPackage</w:t>
      </w:r>
      <w:proofErr w:type="spellEnd"/>
      <w:r w:rsidR="00D74445" w:rsidRPr="006655E6">
        <w:rPr>
          <w:rFonts w:ascii="Arial" w:hAnsi="Arial" w:cs="Arial"/>
          <w:sz w:val="20"/>
          <w:szCs w:val="20"/>
        </w:rPr>
        <w:t xml:space="preserve"> identification element</w:t>
      </w:r>
      <w:r w:rsidR="00FF0256" w:rsidRPr="006655E6">
        <w:rPr>
          <w:rFonts w:ascii="Arial" w:hAnsi="Arial" w:cs="Arial"/>
          <w:sz w:val="20"/>
          <w:szCs w:val="20"/>
        </w:rPr>
        <w:t>. Th</w:t>
      </w:r>
      <w:r w:rsidR="00D74445" w:rsidRPr="006655E6">
        <w:rPr>
          <w:rFonts w:ascii="Arial" w:hAnsi="Arial" w:cs="Arial"/>
          <w:sz w:val="20"/>
          <w:szCs w:val="20"/>
        </w:rPr>
        <w:t xml:space="preserve">is is because such unique identifiers may differ between different </w:t>
      </w:r>
      <w:r w:rsidR="00FF0256" w:rsidRPr="006655E6">
        <w:rPr>
          <w:rFonts w:ascii="Arial" w:hAnsi="Arial" w:cs="Arial"/>
          <w:sz w:val="20"/>
          <w:szCs w:val="20"/>
        </w:rPr>
        <w:t xml:space="preserve">S-100 XML </w:t>
      </w:r>
      <w:r w:rsidR="00D74445" w:rsidRPr="006655E6">
        <w:rPr>
          <w:rFonts w:ascii="Arial" w:hAnsi="Arial" w:cs="Arial"/>
          <w:sz w:val="20"/>
          <w:szCs w:val="20"/>
        </w:rPr>
        <w:t>schemas and so a general</w:t>
      </w:r>
      <w:r w:rsidR="00FF0256" w:rsidRPr="006655E6">
        <w:rPr>
          <w:rFonts w:ascii="Arial" w:hAnsi="Arial" w:cs="Arial"/>
          <w:sz w:val="20"/>
          <w:szCs w:val="20"/>
        </w:rPr>
        <w:t xml:space="preserve"> path specification</w:t>
      </w:r>
      <w:r w:rsidR="00D74445" w:rsidRPr="006655E6">
        <w:rPr>
          <w:rFonts w:ascii="Arial" w:hAnsi="Arial" w:cs="Arial"/>
          <w:sz w:val="20"/>
          <w:szCs w:val="20"/>
        </w:rPr>
        <w:t xml:space="preserve"> is used to enable unique identification of any XML content within S-100.</w:t>
      </w:r>
    </w:p>
    <w:p w14:paraId="3C2DF8C9" w14:textId="5D01E89E" w:rsidR="001452F5" w:rsidRPr="006655E6" w:rsidRDefault="001848A0" w:rsidP="006655E6">
      <w:pPr>
        <w:spacing w:after="120"/>
        <w:jc w:val="both"/>
        <w:rPr>
          <w:rFonts w:ascii="Arial" w:hAnsi="Arial" w:cs="Arial"/>
          <w:sz w:val="20"/>
          <w:szCs w:val="20"/>
        </w:rPr>
      </w:pPr>
      <w:proofErr w:type="spellStart"/>
      <w:r w:rsidRPr="006655E6">
        <w:rPr>
          <w:rFonts w:ascii="Arial" w:hAnsi="Arial" w:cs="Arial"/>
          <w:i/>
          <w:sz w:val="20"/>
          <w:szCs w:val="20"/>
        </w:rPr>
        <w:t>TranslationItems</w:t>
      </w:r>
      <w:proofErr w:type="spellEnd"/>
      <w:r w:rsidRPr="006655E6">
        <w:rPr>
          <w:rFonts w:ascii="Arial" w:hAnsi="Arial" w:cs="Arial"/>
          <w:sz w:val="20"/>
          <w:szCs w:val="20"/>
        </w:rPr>
        <w:t xml:space="preserve"> define the translations themselves. </w:t>
      </w:r>
      <w:r w:rsidR="001452F5" w:rsidRPr="006655E6">
        <w:rPr>
          <w:rFonts w:ascii="Arial" w:hAnsi="Arial" w:cs="Arial"/>
          <w:sz w:val="20"/>
          <w:szCs w:val="20"/>
        </w:rPr>
        <w:t xml:space="preserve">The </w:t>
      </w:r>
      <w:r w:rsidR="001452F5" w:rsidRPr="006655E6">
        <w:rPr>
          <w:rFonts w:ascii="Arial" w:hAnsi="Arial" w:cs="Arial"/>
          <w:i/>
          <w:iCs/>
          <w:sz w:val="20"/>
          <w:szCs w:val="20"/>
        </w:rPr>
        <w:t>path</w:t>
      </w:r>
      <w:r w:rsidR="001452F5" w:rsidRPr="006655E6">
        <w:rPr>
          <w:rFonts w:ascii="Arial" w:hAnsi="Arial" w:cs="Arial"/>
          <w:sz w:val="20"/>
          <w:szCs w:val="20"/>
        </w:rPr>
        <w:t xml:space="preserve"> attribute in an instance of a </w:t>
      </w:r>
      <w:proofErr w:type="spellStart"/>
      <w:r w:rsidR="001452F5" w:rsidRPr="006655E6">
        <w:rPr>
          <w:rFonts w:ascii="Arial" w:hAnsi="Arial" w:cs="Arial"/>
          <w:i/>
          <w:iCs/>
          <w:sz w:val="20"/>
          <w:szCs w:val="20"/>
        </w:rPr>
        <w:t>TranslationItemType</w:t>
      </w:r>
      <w:proofErr w:type="spellEnd"/>
      <w:r w:rsidR="001452F5" w:rsidRPr="006655E6">
        <w:rPr>
          <w:rFonts w:ascii="Arial" w:hAnsi="Arial" w:cs="Arial"/>
          <w:sz w:val="20"/>
          <w:szCs w:val="20"/>
        </w:rPr>
        <w:t xml:space="preserve"> will point to either an element or an attribute in the source fil</w:t>
      </w:r>
      <w:r w:rsidRPr="006655E6">
        <w:rPr>
          <w:rFonts w:ascii="Arial" w:hAnsi="Arial" w:cs="Arial"/>
          <w:sz w:val="20"/>
          <w:szCs w:val="20"/>
        </w:rPr>
        <w:t xml:space="preserve">e using </w:t>
      </w:r>
      <w:r w:rsidR="003D0C35" w:rsidRPr="003D0C35">
        <w:rPr>
          <w:rFonts w:ascii="Arial" w:hAnsi="Arial" w:cs="Arial"/>
          <w:sz w:val="20"/>
          <w:szCs w:val="20"/>
        </w:rPr>
        <w:t>an XPath</w:t>
      </w:r>
      <w:r w:rsidR="001452F5" w:rsidRPr="006655E6">
        <w:rPr>
          <w:rFonts w:ascii="Arial" w:hAnsi="Arial" w:cs="Arial"/>
          <w:sz w:val="20"/>
          <w:szCs w:val="20"/>
        </w:rPr>
        <w:t xml:space="preserve"> expression. The expression must uniquely define one element, hence a query on the XML DOM tree must return exactly one node.</w:t>
      </w:r>
    </w:p>
    <w:p w14:paraId="24BA0937" w14:textId="0A342A1F" w:rsidR="001848A0" w:rsidRPr="006655E6" w:rsidRDefault="001848A0" w:rsidP="006655E6">
      <w:pPr>
        <w:spacing w:after="120"/>
        <w:jc w:val="both"/>
        <w:rPr>
          <w:rFonts w:ascii="Arial" w:hAnsi="Arial" w:cs="Arial"/>
          <w:sz w:val="20"/>
          <w:szCs w:val="20"/>
        </w:rPr>
      </w:pPr>
      <w:r w:rsidRPr="006655E6">
        <w:rPr>
          <w:rFonts w:ascii="Arial" w:hAnsi="Arial" w:cs="Arial"/>
          <w:sz w:val="20"/>
          <w:szCs w:val="20"/>
        </w:rPr>
        <w:t>For example, given the following XML source content:</w:t>
      </w:r>
    </w:p>
    <w:p w14:paraId="138A30EF" w14:textId="40A3C630" w:rsidR="001452F5" w:rsidRPr="006655E6" w:rsidRDefault="001452F5" w:rsidP="006655E6">
      <w:pPr>
        <w:spacing w:after="120"/>
        <w:rPr>
          <w:color w:val="0000FF"/>
          <w:sz w:val="19"/>
          <w:szCs w:val="19"/>
        </w:rPr>
      </w:pPr>
      <w:r w:rsidRPr="006655E6">
        <w:rPr>
          <w:color w:val="0000FF"/>
          <w:sz w:val="19"/>
          <w:szCs w:val="19"/>
        </w:rPr>
        <w:t>&lt;</w:t>
      </w:r>
      <w:r w:rsidRPr="006655E6">
        <w:rPr>
          <w:color w:val="A31515"/>
          <w:sz w:val="19"/>
          <w:szCs w:val="19"/>
          <w:highlight w:val="yellow"/>
        </w:rPr>
        <w:t>S100FC:S100_FC_FeatureCatalogue</w:t>
      </w:r>
      <w:r w:rsidRPr="006655E6">
        <w:rPr>
          <w:color w:val="0000FF"/>
          <w:sz w:val="19"/>
          <w:szCs w:val="19"/>
        </w:rPr>
        <w:t xml:space="preserve"> </w:t>
      </w:r>
      <w:r w:rsidRPr="006655E6">
        <w:rPr>
          <w:color w:val="FF0000"/>
          <w:sz w:val="19"/>
          <w:szCs w:val="19"/>
        </w:rPr>
        <w:t>xmlns:S100FC</w:t>
      </w:r>
      <w:r w:rsidRPr="006655E6">
        <w:rPr>
          <w:color w:val="0000FF"/>
          <w:sz w:val="19"/>
          <w:szCs w:val="19"/>
        </w:rPr>
        <w:t>=</w:t>
      </w:r>
      <w:hyperlink r:id="rId39" w:history="1">
        <w:r w:rsidRPr="006655E6">
          <w:rPr>
            <w:rStyle w:val="Hyperlink"/>
            <w:rFonts w:eastAsiaTheme="majorEastAsia"/>
            <w:sz w:val="19"/>
            <w:szCs w:val="19"/>
          </w:rPr>
          <w:t>http://www.iho.int/S100FC</w:t>
        </w:r>
      </w:hyperlink>
      <w:r w:rsidRPr="006655E6">
        <w:rPr>
          <w:color w:val="000000"/>
          <w:sz w:val="19"/>
          <w:szCs w:val="19"/>
        </w:rPr>
        <w:t xml:space="preserve"> …</w:t>
      </w:r>
      <w:r w:rsidRPr="006655E6">
        <w:rPr>
          <w:color w:val="000000"/>
          <w:sz w:val="19"/>
          <w:szCs w:val="19"/>
        </w:rPr>
        <w:br/>
        <w:t>…</w:t>
      </w:r>
      <w:r w:rsidRPr="0011491A">
        <w:br/>
      </w:r>
      <w:r w:rsidRPr="006655E6">
        <w:rPr>
          <w:color w:val="0000FF"/>
          <w:sz w:val="19"/>
          <w:szCs w:val="19"/>
        </w:rPr>
        <w:t xml:space="preserve">  </w:t>
      </w:r>
      <w:r w:rsidR="00693D83">
        <w:rPr>
          <w:color w:val="0000FF"/>
          <w:sz w:val="19"/>
          <w:szCs w:val="19"/>
        </w:rPr>
        <w:t xml:space="preserve">  </w:t>
      </w:r>
      <w:r w:rsidRPr="006655E6">
        <w:rPr>
          <w:color w:val="0000FF"/>
          <w:sz w:val="19"/>
          <w:szCs w:val="19"/>
        </w:rPr>
        <w:t>&lt;</w:t>
      </w:r>
      <w:r w:rsidRPr="006655E6">
        <w:rPr>
          <w:color w:val="A31515"/>
          <w:sz w:val="19"/>
          <w:szCs w:val="19"/>
          <w:highlight w:val="yellow"/>
        </w:rPr>
        <w:t>S100FC:S100_FC_SimpleAttributes</w:t>
      </w:r>
      <w:r w:rsidRPr="006655E6">
        <w:rPr>
          <w:color w:val="0000FF"/>
          <w:sz w:val="19"/>
          <w:szCs w:val="19"/>
        </w:rPr>
        <w:t>&gt;</w:t>
      </w:r>
      <w:r w:rsidRPr="006655E6">
        <w:rPr>
          <w:color w:val="000000"/>
          <w:sz w:val="19"/>
          <w:szCs w:val="19"/>
        </w:rPr>
        <w:br/>
      </w:r>
      <w:r w:rsidRPr="006655E6">
        <w:rPr>
          <w:color w:val="0000FF"/>
          <w:sz w:val="19"/>
          <w:szCs w:val="19"/>
        </w:rPr>
        <w:t xml:space="preserve">    </w:t>
      </w:r>
      <w:r w:rsidR="00693D83">
        <w:rPr>
          <w:color w:val="0000FF"/>
          <w:sz w:val="19"/>
          <w:szCs w:val="19"/>
        </w:rPr>
        <w:t xml:space="preserve">    </w:t>
      </w:r>
      <w:r w:rsidRPr="006655E6">
        <w:rPr>
          <w:color w:val="0000FF"/>
          <w:sz w:val="19"/>
          <w:szCs w:val="19"/>
        </w:rPr>
        <w:t>&lt;</w:t>
      </w:r>
      <w:r w:rsidRPr="006655E6">
        <w:rPr>
          <w:color w:val="A31515"/>
          <w:sz w:val="19"/>
          <w:szCs w:val="19"/>
          <w:highlight w:val="yellow"/>
        </w:rPr>
        <w:t>S100FC:S100_FC_SimpleAttribute</w:t>
      </w:r>
      <w:r w:rsidRPr="006655E6">
        <w:rPr>
          <w:color w:val="0000FF"/>
          <w:sz w:val="19"/>
          <w:szCs w:val="19"/>
        </w:rPr>
        <w:t>&gt;</w:t>
      </w:r>
      <w:r w:rsidRPr="006655E6">
        <w:rPr>
          <w:color w:val="000000"/>
          <w:sz w:val="19"/>
          <w:szCs w:val="19"/>
        </w:rPr>
        <w:br/>
      </w:r>
      <w:r w:rsidRPr="006655E6">
        <w:rPr>
          <w:color w:val="0000FF"/>
          <w:sz w:val="19"/>
          <w:szCs w:val="19"/>
        </w:rPr>
        <w:t xml:space="preserve">      </w:t>
      </w:r>
      <w:r w:rsidR="00693D83">
        <w:rPr>
          <w:color w:val="0000FF"/>
          <w:sz w:val="19"/>
          <w:szCs w:val="19"/>
        </w:rPr>
        <w:t xml:space="preserve">      </w:t>
      </w:r>
      <w:r w:rsidRPr="006655E6">
        <w:rPr>
          <w:color w:val="0000FF"/>
          <w:sz w:val="19"/>
          <w:szCs w:val="19"/>
        </w:rPr>
        <w:t>&lt;</w:t>
      </w:r>
      <w:r w:rsidRPr="006655E6">
        <w:rPr>
          <w:color w:val="A31515"/>
          <w:sz w:val="19"/>
          <w:szCs w:val="19"/>
          <w:highlight w:val="yellow"/>
        </w:rPr>
        <w:t>S100FC:name</w:t>
      </w:r>
      <w:r w:rsidRPr="006655E6">
        <w:rPr>
          <w:color w:val="0000FF"/>
          <w:sz w:val="19"/>
          <w:szCs w:val="19"/>
        </w:rPr>
        <w:t>&gt;</w:t>
      </w:r>
      <w:r w:rsidRPr="006655E6">
        <w:rPr>
          <w:color w:val="000000"/>
          <w:sz w:val="19"/>
          <w:szCs w:val="19"/>
        </w:rPr>
        <w:t>Category of Topping</w:t>
      </w:r>
      <w:r w:rsidRPr="006655E6">
        <w:rPr>
          <w:color w:val="0000FF"/>
          <w:sz w:val="19"/>
          <w:szCs w:val="19"/>
        </w:rPr>
        <w:t>&lt;/</w:t>
      </w:r>
      <w:r w:rsidRPr="006655E6">
        <w:rPr>
          <w:color w:val="A31515"/>
          <w:sz w:val="19"/>
          <w:szCs w:val="19"/>
        </w:rPr>
        <w:t>S100FC:name</w:t>
      </w:r>
      <w:r w:rsidRPr="006655E6">
        <w:rPr>
          <w:color w:val="0000FF"/>
          <w:sz w:val="19"/>
          <w:szCs w:val="19"/>
        </w:rPr>
        <w:t>&gt;</w:t>
      </w:r>
      <w:r w:rsidRPr="006655E6">
        <w:rPr>
          <w:color w:val="000000"/>
          <w:sz w:val="19"/>
          <w:szCs w:val="19"/>
        </w:rPr>
        <w:br/>
      </w:r>
      <w:r w:rsidRPr="006655E6">
        <w:rPr>
          <w:color w:val="0000FF"/>
          <w:sz w:val="19"/>
          <w:szCs w:val="19"/>
        </w:rPr>
        <w:t xml:space="preserve">      </w:t>
      </w:r>
      <w:r w:rsidR="00693D83">
        <w:rPr>
          <w:color w:val="0000FF"/>
          <w:sz w:val="19"/>
          <w:szCs w:val="19"/>
        </w:rPr>
        <w:t xml:space="preserve">      </w:t>
      </w:r>
      <w:r w:rsidRPr="006655E6">
        <w:rPr>
          <w:color w:val="0000FF"/>
          <w:sz w:val="19"/>
          <w:szCs w:val="19"/>
        </w:rPr>
        <w:t>&lt;</w:t>
      </w:r>
      <w:r w:rsidRPr="006655E6">
        <w:rPr>
          <w:color w:val="A31515"/>
          <w:sz w:val="19"/>
          <w:szCs w:val="19"/>
        </w:rPr>
        <w:t>S100FC:definition</w:t>
      </w:r>
      <w:r w:rsidRPr="006655E6">
        <w:rPr>
          <w:color w:val="0000FF"/>
          <w:sz w:val="19"/>
          <w:szCs w:val="19"/>
        </w:rPr>
        <w:t>&gt;</w:t>
      </w:r>
      <w:r w:rsidRPr="006655E6">
        <w:rPr>
          <w:color w:val="000000"/>
          <w:sz w:val="19"/>
          <w:szCs w:val="19"/>
        </w:rPr>
        <w:t>Topping on a pizza (a maximum of four)</w:t>
      </w:r>
      <w:r w:rsidRPr="006655E6">
        <w:rPr>
          <w:color w:val="0000FF"/>
          <w:sz w:val="19"/>
          <w:szCs w:val="19"/>
        </w:rPr>
        <w:t>&lt;/</w:t>
      </w:r>
      <w:r w:rsidRPr="006655E6">
        <w:rPr>
          <w:color w:val="A31515"/>
          <w:sz w:val="19"/>
          <w:szCs w:val="19"/>
        </w:rPr>
        <w:t>S100FC:definition</w:t>
      </w:r>
      <w:r w:rsidRPr="006655E6">
        <w:rPr>
          <w:color w:val="0000FF"/>
          <w:sz w:val="19"/>
          <w:szCs w:val="19"/>
        </w:rPr>
        <w:t>&gt;</w:t>
      </w:r>
      <w:r w:rsidRPr="006655E6">
        <w:rPr>
          <w:color w:val="000000"/>
          <w:sz w:val="19"/>
          <w:szCs w:val="19"/>
        </w:rPr>
        <w:br/>
      </w:r>
      <w:r w:rsidRPr="006655E6">
        <w:rPr>
          <w:color w:val="0000FF"/>
          <w:sz w:val="19"/>
          <w:szCs w:val="19"/>
        </w:rPr>
        <w:t xml:space="preserve">     </w:t>
      </w:r>
      <w:r w:rsidR="00693D83">
        <w:rPr>
          <w:color w:val="0000FF"/>
          <w:sz w:val="19"/>
          <w:szCs w:val="19"/>
        </w:rPr>
        <w:t xml:space="preserve">      </w:t>
      </w:r>
      <w:r w:rsidRPr="006655E6">
        <w:rPr>
          <w:color w:val="0000FF"/>
          <w:sz w:val="19"/>
          <w:szCs w:val="19"/>
        </w:rPr>
        <w:t xml:space="preserve"> &lt;</w:t>
      </w:r>
      <w:r w:rsidRPr="006655E6">
        <w:rPr>
          <w:color w:val="A31515"/>
          <w:sz w:val="19"/>
          <w:szCs w:val="19"/>
          <w:highlight w:val="green"/>
        </w:rPr>
        <w:t>S100FC:code</w:t>
      </w:r>
      <w:r w:rsidRPr="006655E6">
        <w:rPr>
          <w:color w:val="0000FF"/>
          <w:sz w:val="19"/>
          <w:szCs w:val="19"/>
          <w:highlight w:val="green"/>
        </w:rPr>
        <w:t>&gt;</w:t>
      </w:r>
      <w:proofErr w:type="spellStart"/>
      <w:r w:rsidRPr="006655E6">
        <w:rPr>
          <w:color w:val="000000"/>
          <w:sz w:val="19"/>
          <w:szCs w:val="19"/>
          <w:highlight w:val="green"/>
        </w:rPr>
        <w:t>categoryOfTopping</w:t>
      </w:r>
      <w:proofErr w:type="spellEnd"/>
      <w:r w:rsidRPr="006655E6">
        <w:rPr>
          <w:color w:val="0000FF"/>
          <w:sz w:val="19"/>
          <w:szCs w:val="19"/>
          <w:highlight w:val="green"/>
        </w:rPr>
        <w:t>&lt;/</w:t>
      </w:r>
      <w:r w:rsidRPr="006655E6">
        <w:rPr>
          <w:color w:val="A31515"/>
          <w:sz w:val="19"/>
          <w:szCs w:val="19"/>
          <w:highlight w:val="green"/>
        </w:rPr>
        <w:t>S100FC:code</w:t>
      </w:r>
      <w:r w:rsidRPr="006655E6">
        <w:rPr>
          <w:color w:val="0000FF"/>
          <w:sz w:val="19"/>
          <w:szCs w:val="19"/>
        </w:rPr>
        <w:t>&gt;</w:t>
      </w:r>
    </w:p>
    <w:p w14:paraId="5B0C6D7B" w14:textId="7659417A" w:rsidR="001452F5" w:rsidRPr="006655E6" w:rsidRDefault="001452F5" w:rsidP="006655E6">
      <w:pPr>
        <w:spacing w:after="120"/>
        <w:rPr>
          <w:rFonts w:ascii="Arial" w:hAnsi="Arial" w:cs="Arial"/>
          <w:sz w:val="20"/>
          <w:szCs w:val="20"/>
        </w:rPr>
      </w:pPr>
      <w:r w:rsidRPr="006655E6">
        <w:rPr>
          <w:rFonts w:ascii="Arial" w:hAnsi="Arial" w:cs="Arial"/>
          <w:sz w:val="20"/>
          <w:szCs w:val="20"/>
        </w:rPr>
        <w:t xml:space="preserve">A simplified tree structure of the </w:t>
      </w:r>
      <w:r w:rsidR="00693D83">
        <w:rPr>
          <w:rFonts w:ascii="Arial" w:hAnsi="Arial" w:cs="Arial"/>
          <w:sz w:val="20"/>
          <w:szCs w:val="20"/>
        </w:rPr>
        <w:t xml:space="preserve">above </w:t>
      </w:r>
      <w:r w:rsidRPr="006655E6">
        <w:rPr>
          <w:rFonts w:ascii="Arial" w:hAnsi="Arial" w:cs="Arial"/>
          <w:sz w:val="20"/>
          <w:szCs w:val="20"/>
        </w:rPr>
        <w:t xml:space="preserve">XML file </w:t>
      </w:r>
      <w:r w:rsidR="00074E0B" w:rsidRPr="006655E6">
        <w:rPr>
          <w:rFonts w:ascii="Arial" w:hAnsi="Arial" w:cs="Arial"/>
          <w:sz w:val="20"/>
          <w:szCs w:val="20"/>
        </w:rPr>
        <w:t>is shown</w:t>
      </w:r>
      <w:r w:rsidR="00693D83">
        <w:rPr>
          <w:rFonts w:ascii="Arial" w:hAnsi="Arial" w:cs="Arial"/>
          <w:sz w:val="20"/>
          <w:szCs w:val="20"/>
        </w:rPr>
        <w:t xml:space="preserve"> in Figure 18-5 below</w:t>
      </w:r>
      <w:r w:rsidRPr="006655E6">
        <w:rPr>
          <w:rFonts w:ascii="Arial" w:hAnsi="Arial" w:cs="Arial"/>
          <w:sz w:val="20"/>
          <w:szCs w:val="20"/>
        </w:rPr>
        <w:t>:</w:t>
      </w:r>
    </w:p>
    <w:p w14:paraId="6E164DED" w14:textId="70609225" w:rsidR="00074E0B" w:rsidRDefault="00074E0B" w:rsidP="00074E0B">
      <w:pPr>
        <w:jc w:val="center"/>
      </w:pPr>
      <w:r>
        <w:rPr>
          <w:noProof/>
          <w:lang w:val="fr-FR" w:eastAsia="fr-FR"/>
        </w:rPr>
        <w:drawing>
          <wp:inline distT="0" distB="0" distL="0" distR="0" wp14:anchorId="5C3FEC48" wp14:editId="404379C4">
            <wp:extent cx="4037846" cy="3295217"/>
            <wp:effectExtent l="0" t="0" r="127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39619" cy="3296664"/>
                    </a:xfrm>
                    <a:prstGeom prst="rect">
                      <a:avLst/>
                    </a:prstGeom>
                    <a:noFill/>
                  </pic:spPr>
                </pic:pic>
              </a:graphicData>
            </a:graphic>
          </wp:inline>
        </w:drawing>
      </w:r>
    </w:p>
    <w:p w14:paraId="48941311" w14:textId="37403F1A" w:rsidR="003D0C35" w:rsidRPr="000F3464" w:rsidRDefault="003D0C35" w:rsidP="003D0C35">
      <w:pPr>
        <w:pStyle w:val="Caption"/>
        <w:spacing w:before="120" w:after="120"/>
        <w:jc w:val="center"/>
        <w:rPr>
          <w:rFonts w:ascii="Arial" w:hAnsi="Arial" w:cs="Arial"/>
          <w:color w:val="auto"/>
          <w:sz w:val="20"/>
          <w:szCs w:val="20"/>
        </w:rPr>
      </w:pPr>
      <w:r w:rsidRPr="000F3464">
        <w:rPr>
          <w:rFonts w:ascii="Arial" w:hAnsi="Arial" w:cs="Arial"/>
          <w:color w:val="auto"/>
          <w:sz w:val="20"/>
          <w:szCs w:val="20"/>
        </w:rPr>
        <w:t xml:space="preserve">Figure </w:t>
      </w:r>
      <w:r>
        <w:rPr>
          <w:rFonts w:ascii="Arial" w:hAnsi="Arial" w:cs="Arial"/>
          <w:color w:val="auto"/>
          <w:sz w:val="20"/>
          <w:szCs w:val="20"/>
        </w:rPr>
        <w:t xml:space="preserve">18-5 – </w:t>
      </w:r>
      <w:r w:rsidR="002A28BB">
        <w:rPr>
          <w:rFonts w:ascii="Arial" w:hAnsi="Arial" w:cs="Arial"/>
          <w:color w:val="auto"/>
          <w:sz w:val="20"/>
          <w:szCs w:val="20"/>
        </w:rPr>
        <w:t>Feature Catalogue tree structure</w:t>
      </w:r>
      <w:r w:rsidR="008C5458">
        <w:rPr>
          <w:rFonts w:ascii="Arial" w:hAnsi="Arial" w:cs="Arial"/>
          <w:color w:val="auto"/>
          <w:sz w:val="20"/>
          <w:szCs w:val="20"/>
        </w:rPr>
        <w:t xml:space="preserve"> (example)</w:t>
      </w:r>
    </w:p>
    <w:p w14:paraId="2D3FB814" w14:textId="77777777" w:rsidR="001452F5" w:rsidRPr="006655E6" w:rsidRDefault="001452F5" w:rsidP="006655E6">
      <w:pPr>
        <w:spacing w:after="120"/>
        <w:jc w:val="both"/>
        <w:rPr>
          <w:rFonts w:ascii="Arial" w:hAnsi="Arial" w:cs="Arial"/>
          <w:sz w:val="20"/>
          <w:szCs w:val="20"/>
        </w:rPr>
      </w:pPr>
      <w:r w:rsidRPr="006655E6">
        <w:rPr>
          <w:rFonts w:ascii="Arial" w:hAnsi="Arial" w:cs="Arial"/>
          <w:sz w:val="20"/>
          <w:szCs w:val="20"/>
        </w:rPr>
        <w:t>The XPath expression:</w:t>
      </w:r>
    </w:p>
    <w:p w14:paraId="0085B54E" w14:textId="77777777" w:rsidR="001452F5" w:rsidRPr="006655E6" w:rsidRDefault="001452F5" w:rsidP="006655E6">
      <w:pPr>
        <w:spacing w:after="120"/>
        <w:rPr>
          <w:rFonts w:ascii="Courier New" w:hAnsi="Courier New" w:cs="Courier New"/>
          <w:color w:val="000000"/>
          <w:sz w:val="20"/>
          <w:szCs w:val="20"/>
        </w:rPr>
      </w:pPr>
      <w:r w:rsidRPr="006655E6">
        <w:rPr>
          <w:rFonts w:ascii="Courier New" w:hAnsi="Courier New" w:cs="Courier New"/>
          <w:color w:val="000000"/>
          <w:sz w:val="20"/>
          <w:szCs w:val="20"/>
        </w:rPr>
        <w:t>/</w:t>
      </w:r>
      <w:r w:rsidRPr="006655E6">
        <w:rPr>
          <w:rFonts w:ascii="Courier New" w:hAnsi="Courier New" w:cs="Courier New"/>
          <w:color w:val="000000"/>
          <w:sz w:val="20"/>
          <w:szCs w:val="20"/>
          <w:highlight w:val="yellow"/>
        </w:rPr>
        <w:t>S100FC:S100_FC_FeatureCatalogue/S100FC:S100_FC_SimpleAttributes/S100FC:S100_FC_SimpleAttribute</w:t>
      </w:r>
      <w:r w:rsidRPr="006655E6">
        <w:rPr>
          <w:rFonts w:ascii="Courier New" w:hAnsi="Courier New" w:cs="Courier New"/>
          <w:color w:val="000000"/>
          <w:sz w:val="20"/>
          <w:szCs w:val="20"/>
        </w:rPr>
        <w:t>[</w:t>
      </w:r>
      <w:r w:rsidRPr="006655E6">
        <w:rPr>
          <w:rFonts w:ascii="Courier New" w:hAnsi="Courier New" w:cs="Courier New"/>
          <w:color w:val="000000"/>
          <w:sz w:val="20"/>
          <w:szCs w:val="20"/>
          <w:highlight w:val="green"/>
        </w:rPr>
        <w:t>./S100FC:code/text()='categoryOfTopping'</w:t>
      </w:r>
      <w:r w:rsidRPr="006655E6">
        <w:rPr>
          <w:rFonts w:ascii="Courier New" w:hAnsi="Courier New" w:cs="Courier New"/>
          <w:color w:val="000000"/>
          <w:sz w:val="20"/>
          <w:szCs w:val="20"/>
        </w:rPr>
        <w:t>]/</w:t>
      </w:r>
      <w:r w:rsidRPr="006655E6">
        <w:rPr>
          <w:rFonts w:ascii="Courier New" w:hAnsi="Courier New" w:cs="Courier New"/>
          <w:color w:val="000000"/>
          <w:sz w:val="20"/>
          <w:szCs w:val="20"/>
          <w:highlight w:val="yellow"/>
        </w:rPr>
        <w:t>S100FC:name</w:t>
      </w:r>
    </w:p>
    <w:p w14:paraId="39FD0B98" w14:textId="3C538231" w:rsidR="000E3EA9" w:rsidRPr="006655E6" w:rsidRDefault="001452F5" w:rsidP="006655E6">
      <w:pPr>
        <w:spacing w:after="120"/>
        <w:jc w:val="both"/>
        <w:rPr>
          <w:rFonts w:ascii="Arial" w:hAnsi="Arial" w:cs="Arial"/>
          <w:sz w:val="20"/>
          <w:szCs w:val="20"/>
        </w:rPr>
      </w:pPr>
      <w:r w:rsidRPr="006655E6">
        <w:rPr>
          <w:rFonts w:ascii="Arial" w:hAnsi="Arial" w:cs="Arial"/>
          <w:sz w:val="20"/>
          <w:szCs w:val="20"/>
        </w:rPr>
        <w:lastRenderedPageBreak/>
        <w:t xml:space="preserve">would </w:t>
      </w:r>
      <w:r w:rsidR="001848A0" w:rsidRPr="006655E6">
        <w:rPr>
          <w:rFonts w:ascii="Arial" w:hAnsi="Arial" w:cs="Arial"/>
          <w:sz w:val="20"/>
          <w:szCs w:val="20"/>
        </w:rPr>
        <w:t xml:space="preserve">locate </w:t>
      </w:r>
      <w:r w:rsidRPr="006655E6">
        <w:rPr>
          <w:rFonts w:ascii="Arial" w:hAnsi="Arial" w:cs="Arial"/>
          <w:sz w:val="20"/>
          <w:szCs w:val="20"/>
        </w:rPr>
        <w:t>the marked element</w:t>
      </w:r>
      <w:r w:rsidR="001848A0" w:rsidRPr="006655E6">
        <w:rPr>
          <w:rFonts w:ascii="Arial" w:hAnsi="Arial" w:cs="Arial"/>
          <w:sz w:val="20"/>
          <w:szCs w:val="20"/>
        </w:rPr>
        <w:t xml:space="preserve"> by </w:t>
      </w:r>
      <w:r w:rsidR="008D22E1" w:rsidRPr="006655E6">
        <w:rPr>
          <w:rFonts w:ascii="Arial" w:hAnsi="Arial" w:cs="Arial"/>
          <w:sz w:val="20"/>
          <w:szCs w:val="20"/>
        </w:rPr>
        <w:t xml:space="preserve">first </w:t>
      </w:r>
      <w:r w:rsidR="001848A0" w:rsidRPr="006655E6">
        <w:rPr>
          <w:rFonts w:ascii="Arial" w:hAnsi="Arial" w:cs="Arial"/>
          <w:sz w:val="20"/>
          <w:szCs w:val="20"/>
        </w:rPr>
        <w:t xml:space="preserve">locating </w:t>
      </w:r>
      <w:r w:rsidR="000E3EA9" w:rsidRPr="006655E6">
        <w:rPr>
          <w:rFonts w:ascii="Arial" w:hAnsi="Arial" w:cs="Arial"/>
          <w:sz w:val="20"/>
          <w:szCs w:val="20"/>
        </w:rPr>
        <w:t>e</w:t>
      </w:r>
      <w:r w:rsidRPr="006655E6">
        <w:rPr>
          <w:rFonts w:ascii="Arial" w:hAnsi="Arial" w:cs="Arial"/>
          <w:sz w:val="20"/>
          <w:szCs w:val="20"/>
        </w:rPr>
        <w:t xml:space="preserve">lements with the name </w:t>
      </w:r>
      <w:r w:rsidRPr="006655E6">
        <w:rPr>
          <w:rFonts w:ascii="Arial" w:hAnsi="Arial" w:cs="Arial"/>
          <w:b/>
          <w:bCs/>
          <w:i/>
          <w:iCs/>
          <w:sz w:val="20"/>
          <w:szCs w:val="20"/>
        </w:rPr>
        <w:t>S100FC:S100_FC_Simple_Attribute</w:t>
      </w:r>
      <w:r w:rsidRPr="006655E6">
        <w:rPr>
          <w:rFonts w:ascii="Arial" w:hAnsi="Arial" w:cs="Arial"/>
          <w:sz w:val="20"/>
          <w:szCs w:val="20"/>
        </w:rPr>
        <w:t xml:space="preserve"> with parent </w:t>
      </w:r>
      <w:r w:rsidRPr="006655E6">
        <w:rPr>
          <w:rFonts w:ascii="Arial" w:hAnsi="Arial" w:cs="Arial"/>
          <w:b/>
          <w:bCs/>
          <w:sz w:val="20"/>
          <w:szCs w:val="20"/>
        </w:rPr>
        <w:t>S100FC:S100_FCSimpleAttributes</w:t>
      </w:r>
      <w:r w:rsidRPr="006655E6">
        <w:rPr>
          <w:rFonts w:ascii="Arial" w:hAnsi="Arial" w:cs="Arial"/>
          <w:sz w:val="20"/>
          <w:szCs w:val="20"/>
        </w:rPr>
        <w:t xml:space="preserve"> </w:t>
      </w:r>
      <w:r w:rsidR="000E3EA9" w:rsidRPr="006655E6">
        <w:rPr>
          <w:rFonts w:ascii="Arial" w:hAnsi="Arial" w:cs="Arial"/>
          <w:sz w:val="20"/>
          <w:szCs w:val="20"/>
        </w:rPr>
        <w:t>(</w:t>
      </w:r>
      <w:r w:rsidRPr="006655E6">
        <w:rPr>
          <w:rFonts w:ascii="Arial" w:hAnsi="Arial" w:cs="Arial"/>
          <w:sz w:val="20"/>
          <w:szCs w:val="20"/>
        </w:rPr>
        <w:t xml:space="preserve">and </w:t>
      </w:r>
      <w:r w:rsidRPr="006655E6">
        <w:rPr>
          <w:rFonts w:ascii="Arial" w:hAnsi="Arial" w:cs="Arial"/>
          <w:b/>
          <w:bCs/>
          <w:sz w:val="20"/>
          <w:szCs w:val="20"/>
        </w:rPr>
        <w:t>S100FC:S100_FC_FeatureCatalog</w:t>
      </w:r>
      <w:r w:rsidR="000E3EA9" w:rsidRPr="006655E6">
        <w:rPr>
          <w:rFonts w:ascii="Arial" w:hAnsi="Arial" w:cs="Arial"/>
          <w:b/>
          <w:bCs/>
          <w:sz w:val="20"/>
          <w:szCs w:val="20"/>
        </w:rPr>
        <w:t>)</w:t>
      </w:r>
      <w:r w:rsidR="000E3EA9" w:rsidRPr="006655E6">
        <w:rPr>
          <w:rFonts w:ascii="Arial" w:hAnsi="Arial" w:cs="Arial"/>
          <w:b/>
          <w:bCs/>
          <w:i/>
          <w:iCs/>
          <w:sz w:val="20"/>
          <w:szCs w:val="20"/>
        </w:rPr>
        <w:t xml:space="preserve"> </w:t>
      </w:r>
      <w:r w:rsidRPr="006655E6">
        <w:rPr>
          <w:rFonts w:ascii="Arial" w:hAnsi="Arial" w:cs="Arial"/>
          <w:sz w:val="20"/>
          <w:szCs w:val="20"/>
        </w:rPr>
        <w:t xml:space="preserve"> that has a child </w:t>
      </w:r>
      <w:r w:rsidRPr="006655E6">
        <w:rPr>
          <w:rFonts w:ascii="Arial" w:hAnsi="Arial" w:cs="Arial"/>
          <w:b/>
          <w:bCs/>
          <w:i/>
          <w:iCs/>
          <w:sz w:val="20"/>
          <w:szCs w:val="20"/>
        </w:rPr>
        <w:t>S100FC:code</w:t>
      </w:r>
      <w:r w:rsidRPr="006655E6">
        <w:rPr>
          <w:rFonts w:ascii="Arial" w:hAnsi="Arial" w:cs="Arial"/>
          <w:sz w:val="20"/>
          <w:szCs w:val="20"/>
        </w:rPr>
        <w:t xml:space="preserve"> with a text of “</w:t>
      </w:r>
      <w:proofErr w:type="spellStart"/>
      <w:r w:rsidRPr="006655E6">
        <w:rPr>
          <w:rFonts w:ascii="Arial" w:hAnsi="Arial" w:cs="Arial"/>
          <w:i/>
          <w:iCs/>
          <w:sz w:val="20"/>
          <w:szCs w:val="20"/>
        </w:rPr>
        <w:t>categoryOfTopping</w:t>
      </w:r>
      <w:proofErr w:type="spellEnd"/>
      <w:r w:rsidRPr="006655E6">
        <w:rPr>
          <w:rFonts w:ascii="Arial" w:hAnsi="Arial" w:cs="Arial"/>
          <w:sz w:val="20"/>
          <w:szCs w:val="20"/>
        </w:rPr>
        <w:t xml:space="preserve">”. </w:t>
      </w:r>
      <w:r w:rsidR="00891438" w:rsidRPr="006655E6">
        <w:rPr>
          <w:rFonts w:ascii="Arial" w:hAnsi="Arial" w:cs="Arial"/>
          <w:sz w:val="20"/>
          <w:szCs w:val="20"/>
        </w:rPr>
        <w:t xml:space="preserve"> T</w:t>
      </w:r>
      <w:r w:rsidRPr="006655E6">
        <w:rPr>
          <w:rFonts w:ascii="Arial" w:hAnsi="Arial" w:cs="Arial"/>
          <w:sz w:val="20"/>
          <w:szCs w:val="20"/>
        </w:rPr>
        <w:t xml:space="preserve">he child </w:t>
      </w:r>
      <w:r w:rsidRPr="006655E6">
        <w:rPr>
          <w:rFonts w:ascii="Arial" w:hAnsi="Arial" w:cs="Arial"/>
          <w:b/>
          <w:bCs/>
          <w:sz w:val="20"/>
          <w:szCs w:val="20"/>
        </w:rPr>
        <w:t>S100FC:name</w:t>
      </w:r>
      <w:r w:rsidRPr="006655E6">
        <w:rPr>
          <w:rFonts w:ascii="Arial" w:hAnsi="Arial" w:cs="Arial"/>
          <w:sz w:val="20"/>
          <w:szCs w:val="20"/>
        </w:rPr>
        <w:t xml:space="preserve"> is </w:t>
      </w:r>
      <w:r w:rsidR="008D22E1" w:rsidRPr="006655E6">
        <w:rPr>
          <w:rFonts w:ascii="Arial" w:hAnsi="Arial" w:cs="Arial"/>
          <w:sz w:val="20"/>
          <w:szCs w:val="20"/>
        </w:rPr>
        <w:t xml:space="preserve">then </w:t>
      </w:r>
      <w:r w:rsidRPr="006655E6">
        <w:rPr>
          <w:rFonts w:ascii="Arial" w:hAnsi="Arial" w:cs="Arial"/>
          <w:sz w:val="20"/>
          <w:szCs w:val="20"/>
        </w:rPr>
        <w:t>selected</w:t>
      </w:r>
      <w:r w:rsidR="00891438" w:rsidRPr="006655E6">
        <w:rPr>
          <w:rFonts w:ascii="Arial" w:hAnsi="Arial" w:cs="Arial"/>
          <w:sz w:val="20"/>
          <w:szCs w:val="20"/>
        </w:rPr>
        <w:t xml:space="preserve"> and </w:t>
      </w:r>
      <w:r w:rsidR="000E3EA9" w:rsidRPr="006655E6">
        <w:rPr>
          <w:rFonts w:ascii="Arial" w:hAnsi="Arial" w:cs="Arial"/>
          <w:sz w:val="20"/>
          <w:szCs w:val="20"/>
        </w:rPr>
        <w:t xml:space="preserve">then </w:t>
      </w:r>
      <w:r w:rsidR="00891438" w:rsidRPr="006655E6">
        <w:rPr>
          <w:rFonts w:ascii="Arial" w:hAnsi="Arial" w:cs="Arial"/>
          <w:sz w:val="20"/>
          <w:szCs w:val="20"/>
        </w:rPr>
        <w:t xml:space="preserve">used as the reference for translation.  </w:t>
      </w:r>
      <w:r w:rsidRPr="006655E6">
        <w:rPr>
          <w:rFonts w:ascii="Arial" w:hAnsi="Arial" w:cs="Arial"/>
          <w:sz w:val="20"/>
          <w:szCs w:val="20"/>
        </w:rPr>
        <w:t xml:space="preserve">In the </w:t>
      </w:r>
      <w:r w:rsidR="000E3EA9" w:rsidRPr="006655E6">
        <w:rPr>
          <w:rFonts w:ascii="Arial" w:hAnsi="Arial" w:cs="Arial"/>
          <w:sz w:val="20"/>
          <w:szCs w:val="20"/>
        </w:rPr>
        <w:t xml:space="preserve">general </w:t>
      </w:r>
      <w:r w:rsidRPr="006655E6">
        <w:rPr>
          <w:rFonts w:ascii="Arial" w:hAnsi="Arial" w:cs="Arial"/>
          <w:sz w:val="20"/>
          <w:szCs w:val="20"/>
        </w:rPr>
        <w:t xml:space="preserve">case </w:t>
      </w:r>
      <w:r w:rsidR="000E3EA9" w:rsidRPr="006655E6">
        <w:rPr>
          <w:rFonts w:ascii="Arial" w:hAnsi="Arial" w:cs="Arial"/>
          <w:sz w:val="20"/>
          <w:szCs w:val="20"/>
        </w:rPr>
        <w:t xml:space="preserve">where </w:t>
      </w:r>
      <w:r w:rsidRPr="006655E6">
        <w:rPr>
          <w:rFonts w:ascii="Arial" w:hAnsi="Arial" w:cs="Arial"/>
          <w:sz w:val="20"/>
          <w:szCs w:val="20"/>
        </w:rPr>
        <w:t>elements have the same code the X</w:t>
      </w:r>
      <w:r w:rsidR="008D22E1" w:rsidRPr="006655E6">
        <w:rPr>
          <w:rFonts w:ascii="Arial" w:hAnsi="Arial" w:cs="Arial"/>
          <w:sz w:val="20"/>
          <w:szCs w:val="20"/>
        </w:rPr>
        <w:t>P</w:t>
      </w:r>
      <w:r w:rsidRPr="006655E6">
        <w:rPr>
          <w:rFonts w:ascii="Arial" w:hAnsi="Arial" w:cs="Arial"/>
          <w:sz w:val="20"/>
          <w:szCs w:val="20"/>
        </w:rPr>
        <w:t xml:space="preserve">ath expression </w:t>
      </w:r>
      <w:r w:rsidR="00701B79" w:rsidRPr="006655E6">
        <w:rPr>
          <w:rFonts w:ascii="Arial" w:hAnsi="Arial" w:cs="Arial"/>
          <w:sz w:val="20"/>
          <w:szCs w:val="20"/>
        </w:rPr>
        <w:t>c</w:t>
      </w:r>
      <w:r w:rsidRPr="006655E6">
        <w:rPr>
          <w:rFonts w:ascii="Arial" w:hAnsi="Arial" w:cs="Arial"/>
          <w:sz w:val="20"/>
          <w:szCs w:val="20"/>
        </w:rPr>
        <w:t>o</w:t>
      </w:r>
      <w:r w:rsidR="00701B79" w:rsidRPr="006655E6">
        <w:rPr>
          <w:rFonts w:ascii="Arial" w:hAnsi="Arial" w:cs="Arial"/>
          <w:sz w:val="20"/>
          <w:szCs w:val="20"/>
        </w:rPr>
        <w:t>u</w:t>
      </w:r>
      <w:r w:rsidRPr="006655E6">
        <w:rPr>
          <w:rFonts w:ascii="Arial" w:hAnsi="Arial" w:cs="Arial"/>
          <w:sz w:val="20"/>
          <w:szCs w:val="20"/>
        </w:rPr>
        <w:t xml:space="preserve">ld be ambiguous. </w:t>
      </w:r>
      <w:r w:rsidR="000E3EA9" w:rsidRPr="006655E6">
        <w:rPr>
          <w:rFonts w:ascii="Arial" w:hAnsi="Arial" w:cs="Arial"/>
          <w:sz w:val="20"/>
          <w:szCs w:val="20"/>
        </w:rPr>
        <w:t xml:space="preserve">This problem does not arise </w:t>
      </w:r>
      <w:r w:rsidRPr="006655E6">
        <w:rPr>
          <w:rFonts w:ascii="Arial" w:hAnsi="Arial" w:cs="Arial"/>
          <w:sz w:val="20"/>
          <w:szCs w:val="20"/>
        </w:rPr>
        <w:t xml:space="preserve">In </w:t>
      </w:r>
      <w:r w:rsidR="008C5458">
        <w:rPr>
          <w:rFonts w:ascii="Arial" w:hAnsi="Arial" w:cs="Arial"/>
          <w:sz w:val="20"/>
          <w:szCs w:val="20"/>
        </w:rPr>
        <w:t>F</w:t>
      </w:r>
      <w:r w:rsidR="008C5458" w:rsidRPr="006655E6">
        <w:rPr>
          <w:rFonts w:ascii="Arial" w:hAnsi="Arial" w:cs="Arial"/>
          <w:sz w:val="20"/>
          <w:szCs w:val="20"/>
        </w:rPr>
        <w:t xml:space="preserve">eature </w:t>
      </w:r>
      <w:r w:rsidR="008C5458">
        <w:rPr>
          <w:rFonts w:ascii="Arial" w:hAnsi="Arial" w:cs="Arial"/>
          <w:sz w:val="20"/>
          <w:szCs w:val="20"/>
        </w:rPr>
        <w:t>C</w:t>
      </w:r>
      <w:r w:rsidR="008C5458" w:rsidRPr="006655E6">
        <w:rPr>
          <w:rFonts w:ascii="Arial" w:hAnsi="Arial" w:cs="Arial"/>
          <w:sz w:val="20"/>
          <w:szCs w:val="20"/>
        </w:rPr>
        <w:t xml:space="preserve">atalogues </w:t>
      </w:r>
      <w:r w:rsidR="000E3EA9" w:rsidRPr="006655E6">
        <w:rPr>
          <w:rFonts w:ascii="Arial" w:hAnsi="Arial" w:cs="Arial"/>
          <w:sz w:val="20"/>
          <w:szCs w:val="20"/>
        </w:rPr>
        <w:t xml:space="preserve">as </w:t>
      </w:r>
      <w:r w:rsidR="00891438" w:rsidRPr="006655E6">
        <w:rPr>
          <w:rFonts w:ascii="Arial" w:hAnsi="Arial" w:cs="Arial"/>
          <w:sz w:val="20"/>
          <w:szCs w:val="20"/>
        </w:rPr>
        <w:t xml:space="preserve">the </w:t>
      </w:r>
      <w:r w:rsidR="000E3EA9" w:rsidRPr="006655E6">
        <w:rPr>
          <w:rFonts w:ascii="Arial" w:hAnsi="Arial" w:cs="Arial"/>
          <w:b/>
          <w:sz w:val="20"/>
          <w:szCs w:val="20"/>
        </w:rPr>
        <w:t>S100FC:</w:t>
      </w:r>
      <w:r w:rsidRPr="006655E6">
        <w:rPr>
          <w:rFonts w:ascii="Arial" w:hAnsi="Arial" w:cs="Arial"/>
          <w:b/>
          <w:sz w:val="20"/>
          <w:szCs w:val="20"/>
        </w:rPr>
        <w:t>code</w:t>
      </w:r>
      <w:r w:rsidRPr="006655E6">
        <w:rPr>
          <w:rFonts w:ascii="Arial" w:hAnsi="Arial" w:cs="Arial"/>
          <w:sz w:val="20"/>
          <w:szCs w:val="20"/>
        </w:rPr>
        <w:t xml:space="preserve"> </w:t>
      </w:r>
      <w:r w:rsidR="000E3EA9" w:rsidRPr="006655E6">
        <w:rPr>
          <w:rFonts w:ascii="Arial" w:hAnsi="Arial" w:cs="Arial"/>
          <w:sz w:val="20"/>
          <w:szCs w:val="20"/>
        </w:rPr>
        <w:t>is</w:t>
      </w:r>
      <w:r w:rsidR="00891438" w:rsidRPr="006655E6">
        <w:rPr>
          <w:rFonts w:ascii="Arial" w:hAnsi="Arial" w:cs="Arial"/>
          <w:sz w:val="20"/>
          <w:szCs w:val="20"/>
        </w:rPr>
        <w:t xml:space="preserve"> always unique </w:t>
      </w:r>
      <w:r w:rsidR="000E3EA9" w:rsidRPr="006655E6">
        <w:rPr>
          <w:rFonts w:ascii="Arial" w:hAnsi="Arial" w:cs="Arial"/>
          <w:sz w:val="20"/>
          <w:szCs w:val="20"/>
        </w:rPr>
        <w:t>so</w:t>
      </w:r>
      <w:r w:rsidR="00891438" w:rsidRPr="006655E6">
        <w:rPr>
          <w:rFonts w:ascii="Arial" w:hAnsi="Arial" w:cs="Arial"/>
          <w:sz w:val="20"/>
          <w:szCs w:val="20"/>
        </w:rPr>
        <w:t xml:space="preserve"> expressions referring to codes guarantees an unambiguous path specification in the </w:t>
      </w:r>
      <w:proofErr w:type="spellStart"/>
      <w:r w:rsidR="00891438" w:rsidRPr="006655E6">
        <w:rPr>
          <w:rFonts w:ascii="Arial" w:hAnsi="Arial" w:cs="Arial"/>
          <w:i/>
          <w:sz w:val="20"/>
          <w:szCs w:val="20"/>
        </w:rPr>
        <w:t>TranslationItem</w:t>
      </w:r>
      <w:proofErr w:type="spellEnd"/>
      <w:r w:rsidR="00891438" w:rsidRPr="006655E6">
        <w:rPr>
          <w:rFonts w:ascii="Arial" w:hAnsi="Arial" w:cs="Arial"/>
          <w:sz w:val="20"/>
          <w:szCs w:val="20"/>
        </w:rPr>
        <w:t xml:space="preserve">. </w:t>
      </w:r>
    </w:p>
    <w:p w14:paraId="3C19B3F4" w14:textId="685E9B99" w:rsidR="001452F5" w:rsidRPr="006655E6" w:rsidRDefault="00891438" w:rsidP="006655E6">
      <w:pPr>
        <w:spacing w:after="120"/>
        <w:jc w:val="both"/>
        <w:rPr>
          <w:rFonts w:ascii="Arial" w:hAnsi="Arial" w:cs="Arial"/>
          <w:sz w:val="20"/>
          <w:szCs w:val="20"/>
        </w:rPr>
      </w:pPr>
      <w:r w:rsidRPr="006655E6">
        <w:rPr>
          <w:rFonts w:ascii="Arial" w:hAnsi="Arial" w:cs="Arial"/>
          <w:sz w:val="20"/>
          <w:szCs w:val="20"/>
        </w:rPr>
        <w:t xml:space="preserve">The </w:t>
      </w:r>
      <w:proofErr w:type="spellStart"/>
      <w:r w:rsidRPr="006655E6">
        <w:rPr>
          <w:rFonts w:ascii="Arial" w:hAnsi="Arial" w:cs="Arial"/>
          <w:sz w:val="20"/>
          <w:szCs w:val="20"/>
        </w:rPr>
        <w:t>TranslationItem</w:t>
      </w:r>
      <w:proofErr w:type="spellEnd"/>
      <w:r w:rsidRPr="006655E6">
        <w:rPr>
          <w:rFonts w:ascii="Arial" w:hAnsi="Arial" w:cs="Arial"/>
          <w:sz w:val="20"/>
          <w:szCs w:val="20"/>
        </w:rPr>
        <w:t xml:space="preserve"> </w:t>
      </w:r>
      <w:r w:rsidR="000E3EA9" w:rsidRPr="006655E6">
        <w:rPr>
          <w:rFonts w:ascii="Arial" w:hAnsi="Arial" w:cs="Arial"/>
          <w:sz w:val="20"/>
          <w:szCs w:val="20"/>
        </w:rPr>
        <w:t>is then encoded with a t</w:t>
      </w:r>
      <w:r w:rsidRPr="006655E6">
        <w:rPr>
          <w:rFonts w:ascii="Arial" w:hAnsi="Arial" w:cs="Arial"/>
          <w:sz w:val="20"/>
          <w:szCs w:val="20"/>
        </w:rPr>
        <w:t>ranslation of the text of the element (the name) in the destination language and any optional state or revision information.</w:t>
      </w:r>
    </w:p>
    <w:p w14:paraId="0B96BDE5" w14:textId="77777777" w:rsidR="001E63FE" w:rsidRPr="006655E6" w:rsidRDefault="001E63FE" w:rsidP="006655E6">
      <w:pPr>
        <w:spacing w:after="120"/>
        <w:jc w:val="both"/>
        <w:rPr>
          <w:rFonts w:ascii="Arial" w:hAnsi="Arial" w:cs="Arial"/>
          <w:sz w:val="20"/>
          <w:szCs w:val="20"/>
        </w:rPr>
      </w:pPr>
    </w:p>
    <w:p w14:paraId="0E75107F" w14:textId="5F55C548" w:rsidR="00CC67ED" w:rsidRPr="006655E6" w:rsidRDefault="00CC67ED" w:rsidP="006655E6">
      <w:pPr>
        <w:pStyle w:val="Heading2"/>
        <w:tabs>
          <w:tab w:val="clear" w:pos="907"/>
          <w:tab w:val="left" w:pos="993"/>
        </w:tabs>
        <w:rPr>
          <w:color w:val="auto"/>
        </w:rPr>
      </w:pPr>
      <w:bookmarkStart w:id="51" w:name="_Toc103175926"/>
      <w:r w:rsidRPr="006655E6">
        <w:rPr>
          <w:color w:val="auto"/>
        </w:rPr>
        <w:t>Schema implementation.</w:t>
      </w:r>
      <w:bookmarkEnd w:id="51"/>
    </w:p>
    <w:p w14:paraId="05841B85" w14:textId="6AB6663E" w:rsidR="001452F5" w:rsidRPr="006655E6" w:rsidRDefault="001452F5" w:rsidP="006655E6">
      <w:pPr>
        <w:spacing w:after="120"/>
        <w:jc w:val="both"/>
        <w:rPr>
          <w:rFonts w:ascii="Arial" w:hAnsi="Arial" w:cs="Arial"/>
          <w:sz w:val="20"/>
          <w:szCs w:val="20"/>
        </w:rPr>
      </w:pPr>
      <w:r w:rsidRPr="006655E6">
        <w:rPr>
          <w:rFonts w:ascii="Arial" w:hAnsi="Arial" w:cs="Arial"/>
          <w:sz w:val="20"/>
          <w:szCs w:val="20"/>
        </w:rPr>
        <w:t xml:space="preserve">The </w:t>
      </w:r>
      <w:r w:rsidR="00983F60">
        <w:rPr>
          <w:rFonts w:ascii="Arial" w:hAnsi="Arial" w:cs="Arial"/>
          <w:sz w:val="20"/>
          <w:szCs w:val="20"/>
        </w:rPr>
        <w:t>S</w:t>
      </w:r>
      <w:r w:rsidR="00983F60" w:rsidRPr="006655E6">
        <w:rPr>
          <w:rFonts w:ascii="Arial" w:hAnsi="Arial" w:cs="Arial"/>
          <w:sz w:val="20"/>
          <w:szCs w:val="20"/>
        </w:rPr>
        <w:t xml:space="preserve">chema </w:t>
      </w:r>
      <w:r w:rsidRPr="006655E6">
        <w:rPr>
          <w:rFonts w:ascii="Arial" w:hAnsi="Arial" w:cs="Arial"/>
          <w:sz w:val="20"/>
          <w:szCs w:val="20"/>
        </w:rPr>
        <w:t>is defined in the namespace:</w:t>
      </w:r>
    </w:p>
    <w:p w14:paraId="3820700B" w14:textId="07A7985E" w:rsidR="001452F5" w:rsidRPr="006655E6" w:rsidRDefault="001452F5" w:rsidP="006655E6">
      <w:pPr>
        <w:autoSpaceDE w:val="0"/>
        <w:autoSpaceDN w:val="0"/>
        <w:adjustRightInd w:val="0"/>
        <w:spacing w:after="120"/>
        <w:rPr>
          <w:rFonts w:ascii="Courier New" w:hAnsi="Courier New" w:cs="Courier New"/>
          <w:color w:val="000000"/>
          <w:sz w:val="20"/>
          <w:szCs w:val="20"/>
        </w:rPr>
      </w:pPr>
      <w:proofErr w:type="spellStart"/>
      <w:r w:rsidRPr="006655E6">
        <w:rPr>
          <w:rFonts w:ascii="Courier New" w:hAnsi="Courier New" w:cs="Courier New"/>
          <w:color w:val="FF0000"/>
          <w:sz w:val="20"/>
          <w:szCs w:val="20"/>
        </w:rPr>
        <w:t>xmlns</w:t>
      </w:r>
      <w:proofErr w:type="spellEnd"/>
      <w:r w:rsidRPr="006655E6">
        <w:rPr>
          <w:rFonts w:ascii="Courier New" w:hAnsi="Courier New" w:cs="Courier New"/>
          <w:color w:val="0000FF"/>
          <w:sz w:val="20"/>
          <w:szCs w:val="20"/>
        </w:rPr>
        <w:t>=</w:t>
      </w:r>
      <w:r w:rsidRPr="006655E6">
        <w:rPr>
          <w:rFonts w:ascii="Courier New" w:hAnsi="Courier New" w:cs="Courier New"/>
          <w:color w:val="000000"/>
          <w:sz w:val="20"/>
          <w:szCs w:val="20"/>
        </w:rPr>
        <w:t>"</w:t>
      </w:r>
      <w:hyperlink r:id="rId41" w:history="1">
        <w:r w:rsidR="00CB1EF0">
          <w:rPr>
            <w:rStyle w:val="Hyperlink"/>
            <w:rFonts w:ascii="Courier New" w:eastAsiaTheme="majorEastAsia" w:hAnsi="Courier New" w:cs="Courier New"/>
            <w:sz w:val="20"/>
            <w:szCs w:val="20"/>
          </w:rPr>
          <w:t>http://www.iho.int/s100/la/5.0</w:t>
        </w:r>
      </w:hyperlink>
      <w:r w:rsidRPr="006655E6">
        <w:rPr>
          <w:rFonts w:ascii="Courier New" w:hAnsi="Courier New" w:cs="Courier New"/>
          <w:color w:val="000000"/>
          <w:sz w:val="20"/>
          <w:szCs w:val="20"/>
        </w:rPr>
        <w:t>"</w:t>
      </w:r>
    </w:p>
    <w:p w14:paraId="2A47D85B" w14:textId="4C155C83" w:rsidR="001452F5" w:rsidRPr="006655E6" w:rsidRDefault="001452F5" w:rsidP="006655E6">
      <w:pPr>
        <w:spacing w:after="120"/>
        <w:rPr>
          <w:rFonts w:ascii="Arial" w:hAnsi="Arial" w:cs="Arial"/>
          <w:sz w:val="20"/>
          <w:szCs w:val="20"/>
        </w:rPr>
      </w:pPr>
      <w:r w:rsidRPr="006655E6">
        <w:rPr>
          <w:rFonts w:ascii="Arial" w:hAnsi="Arial" w:cs="Arial"/>
          <w:sz w:val="20"/>
          <w:szCs w:val="20"/>
        </w:rPr>
        <w:t xml:space="preserve">It uses types from two ISO 19115 </w:t>
      </w:r>
      <w:r w:rsidR="0094733E">
        <w:rPr>
          <w:rFonts w:ascii="Arial" w:hAnsi="Arial" w:cs="Arial"/>
          <w:sz w:val="20"/>
          <w:szCs w:val="20"/>
        </w:rPr>
        <w:t>S</w:t>
      </w:r>
      <w:r w:rsidR="0094733E" w:rsidRPr="006655E6">
        <w:rPr>
          <w:rFonts w:ascii="Arial" w:hAnsi="Arial" w:cs="Arial"/>
          <w:sz w:val="20"/>
          <w:szCs w:val="20"/>
        </w:rPr>
        <w:t>chemas</w:t>
      </w:r>
      <w:r w:rsidR="00983F60">
        <w:rPr>
          <w:rFonts w:ascii="Arial" w:hAnsi="Arial" w:cs="Arial"/>
          <w:sz w:val="20"/>
          <w:szCs w:val="20"/>
        </w:rPr>
        <w:t>:</w:t>
      </w:r>
    </w:p>
    <w:p w14:paraId="2143E58A" w14:textId="6335B240" w:rsidR="001452F5" w:rsidRPr="006655E6" w:rsidRDefault="001452F5" w:rsidP="001452F5">
      <w:pPr>
        <w:autoSpaceDE w:val="0"/>
        <w:autoSpaceDN w:val="0"/>
        <w:adjustRightInd w:val="0"/>
        <w:rPr>
          <w:rFonts w:ascii="Courier New" w:hAnsi="Courier New" w:cs="Courier New"/>
          <w:color w:val="000000"/>
          <w:sz w:val="20"/>
          <w:szCs w:val="20"/>
        </w:rPr>
      </w:pPr>
      <w:proofErr w:type="spellStart"/>
      <w:r w:rsidRPr="006655E6">
        <w:rPr>
          <w:rFonts w:ascii="Courier New" w:hAnsi="Courier New" w:cs="Courier New"/>
          <w:color w:val="FF0000"/>
          <w:sz w:val="20"/>
          <w:szCs w:val="20"/>
        </w:rPr>
        <w:t>xmlns:gco</w:t>
      </w:r>
      <w:proofErr w:type="spellEnd"/>
      <w:r w:rsidRPr="006655E6">
        <w:rPr>
          <w:rFonts w:ascii="Courier New" w:hAnsi="Courier New" w:cs="Courier New"/>
          <w:color w:val="0000FF"/>
          <w:sz w:val="20"/>
          <w:szCs w:val="20"/>
        </w:rPr>
        <w:t>=</w:t>
      </w:r>
      <w:r w:rsidRPr="006655E6">
        <w:rPr>
          <w:rFonts w:ascii="Courier New" w:hAnsi="Courier New" w:cs="Courier New"/>
          <w:color w:val="000000"/>
          <w:sz w:val="20"/>
          <w:szCs w:val="20"/>
        </w:rPr>
        <w:t>"</w:t>
      </w:r>
      <w:hyperlink r:id="rId42" w:history="1">
        <w:r w:rsidRPr="00CB1EF0">
          <w:rPr>
            <w:rStyle w:val="Hyperlink"/>
            <w:rFonts w:ascii="Courier New" w:hAnsi="Courier New" w:cs="Courier New"/>
            <w:sz w:val="20"/>
            <w:szCs w:val="20"/>
          </w:rPr>
          <w:t>http://standards.iso.org/iso/19115/-3/gco/1.0</w:t>
        </w:r>
      </w:hyperlink>
      <w:r w:rsidRPr="006655E6">
        <w:rPr>
          <w:rFonts w:ascii="Courier New" w:hAnsi="Courier New" w:cs="Courier New"/>
          <w:color w:val="000000"/>
          <w:sz w:val="20"/>
          <w:szCs w:val="20"/>
        </w:rPr>
        <w:t>"</w:t>
      </w:r>
    </w:p>
    <w:p w14:paraId="44C9A7BD" w14:textId="77777777" w:rsidR="001452F5" w:rsidRPr="006655E6" w:rsidRDefault="001452F5" w:rsidP="006655E6">
      <w:pPr>
        <w:autoSpaceDE w:val="0"/>
        <w:autoSpaceDN w:val="0"/>
        <w:adjustRightInd w:val="0"/>
        <w:spacing w:after="120"/>
        <w:rPr>
          <w:rFonts w:ascii="Courier New" w:hAnsi="Courier New" w:cs="Courier New"/>
          <w:color w:val="0000FF"/>
          <w:sz w:val="20"/>
          <w:szCs w:val="20"/>
        </w:rPr>
      </w:pPr>
      <w:proofErr w:type="spellStart"/>
      <w:r w:rsidRPr="006655E6">
        <w:rPr>
          <w:rFonts w:ascii="Courier New" w:hAnsi="Courier New" w:cs="Courier New"/>
          <w:color w:val="FF0000"/>
          <w:sz w:val="20"/>
          <w:szCs w:val="20"/>
        </w:rPr>
        <w:t>xmlns:cit</w:t>
      </w:r>
      <w:proofErr w:type="spellEnd"/>
      <w:r w:rsidRPr="006655E6">
        <w:rPr>
          <w:rFonts w:ascii="Courier New" w:hAnsi="Courier New" w:cs="Courier New"/>
          <w:color w:val="0000FF"/>
          <w:sz w:val="20"/>
          <w:szCs w:val="20"/>
        </w:rPr>
        <w:t>=</w:t>
      </w:r>
      <w:r w:rsidRPr="006655E6">
        <w:rPr>
          <w:rFonts w:ascii="Courier New" w:hAnsi="Courier New" w:cs="Courier New"/>
          <w:color w:val="000000"/>
          <w:sz w:val="20"/>
          <w:szCs w:val="20"/>
        </w:rPr>
        <w:t>"</w:t>
      </w:r>
      <w:hyperlink r:id="rId43" w:history="1">
        <w:r w:rsidRPr="006655E6">
          <w:rPr>
            <w:rStyle w:val="Hyperlink"/>
            <w:rFonts w:ascii="Courier New" w:eastAsiaTheme="majorEastAsia" w:hAnsi="Courier New" w:cs="Courier New"/>
            <w:sz w:val="20"/>
            <w:szCs w:val="20"/>
          </w:rPr>
          <w:t>http://standards.iso.org/iso/19115/-3/cit/2.0</w:t>
        </w:r>
      </w:hyperlink>
      <w:r w:rsidRPr="006655E6">
        <w:rPr>
          <w:rFonts w:ascii="Courier New" w:hAnsi="Courier New" w:cs="Courier New"/>
          <w:color w:val="000000"/>
          <w:sz w:val="20"/>
          <w:szCs w:val="20"/>
        </w:rPr>
        <w:t>"</w:t>
      </w:r>
    </w:p>
    <w:p w14:paraId="114A7A87" w14:textId="6A8AE747" w:rsidR="001452F5" w:rsidRPr="006655E6" w:rsidRDefault="001452F5" w:rsidP="006655E6">
      <w:pPr>
        <w:spacing w:after="120"/>
        <w:rPr>
          <w:rFonts w:ascii="Arial" w:hAnsi="Arial" w:cs="Arial"/>
          <w:color w:val="000000"/>
          <w:sz w:val="20"/>
          <w:szCs w:val="20"/>
        </w:rPr>
      </w:pPr>
      <w:r w:rsidRPr="006655E6">
        <w:rPr>
          <w:rFonts w:ascii="Arial" w:hAnsi="Arial" w:cs="Arial"/>
          <w:sz w:val="20"/>
          <w:szCs w:val="20"/>
        </w:rPr>
        <w:t xml:space="preserve">The following settings are made for this </w:t>
      </w:r>
      <w:r w:rsidR="0094733E">
        <w:rPr>
          <w:rFonts w:ascii="Arial" w:hAnsi="Arial" w:cs="Arial"/>
          <w:sz w:val="20"/>
          <w:szCs w:val="20"/>
        </w:rPr>
        <w:t>S</w:t>
      </w:r>
      <w:r w:rsidR="0094733E" w:rsidRPr="006655E6">
        <w:rPr>
          <w:rFonts w:ascii="Arial" w:hAnsi="Arial" w:cs="Arial"/>
          <w:sz w:val="20"/>
          <w:szCs w:val="20"/>
        </w:rPr>
        <w:t>chema</w:t>
      </w:r>
      <w:r w:rsidR="00983F60">
        <w:rPr>
          <w:rFonts w:ascii="Arial" w:hAnsi="Arial" w:cs="Arial"/>
          <w:sz w:val="20"/>
          <w:szCs w:val="20"/>
        </w:rPr>
        <w:t>:</w:t>
      </w:r>
    </w:p>
    <w:p w14:paraId="714B51D3" w14:textId="00174508" w:rsidR="001452F5" w:rsidRPr="006655E6" w:rsidRDefault="001452F5" w:rsidP="001452F5">
      <w:pPr>
        <w:autoSpaceDE w:val="0"/>
        <w:autoSpaceDN w:val="0"/>
        <w:adjustRightInd w:val="0"/>
        <w:rPr>
          <w:rFonts w:ascii="Courier New" w:hAnsi="Courier New" w:cs="Courier New"/>
          <w:color w:val="000000"/>
          <w:sz w:val="20"/>
          <w:szCs w:val="20"/>
        </w:rPr>
      </w:pPr>
      <w:proofErr w:type="spellStart"/>
      <w:r w:rsidRPr="006655E6">
        <w:rPr>
          <w:rFonts w:ascii="Courier New" w:hAnsi="Courier New" w:cs="Courier New"/>
          <w:color w:val="FF0000"/>
          <w:sz w:val="20"/>
          <w:szCs w:val="20"/>
        </w:rPr>
        <w:t>targetNamespace</w:t>
      </w:r>
      <w:proofErr w:type="spellEnd"/>
      <w:r w:rsidRPr="006655E6">
        <w:rPr>
          <w:rFonts w:ascii="Courier New" w:hAnsi="Courier New" w:cs="Courier New"/>
          <w:color w:val="0000FF"/>
          <w:sz w:val="20"/>
          <w:szCs w:val="20"/>
        </w:rPr>
        <w:t>=</w:t>
      </w:r>
      <w:r w:rsidRPr="006655E6">
        <w:rPr>
          <w:rFonts w:ascii="Courier New" w:hAnsi="Courier New" w:cs="Courier New"/>
          <w:color w:val="000000"/>
          <w:sz w:val="20"/>
          <w:szCs w:val="20"/>
        </w:rPr>
        <w:t>"</w:t>
      </w:r>
      <w:hyperlink r:id="rId44" w:history="1">
        <w:r w:rsidRPr="004D6815">
          <w:rPr>
            <w:rStyle w:val="Hyperlink"/>
            <w:rFonts w:ascii="Courier New" w:hAnsi="Courier New" w:cs="Courier New"/>
            <w:sz w:val="20"/>
            <w:szCs w:val="20"/>
          </w:rPr>
          <w:t>http://www.iho.int/S100/la</w:t>
        </w:r>
        <w:r w:rsidR="00CB1EF0" w:rsidRPr="004D6815">
          <w:rPr>
            <w:rStyle w:val="Hyperlink"/>
            <w:rFonts w:ascii="Courier New" w:hAnsi="Courier New" w:cs="Courier New"/>
            <w:sz w:val="20"/>
            <w:szCs w:val="20"/>
          </w:rPr>
          <w:t>/5.0</w:t>
        </w:r>
      </w:hyperlink>
      <w:r w:rsidRPr="006655E6">
        <w:rPr>
          <w:rFonts w:ascii="Courier New" w:hAnsi="Courier New" w:cs="Courier New"/>
          <w:color w:val="000000"/>
          <w:sz w:val="20"/>
          <w:szCs w:val="20"/>
        </w:rPr>
        <w:t>"</w:t>
      </w:r>
    </w:p>
    <w:p w14:paraId="718F021C" w14:textId="77777777" w:rsidR="001452F5" w:rsidRPr="006655E6" w:rsidRDefault="001452F5" w:rsidP="001452F5">
      <w:pPr>
        <w:autoSpaceDE w:val="0"/>
        <w:autoSpaceDN w:val="0"/>
        <w:adjustRightInd w:val="0"/>
        <w:rPr>
          <w:rFonts w:ascii="Courier New" w:hAnsi="Courier New" w:cs="Courier New"/>
          <w:color w:val="000000"/>
          <w:sz w:val="20"/>
          <w:szCs w:val="20"/>
        </w:rPr>
      </w:pPr>
      <w:proofErr w:type="spellStart"/>
      <w:r w:rsidRPr="006655E6">
        <w:rPr>
          <w:rFonts w:ascii="Courier New" w:hAnsi="Courier New" w:cs="Courier New"/>
          <w:color w:val="FF0000"/>
          <w:sz w:val="20"/>
          <w:szCs w:val="20"/>
        </w:rPr>
        <w:t>elementFormDefault</w:t>
      </w:r>
      <w:proofErr w:type="spellEnd"/>
      <w:r w:rsidRPr="006655E6">
        <w:rPr>
          <w:rFonts w:ascii="Courier New" w:hAnsi="Courier New" w:cs="Courier New"/>
          <w:color w:val="0000FF"/>
          <w:sz w:val="20"/>
          <w:szCs w:val="20"/>
        </w:rPr>
        <w:t>=</w:t>
      </w:r>
      <w:r w:rsidRPr="006655E6">
        <w:rPr>
          <w:rFonts w:ascii="Courier New" w:hAnsi="Courier New" w:cs="Courier New"/>
          <w:color w:val="000000"/>
          <w:sz w:val="20"/>
          <w:szCs w:val="20"/>
        </w:rPr>
        <w:t>"</w:t>
      </w:r>
      <w:r w:rsidRPr="006655E6">
        <w:rPr>
          <w:rFonts w:ascii="Courier New" w:hAnsi="Courier New" w:cs="Courier New"/>
          <w:color w:val="0000FF"/>
          <w:sz w:val="20"/>
          <w:szCs w:val="20"/>
        </w:rPr>
        <w:t>qualified</w:t>
      </w:r>
      <w:r w:rsidRPr="006655E6">
        <w:rPr>
          <w:rFonts w:ascii="Courier New" w:hAnsi="Courier New" w:cs="Courier New"/>
          <w:color w:val="000000"/>
          <w:sz w:val="20"/>
          <w:szCs w:val="20"/>
        </w:rPr>
        <w:t>"</w:t>
      </w:r>
    </w:p>
    <w:p w14:paraId="1650F31F" w14:textId="77777777" w:rsidR="001452F5" w:rsidRPr="006655E6" w:rsidRDefault="001452F5" w:rsidP="006655E6">
      <w:pPr>
        <w:autoSpaceDE w:val="0"/>
        <w:autoSpaceDN w:val="0"/>
        <w:adjustRightInd w:val="0"/>
        <w:spacing w:after="120"/>
        <w:rPr>
          <w:rFonts w:ascii="Courier New" w:hAnsi="Courier New" w:cs="Courier New"/>
          <w:color w:val="000000"/>
          <w:sz w:val="20"/>
          <w:szCs w:val="20"/>
        </w:rPr>
      </w:pPr>
      <w:proofErr w:type="spellStart"/>
      <w:r w:rsidRPr="006655E6">
        <w:rPr>
          <w:rFonts w:ascii="Courier New" w:hAnsi="Courier New" w:cs="Courier New"/>
          <w:color w:val="FF0000"/>
          <w:sz w:val="20"/>
          <w:szCs w:val="20"/>
        </w:rPr>
        <w:t>attributeFormDefault</w:t>
      </w:r>
      <w:proofErr w:type="spellEnd"/>
      <w:r w:rsidRPr="006655E6">
        <w:rPr>
          <w:rFonts w:ascii="Courier New" w:hAnsi="Courier New" w:cs="Courier New"/>
          <w:color w:val="0000FF"/>
          <w:sz w:val="20"/>
          <w:szCs w:val="20"/>
        </w:rPr>
        <w:t>=</w:t>
      </w:r>
      <w:r w:rsidRPr="006655E6">
        <w:rPr>
          <w:rFonts w:ascii="Courier New" w:hAnsi="Courier New" w:cs="Courier New"/>
          <w:color w:val="000000"/>
          <w:sz w:val="20"/>
          <w:szCs w:val="20"/>
        </w:rPr>
        <w:t>"</w:t>
      </w:r>
      <w:r w:rsidRPr="006655E6">
        <w:rPr>
          <w:rFonts w:ascii="Courier New" w:hAnsi="Courier New" w:cs="Courier New"/>
          <w:color w:val="0000FF"/>
          <w:sz w:val="20"/>
          <w:szCs w:val="20"/>
        </w:rPr>
        <w:t>unqualified</w:t>
      </w:r>
      <w:r w:rsidRPr="006655E6">
        <w:rPr>
          <w:rFonts w:ascii="Courier New" w:hAnsi="Courier New" w:cs="Courier New"/>
          <w:color w:val="000000"/>
          <w:sz w:val="20"/>
          <w:szCs w:val="20"/>
        </w:rPr>
        <w:t>"</w:t>
      </w:r>
    </w:p>
    <w:p w14:paraId="1A451E48" w14:textId="6DD778E4" w:rsidR="001452F5" w:rsidRPr="006655E6" w:rsidRDefault="001452F5" w:rsidP="006655E6">
      <w:pPr>
        <w:spacing w:after="120"/>
        <w:ind w:left="720" w:hanging="720"/>
        <w:rPr>
          <w:rFonts w:ascii="Arial" w:hAnsi="Arial" w:cs="Arial"/>
          <w:sz w:val="20"/>
          <w:szCs w:val="20"/>
        </w:rPr>
      </w:pPr>
      <w:r w:rsidRPr="006655E6">
        <w:rPr>
          <w:rFonts w:ascii="Arial" w:hAnsi="Arial" w:cs="Arial"/>
          <w:sz w:val="20"/>
          <w:szCs w:val="20"/>
        </w:rPr>
        <w:t xml:space="preserve">In the </w:t>
      </w:r>
      <w:r w:rsidR="005356E4">
        <w:rPr>
          <w:rFonts w:ascii="Arial" w:hAnsi="Arial" w:cs="Arial"/>
          <w:sz w:val="20"/>
          <w:szCs w:val="20"/>
        </w:rPr>
        <w:t>S</w:t>
      </w:r>
      <w:r w:rsidR="005356E4" w:rsidRPr="006655E6">
        <w:rPr>
          <w:rFonts w:ascii="Arial" w:hAnsi="Arial" w:cs="Arial"/>
          <w:sz w:val="20"/>
          <w:szCs w:val="20"/>
        </w:rPr>
        <w:t xml:space="preserve">chema </w:t>
      </w:r>
      <w:r w:rsidRPr="006655E6">
        <w:rPr>
          <w:rFonts w:ascii="Arial" w:hAnsi="Arial" w:cs="Arial"/>
          <w:sz w:val="20"/>
          <w:szCs w:val="20"/>
        </w:rPr>
        <w:t xml:space="preserve">the type </w:t>
      </w:r>
      <w:r w:rsidRPr="006655E6">
        <w:rPr>
          <w:rFonts w:ascii="Arial" w:hAnsi="Arial" w:cs="Arial"/>
          <w:b/>
          <w:bCs/>
          <w:sz w:val="20"/>
          <w:szCs w:val="20"/>
        </w:rPr>
        <w:t>Status</w:t>
      </w:r>
      <w:r w:rsidRPr="006655E6">
        <w:rPr>
          <w:rFonts w:ascii="Arial" w:hAnsi="Arial" w:cs="Arial"/>
          <w:sz w:val="20"/>
          <w:szCs w:val="20"/>
        </w:rPr>
        <w:t xml:space="preserve"> is implemented as a simple type as follows:</w:t>
      </w:r>
    </w:p>
    <w:p w14:paraId="68A7759D"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xs:simpleType</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r w:rsidRPr="006655E6">
        <w:rPr>
          <w:color w:val="0000FF"/>
          <w:sz w:val="20"/>
          <w:szCs w:val="20"/>
        </w:rPr>
        <w:t>Status</w:t>
      </w:r>
      <w:r w:rsidRPr="006655E6">
        <w:rPr>
          <w:color w:val="000000"/>
          <w:sz w:val="20"/>
          <w:szCs w:val="20"/>
        </w:rPr>
        <w:t>"</w:t>
      </w:r>
      <w:r w:rsidRPr="006655E6">
        <w:rPr>
          <w:color w:val="0000FF"/>
          <w:sz w:val="20"/>
          <w:szCs w:val="20"/>
        </w:rPr>
        <w:t>&gt;</w:t>
      </w:r>
    </w:p>
    <w:p w14:paraId="7B57F07B" w14:textId="6A7976D8"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983F60">
        <w:rPr>
          <w:color w:val="0000FF"/>
          <w:sz w:val="20"/>
          <w:szCs w:val="20"/>
        </w:rPr>
        <w:t xml:space="preserve">  </w:t>
      </w:r>
      <w:r w:rsidRPr="006655E6">
        <w:rPr>
          <w:color w:val="0000FF"/>
          <w:sz w:val="20"/>
          <w:szCs w:val="20"/>
        </w:rPr>
        <w:t xml:space="preserve"> &lt;</w:t>
      </w:r>
      <w:proofErr w:type="spellStart"/>
      <w:r w:rsidRPr="006655E6">
        <w:rPr>
          <w:color w:val="A31515"/>
          <w:sz w:val="20"/>
          <w:szCs w:val="20"/>
        </w:rPr>
        <w:t>xs:annotation</w:t>
      </w:r>
      <w:proofErr w:type="spellEnd"/>
      <w:r w:rsidRPr="006655E6">
        <w:rPr>
          <w:color w:val="0000FF"/>
          <w:sz w:val="20"/>
          <w:szCs w:val="20"/>
        </w:rPr>
        <w:t>&gt;</w:t>
      </w:r>
    </w:p>
    <w:p w14:paraId="77B1A6D3" w14:textId="3BCBDA2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983F60">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7559EE80" w14:textId="6953A498"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983F60">
        <w:rPr>
          <w:color w:val="0000FF"/>
          <w:sz w:val="20"/>
          <w:szCs w:val="20"/>
        </w:rPr>
        <w:t xml:space="preserve">    </w:t>
      </w:r>
      <w:r w:rsidRPr="006655E6">
        <w:rPr>
          <w:color w:val="0000FF"/>
          <w:sz w:val="20"/>
          <w:szCs w:val="20"/>
        </w:rPr>
        <w:t xml:space="preserve"> </w:t>
      </w:r>
      <w:r w:rsidRPr="006655E6">
        <w:rPr>
          <w:color w:val="000000"/>
          <w:sz w:val="20"/>
          <w:szCs w:val="20"/>
        </w:rPr>
        <w:t>The status of the translation item. The purpose is manly to support the</w:t>
      </w:r>
      <w:r w:rsidRPr="006655E6">
        <w:rPr>
          <w:color w:val="000000"/>
          <w:sz w:val="20"/>
          <w:szCs w:val="20"/>
        </w:rPr>
        <w:br/>
        <w:t xml:space="preserve">    </w:t>
      </w:r>
      <w:r w:rsidR="00983F60">
        <w:rPr>
          <w:color w:val="000000"/>
          <w:sz w:val="20"/>
          <w:szCs w:val="20"/>
        </w:rPr>
        <w:t xml:space="preserve">    </w:t>
      </w:r>
      <w:r w:rsidRPr="006655E6">
        <w:rPr>
          <w:color w:val="000000"/>
          <w:sz w:val="20"/>
          <w:szCs w:val="20"/>
        </w:rPr>
        <w:t>functionality of an translation tool.</w:t>
      </w:r>
    </w:p>
    <w:p w14:paraId="161F9C77" w14:textId="14ED150B"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rPr>
        <w:t xml:space="preserve">    </w:t>
      </w:r>
      <w:r w:rsidR="00983F60">
        <w:rPr>
          <w:color w:val="000000"/>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55C22D5D" w14:textId="1C80055F"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983F60">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1553221A"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&lt;</w:t>
      </w:r>
      <w:proofErr w:type="spellStart"/>
      <w:r w:rsidRPr="006655E6">
        <w:rPr>
          <w:color w:val="A31515"/>
          <w:sz w:val="20"/>
          <w:szCs w:val="20"/>
          <w:lang w:val="fr-FR"/>
        </w:rPr>
        <w:t>xs:restriction</w:t>
      </w:r>
      <w:proofErr w:type="spellEnd"/>
      <w:r w:rsidRPr="006655E6">
        <w:rPr>
          <w:color w:val="0000FF"/>
          <w:sz w:val="20"/>
          <w:szCs w:val="20"/>
          <w:lang w:val="fr-FR"/>
        </w:rPr>
        <w:t xml:space="preserve"> </w:t>
      </w:r>
      <w:r w:rsidRPr="006655E6">
        <w:rPr>
          <w:color w:val="FF0000"/>
          <w:sz w:val="20"/>
          <w:szCs w:val="20"/>
          <w:lang w:val="fr-FR"/>
        </w:rPr>
        <w:t>base</w:t>
      </w:r>
      <w:r w:rsidRPr="006655E6">
        <w:rPr>
          <w:color w:val="0000FF"/>
          <w:sz w:val="20"/>
          <w:szCs w:val="20"/>
          <w:lang w:val="fr-FR"/>
        </w:rPr>
        <w:t>=</w:t>
      </w:r>
      <w:r w:rsidRPr="006655E6">
        <w:rPr>
          <w:color w:val="000000"/>
          <w:sz w:val="20"/>
          <w:szCs w:val="20"/>
          <w:lang w:val="fr-FR"/>
        </w:rPr>
        <w:t>"</w:t>
      </w:r>
      <w:proofErr w:type="spellStart"/>
      <w:r w:rsidRPr="006655E6">
        <w:rPr>
          <w:color w:val="0000FF"/>
          <w:sz w:val="20"/>
          <w:szCs w:val="20"/>
          <w:lang w:val="fr-FR"/>
        </w:rPr>
        <w:t>xs:string</w:t>
      </w:r>
      <w:proofErr w:type="spellEnd"/>
      <w:r w:rsidRPr="006655E6">
        <w:rPr>
          <w:color w:val="000000"/>
          <w:sz w:val="20"/>
          <w:szCs w:val="20"/>
          <w:lang w:val="fr-FR"/>
        </w:rPr>
        <w:t>"</w:t>
      </w:r>
      <w:r w:rsidRPr="006655E6">
        <w:rPr>
          <w:color w:val="0000FF"/>
          <w:sz w:val="20"/>
          <w:szCs w:val="20"/>
          <w:lang w:val="fr-FR"/>
        </w:rPr>
        <w:t>&gt;</w:t>
      </w:r>
    </w:p>
    <w:p w14:paraId="315006B4" w14:textId="525B4A3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5C37A2">
        <w:rPr>
          <w:color w:val="0000FF"/>
          <w:sz w:val="20"/>
          <w:szCs w:val="20"/>
          <w:lang w:val="fr-FR"/>
        </w:rPr>
        <w:t xml:space="preserve">   </w:t>
      </w:r>
      <w:r w:rsidR="00983F60" w:rsidRPr="005C37A2">
        <w:rPr>
          <w:color w:val="0000FF"/>
          <w:sz w:val="20"/>
          <w:szCs w:val="20"/>
          <w:lang w:val="fr-FR"/>
        </w:rPr>
        <w:t xml:space="preserve">  </w:t>
      </w:r>
      <w:r w:rsidRPr="005C37A2">
        <w:rPr>
          <w:color w:val="0000FF"/>
          <w:sz w:val="20"/>
          <w:szCs w:val="20"/>
          <w:lang w:val="fr-FR"/>
        </w:rPr>
        <w:t xml:space="preserve"> </w:t>
      </w:r>
      <w:r w:rsidRPr="006655E6">
        <w:rPr>
          <w:color w:val="0000FF"/>
          <w:sz w:val="20"/>
          <w:szCs w:val="20"/>
        </w:rPr>
        <w:t>&lt;</w:t>
      </w:r>
      <w:proofErr w:type="spellStart"/>
      <w:r w:rsidRPr="006655E6">
        <w:rPr>
          <w:color w:val="A31515"/>
          <w:sz w:val="20"/>
          <w:szCs w:val="20"/>
        </w:rPr>
        <w:t>xs:enumeration</w:t>
      </w:r>
      <w:proofErr w:type="spellEnd"/>
      <w:r w:rsidRPr="006655E6">
        <w:rPr>
          <w:color w:val="0000FF"/>
          <w:sz w:val="20"/>
          <w:szCs w:val="20"/>
        </w:rPr>
        <w:t xml:space="preserve"> </w:t>
      </w:r>
      <w:r w:rsidRPr="006655E6">
        <w:rPr>
          <w:color w:val="FF0000"/>
          <w:sz w:val="20"/>
          <w:szCs w:val="20"/>
        </w:rPr>
        <w:t>value</w:t>
      </w:r>
      <w:r w:rsidRPr="006655E6">
        <w:rPr>
          <w:color w:val="0000FF"/>
          <w:sz w:val="20"/>
          <w:szCs w:val="20"/>
        </w:rPr>
        <w:t>=</w:t>
      </w:r>
      <w:r w:rsidRPr="006655E6">
        <w:rPr>
          <w:color w:val="000000"/>
          <w:sz w:val="20"/>
          <w:szCs w:val="20"/>
        </w:rPr>
        <w:t>"</w:t>
      </w:r>
      <w:r w:rsidRPr="006655E6">
        <w:rPr>
          <w:color w:val="0000FF"/>
          <w:sz w:val="20"/>
          <w:szCs w:val="20"/>
        </w:rPr>
        <w:t>New</w:t>
      </w:r>
      <w:r w:rsidRPr="006655E6">
        <w:rPr>
          <w:color w:val="000000"/>
          <w:sz w:val="20"/>
          <w:szCs w:val="20"/>
        </w:rPr>
        <w:t>"</w:t>
      </w:r>
      <w:r w:rsidRPr="006655E6">
        <w:rPr>
          <w:color w:val="0000FF"/>
          <w:sz w:val="20"/>
          <w:szCs w:val="20"/>
        </w:rPr>
        <w:t>&gt;</w:t>
      </w:r>
    </w:p>
    <w:p w14:paraId="661DF743" w14:textId="595E7A6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983F60">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26A3B74F" w14:textId="50430D1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983F60">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71BC0FBD" w14:textId="686929C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983F60">
        <w:rPr>
          <w:color w:val="0000FF"/>
          <w:sz w:val="20"/>
          <w:szCs w:val="20"/>
        </w:rPr>
        <w:t xml:space="preserve">      </w:t>
      </w:r>
      <w:r w:rsidRPr="006655E6">
        <w:rPr>
          <w:color w:val="000000"/>
          <w:sz w:val="20"/>
          <w:szCs w:val="20"/>
        </w:rPr>
        <w:t>The item is new, there is no translation available yet.</w:t>
      </w:r>
    </w:p>
    <w:p w14:paraId="56B4AEC9" w14:textId="651FE8E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t xml:space="preserve">        </w:t>
      </w:r>
      <w:r w:rsidR="00983F60" w:rsidRPr="005C37A2">
        <w:rPr>
          <w:color w:val="000000"/>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6CA228DD" w14:textId="173D46BB"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07479E">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240689F1" w14:textId="350235B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07479E">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xs:enumeration</w:t>
      </w:r>
      <w:proofErr w:type="spellEnd"/>
      <w:r w:rsidRPr="006655E6">
        <w:rPr>
          <w:color w:val="0000FF"/>
          <w:sz w:val="20"/>
          <w:szCs w:val="20"/>
          <w:lang w:val="fr-FR"/>
        </w:rPr>
        <w:t>&gt;</w:t>
      </w:r>
    </w:p>
    <w:p w14:paraId="29E6AC82" w14:textId="7677928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lang w:val="fr-FR"/>
        </w:rPr>
        <w:t xml:space="preserve">    </w:t>
      </w:r>
      <w:r w:rsidR="0007479E">
        <w:rPr>
          <w:color w:val="0000FF"/>
          <w:sz w:val="20"/>
          <w:szCs w:val="20"/>
          <w:lang w:val="fr-FR"/>
        </w:rPr>
        <w:t xml:space="preserve">  </w:t>
      </w:r>
      <w:r w:rsidRPr="006655E6">
        <w:rPr>
          <w:color w:val="0000FF"/>
          <w:sz w:val="20"/>
          <w:szCs w:val="20"/>
        </w:rPr>
        <w:t>&lt;</w:t>
      </w:r>
      <w:proofErr w:type="spellStart"/>
      <w:r w:rsidRPr="006655E6">
        <w:rPr>
          <w:color w:val="A31515"/>
          <w:sz w:val="20"/>
          <w:szCs w:val="20"/>
        </w:rPr>
        <w:t>xs:enumeration</w:t>
      </w:r>
      <w:proofErr w:type="spellEnd"/>
      <w:r w:rsidRPr="006655E6">
        <w:rPr>
          <w:color w:val="0000FF"/>
          <w:sz w:val="20"/>
          <w:szCs w:val="20"/>
        </w:rPr>
        <w:t xml:space="preserve"> </w:t>
      </w:r>
      <w:r w:rsidRPr="006655E6">
        <w:rPr>
          <w:color w:val="FF0000"/>
          <w:sz w:val="20"/>
          <w:szCs w:val="20"/>
        </w:rPr>
        <w:t>value</w:t>
      </w:r>
      <w:r w:rsidRPr="006655E6">
        <w:rPr>
          <w:color w:val="0000FF"/>
          <w:sz w:val="20"/>
          <w:szCs w:val="20"/>
        </w:rPr>
        <w:t>=</w:t>
      </w:r>
      <w:r w:rsidRPr="006655E6">
        <w:rPr>
          <w:color w:val="000000"/>
          <w:sz w:val="20"/>
          <w:szCs w:val="20"/>
        </w:rPr>
        <w:t>"</w:t>
      </w:r>
      <w:r w:rsidRPr="006655E6">
        <w:rPr>
          <w:color w:val="0000FF"/>
          <w:sz w:val="20"/>
          <w:szCs w:val="20"/>
        </w:rPr>
        <w:t>Modified</w:t>
      </w:r>
      <w:r w:rsidRPr="006655E6">
        <w:rPr>
          <w:color w:val="000000"/>
          <w:sz w:val="20"/>
          <w:szCs w:val="20"/>
        </w:rPr>
        <w:t>"</w:t>
      </w:r>
      <w:r w:rsidRPr="006655E6">
        <w:rPr>
          <w:color w:val="0000FF"/>
          <w:sz w:val="20"/>
          <w:szCs w:val="20"/>
        </w:rPr>
        <w:t>&gt;</w:t>
      </w:r>
    </w:p>
    <w:p w14:paraId="1174B56C" w14:textId="0455FF5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45609A92" w14:textId="3C07BEC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26169E92" w14:textId="4750789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00"/>
          <w:sz w:val="20"/>
          <w:szCs w:val="20"/>
        </w:rPr>
        <w:t>The original text has been changed in the source</w:t>
      </w:r>
    </w:p>
    <w:p w14:paraId="4CCDFE1C" w14:textId="55D63439"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t xml:space="preserve">        </w:t>
      </w:r>
      <w:r w:rsidR="0007479E" w:rsidRPr="005C37A2">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159A656C" w14:textId="7A467C36"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07479E"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5F318D44" w14:textId="39A92C8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07479E">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xs:enumeration</w:t>
      </w:r>
      <w:proofErr w:type="spellEnd"/>
      <w:r w:rsidRPr="006655E6">
        <w:rPr>
          <w:color w:val="0000FF"/>
          <w:sz w:val="20"/>
          <w:szCs w:val="20"/>
          <w:lang w:val="fr-FR"/>
        </w:rPr>
        <w:t>&gt;</w:t>
      </w:r>
    </w:p>
    <w:p w14:paraId="0B0549EA" w14:textId="26BC5410"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5C37A2">
        <w:rPr>
          <w:color w:val="0000FF"/>
          <w:sz w:val="20"/>
          <w:szCs w:val="20"/>
          <w:lang w:val="fr-FR"/>
        </w:rPr>
        <w:t xml:space="preserve">    </w:t>
      </w:r>
      <w:r w:rsidR="0007479E" w:rsidRPr="005C37A2">
        <w:rPr>
          <w:color w:val="0000FF"/>
          <w:sz w:val="20"/>
          <w:szCs w:val="20"/>
          <w:lang w:val="fr-FR"/>
        </w:rPr>
        <w:t xml:space="preserve">  </w:t>
      </w:r>
      <w:r w:rsidRPr="006655E6">
        <w:rPr>
          <w:color w:val="0000FF"/>
          <w:sz w:val="20"/>
          <w:szCs w:val="20"/>
        </w:rPr>
        <w:t>&lt;</w:t>
      </w:r>
      <w:proofErr w:type="spellStart"/>
      <w:r w:rsidRPr="006655E6">
        <w:rPr>
          <w:color w:val="A31515"/>
          <w:sz w:val="20"/>
          <w:szCs w:val="20"/>
        </w:rPr>
        <w:t>xs:enumeration</w:t>
      </w:r>
      <w:proofErr w:type="spellEnd"/>
      <w:r w:rsidRPr="006655E6">
        <w:rPr>
          <w:color w:val="0000FF"/>
          <w:sz w:val="20"/>
          <w:szCs w:val="20"/>
        </w:rPr>
        <w:t xml:space="preserve"> </w:t>
      </w:r>
      <w:r w:rsidRPr="006655E6">
        <w:rPr>
          <w:color w:val="FF0000"/>
          <w:sz w:val="20"/>
          <w:szCs w:val="20"/>
        </w:rPr>
        <w:t>value</w:t>
      </w:r>
      <w:r w:rsidRPr="006655E6">
        <w:rPr>
          <w:color w:val="0000FF"/>
          <w:sz w:val="20"/>
          <w:szCs w:val="20"/>
        </w:rPr>
        <w:t>=</w:t>
      </w:r>
      <w:r w:rsidRPr="006655E6">
        <w:rPr>
          <w:color w:val="000000"/>
          <w:sz w:val="20"/>
          <w:szCs w:val="20"/>
        </w:rPr>
        <w:t>"</w:t>
      </w:r>
      <w:r w:rsidRPr="006655E6">
        <w:rPr>
          <w:color w:val="0000FF"/>
          <w:sz w:val="20"/>
          <w:szCs w:val="20"/>
        </w:rPr>
        <w:t>Deleted</w:t>
      </w:r>
      <w:r w:rsidRPr="006655E6">
        <w:rPr>
          <w:color w:val="000000"/>
          <w:sz w:val="20"/>
          <w:szCs w:val="20"/>
        </w:rPr>
        <w:t>"</w:t>
      </w:r>
      <w:r w:rsidRPr="006655E6">
        <w:rPr>
          <w:color w:val="0000FF"/>
          <w:sz w:val="20"/>
          <w:szCs w:val="20"/>
        </w:rPr>
        <w:t>&gt;</w:t>
      </w:r>
    </w:p>
    <w:p w14:paraId="64F1522C" w14:textId="0B1E0F5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18EA5CB8" w14:textId="652D5F76"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71F3C68C" w14:textId="4696EEEF"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00"/>
          <w:sz w:val="20"/>
          <w:szCs w:val="20"/>
        </w:rPr>
        <w:t>The text defined by path is not longer available in the source</w:t>
      </w:r>
      <w:r w:rsidRPr="006655E6">
        <w:rPr>
          <w:color w:val="000000"/>
          <w:sz w:val="20"/>
          <w:szCs w:val="20"/>
        </w:rPr>
        <w:br/>
        <w:t xml:space="preserve">        </w:t>
      </w:r>
      <w:r w:rsidR="0007479E">
        <w:rPr>
          <w:color w:val="000000"/>
          <w:sz w:val="20"/>
          <w:szCs w:val="20"/>
        </w:rPr>
        <w:t xml:space="preserve">  </w:t>
      </w:r>
      <w:r w:rsidR="0007479E">
        <w:rPr>
          <w:color w:val="0000FF"/>
          <w:sz w:val="20"/>
          <w:szCs w:val="20"/>
        </w:rPr>
        <w:t xml:space="preserve">    </w:t>
      </w:r>
      <w:r w:rsidRPr="006655E6">
        <w:rPr>
          <w:color w:val="000000"/>
          <w:sz w:val="20"/>
          <w:szCs w:val="20"/>
        </w:rPr>
        <w:t>document.</w:t>
      </w:r>
      <w:r w:rsidRPr="006655E6">
        <w:rPr>
          <w:color w:val="000000"/>
          <w:sz w:val="20"/>
          <w:szCs w:val="20"/>
        </w:rPr>
        <w:br/>
        <w:t xml:space="preserve">        </w:t>
      </w:r>
      <w:r w:rsidR="0007479E">
        <w:rPr>
          <w:color w:val="000000"/>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3014E28B" w14:textId="670B8B9F"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2C43C7BD" w14:textId="5CF75A6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xs:enumeration</w:t>
      </w:r>
      <w:proofErr w:type="spellEnd"/>
      <w:r w:rsidRPr="006655E6">
        <w:rPr>
          <w:color w:val="0000FF"/>
          <w:sz w:val="20"/>
          <w:szCs w:val="20"/>
        </w:rPr>
        <w:t>&gt;</w:t>
      </w:r>
    </w:p>
    <w:p w14:paraId="3F525DF3"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&lt;</w:t>
      </w:r>
      <w:proofErr w:type="spellStart"/>
      <w:r w:rsidRPr="006655E6">
        <w:rPr>
          <w:color w:val="A31515"/>
          <w:sz w:val="20"/>
          <w:szCs w:val="20"/>
        </w:rPr>
        <w:t>xs:enumeration</w:t>
      </w:r>
      <w:proofErr w:type="spellEnd"/>
      <w:r w:rsidRPr="006655E6">
        <w:rPr>
          <w:color w:val="0000FF"/>
          <w:sz w:val="20"/>
          <w:szCs w:val="20"/>
        </w:rPr>
        <w:t xml:space="preserve"> </w:t>
      </w:r>
      <w:r w:rsidRPr="006655E6">
        <w:rPr>
          <w:color w:val="FF0000"/>
          <w:sz w:val="20"/>
          <w:szCs w:val="20"/>
        </w:rPr>
        <w:t>value</w:t>
      </w:r>
      <w:r w:rsidRPr="006655E6">
        <w:rPr>
          <w:color w:val="0000FF"/>
          <w:sz w:val="20"/>
          <w:szCs w:val="20"/>
        </w:rPr>
        <w:t>=</w:t>
      </w:r>
      <w:r w:rsidRPr="006655E6">
        <w:rPr>
          <w:color w:val="000000"/>
          <w:sz w:val="20"/>
          <w:szCs w:val="20"/>
        </w:rPr>
        <w:t>"</w:t>
      </w:r>
      <w:r w:rsidRPr="006655E6">
        <w:rPr>
          <w:color w:val="0000FF"/>
          <w:sz w:val="20"/>
          <w:szCs w:val="20"/>
        </w:rPr>
        <w:t>Translated</w:t>
      </w:r>
      <w:r w:rsidRPr="006655E6">
        <w:rPr>
          <w:color w:val="000000"/>
          <w:sz w:val="20"/>
          <w:szCs w:val="20"/>
        </w:rPr>
        <w:t>"</w:t>
      </w:r>
      <w:r w:rsidRPr="006655E6">
        <w:rPr>
          <w:color w:val="0000FF"/>
          <w:sz w:val="20"/>
          <w:szCs w:val="20"/>
        </w:rPr>
        <w:t>&gt;</w:t>
      </w:r>
    </w:p>
    <w:p w14:paraId="55EB0745" w14:textId="58085E96"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3482D3A9" w14:textId="5722B59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19FEBBF6" w14:textId="0634DC49"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lastRenderedPageBreak/>
        <w:t xml:space="preserve">        </w:t>
      </w:r>
      <w:r w:rsidR="0007479E">
        <w:rPr>
          <w:color w:val="0000FF"/>
          <w:sz w:val="20"/>
          <w:szCs w:val="20"/>
        </w:rPr>
        <w:t xml:space="preserve">    </w:t>
      </w:r>
      <w:r w:rsidRPr="006655E6">
        <w:rPr>
          <w:color w:val="000000"/>
          <w:sz w:val="20"/>
          <w:szCs w:val="20"/>
        </w:rPr>
        <w:t>The item has a valid translation.</w:t>
      </w:r>
    </w:p>
    <w:p w14:paraId="5C7D7D5E" w14:textId="649655B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rPr>
        <w:t xml:space="preserve">        </w:t>
      </w:r>
      <w:r w:rsidR="0007479E">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553F7768" w14:textId="1C2902A0"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07479E">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7ED4BF12"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&lt;/</w:t>
      </w:r>
      <w:proofErr w:type="spellStart"/>
      <w:r w:rsidRPr="006655E6">
        <w:rPr>
          <w:color w:val="A31515"/>
          <w:sz w:val="20"/>
          <w:szCs w:val="20"/>
          <w:lang w:val="fr-FR"/>
        </w:rPr>
        <w:t>xs:enumeration</w:t>
      </w:r>
      <w:proofErr w:type="spellEnd"/>
      <w:r w:rsidRPr="006655E6">
        <w:rPr>
          <w:color w:val="0000FF"/>
          <w:sz w:val="20"/>
          <w:szCs w:val="20"/>
          <w:lang w:val="fr-FR"/>
        </w:rPr>
        <w:t>&gt;</w:t>
      </w:r>
    </w:p>
    <w:p w14:paraId="42B32421"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lang w:val="fr-FR"/>
        </w:rPr>
        <w:t xml:space="preserve">  </w:t>
      </w:r>
      <w:r w:rsidRPr="006655E6">
        <w:rPr>
          <w:color w:val="0000FF"/>
          <w:sz w:val="20"/>
          <w:szCs w:val="20"/>
        </w:rPr>
        <w:t>&lt;/</w:t>
      </w:r>
      <w:proofErr w:type="spellStart"/>
      <w:r w:rsidRPr="006655E6">
        <w:rPr>
          <w:color w:val="A31515"/>
          <w:sz w:val="20"/>
          <w:szCs w:val="20"/>
        </w:rPr>
        <w:t>xs:restriction</w:t>
      </w:r>
      <w:proofErr w:type="spellEnd"/>
      <w:r w:rsidRPr="006655E6">
        <w:rPr>
          <w:color w:val="0000FF"/>
          <w:sz w:val="20"/>
          <w:szCs w:val="20"/>
        </w:rPr>
        <w:t>&gt;</w:t>
      </w:r>
    </w:p>
    <w:p w14:paraId="6D7DD2F0"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xs:simpleType</w:t>
      </w:r>
      <w:proofErr w:type="spellEnd"/>
      <w:r w:rsidRPr="006655E6">
        <w:rPr>
          <w:color w:val="0000FF"/>
          <w:sz w:val="20"/>
          <w:szCs w:val="20"/>
        </w:rPr>
        <w:t>&gt;</w:t>
      </w:r>
    </w:p>
    <w:p w14:paraId="0F122FEF" w14:textId="77777777" w:rsidR="001452F5" w:rsidRPr="006655E6" w:rsidRDefault="001452F5" w:rsidP="006655E6">
      <w:pPr>
        <w:ind w:left="720" w:hanging="720"/>
        <w:jc w:val="both"/>
        <w:rPr>
          <w:rFonts w:ascii="Arial" w:hAnsi="Arial" w:cs="Arial"/>
          <w:sz w:val="20"/>
          <w:szCs w:val="20"/>
        </w:rPr>
      </w:pPr>
    </w:p>
    <w:p w14:paraId="47C5A948" w14:textId="166B0257" w:rsidR="001452F5" w:rsidRPr="006655E6" w:rsidRDefault="001452F5" w:rsidP="006655E6">
      <w:pPr>
        <w:spacing w:after="120"/>
        <w:jc w:val="both"/>
        <w:rPr>
          <w:rFonts w:ascii="Arial" w:hAnsi="Arial" w:cs="Arial"/>
          <w:sz w:val="20"/>
          <w:szCs w:val="20"/>
        </w:rPr>
      </w:pPr>
      <w:r w:rsidRPr="006655E6">
        <w:rPr>
          <w:rFonts w:ascii="Arial" w:hAnsi="Arial" w:cs="Arial"/>
          <w:sz w:val="20"/>
          <w:szCs w:val="20"/>
        </w:rPr>
        <w:t xml:space="preserve">For the definition of the language a complex type </w:t>
      </w:r>
      <w:proofErr w:type="spellStart"/>
      <w:r w:rsidRPr="006655E6">
        <w:rPr>
          <w:rFonts w:ascii="Arial" w:hAnsi="Arial" w:cs="Arial"/>
          <w:b/>
          <w:bCs/>
          <w:sz w:val="20"/>
          <w:szCs w:val="20"/>
        </w:rPr>
        <w:t>LanguageType</w:t>
      </w:r>
      <w:proofErr w:type="spellEnd"/>
      <w:r w:rsidRPr="006655E6">
        <w:rPr>
          <w:rFonts w:ascii="Arial" w:hAnsi="Arial" w:cs="Arial"/>
          <w:sz w:val="20"/>
          <w:szCs w:val="20"/>
        </w:rPr>
        <w:t xml:space="preserve"> is defined that is using an element of the type </w:t>
      </w:r>
      <w:proofErr w:type="spellStart"/>
      <w:r w:rsidRPr="006655E6">
        <w:rPr>
          <w:rFonts w:ascii="Arial" w:hAnsi="Arial" w:cs="Arial"/>
          <w:b/>
          <w:bCs/>
          <w:sz w:val="20"/>
          <w:szCs w:val="20"/>
        </w:rPr>
        <w:t>gco:CodeListValue_Type</w:t>
      </w:r>
      <w:proofErr w:type="spellEnd"/>
      <w:r w:rsidRPr="006655E6">
        <w:rPr>
          <w:rFonts w:ascii="Arial" w:hAnsi="Arial" w:cs="Arial"/>
          <w:sz w:val="20"/>
          <w:szCs w:val="20"/>
        </w:rPr>
        <w:t xml:space="preserve"> (from ISO 19115)</w:t>
      </w:r>
      <w:r w:rsidR="0007479E">
        <w:rPr>
          <w:rFonts w:ascii="Arial" w:hAnsi="Arial" w:cs="Arial"/>
          <w:sz w:val="20"/>
          <w:szCs w:val="20"/>
        </w:rPr>
        <w:t>:</w:t>
      </w:r>
    </w:p>
    <w:p w14:paraId="04FC179C"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xs:complexType</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LanguageType</w:t>
      </w:r>
      <w:proofErr w:type="spellEnd"/>
      <w:r w:rsidRPr="006655E6">
        <w:rPr>
          <w:color w:val="000000"/>
          <w:sz w:val="20"/>
          <w:szCs w:val="20"/>
        </w:rPr>
        <w:t>"</w:t>
      </w:r>
      <w:r w:rsidRPr="006655E6">
        <w:rPr>
          <w:color w:val="0000FF"/>
          <w:sz w:val="20"/>
          <w:szCs w:val="20"/>
        </w:rPr>
        <w:t>&gt;</w:t>
      </w:r>
    </w:p>
    <w:p w14:paraId="56227717" w14:textId="5EEBF8B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xs:sequence</w:t>
      </w:r>
      <w:proofErr w:type="spellEnd"/>
      <w:r w:rsidRPr="006655E6">
        <w:rPr>
          <w:color w:val="0000FF"/>
          <w:sz w:val="20"/>
          <w:szCs w:val="20"/>
        </w:rPr>
        <w:t>&gt;</w:t>
      </w:r>
    </w:p>
    <w:p w14:paraId="033F88C6" w14:textId="173B52EA"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languageCode</w:t>
      </w:r>
      <w:proofErr w:type="spellEnd"/>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gco:CodeListValue_Type</w:t>
      </w:r>
      <w:proofErr w:type="spellEnd"/>
      <w:r w:rsidRPr="006655E6">
        <w:rPr>
          <w:color w:val="000000"/>
          <w:sz w:val="20"/>
          <w:szCs w:val="20"/>
        </w:rPr>
        <w:t>"</w:t>
      </w:r>
      <w:r w:rsidRPr="006655E6">
        <w:rPr>
          <w:color w:val="0000FF"/>
          <w:sz w:val="20"/>
          <w:szCs w:val="20"/>
        </w:rPr>
        <w:t>/&gt;</w:t>
      </w:r>
    </w:p>
    <w:p w14:paraId="376EB81F" w14:textId="66BD4BC6"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xs:sequence</w:t>
      </w:r>
      <w:proofErr w:type="spellEnd"/>
      <w:r w:rsidRPr="006655E6">
        <w:rPr>
          <w:color w:val="0000FF"/>
          <w:sz w:val="20"/>
          <w:szCs w:val="20"/>
        </w:rPr>
        <w:t>&gt;</w:t>
      </w:r>
    </w:p>
    <w:p w14:paraId="2D9A4CD7"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xs:complexType</w:t>
      </w:r>
      <w:proofErr w:type="spellEnd"/>
      <w:r w:rsidRPr="006655E6">
        <w:rPr>
          <w:color w:val="0000FF"/>
          <w:sz w:val="20"/>
          <w:szCs w:val="20"/>
        </w:rPr>
        <w:t>&gt;</w:t>
      </w:r>
    </w:p>
    <w:p w14:paraId="13829AD7" w14:textId="77777777" w:rsidR="001452F5" w:rsidRPr="006655E6" w:rsidRDefault="001452F5" w:rsidP="001452F5">
      <w:pPr>
        <w:ind w:left="720" w:hanging="720"/>
        <w:rPr>
          <w:rFonts w:ascii="Arial" w:hAnsi="Arial" w:cs="Arial"/>
          <w:sz w:val="20"/>
          <w:szCs w:val="20"/>
        </w:rPr>
      </w:pPr>
    </w:p>
    <w:p w14:paraId="147AEF91" w14:textId="77777777" w:rsidR="001452F5" w:rsidRPr="006655E6" w:rsidRDefault="001452F5" w:rsidP="006655E6">
      <w:pPr>
        <w:spacing w:after="120"/>
        <w:rPr>
          <w:rFonts w:ascii="Arial" w:hAnsi="Arial" w:cs="Arial"/>
          <w:sz w:val="20"/>
          <w:szCs w:val="20"/>
        </w:rPr>
      </w:pPr>
      <w:r w:rsidRPr="006655E6">
        <w:rPr>
          <w:rFonts w:ascii="Arial" w:hAnsi="Arial" w:cs="Arial"/>
          <w:sz w:val="20"/>
          <w:szCs w:val="20"/>
        </w:rPr>
        <w:t xml:space="preserve">Each translation item is defined by the type </w:t>
      </w:r>
      <w:proofErr w:type="spellStart"/>
      <w:r w:rsidRPr="006655E6">
        <w:rPr>
          <w:rFonts w:ascii="Arial" w:hAnsi="Arial" w:cs="Arial"/>
          <w:b/>
          <w:bCs/>
          <w:sz w:val="20"/>
          <w:szCs w:val="20"/>
        </w:rPr>
        <w:t>TranslationItemType</w:t>
      </w:r>
      <w:proofErr w:type="spellEnd"/>
      <w:r w:rsidRPr="006655E6">
        <w:rPr>
          <w:rFonts w:ascii="Arial" w:hAnsi="Arial" w:cs="Arial"/>
          <w:sz w:val="20"/>
          <w:szCs w:val="20"/>
        </w:rPr>
        <w:t>:</w:t>
      </w:r>
    </w:p>
    <w:p w14:paraId="4B454FC3"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xs:complexType</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TranslationItemType</w:t>
      </w:r>
      <w:proofErr w:type="spellEnd"/>
      <w:r w:rsidRPr="006655E6">
        <w:rPr>
          <w:color w:val="000000"/>
          <w:sz w:val="20"/>
          <w:szCs w:val="20"/>
        </w:rPr>
        <w:t>"</w:t>
      </w:r>
      <w:r w:rsidRPr="006655E6">
        <w:rPr>
          <w:color w:val="0000FF"/>
          <w:sz w:val="20"/>
          <w:szCs w:val="20"/>
        </w:rPr>
        <w:t>&gt;</w:t>
      </w:r>
    </w:p>
    <w:p w14:paraId="3D11CD9F" w14:textId="778872B9"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6F0A282C" w14:textId="0B6D8E1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73B410E6" w14:textId="6C41A491"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D17A2">
        <w:rPr>
          <w:color w:val="0000FF"/>
          <w:sz w:val="20"/>
          <w:szCs w:val="20"/>
        </w:rPr>
        <w:t xml:space="preserve">    </w:t>
      </w:r>
      <w:r w:rsidRPr="006655E6">
        <w:rPr>
          <w:color w:val="000000"/>
          <w:sz w:val="20"/>
          <w:szCs w:val="20"/>
        </w:rPr>
        <w:t xml:space="preserve">One item to be translated. This will be a uniquely identifiable element or </w:t>
      </w:r>
    </w:p>
    <w:p w14:paraId="5DF93D91" w14:textId="04395B1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t xml:space="preserve">    </w:t>
      </w:r>
      <w:r w:rsidR="000D17A2" w:rsidRPr="005C37A2">
        <w:rPr>
          <w:color w:val="0000FF"/>
          <w:sz w:val="20"/>
          <w:szCs w:val="20"/>
        </w:rPr>
        <w:t xml:space="preserve">    </w:t>
      </w:r>
      <w:proofErr w:type="spellStart"/>
      <w:r w:rsidRPr="006655E6">
        <w:rPr>
          <w:color w:val="000000"/>
          <w:sz w:val="20"/>
          <w:szCs w:val="20"/>
          <w:lang w:val="fr-FR"/>
        </w:rPr>
        <w:t>attribute</w:t>
      </w:r>
      <w:proofErr w:type="spellEnd"/>
      <w:r w:rsidRPr="006655E6">
        <w:rPr>
          <w:color w:val="000000"/>
          <w:sz w:val="20"/>
          <w:szCs w:val="20"/>
          <w:lang w:val="fr-FR"/>
        </w:rPr>
        <w:t xml:space="preserve"> in a source (XML) file</w:t>
      </w:r>
    </w:p>
    <w:p w14:paraId="3DBBC0D0" w14:textId="70781699"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lang w:val="fr-FR"/>
        </w:rPr>
        <w:t xml:space="preserve">    </w:t>
      </w:r>
      <w:r w:rsidR="000D17A2"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66E0BCEF" w14:textId="0742CED0"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5C37A2">
        <w:rPr>
          <w:color w:val="0000FF"/>
          <w:sz w:val="20"/>
          <w:szCs w:val="20"/>
          <w:lang w:val="fr-FR"/>
        </w:rPr>
        <w:t xml:space="preserve">  </w:t>
      </w:r>
      <w:r w:rsidR="000D17A2" w:rsidRPr="005C37A2">
        <w:rPr>
          <w:color w:val="0000FF"/>
          <w:sz w:val="20"/>
          <w:szCs w:val="20"/>
          <w:lang w:val="fr-FR"/>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56BD00B4" w14:textId="340F6D59"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819A7">
        <w:rPr>
          <w:color w:val="0000FF"/>
          <w:sz w:val="20"/>
          <w:szCs w:val="20"/>
        </w:rPr>
        <w:t xml:space="preserve">  </w:t>
      </w:r>
      <w:r w:rsidRPr="006655E6">
        <w:rPr>
          <w:color w:val="0000FF"/>
          <w:sz w:val="20"/>
          <w:szCs w:val="20"/>
        </w:rPr>
        <w:t>&lt;</w:t>
      </w:r>
      <w:proofErr w:type="spellStart"/>
      <w:r w:rsidRPr="006655E6">
        <w:rPr>
          <w:color w:val="A31515"/>
          <w:sz w:val="20"/>
          <w:szCs w:val="20"/>
        </w:rPr>
        <w:t>xs:sequence</w:t>
      </w:r>
      <w:proofErr w:type="spellEnd"/>
      <w:r w:rsidRPr="006655E6">
        <w:rPr>
          <w:color w:val="0000FF"/>
          <w:sz w:val="20"/>
          <w:szCs w:val="20"/>
        </w:rPr>
        <w:t>&gt;</w:t>
      </w:r>
    </w:p>
    <w:p w14:paraId="2BD0D81A" w14:textId="6C0A003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r w:rsidRPr="006655E6">
        <w:rPr>
          <w:color w:val="0000FF"/>
          <w:sz w:val="20"/>
          <w:szCs w:val="20"/>
        </w:rPr>
        <w:t>path</w:t>
      </w:r>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xs:string</w:t>
      </w:r>
      <w:proofErr w:type="spellEnd"/>
      <w:r w:rsidRPr="006655E6">
        <w:rPr>
          <w:color w:val="000000"/>
          <w:sz w:val="20"/>
          <w:szCs w:val="20"/>
        </w:rPr>
        <w:t>"</w:t>
      </w:r>
      <w:r w:rsidRPr="006655E6">
        <w:rPr>
          <w:color w:val="0000FF"/>
          <w:sz w:val="20"/>
          <w:szCs w:val="20"/>
        </w:rPr>
        <w:t>&gt;</w:t>
      </w:r>
    </w:p>
    <w:p w14:paraId="05FF27B4" w14:textId="54803B9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28A2D818" w14:textId="2F330879"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0A48D0F0" w14:textId="4BBDEFA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00"/>
          <w:sz w:val="20"/>
          <w:szCs w:val="20"/>
        </w:rPr>
        <w:t>The XPath that defines the 'source' text.</w:t>
      </w:r>
    </w:p>
    <w:p w14:paraId="26842DDA" w14:textId="0A356F7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t xml:space="preserve">        </w:t>
      </w:r>
      <w:r w:rsidR="003819A7" w:rsidRPr="005C37A2">
        <w:rPr>
          <w:color w:val="000000"/>
          <w:sz w:val="20"/>
          <w:szCs w:val="20"/>
        </w:rPr>
        <w:t xml:space="preserve">  </w:t>
      </w:r>
      <w:r w:rsidR="000D17A2" w:rsidRPr="005C37A2">
        <w:rPr>
          <w:color w:val="000000"/>
          <w:sz w:val="20"/>
          <w:szCs w:val="20"/>
        </w:rPr>
        <w:t xml:space="preserve">  </w:t>
      </w:r>
      <w:r w:rsidR="000D17A2" w:rsidRPr="005C37A2">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37DFD38C" w14:textId="7D76B7A2"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3819A7">
        <w:rPr>
          <w:color w:val="0000FF"/>
          <w:sz w:val="20"/>
          <w:szCs w:val="20"/>
          <w:lang w:val="fr-FR"/>
        </w:rPr>
        <w:t xml:space="preserve">  </w:t>
      </w:r>
      <w:r w:rsidR="000D17A2"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20C3630D" w14:textId="633634C4" w:rsidR="001452F5" w:rsidRPr="005C37A2"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FF"/>
          <w:sz w:val="20"/>
          <w:szCs w:val="20"/>
          <w:lang w:val="fr-FR"/>
        </w:rPr>
        <w:t xml:space="preserve">    </w:t>
      </w:r>
      <w:r w:rsidR="00406F65" w:rsidRPr="005C37A2">
        <w:rPr>
          <w:color w:val="0000FF"/>
          <w:sz w:val="20"/>
          <w:szCs w:val="20"/>
          <w:lang w:val="fr-FR"/>
        </w:rPr>
        <w:t xml:space="preserve">  </w:t>
      </w:r>
      <w:r w:rsidR="003819A7" w:rsidRPr="005C37A2">
        <w:rPr>
          <w:color w:val="0000FF"/>
          <w:sz w:val="20"/>
          <w:szCs w:val="20"/>
          <w:lang w:val="fr-FR"/>
        </w:rPr>
        <w:t xml:space="preserve">  </w:t>
      </w:r>
      <w:r w:rsidRPr="005C37A2">
        <w:rPr>
          <w:color w:val="0000FF"/>
          <w:sz w:val="20"/>
          <w:szCs w:val="20"/>
          <w:lang w:val="fr-FR"/>
        </w:rPr>
        <w:t>&lt;/</w:t>
      </w:r>
      <w:proofErr w:type="spellStart"/>
      <w:r w:rsidRPr="005C37A2">
        <w:rPr>
          <w:color w:val="A31515"/>
          <w:sz w:val="20"/>
          <w:szCs w:val="20"/>
          <w:lang w:val="fr-FR"/>
        </w:rPr>
        <w:t>xs:element</w:t>
      </w:r>
      <w:proofErr w:type="spellEnd"/>
      <w:r w:rsidRPr="005C37A2">
        <w:rPr>
          <w:color w:val="0000FF"/>
          <w:sz w:val="20"/>
          <w:szCs w:val="20"/>
          <w:lang w:val="fr-FR"/>
        </w:rPr>
        <w:t>&gt;</w:t>
      </w:r>
    </w:p>
    <w:p w14:paraId="02BB9E40" w14:textId="247C6EA5"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FF"/>
          <w:sz w:val="20"/>
          <w:szCs w:val="20"/>
          <w:lang w:val="fr-FR"/>
        </w:rPr>
        <w:t xml:space="preserve">    </w:t>
      </w:r>
      <w:r w:rsidR="00406F65" w:rsidRPr="005C37A2">
        <w:rPr>
          <w:color w:val="0000FF"/>
          <w:sz w:val="20"/>
          <w:szCs w:val="20"/>
          <w:lang w:val="fr-FR"/>
        </w:rPr>
        <w:t xml:space="preserve">  </w:t>
      </w:r>
      <w:r w:rsidR="003819A7" w:rsidRPr="005C37A2">
        <w:rPr>
          <w:color w:val="0000FF"/>
          <w:sz w:val="20"/>
          <w:szCs w:val="20"/>
          <w:lang w:val="fr-FR"/>
        </w:rPr>
        <w:t xml:space="preserve">  </w:t>
      </w:r>
      <w:r w:rsidRPr="00EE1F4F">
        <w:rPr>
          <w:color w:val="0000FF"/>
          <w:sz w:val="20"/>
          <w:szCs w:val="20"/>
          <w:lang w:val="fr-FR"/>
        </w:rPr>
        <w:t>&lt;</w:t>
      </w:r>
      <w:proofErr w:type="spellStart"/>
      <w:r w:rsidRPr="00EE1F4F">
        <w:rPr>
          <w:color w:val="A31515"/>
          <w:sz w:val="20"/>
          <w:szCs w:val="20"/>
          <w:lang w:val="fr-FR"/>
        </w:rPr>
        <w:t>xs:element</w:t>
      </w:r>
      <w:proofErr w:type="spellEnd"/>
      <w:r w:rsidRPr="00EE1F4F">
        <w:rPr>
          <w:color w:val="0000FF"/>
          <w:sz w:val="20"/>
          <w:szCs w:val="20"/>
          <w:lang w:val="fr-FR"/>
        </w:rPr>
        <w:t xml:space="preserve"> </w:t>
      </w:r>
      <w:proofErr w:type="spellStart"/>
      <w:r w:rsidRPr="00EE1F4F">
        <w:rPr>
          <w:color w:val="FF0000"/>
          <w:sz w:val="20"/>
          <w:szCs w:val="20"/>
          <w:lang w:val="fr-FR"/>
        </w:rPr>
        <w:t>name</w:t>
      </w:r>
      <w:proofErr w:type="spellEnd"/>
      <w:r w:rsidRPr="00EE1F4F">
        <w:rPr>
          <w:color w:val="0000FF"/>
          <w:sz w:val="20"/>
          <w:szCs w:val="20"/>
          <w:lang w:val="fr-FR"/>
        </w:rPr>
        <w:t>=</w:t>
      </w:r>
      <w:r w:rsidRPr="00EE1F4F">
        <w:rPr>
          <w:color w:val="000000"/>
          <w:sz w:val="20"/>
          <w:szCs w:val="20"/>
          <w:lang w:val="fr-FR"/>
        </w:rPr>
        <w:t>"</w:t>
      </w:r>
      <w:r w:rsidRPr="00EE1F4F">
        <w:rPr>
          <w:color w:val="0000FF"/>
          <w:sz w:val="20"/>
          <w:szCs w:val="20"/>
          <w:lang w:val="fr-FR"/>
        </w:rPr>
        <w:t>original</w:t>
      </w:r>
      <w:r w:rsidRPr="00EE1F4F">
        <w:rPr>
          <w:color w:val="000000"/>
          <w:sz w:val="20"/>
          <w:szCs w:val="20"/>
          <w:lang w:val="fr-FR"/>
        </w:rPr>
        <w:t>"</w:t>
      </w:r>
      <w:r w:rsidRPr="00EE1F4F">
        <w:rPr>
          <w:color w:val="0000FF"/>
          <w:sz w:val="20"/>
          <w:szCs w:val="20"/>
          <w:lang w:val="fr-FR"/>
        </w:rPr>
        <w:t xml:space="preserve"> </w:t>
      </w:r>
      <w:r w:rsidRPr="00EE1F4F">
        <w:rPr>
          <w:color w:val="FF0000"/>
          <w:sz w:val="20"/>
          <w:szCs w:val="20"/>
          <w:lang w:val="fr-FR"/>
        </w:rPr>
        <w:t>type</w:t>
      </w:r>
      <w:r w:rsidRPr="00EE1F4F">
        <w:rPr>
          <w:color w:val="0000FF"/>
          <w:sz w:val="20"/>
          <w:szCs w:val="20"/>
          <w:lang w:val="fr-FR"/>
        </w:rPr>
        <w:t>=</w:t>
      </w:r>
      <w:r w:rsidRPr="00EE1F4F">
        <w:rPr>
          <w:color w:val="000000"/>
          <w:sz w:val="20"/>
          <w:szCs w:val="20"/>
          <w:lang w:val="fr-FR"/>
        </w:rPr>
        <w:t>"</w:t>
      </w:r>
      <w:proofErr w:type="spellStart"/>
      <w:r w:rsidRPr="00EE1F4F">
        <w:rPr>
          <w:color w:val="0000FF"/>
          <w:sz w:val="20"/>
          <w:szCs w:val="20"/>
          <w:lang w:val="fr-FR"/>
        </w:rPr>
        <w:t>xs:string</w:t>
      </w:r>
      <w:proofErr w:type="spellEnd"/>
      <w:r w:rsidRPr="00EE1F4F">
        <w:rPr>
          <w:color w:val="000000"/>
          <w:sz w:val="20"/>
          <w:szCs w:val="20"/>
          <w:lang w:val="fr-FR"/>
        </w:rPr>
        <w:t>"</w:t>
      </w:r>
      <w:r w:rsidRPr="00EE1F4F">
        <w:rPr>
          <w:color w:val="0000FF"/>
          <w:sz w:val="20"/>
          <w:szCs w:val="20"/>
          <w:lang w:val="fr-FR"/>
        </w:rPr>
        <w:t xml:space="preserve"> </w:t>
      </w:r>
      <w:proofErr w:type="spellStart"/>
      <w:r w:rsidRPr="00EE1F4F">
        <w:rPr>
          <w:color w:val="FF0000"/>
          <w:sz w:val="20"/>
          <w:szCs w:val="20"/>
          <w:lang w:val="fr-FR"/>
        </w:rPr>
        <w:t>minOccurs</w:t>
      </w:r>
      <w:proofErr w:type="spellEnd"/>
      <w:r w:rsidRPr="00EE1F4F">
        <w:rPr>
          <w:color w:val="0000FF"/>
          <w:sz w:val="20"/>
          <w:szCs w:val="20"/>
          <w:lang w:val="fr-FR"/>
        </w:rPr>
        <w:t>=</w:t>
      </w:r>
      <w:r w:rsidRPr="00EE1F4F">
        <w:rPr>
          <w:color w:val="000000"/>
          <w:sz w:val="20"/>
          <w:szCs w:val="20"/>
          <w:lang w:val="fr-FR"/>
        </w:rPr>
        <w:t>"</w:t>
      </w:r>
      <w:r w:rsidRPr="00EE1F4F">
        <w:rPr>
          <w:color w:val="0000FF"/>
          <w:sz w:val="20"/>
          <w:szCs w:val="20"/>
          <w:lang w:val="fr-FR"/>
        </w:rPr>
        <w:t>0</w:t>
      </w:r>
      <w:r w:rsidRPr="00EE1F4F">
        <w:rPr>
          <w:color w:val="000000"/>
          <w:sz w:val="20"/>
          <w:szCs w:val="20"/>
          <w:lang w:val="fr-FR"/>
        </w:rPr>
        <w:t>"</w:t>
      </w:r>
      <w:r w:rsidRPr="00EE1F4F">
        <w:rPr>
          <w:color w:val="0000FF"/>
          <w:sz w:val="20"/>
          <w:szCs w:val="20"/>
          <w:lang w:val="fr-FR"/>
        </w:rPr>
        <w:t>&gt;</w:t>
      </w:r>
    </w:p>
    <w:p w14:paraId="72B2BD63" w14:textId="4226CC6A"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EE1F4F">
        <w:rPr>
          <w:color w:val="0000FF"/>
          <w:sz w:val="20"/>
          <w:szCs w:val="20"/>
          <w:lang w:val="fr-FR"/>
        </w:rPr>
        <w:t xml:space="preserve">      </w:t>
      </w:r>
      <w:r w:rsidR="00406F65" w:rsidRPr="00EE1F4F">
        <w:rPr>
          <w:color w:val="0000FF"/>
          <w:sz w:val="20"/>
          <w:szCs w:val="20"/>
          <w:lang w:val="fr-FR"/>
        </w:rPr>
        <w:t xml:space="preserve">  </w:t>
      </w:r>
      <w:r w:rsidR="003819A7" w:rsidRPr="00EE1F4F">
        <w:rPr>
          <w:color w:val="0000FF"/>
          <w:sz w:val="20"/>
          <w:szCs w:val="20"/>
          <w:lang w:val="fr-FR"/>
        </w:rPr>
        <w:t xml:space="preserve">  </w:t>
      </w:r>
      <w:r w:rsidR="000D17A2" w:rsidRPr="00EE1F4F">
        <w:rPr>
          <w:color w:val="0000FF"/>
          <w:sz w:val="20"/>
          <w:szCs w:val="20"/>
          <w:lang w:val="fr-FR"/>
        </w:rPr>
        <w:t xml:space="preserve">  </w:t>
      </w:r>
      <w:r w:rsidRPr="00EE1F4F">
        <w:rPr>
          <w:color w:val="0000FF"/>
          <w:sz w:val="20"/>
          <w:szCs w:val="20"/>
          <w:lang w:val="fr-FR"/>
        </w:rPr>
        <w:t>&lt;</w:t>
      </w:r>
      <w:proofErr w:type="spellStart"/>
      <w:r w:rsidRPr="00EE1F4F">
        <w:rPr>
          <w:color w:val="A31515"/>
          <w:sz w:val="20"/>
          <w:szCs w:val="20"/>
          <w:lang w:val="fr-FR"/>
        </w:rPr>
        <w:t>xs:annotation</w:t>
      </w:r>
      <w:proofErr w:type="spellEnd"/>
      <w:r w:rsidRPr="00EE1F4F">
        <w:rPr>
          <w:color w:val="0000FF"/>
          <w:sz w:val="20"/>
          <w:szCs w:val="20"/>
          <w:lang w:val="fr-FR"/>
        </w:rPr>
        <w:t>&gt;</w:t>
      </w:r>
    </w:p>
    <w:p w14:paraId="4E186B63" w14:textId="0AD816DB"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lang w:val="fr-FR"/>
        </w:rPr>
      </w:pPr>
      <w:r w:rsidRPr="00EE1F4F">
        <w:rPr>
          <w:color w:val="0000FF"/>
          <w:sz w:val="20"/>
          <w:szCs w:val="20"/>
          <w:lang w:val="fr-FR"/>
        </w:rPr>
        <w:t xml:space="preserve">        </w:t>
      </w:r>
      <w:r w:rsidR="00406F65" w:rsidRPr="00EE1F4F">
        <w:rPr>
          <w:color w:val="0000FF"/>
          <w:sz w:val="20"/>
          <w:szCs w:val="20"/>
          <w:lang w:val="fr-FR"/>
        </w:rPr>
        <w:t xml:space="preserve">  </w:t>
      </w:r>
      <w:r w:rsidR="000D17A2" w:rsidRPr="00EE1F4F">
        <w:rPr>
          <w:color w:val="0000FF"/>
          <w:sz w:val="20"/>
          <w:szCs w:val="20"/>
          <w:lang w:val="fr-FR"/>
        </w:rPr>
        <w:t xml:space="preserve"> </w:t>
      </w:r>
      <w:r w:rsidR="003819A7" w:rsidRPr="00EE1F4F">
        <w:rPr>
          <w:color w:val="0000FF"/>
          <w:sz w:val="20"/>
          <w:szCs w:val="20"/>
          <w:lang w:val="fr-FR"/>
        </w:rPr>
        <w:t xml:space="preserve">  </w:t>
      </w:r>
      <w:r w:rsidR="000D17A2" w:rsidRPr="00EE1F4F">
        <w:rPr>
          <w:color w:val="0000FF"/>
          <w:sz w:val="20"/>
          <w:szCs w:val="20"/>
          <w:lang w:val="fr-FR"/>
        </w:rPr>
        <w:t xml:space="preserve">   </w:t>
      </w:r>
      <w:r w:rsidRPr="00EE1F4F">
        <w:rPr>
          <w:color w:val="0000FF"/>
          <w:sz w:val="20"/>
          <w:szCs w:val="20"/>
          <w:lang w:val="fr-FR"/>
        </w:rPr>
        <w:t>&lt;</w:t>
      </w:r>
      <w:proofErr w:type="spellStart"/>
      <w:r w:rsidRPr="00EE1F4F">
        <w:rPr>
          <w:color w:val="A31515"/>
          <w:sz w:val="20"/>
          <w:szCs w:val="20"/>
          <w:lang w:val="fr-FR"/>
        </w:rPr>
        <w:t>xs:documentation</w:t>
      </w:r>
      <w:proofErr w:type="spellEnd"/>
      <w:r w:rsidRPr="00EE1F4F">
        <w:rPr>
          <w:color w:val="0000FF"/>
          <w:sz w:val="20"/>
          <w:szCs w:val="20"/>
          <w:lang w:val="fr-FR"/>
        </w:rPr>
        <w:t>&gt;</w:t>
      </w:r>
    </w:p>
    <w:p w14:paraId="19DC9F71" w14:textId="4F7DE512"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EE1F4F">
        <w:rPr>
          <w:color w:val="0000FF"/>
          <w:sz w:val="20"/>
          <w:szCs w:val="20"/>
          <w:lang w:val="fr-FR"/>
        </w:rPr>
        <w:t xml:space="preserve">        </w:t>
      </w:r>
      <w:r w:rsidR="00406F65" w:rsidRPr="00EE1F4F">
        <w:rPr>
          <w:color w:val="0000FF"/>
          <w:sz w:val="20"/>
          <w:szCs w:val="20"/>
          <w:lang w:val="fr-FR"/>
        </w:rPr>
        <w:t xml:space="preserve">  </w:t>
      </w:r>
      <w:r w:rsidR="003819A7" w:rsidRPr="00EE1F4F">
        <w:rPr>
          <w:color w:val="0000FF"/>
          <w:sz w:val="20"/>
          <w:szCs w:val="20"/>
          <w:lang w:val="fr-FR"/>
        </w:rPr>
        <w:t xml:space="preserve">  </w:t>
      </w:r>
      <w:r w:rsidR="000D17A2" w:rsidRPr="00EE1F4F">
        <w:rPr>
          <w:color w:val="0000FF"/>
          <w:sz w:val="20"/>
          <w:szCs w:val="20"/>
          <w:lang w:val="fr-FR"/>
        </w:rPr>
        <w:t xml:space="preserve">    </w:t>
      </w:r>
      <w:r w:rsidRPr="00EE1F4F">
        <w:rPr>
          <w:color w:val="000000"/>
          <w:sz w:val="20"/>
          <w:szCs w:val="20"/>
          <w:lang w:val="fr-FR"/>
        </w:rPr>
        <w:t xml:space="preserve">The original </w:t>
      </w:r>
      <w:proofErr w:type="spellStart"/>
      <w:r w:rsidRPr="00EE1F4F">
        <w:rPr>
          <w:color w:val="000000"/>
          <w:sz w:val="20"/>
          <w:szCs w:val="20"/>
          <w:lang w:val="fr-FR"/>
        </w:rPr>
        <w:t>text</w:t>
      </w:r>
      <w:proofErr w:type="spellEnd"/>
      <w:r w:rsidRPr="00EE1F4F">
        <w:rPr>
          <w:color w:val="000000"/>
          <w:sz w:val="20"/>
          <w:szCs w:val="20"/>
          <w:lang w:val="fr-FR"/>
        </w:rPr>
        <w:t xml:space="preserve"> as </w:t>
      </w:r>
      <w:proofErr w:type="spellStart"/>
      <w:r w:rsidRPr="00EE1F4F">
        <w:rPr>
          <w:color w:val="000000"/>
          <w:sz w:val="20"/>
          <w:szCs w:val="20"/>
          <w:lang w:val="fr-FR"/>
        </w:rPr>
        <w:t>exists</w:t>
      </w:r>
      <w:proofErr w:type="spellEnd"/>
      <w:r w:rsidRPr="00EE1F4F">
        <w:rPr>
          <w:color w:val="000000"/>
          <w:sz w:val="20"/>
          <w:szCs w:val="20"/>
          <w:lang w:val="fr-FR"/>
        </w:rPr>
        <w:t xml:space="preserve"> in the source document.</w:t>
      </w:r>
    </w:p>
    <w:p w14:paraId="3FDD69CC" w14:textId="64D6A483" w:rsidR="001452F5" w:rsidRPr="005C37A2"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EE1F4F">
        <w:rPr>
          <w:color w:val="000000"/>
          <w:sz w:val="20"/>
          <w:szCs w:val="20"/>
          <w:lang w:val="fr-FR"/>
        </w:rPr>
        <w:t xml:space="preserve">        </w:t>
      </w:r>
      <w:r w:rsidR="00406F65" w:rsidRPr="00EE1F4F">
        <w:rPr>
          <w:color w:val="000000"/>
          <w:sz w:val="20"/>
          <w:szCs w:val="20"/>
          <w:lang w:val="fr-FR"/>
        </w:rPr>
        <w:t xml:space="preserve">  </w:t>
      </w:r>
      <w:r w:rsidR="003819A7" w:rsidRPr="00EE1F4F">
        <w:rPr>
          <w:color w:val="000000"/>
          <w:sz w:val="20"/>
          <w:szCs w:val="20"/>
          <w:lang w:val="fr-FR"/>
        </w:rPr>
        <w:t xml:space="preserve">  </w:t>
      </w:r>
      <w:r w:rsidR="000D17A2" w:rsidRPr="00EE1F4F">
        <w:rPr>
          <w:color w:val="0000FF"/>
          <w:sz w:val="20"/>
          <w:szCs w:val="20"/>
          <w:lang w:val="fr-FR"/>
        </w:rPr>
        <w:t xml:space="preserve">    </w:t>
      </w:r>
      <w:r w:rsidRPr="005C37A2">
        <w:rPr>
          <w:color w:val="0000FF"/>
          <w:sz w:val="20"/>
          <w:szCs w:val="20"/>
          <w:lang w:val="fr-FR"/>
        </w:rPr>
        <w:t>&lt;/</w:t>
      </w:r>
      <w:proofErr w:type="spellStart"/>
      <w:r w:rsidRPr="005C37A2">
        <w:rPr>
          <w:color w:val="A31515"/>
          <w:sz w:val="20"/>
          <w:szCs w:val="20"/>
          <w:lang w:val="fr-FR"/>
        </w:rPr>
        <w:t>xs:documentation</w:t>
      </w:r>
      <w:proofErr w:type="spellEnd"/>
      <w:r w:rsidRPr="005C37A2">
        <w:rPr>
          <w:color w:val="0000FF"/>
          <w:sz w:val="20"/>
          <w:szCs w:val="20"/>
          <w:lang w:val="fr-FR"/>
        </w:rPr>
        <w:t>&gt;</w:t>
      </w:r>
    </w:p>
    <w:p w14:paraId="2C309658" w14:textId="2E84F4E6" w:rsidR="001452F5" w:rsidRPr="005C37A2"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FF"/>
          <w:sz w:val="20"/>
          <w:szCs w:val="20"/>
          <w:lang w:val="fr-FR"/>
        </w:rPr>
        <w:t xml:space="preserve">      </w:t>
      </w:r>
      <w:r w:rsidR="00406F65" w:rsidRPr="005C37A2">
        <w:rPr>
          <w:color w:val="0000FF"/>
          <w:sz w:val="20"/>
          <w:szCs w:val="20"/>
          <w:lang w:val="fr-FR"/>
        </w:rPr>
        <w:t xml:space="preserve">  </w:t>
      </w:r>
      <w:r w:rsidR="003819A7" w:rsidRPr="005C37A2">
        <w:rPr>
          <w:color w:val="0000FF"/>
          <w:sz w:val="20"/>
          <w:szCs w:val="20"/>
          <w:lang w:val="fr-FR"/>
        </w:rPr>
        <w:t xml:space="preserve">  </w:t>
      </w:r>
      <w:r w:rsidR="000D17A2" w:rsidRPr="005C37A2">
        <w:rPr>
          <w:color w:val="0000FF"/>
          <w:sz w:val="20"/>
          <w:szCs w:val="20"/>
          <w:lang w:val="fr-FR"/>
        </w:rPr>
        <w:t xml:space="preserve">  </w:t>
      </w:r>
      <w:r w:rsidRPr="005C37A2">
        <w:rPr>
          <w:color w:val="0000FF"/>
          <w:sz w:val="20"/>
          <w:szCs w:val="20"/>
          <w:lang w:val="fr-FR"/>
        </w:rPr>
        <w:t>&lt;/</w:t>
      </w:r>
      <w:proofErr w:type="spellStart"/>
      <w:r w:rsidRPr="005C37A2">
        <w:rPr>
          <w:color w:val="A31515"/>
          <w:sz w:val="20"/>
          <w:szCs w:val="20"/>
          <w:lang w:val="fr-FR"/>
        </w:rPr>
        <w:t>xs:annotation</w:t>
      </w:r>
      <w:proofErr w:type="spellEnd"/>
      <w:r w:rsidRPr="005C37A2">
        <w:rPr>
          <w:color w:val="0000FF"/>
          <w:sz w:val="20"/>
          <w:szCs w:val="20"/>
          <w:lang w:val="fr-FR"/>
        </w:rPr>
        <w:t>&gt;</w:t>
      </w:r>
    </w:p>
    <w:p w14:paraId="5F0482A3" w14:textId="475E6218" w:rsidR="001452F5" w:rsidRPr="005C37A2"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FF"/>
          <w:sz w:val="20"/>
          <w:szCs w:val="20"/>
          <w:lang w:val="fr-FR"/>
        </w:rPr>
        <w:t xml:space="preserve">    </w:t>
      </w:r>
      <w:r w:rsidR="003819A7" w:rsidRPr="005C37A2">
        <w:rPr>
          <w:color w:val="0000FF"/>
          <w:sz w:val="20"/>
          <w:szCs w:val="20"/>
          <w:lang w:val="fr-FR"/>
        </w:rPr>
        <w:t xml:space="preserve">  </w:t>
      </w:r>
      <w:r w:rsidRPr="005C37A2">
        <w:rPr>
          <w:color w:val="0000FF"/>
          <w:sz w:val="20"/>
          <w:szCs w:val="20"/>
          <w:lang w:val="fr-FR"/>
        </w:rPr>
        <w:t>&lt;/</w:t>
      </w:r>
      <w:proofErr w:type="spellStart"/>
      <w:r w:rsidRPr="005C37A2">
        <w:rPr>
          <w:color w:val="A31515"/>
          <w:sz w:val="20"/>
          <w:szCs w:val="20"/>
          <w:lang w:val="fr-FR"/>
        </w:rPr>
        <w:t>xs:element</w:t>
      </w:r>
      <w:proofErr w:type="spellEnd"/>
      <w:r w:rsidRPr="005C37A2">
        <w:rPr>
          <w:color w:val="0000FF"/>
          <w:sz w:val="20"/>
          <w:szCs w:val="20"/>
          <w:lang w:val="fr-FR"/>
        </w:rPr>
        <w:t>&gt;</w:t>
      </w:r>
    </w:p>
    <w:p w14:paraId="4B148ACB" w14:textId="77B26B0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5C37A2">
        <w:rPr>
          <w:color w:val="0000FF"/>
          <w:sz w:val="20"/>
          <w:szCs w:val="20"/>
          <w:lang w:val="fr-FR"/>
        </w:rPr>
        <w:t xml:space="preserve">    </w:t>
      </w:r>
      <w:r w:rsidR="00406F65" w:rsidRPr="005C37A2">
        <w:rPr>
          <w:color w:val="0000FF"/>
          <w:sz w:val="20"/>
          <w:szCs w:val="20"/>
          <w:lang w:val="fr-FR"/>
        </w:rPr>
        <w:t xml:space="preserve">  </w:t>
      </w:r>
      <w:r w:rsidR="003819A7" w:rsidRPr="005C37A2">
        <w:rPr>
          <w:color w:val="0000FF"/>
          <w:sz w:val="20"/>
          <w:szCs w:val="20"/>
          <w:lang w:val="fr-FR"/>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r w:rsidRPr="006655E6">
        <w:rPr>
          <w:color w:val="0000FF"/>
          <w:sz w:val="20"/>
          <w:szCs w:val="20"/>
        </w:rPr>
        <w:t>status</w:t>
      </w:r>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r w:rsidRPr="006655E6">
        <w:rPr>
          <w:color w:val="0000FF"/>
          <w:sz w:val="20"/>
          <w:szCs w:val="20"/>
        </w:rPr>
        <w:t>Status</w:t>
      </w:r>
      <w:r w:rsidRPr="006655E6">
        <w:rPr>
          <w:color w:val="000000"/>
          <w:sz w:val="20"/>
          <w:szCs w:val="20"/>
        </w:rPr>
        <w:t>"</w:t>
      </w:r>
      <w:r w:rsidRPr="006655E6">
        <w:rPr>
          <w:color w:val="0000FF"/>
          <w:sz w:val="20"/>
          <w:szCs w:val="20"/>
        </w:rPr>
        <w:t xml:space="preserve"> </w:t>
      </w:r>
      <w:r w:rsidRPr="006655E6">
        <w:rPr>
          <w:color w:val="FF0000"/>
          <w:sz w:val="20"/>
          <w:szCs w:val="20"/>
        </w:rPr>
        <w:t>minOccurs</w:t>
      </w:r>
      <w:r w:rsidRPr="006655E6">
        <w:rPr>
          <w:color w:val="0000FF"/>
          <w:sz w:val="20"/>
          <w:szCs w:val="20"/>
        </w:rPr>
        <w:t>=</w:t>
      </w:r>
      <w:r w:rsidRPr="006655E6">
        <w:rPr>
          <w:color w:val="000000"/>
          <w:sz w:val="20"/>
          <w:szCs w:val="20"/>
        </w:rPr>
        <w:t>"</w:t>
      </w:r>
      <w:r w:rsidRPr="006655E6">
        <w:rPr>
          <w:color w:val="0000FF"/>
          <w:sz w:val="20"/>
          <w:szCs w:val="20"/>
        </w:rPr>
        <w:t>0</w:t>
      </w:r>
      <w:r w:rsidRPr="006655E6">
        <w:rPr>
          <w:color w:val="000000"/>
          <w:sz w:val="20"/>
          <w:szCs w:val="20"/>
        </w:rPr>
        <w:t>"</w:t>
      </w:r>
      <w:r w:rsidRPr="006655E6">
        <w:rPr>
          <w:color w:val="0000FF"/>
          <w:sz w:val="20"/>
          <w:szCs w:val="20"/>
        </w:rPr>
        <w:t>&gt;</w:t>
      </w:r>
    </w:p>
    <w:p w14:paraId="6E1D76F1" w14:textId="75EF426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406F65">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FF"/>
          <w:sz w:val="20"/>
          <w:szCs w:val="20"/>
        </w:rPr>
        <w:t xml:space="preserve"> &lt;</w:t>
      </w:r>
      <w:proofErr w:type="spellStart"/>
      <w:r w:rsidRPr="006655E6">
        <w:rPr>
          <w:color w:val="A31515"/>
          <w:sz w:val="20"/>
          <w:szCs w:val="20"/>
        </w:rPr>
        <w:t>xs:annotation</w:t>
      </w:r>
      <w:proofErr w:type="spellEnd"/>
      <w:r w:rsidRPr="006655E6">
        <w:rPr>
          <w:color w:val="0000FF"/>
          <w:sz w:val="20"/>
          <w:szCs w:val="20"/>
        </w:rPr>
        <w:t>&gt;</w:t>
      </w:r>
    </w:p>
    <w:p w14:paraId="7B68FCA6" w14:textId="0B225A2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406F65">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05B16B50" w14:textId="69F6222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406F65">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00"/>
          <w:sz w:val="20"/>
          <w:szCs w:val="20"/>
        </w:rPr>
        <w:t>The status of the translation item</w:t>
      </w:r>
    </w:p>
    <w:p w14:paraId="026E8B0C" w14:textId="0D91F78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t xml:space="preserve">        </w:t>
      </w:r>
      <w:r w:rsidR="00406F65" w:rsidRPr="005C37A2">
        <w:rPr>
          <w:color w:val="000000"/>
          <w:sz w:val="20"/>
          <w:szCs w:val="20"/>
        </w:rPr>
        <w:t xml:space="preserve">  </w:t>
      </w:r>
      <w:r w:rsidR="003819A7" w:rsidRPr="005C37A2">
        <w:rPr>
          <w:color w:val="000000"/>
          <w:sz w:val="20"/>
          <w:szCs w:val="20"/>
        </w:rPr>
        <w:t xml:space="preserve">  </w:t>
      </w:r>
      <w:r w:rsidR="000D17A2" w:rsidRPr="005C37A2">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65D8FA90" w14:textId="550B5156"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406F65">
        <w:rPr>
          <w:color w:val="0000FF"/>
          <w:sz w:val="20"/>
          <w:szCs w:val="20"/>
          <w:lang w:val="fr-FR"/>
        </w:rPr>
        <w:t xml:space="preserve">  </w:t>
      </w:r>
      <w:r w:rsidR="003819A7">
        <w:rPr>
          <w:color w:val="0000FF"/>
          <w:sz w:val="20"/>
          <w:szCs w:val="20"/>
          <w:lang w:val="fr-FR"/>
        </w:rPr>
        <w:t xml:space="preserve">  </w:t>
      </w:r>
      <w:r w:rsidR="000D17A2">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501150CA" w14:textId="0854B4B8"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406F65">
        <w:rPr>
          <w:color w:val="0000FF"/>
          <w:sz w:val="20"/>
          <w:szCs w:val="20"/>
          <w:lang w:val="fr-FR"/>
        </w:rPr>
        <w:t xml:space="preserve">  </w:t>
      </w:r>
      <w:r w:rsidR="003819A7">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xs:element</w:t>
      </w:r>
      <w:proofErr w:type="spellEnd"/>
      <w:r w:rsidRPr="006655E6">
        <w:rPr>
          <w:color w:val="0000FF"/>
          <w:sz w:val="20"/>
          <w:szCs w:val="20"/>
          <w:lang w:val="fr-FR"/>
        </w:rPr>
        <w:t>&gt;</w:t>
      </w:r>
    </w:p>
    <w:p w14:paraId="43552422" w14:textId="1377CF40"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5C37A2">
        <w:rPr>
          <w:color w:val="0000FF"/>
          <w:sz w:val="20"/>
          <w:szCs w:val="20"/>
          <w:lang w:val="fr-FR"/>
        </w:rPr>
        <w:t xml:space="preserve">    </w:t>
      </w:r>
      <w:r w:rsidR="00406F65" w:rsidRPr="005C37A2">
        <w:rPr>
          <w:color w:val="0000FF"/>
          <w:sz w:val="20"/>
          <w:szCs w:val="20"/>
          <w:lang w:val="fr-FR"/>
        </w:rPr>
        <w:t xml:space="preserve">  </w:t>
      </w:r>
      <w:r w:rsidR="003819A7" w:rsidRPr="005C37A2">
        <w:rPr>
          <w:color w:val="0000FF"/>
          <w:sz w:val="20"/>
          <w:szCs w:val="20"/>
          <w:lang w:val="fr-FR"/>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r w:rsidRPr="006655E6">
        <w:rPr>
          <w:color w:val="0000FF"/>
          <w:sz w:val="20"/>
          <w:szCs w:val="20"/>
        </w:rPr>
        <w:t>translation</w:t>
      </w:r>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xs:string</w:t>
      </w:r>
      <w:proofErr w:type="spellEnd"/>
      <w:r w:rsidRPr="006655E6">
        <w:rPr>
          <w:color w:val="000000"/>
          <w:sz w:val="20"/>
          <w:szCs w:val="20"/>
        </w:rPr>
        <w:t>"</w:t>
      </w:r>
      <w:r w:rsidRPr="006655E6">
        <w:rPr>
          <w:color w:val="0000FF"/>
          <w:sz w:val="20"/>
          <w:szCs w:val="20"/>
        </w:rPr>
        <w:t>&gt;</w:t>
      </w:r>
    </w:p>
    <w:p w14:paraId="34580285" w14:textId="3035EDE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819A7">
        <w:rPr>
          <w:color w:val="0000FF"/>
          <w:sz w:val="20"/>
          <w:szCs w:val="20"/>
        </w:rPr>
        <w:t xml:space="preserve"> </w:t>
      </w:r>
      <w:r w:rsidR="00406F65">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2F657DD0" w14:textId="110A19D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406F65">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639851B4" w14:textId="175AB30F"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819A7">
        <w:rPr>
          <w:color w:val="0000FF"/>
          <w:sz w:val="20"/>
          <w:szCs w:val="20"/>
        </w:rPr>
        <w:t xml:space="preserve"> </w:t>
      </w:r>
      <w:r w:rsidR="00406F65">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00"/>
          <w:sz w:val="20"/>
          <w:szCs w:val="20"/>
        </w:rPr>
        <w:t>The translated text.</w:t>
      </w:r>
    </w:p>
    <w:p w14:paraId="6583489F" w14:textId="6368952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t xml:space="preserve">        </w:t>
      </w:r>
      <w:r w:rsidR="003819A7" w:rsidRPr="005C37A2">
        <w:rPr>
          <w:color w:val="000000"/>
          <w:sz w:val="20"/>
          <w:szCs w:val="20"/>
        </w:rPr>
        <w:t xml:space="preserve"> </w:t>
      </w:r>
      <w:r w:rsidR="00406F65" w:rsidRPr="005C37A2">
        <w:rPr>
          <w:color w:val="000000"/>
          <w:sz w:val="20"/>
          <w:szCs w:val="20"/>
        </w:rPr>
        <w:t xml:space="preserve">  </w:t>
      </w:r>
      <w:r w:rsidR="003819A7" w:rsidRPr="005C37A2">
        <w:rPr>
          <w:color w:val="000000"/>
          <w:sz w:val="20"/>
          <w:szCs w:val="20"/>
        </w:rPr>
        <w:t xml:space="preserve"> </w:t>
      </w:r>
      <w:r w:rsidR="000D17A2" w:rsidRPr="005C37A2">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7885DA9E" w14:textId="5764183A"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406F65">
        <w:rPr>
          <w:color w:val="0000FF"/>
          <w:sz w:val="20"/>
          <w:szCs w:val="20"/>
          <w:lang w:val="fr-FR"/>
        </w:rPr>
        <w:t xml:space="preserve">  </w:t>
      </w:r>
      <w:r w:rsidR="003819A7">
        <w:rPr>
          <w:color w:val="0000FF"/>
          <w:sz w:val="20"/>
          <w:szCs w:val="20"/>
          <w:lang w:val="fr-FR"/>
        </w:rPr>
        <w:t xml:space="preserve">  </w:t>
      </w:r>
      <w:r w:rsidR="000D17A2">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4220DDF4" w14:textId="73B0C29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406F65">
        <w:rPr>
          <w:color w:val="0000FF"/>
          <w:sz w:val="20"/>
          <w:szCs w:val="20"/>
          <w:lang w:val="fr-FR"/>
        </w:rPr>
        <w:t xml:space="preserve">  </w:t>
      </w:r>
      <w:r w:rsidR="003819A7">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xs:element</w:t>
      </w:r>
      <w:proofErr w:type="spellEnd"/>
      <w:r w:rsidRPr="006655E6">
        <w:rPr>
          <w:color w:val="0000FF"/>
          <w:sz w:val="20"/>
          <w:szCs w:val="20"/>
          <w:lang w:val="fr-FR"/>
        </w:rPr>
        <w:t>&gt;</w:t>
      </w:r>
    </w:p>
    <w:p w14:paraId="01EFAB8B" w14:textId="79A1560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lang w:val="fr-FR"/>
        </w:rPr>
        <w:t xml:space="preserve">  </w:t>
      </w:r>
      <w:r w:rsidR="003819A7">
        <w:rPr>
          <w:color w:val="0000FF"/>
          <w:sz w:val="20"/>
          <w:szCs w:val="20"/>
          <w:lang w:val="fr-FR"/>
        </w:rPr>
        <w:t xml:space="preserve">  </w:t>
      </w:r>
      <w:r w:rsidRPr="006655E6">
        <w:rPr>
          <w:color w:val="0000FF"/>
          <w:sz w:val="20"/>
          <w:szCs w:val="20"/>
        </w:rPr>
        <w:t>&lt;/</w:t>
      </w:r>
      <w:proofErr w:type="spellStart"/>
      <w:r w:rsidRPr="006655E6">
        <w:rPr>
          <w:color w:val="A31515"/>
          <w:sz w:val="20"/>
          <w:szCs w:val="20"/>
        </w:rPr>
        <w:t>xs:sequence</w:t>
      </w:r>
      <w:proofErr w:type="spellEnd"/>
      <w:r w:rsidRPr="006655E6">
        <w:rPr>
          <w:color w:val="0000FF"/>
          <w:sz w:val="20"/>
          <w:szCs w:val="20"/>
        </w:rPr>
        <w:t>&gt;</w:t>
      </w:r>
    </w:p>
    <w:p w14:paraId="62949510"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xs:complexType</w:t>
      </w:r>
      <w:proofErr w:type="spellEnd"/>
      <w:r w:rsidRPr="006655E6">
        <w:rPr>
          <w:color w:val="0000FF"/>
          <w:sz w:val="20"/>
          <w:szCs w:val="20"/>
        </w:rPr>
        <w:t>&gt;</w:t>
      </w:r>
    </w:p>
    <w:p w14:paraId="79276F09" w14:textId="77777777" w:rsidR="001452F5" w:rsidRPr="006655E6" w:rsidRDefault="001452F5" w:rsidP="006655E6">
      <w:pPr>
        <w:jc w:val="both"/>
        <w:rPr>
          <w:rFonts w:ascii="Arial" w:hAnsi="Arial" w:cs="Arial"/>
          <w:sz w:val="20"/>
          <w:szCs w:val="20"/>
        </w:rPr>
      </w:pPr>
    </w:p>
    <w:p w14:paraId="234B9FD1" w14:textId="7E45A475" w:rsidR="00B100F5" w:rsidRPr="006655E6" w:rsidRDefault="001452F5" w:rsidP="006655E6">
      <w:pPr>
        <w:spacing w:after="120"/>
        <w:jc w:val="both"/>
        <w:rPr>
          <w:rFonts w:ascii="Arial" w:hAnsi="Arial" w:cs="Arial"/>
          <w:sz w:val="20"/>
          <w:szCs w:val="20"/>
        </w:rPr>
      </w:pPr>
      <w:r w:rsidRPr="006655E6">
        <w:rPr>
          <w:rFonts w:ascii="Arial" w:hAnsi="Arial" w:cs="Arial"/>
          <w:sz w:val="20"/>
          <w:szCs w:val="20"/>
        </w:rPr>
        <w:t xml:space="preserve">The type </w:t>
      </w:r>
      <w:proofErr w:type="spellStart"/>
      <w:r w:rsidRPr="006655E6">
        <w:rPr>
          <w:rFonts w:ascii="Arial" w:hAnsi="Arial" w:cs="Arial"/>
          <w:b/>
          <w:bCs/>
          <w:sz w:val="20"/>
          <w:szCs w:val="20"/>
        </w:rPr>
        <w:t>ResourceIdentification</w:t>
      </w:r>
      <w:proofErr w:type="spellEnd"/>
      <w:r w:rsidRPr="006655E6">
        <w:rPr>
          <w:rFonts w:ascii="Arial" w:hAnsi="Arial" w:cs="Arial"/>
          <w:sz w:val="20"/>
          <w:szCs w:val="20"/>
        </w:rPr>
        <w:t xml:space="preserve"> contains the information to identify a source file</w:t>
      </w:r>
      <w:r w:rsidR="00AA25CC" w:rsidRPr="006655E6">
        <w:rPr>
          <w:rFonts w:ascii="Arial" w:hAnsi="Arial" w:cs="Arial"/>
          <w:sz w:val="20"/>
          <w:szCs w:val="20"/>
        </w:rPr>
        <w:t xml:space="preserve">. This defines an </w:t>
      </w:r>
      <w:r w:rsidRPr="006655E6">
        <w:rPr>
          <w:rFonts w:ascii="Arial" w:hAnsi="Arial" w:cs="Arial"/>
          <w:sz w:val="20"/>
          <w:szCs w:val="20"/>
        </w:rPr>
        <w:t>XPath to the version element</w:t>
      </w:r>
      <w:r w:rsidR="00AA25CC" w:rsidRPr="006655E6">
        <w:rPr>
          <w:rFonts w:ascii="Arial" w:hAnsi="Arial" w:cs="Arial"/>
          <w:sz w:val="20"/>
          <w:szCs w:val="20"/>
        </w:rPr>
        <w:t xml:space="preserve"> in the source</w:t>
      </w:r>
      <w:r w:rsidRPr="006655E6">
        <w:rPr>
          <w:rFonts w:ascii="Arial" w:hAnsi="Arial" w:cs="Arial"/>
          <w:sz w:val="20"/>
          <w:szCs w:val="20"/>
        </w:rPr>
        <w:t xml:space="preserve"> and the value that this element in the source file must have</w:t>
      </w:r>
      <w:r w:rsidR="003947F1">
        <w:rPr>
          <w:rFonts w:ascii="Arial" w:hAnsi="Arial" w:cs="Arial"/>
          <w:sz w:val="20"/>
          <w:szCs w:val="20"/>
        </w:rPr>
        <w:t>:</w:t>
      </w:r>
    </w:p>
    <w:p w14:paraId="1FF59E60" w14:textId="77777777" w:rsidR="001452F5" w:rsidRPr="006655E6" w:rsidRDefault="001452F5" w:rsidP="00777AA1">
      <w:pPr>
        <w:keepNext/>
        <w:keepLines/>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lastRenderedPageBreak/>
        <w:t>&lt;</w:t>
      </w:r>
      <w:proofErr w:type="spellStart"/>
      <w:r w:rsidRPr="006655E6">
        <w:rPr>
          <w:color w:val="A31515"/>
          <w:sz w:val="20"/>
          <w:szCs w:val="20"/>
        </w:rPr>
        <w:t>xs:complexType</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ResourceIdentification</w:t>
      </w:r>
      <w:proofErr w:type="spellEnd"/>
      <w:r w:rsidRPr="006655E6">
        <w:rPr>
          <w:color w:val="000000"/>
          <w:sz w:val="20"/>
          <w:szCs w:val="20"/>
        </w:rPr>
        <w:t>"</w:t>
      </w:r>
      <w:r w:rsidRPr="006655E6">
        <w:rPr>
          <w:color w:val="0000FF"/>
          <w:sz w:val="20"/>
          <w:szCs w:val="20"/>
        </w:rPr>
        <w:t>&gt;</w:t>
      </w:r>
    </w:p>
    <w:p w14:paraId="2CC99A2C" w14:textId="5F6BC078"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4D2C66E5" w14:textId="4D6DFEFF"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3B744206" w14:textId="24F67E1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D17A2">
        <w:rPr>
          <w:color w:val="0000FF"/>
          <w:sz w:val="20"/>
          <w:szCs w:val="20"/>
        </w:rPr>
        <w:t xml:space="preserve">    </w:t>
      </w:r>
      <w:r w:rsidRPr="006655E6">
        <w:rPr>
          <w:color w:val="000000"/>
          <w:sz w:val="20"/>
          <w:szCs w:val="20"/>
        </w:rPr>
        <w:t>Information to identify a specific version of an (XML) file.</w:t>
      </w:r>
    </w:p>
    <w:p w14:paraId="7615AA0E" w14:textId="012D9988"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rPr>
        <w:t xml:space="preserve">    </w:t>
      </w:r>
      <w:r w:rsidR="000D17A2">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3829DF09" w14:textId="7FC765A8"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0D17A2">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395E312A" w14:textId="2E225011"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0D17A2">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xs:sequence</w:t>
      </w:r>
      <w:proofErr w:type="spellEnd"/>
      <w:r w:rsidRPr="006655E6">
        <w:rPr>
          <w:color w:val="0000FF"/>
          <w:sz w:val="20"/>
          <w:szCs w:val="20"/>
          <w:lang w:val="fr-FR"/>
        </w:rPr>
        <w:t>&gt;</w:t>
      </w:r>
    </w:p>
    <w:p w14:paraId="6D90EA60" w14:textId="5FC5EEE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5C37A2">
        <w:rPr>
          <w:color w:val="0000FF"/>
          <w:sz w:val="20"/>
          <w:szCs w:val="20"/>
          <w:lang w:val="fr-FR"/>
        </w:rPr>
        <w:t xml:space="preserve">    </w:t>
      </w:r>
      <w:r w:rsidR="000D17A2" w:rsidRPr="005C37A2">
        <w:rPr>
          <w:color w:val="0000FF"/>
          <w:sz w:val="20"/>
          <w:szCs w:val="20"/>
          <w:lang w:val="fr-FR"/>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r w:rsidRPr="006655E6">
        <w:rPr>
          <w:color w:val="0000FF"/>
          <w:sz w:val="20"/>
          <w:szCs w:val="20"/>
        </w:rPr>
        <w:t>path</w:t>
      </w:r>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xs:string</w:t>
      </w:r>
      <w:proofErr w:type="spellEnd"/>
      <w:r w:rsidRPr="006655E6">
        <w:rPr>
          <w:color w:val="000000"/>
          <w:sz w:val="20"/>
          <w:szCs w:val="20"/>
        </w:rPr>
        <w:t>"</w:t>
      </w:r>
      <w:r w:rsidRPr="006655E6">
        <w:rPr>
          <w:color w:val="0000FF"/>
          <w:sz w:val="20"/>
          <w:szCs w:val="20"/>
        </w:rPr>
        <w:t>&gt;</w:t>
      </w:r>
    </w:p>
    <w:p w14:paraId="6B7C6812" w14:textId="1FBEEEC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1EB17CD7" w14:textId="7107573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1A0F1927" w14:textId="0743781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D17A2">
        <w:rPr>
          <w:color w:val="0000FF"/>
          <w:sz w:val="20"/>
          <w:szCs w:val="20"/>
        </w:rPr>
        <w:t xml:space="preserve">        </w:t>
      </w:r>
      <w:r w:rsidRPr="006655E6">
        <w:rPr>
          <w:color w:val="000000"/>
          <w:sz w:val="20"/>
          <w:szCs w:val="20"/>
        </w:rPr>
        <w:t>The XPath to the element or attribute that allows the unique identification</w:t>
      </w:r>
    </w:p>
    <w:p w14:paraId="5044A6DD" w14:textId="1C9A4C46"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00"/>
          <w:sz w:val="20"/>
          <w:szCs w:val="20"/>
        </w:rPr>
        <w:t xml:space="preserve">        </w:t>
      </w:r>
      <w:r w:rsidR="000D17A2">
        <w:rPr>
          <w:color w:val="0000FF"/>
          <w:sz w:val="20"/>
          <w:szCs w:val="20"/>
        </w:rPr>
        <w:t xml:space="preserve">        </w:t>
      </w:r>
      <w:r w:rsidRPr="006655E6">
        <w:rPr>
          <w:color w:val="000000"/>
          <w:sz w:val="20"/>
          <w:szCs w:val="20"/>
        </w:rPr>
        <w:t>of the source file.</w:t>
      </w:r>
    </w:p>
    <w:p w14:paraId="74C240E0" w14:textId="6327BF40"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en-GB"/>
        </w:rPr>
      </w:pPr>
      <w:r w:rsidRPr="006655E6">
        <w:rPr>
          <w:color w:val="000000"/>
          <w:sz w:val="20"/>
          <w:szCs w:val="20"/>
        </w:rPr>
        <w:t xml:space="preserve">        </w:t>
      </w:r>
      <w:r w:rsidR="000D17A2">
        <w:rPr>
          <w:color w:val="000000"/>
          <w:sz w:val="20"/>
          <w:szCs w:val="20"/>
        </w:rPr>
        <w:t xml:space="preserve">  </w:t>
      </w:r>
      <w:r w:rsidR="000D17A2">
        <w:rPr>
          <w:color w:val="0000FF"/>
          <w:sz w:val="20"/>
          <w:szCs w:val="20"/>
        </w:rPr>
        <w:t xml:space="preserve">      </w:t>
      </w:r>
      <w:r w:rsidRPr="00EE1F4F">
        <w:rPr>
          <w:color w:val="0000FF"/>
          <w:sz w:val="20"/>
          <w:szCs w:val="20"/>
          <w:lang w:val="en-GB"/>
        </w:rPr>
        <w:t>&lt;/</w:t>
      </w:r>
      <w:proofErr w:type="spellStart"/>
      <w:r w:rsidRPr="00EE1F4F">
        <w:rPr>
          <w:color w:val="A31515"/>
          <w:sz w:val="20"/>
          <w:szCs w:val="20"/>
          <w:lang w:val="en-GB"/>
        </w:rPr>
        <w:t>xs:documentation</w:t>
      </w:r>
      <w:proofErr w:type="spellEnd"/>
      <w:r w:rsidRPr="00EE1F4F">
        <w:rPr>
          <w:color w:val="0000FF"/>
          <w:sz w:val="20"/>
          <w:szCs w:val="20"/>
          <w:lang w:val="en-GB"/>
        </w:rPr>
        <w:t>&gt;</w:t>
      </w:r>
    </w:p>
    <w:p w14:paraId="5B3FD459" w14:textId="4CC2F4D4"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en-GB"/>
        </w:rPr>
      </w:pPr>
      <w:r w:rsidRPr="00EE1F4F">
        <w:rPr>
          <w:color w:val="0000FF"/>
          <w:sz w:val="20"/>
          <w:szCs w:val="20"/>
          <w:lang w:val="en-GB"/>
        </w:rPr>
        <w:t xml:space="preserve">      </w:t>
      </w:r>
      <w:r w:rsidR="000D17A2" w:rsidRPr="00EE1F4F">
        <w:rPr>
          <w:color w:val="0000FF"/>
          <w:sz w:val="20"/>
          <w:szCs w:val="20"/>
          <w:lang w:val="en-GB"/>
        </w:rPr>
        <w:t xml:space="preserve">      </w:t>
      </w:r>
      <w:r w:rsidRPr="00EE1F4F">
        <w:rPr>
          <w:color w:val="0000FF"/>
          <w:sz w:val="20"/>
          <w:szCs w:val="20"/>
          <w:lang w:val="en-GB"/>
        </w:rPr>
        <w:t>&lt;/</w:t>
      </w:r>
      <w:proofErr w:type="spellStart"/>
      <w:r w:rsidRPr="00EE1F4F">
        <w:rPr>
          <w:color w:val="A31515"/>
          <w:sz w:val="20"/>
          <w:szCs w:val="20"/>
          <w:lang w:val="en-GB"/>
        </w:rPr>
        <w:t>xs:annotation</w:t>
      </w:r>
      <w:proofErr w:type="spellEnd"/>
      <w:r w:rsidRPr="00EE1F4F">
        <w:rPr>
          <w:color w:val="0000FF"/>
          <w:sz w:val="20"/>
          <w:szCs w:val="20"/>
          <w:lang w:val="en-GB"/>
        </w:rPr>
        <w:t>&gt;</w:t>
      </w:r>
    </w:p>
    <w:p w14:paraId="3AC247A7" w14:textId="6045B315"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en-GB"/>
        </w:rPr>
      </w:pPr>
      <w:r w:rsidRPr="00EE1F4F">
        <w:rPr>
          <w:color w:val="0000FF"/>
          <w:sz w:val="20"/>
          <w:szCs w:val="20"/>
          <w:lang w:val="en-GB"/>
        </w:rPr>
        <w:t xml:space="preserve">    </w:t>
      </w:r>
      <w:r w:rsidR="000D17A2" w:rsidRPr="00EE1F4F">
        <w:rPr>
          <w:color w:val="0000FF"/>
          <w:sz w:val="20"/>
          <w:szCs w:val="20"/>
          <w:lang w:val="en-GB"/>
        </w:rPr>
        <w:t xml:space="preserve">    </w:t>
      </w:r>
      <w:r w:rsidRPr="00EE1F4F">
        <w:rPr>
          <w:color w:val="0000FF"/>
          <w:sz w:val="20"/>
          <w:szCs w:val="20"/>
          <w:lang w:val="en-GB"/>
        </w:rPr>
        <w:t>&lt;/</w:t>
      </w:r>
      <w:proofErr w:type="spellStart"/>
      <w:r w:rsidRPr="00EE1F4F">
        <w:rPr>
          <w:color w:val="A31515"/>
          <w:sz w:val="20"/>
          <w:szCs w:val="20"/>
          <w:lang w:val="en-GB"/>
        </w:rPr>
        <w:t>xs:element</w:t>
      </w:r>
      <w:proofErr w:type="spellEnd"/>
      <w:r w:rsidRPr="00EE1F4F">
        <w:rPr>
          <w:color w:val="0000FF"/>
          <w:sz w:val="20"/>
          <w:szCs w:val="20"/>
          <w:lang w:val="en-GB"/>
        </w:rPr>
        <w:t>&gt;</w:t>
      </w:r>
    </w:p>
    <w:p w14:paraId="4A43AC08" w14:textId="3554100B"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EE1F4F">
        <w:rPr>
          <w:color w:val="0000FF"/>
          <w:sz w:val="20"/>
          <w:szCs w:val="20"/>
          <w:lang w:val="en-GB"/>
        </w:rPr>
        <w:t xml:space="preserve">    </w:t>
      </w:r>
      <w:r w:rsidR="003819A7" w:rsidRPr="00EE1F4F">
        <w:rPr>
          <w:color w:val="0000FF"/>
          <w:sz w:val="20"/>
          <w:szCs w:val="20"/>
          <w:lang w:val="en-GB"/>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r w:rsidRPr="006655E6">
        <w:rPr>
          <w:color w:val="0000FF"/>
          <w:sz w:val="20"/>
          <w:szCs w:val="20"/>
        </w:rPr>
        <w:t>value</w:t>
      </w:r>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xs:string</w:t>
      </w:r>
      <w:proofErr w:type="spellEnd"/>
      <w:r w:rsidRPr="006655E6">
        <w:rPr>
          <w:color w:val="000000"/>
          <w:sz w:val="20"/>
          <w:szCs w:val="20"/>
        </w:rPr>
        <w:t>"</w:t>
      </w:r>
      <w:r w:rsidRPr="006655E6">
        <w:rPr>
          <w:color w:val="0000FF"/>
          <w:sz w:val="20"/>
          <w:szCs w:val="20"/>
        </w:rPr>
        <w:t>&gt;</w:t>
      </w:r>
    </w:p>
    <w:p w14:paraId="212B8AFF" w14:textId="0BC9169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819A7">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1E80152E" w14:textId="0CAC2E80"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3819A7">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32B9568F" w14:textId="46A4C8F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819A7">
        <w:rPr>
          <w:color w:val="0000FF"/>
          <w:sz w:val="20"/>
          <w:szCs w:val="20"/>
        </w:rPr>
        <w:t xml:space="preserve">        </w:t>
      </w:r>
      <w:r w:rsidRPr="006655E6">
        <w:rPr>
          <w:color w:val="000000"/>
          <w:sz w:val="20"/>
          <w:szCs w:val="20"/>
        </w:rPr>
        <w:t>The value of the element or attribute that describes the identification of</w:t>
      </w:r>
    </w:p>
    <w:p w14:paraId="0B3A856B" w14:textId="5AD2FDA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00"/>
          <w:sz w:val="20"/>
          <w:szCs w:val="20"/>
        </w:rPr>
        <w:t xml:space="preserve">        </w:t>
      </w:r>
      <w:r w:rsidR="003819A7">
        <w:rPr>
          <w:color w:val="0000FF"/>
          <w:sz w:val="20"/>
          <w:szCs w:val="20"/>
        </w:rPr>
        <w:t xml:space="preserve">        </w:t>
      </w:r>
      <w:r w:rsidRPr="006655E6">
        <w:rPr>
          <w:color w:val="000000"/>
          <w:sz w:val="20"/>
          <w:szCs w:val="20"/>
        </w:rPr>
        <w:t>the source file. e.g. the version or issue date</w:t>
      </w:r>
    </w:p>
    <w:p w14:paraId="5F1D08B3" w14:textId="4693E401"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t xml:space="preserve">        </w:t>
      </w:r>
      <w:r w:rsidR="003819A7" w:rsidRPr="005C37A2">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77E3A905" w14:textId="335E609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3819A7">
        <w:rPr>
          <w:color w:val="0000FF"/>
          <w:sz w:val="20"/>
          <w:szCs w:val="20"/>
          <w:lang w:val="fr-FR"/>
        </w:rPr>
        <w:t xml:space="preserve">  </w:t>
      </w:r>
      <w:r w:rsidR="003819A7"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73D81787" w14:textId="5B24376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3819A7"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xs:element</w:t>
      </w:r>
      <w:proofErr w:type="spellEnd"/>
      <w:r w:rsidRPr="006655E6">
        <w:rPr>
          <w:color w:val="0000FF"/>
          <w:sz w:val="20"/>
          <w:szCs w:val="20"/>
          <w:lang w:val="fr-FR"/>
        </w:rPr>
        <w:t>&gt;</w:t>
      </w:r>
    </w:p>
    <w:p w14:paraId="440B99D8" w14:textId="0889B75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lang w:val="fr-FR"/>
        </w:rPr>
        <w:t xml:space="preserve">  </w:t>
      </w:r>
      <w:r w:rsidR="003819A7">
        <w:rPr>
          <w:color w:val="0000FF"/>
          <w:sz w:val="20"/>
          <w:szCs w:val="20"/>
          <w:lang w:val="fr-FR"/>
        </w:rPr>
        <w:t xml:space="preserve">  </w:t>
      </w:r>
      <w:r w:rsidRPr="006655E6">
        <w:rPr>
          <w:color w:val="0000FF"/>
          <w:sz w:val="20"/>
          <w:szCs w:val="20"/>
        </w:rPr>
        <w:t>&lt;/</w:t>
      </w:r>
      <w:proofErr w:type="spellStart"/>
      <w:r w:rsidRPr="006655E6">
        <w:rPr>
          <w:color w:val="A31515"/>
          <w:sz w:val="20"/>
          <w:szCs w:val="20"/>
        </w:rPr>
        <w:t>xs:sequence</w:t>
      </w:r>
      <w:proofErr w:type="spellEnd"/>
      <w:r w:rsidRPr="006655E6">
        <w:rPr>
          <w:color w:val="0000FF"/>
          <w:sz w:val="20"/>
          <w:szCs w:val="20"/>
        </w:rPr>
        <w:t>&gt;</w:t>
      </w:r>
    </w:p>
    <w:p w14:paraId="0C19BA6E"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xs:complexType</w:t>
      </w:r>
      <w:proofErr w:type="spellEnd"/>
      <w:r w:rsidRPr="006655E6">
        <w:rPr>
          <w:color w:val="0000FF"/>
          <w:sz w:val="20"/>
          <w:szCs w:val="20"/>
        </w:rPr>
        <w:t>&gt;</w:t>
      </w:r>
    </w:p>
    <w:p w14:paraId="5211C1F6" w14:textId="77777777" w:rsidR="001452F5" w:rsidRPr="006655E6" w:rsidRDefault="001452F5" w:rsidP="006655E6">
      <w:pPr>
        <w:jc w:val="both"/>
        <w:rPr>
          <w:rFonts w:ascii="Arial" w:hAnsi="Arial" w:cs="Arial"/>
          <w:sz w:val="20"/>
          <w:szCs w:val="20"/>
        </w:rPr>
      </w:pPr>
    </w:p>
    <w:p w14:paraId="0E4AD675" w14:textId="50C3106B" w:rsidR="001452F5" w:rsidRPr="006655E6" w:rsidRDefault="001452F5" w:rsidP="006655E6">
      <w:pPr>
        <w:spacing w:after="120"/>
        <w:jc w:val="both"/>
        <w:rPr>
          <w:rFonts w:ascii="Arial" w:hAnsi="Arial" w:cs="Arial"/>
          <w:sz w:val="20"/>
          <w:szCs w:val="20"/>
          <w:lang w:val="en-GB"/>
        </w:rPr>
      </w:pPr>
      <w:r w:rsidRPr="006655E6">
        <w:rPr>
          <w:rFonts w:ascii="Arial" w:hAnsi="Arial" w:cs="Arial"/>
          <w:sz w:val="20"/>
          <w:szCs w:val="20"/>
        </w:rPr>
        <w:t xml:space="preserve">The type </w:t>
      </w:r>
      <w:proofErr w:type="spellStart"/>
      <w:r w:rsidRPr="006655E6">
        <w:rPr>
          <w:rFonts w:ascii="Arial" w:hAnsi="Arial" w:cs="Arial"/>
          <w:b/>
          <w:bCs/>
          <w:sz w:val="20"/>
          <w:szCs w:val="20"/>
        </w:rPr>
        <w:t>SourceHeaderType</w:t>
      </w:r>
      <w:proofErr w:type="spellEnd"/>
      <w:r w:rsidRPr="006655E6">
        <w:rPr>
          <w:rFonts w:ascii="Arial" w:hAnsi="Arial" w:cs="Arial"/>
          <w:sz w:val="20"/>
          <w:szCs w:val="20"/>
        </w:rPr>
        <w:t xml:space="preserve"> contains the information on the source file as the filename and an identification mechanism</w:t>
      </w:r>
      <w:r w:rsidR="003947F1">
        <w:rPr>
          <w:rFonts w:ascii="Arial" w:hAnsi="Arial" w:cs="Arial"/>
          <w:sz w:val="20"/>
          <w:szCs w:val="20"/>
        </w:rPr>
        <w:t>:</w:t>
      </w:r>
    </w:p>
    <w:p w14:paraId="6812030B"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xs:complexType</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SourceHeaderType</w:t>
      </w:r>
      <w:proofErr w:type="spellEnd"/>
      <w:r w:rsidRPr="006655E6">
        <w:rPr>
          <w:color w:val="000000"/>
          <w:sz w:val="20"/>
          <w:szCs w:val="20"/>
        </w:rPr>
        <w:t>"</w:t>
      </w:r>
      <w:r w:rsidRPr="006655E6">
        <w:rPr>
          <w:color w:val="0000FF"/>
          <w:sz w:val="20"/>
          <w:szCs w:val="20"/>
        </w:rPr>
        <w:t>&gt;</w:t>
      </w:r>
    </w:p>
    <w:p w14:paraId="160BB436" w14:textId="7238D44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947F1">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5A0D2EB8" w14:textId="3AFEF4D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3947F1">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46C61E0A" w14:textId="3C5B9AF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947F1">
        <w:rPr>
          <w:color w:val="0000FF"/>
          <w:sz w:val="20"/>
          <w:szCs w:val="20"/>
        </w:rPr>
        <w:t xml:space="preserve">    </w:t>
      </w:r>
      <w:r w:rsidRPr="006655E6">
        <w:rPr>
          <w:color w:val="000000"/>
          <w:sz w:val="20"/>
          <w:szCs w:val="20"/>
        </w:rPr>
        <w:t xml:space="preserve">Information to </w:t>
      </w:r>
      <w:proofErr w:type="spellStart"/>
      <w:r w:rsidRPr="006655E6">
        <w:rPr>
          <w:color w:val="000000"/>
          <w:sz w:val="20"/>
          <w:szCs w:val="20"/>
        </w:rPr>
        <w:t>identyfing</w:t>
      </w:r>
      <w:proofErr w:type="spellEnd"/>
      <w:r w:rsidRPr="006655E6">
        <w:rPr>
          <w:color w:val="000000"/>
          <w:sz w:val="20"/>
          <w:szCs w:val="20"/>
        </w:rPr>
        <w:t xml:space="preserve"> the source file. It supports mechanism to distinguish </w:t>
      </w:r>
    </w:p>
    <w:p w14:paraId="397B2D44" w14:textId="4005682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00"/>
          <w:sz w:val="20"/>
          <w:szCs w:val="20"/>
        </w:rPr>
        <w:t xml:space="preserve">    </w:t>
      </w:r>
      <w:r w:rsidR="003947F1">
        <w:rPr>
          <w:color w:val="0000FF"/>
          <w:sz w:val="20"/>
          <w:szCs w:val="20"/>
        </w:rPr>
        <w:t xml:space="preserve">    </w:t>
      </w:r>
      <w:r w:rsidRPr="006655E6">
        <w:rPr>
          <w:color w:val="000000"/>
          <w:sz w:val="20"/>
          <w:szCs w:val="20"/>
        </w:rPr>
        <w:t>different versions of a source file.</w:t>
      </w:r>
    </w:p>
    <w:p w14:paraId="4584560E" w14:textId="6123DFA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rPr>
        <w:t xml:space="preserve">    </w:t>
      </w:r>
      <w:r w:rsidR="003947F1">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00E63473" w14:textId="0FC0A9A8"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3947F1">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1A76DFB2" w14:textId="542D958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3947F1">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xs:sequence</w:t>
      </w:r>
      <w:proofErr w:type="spellEnd"/>
      <w:r w:rsidRPr="006655E6">
        <w:rPr>
          <w:color w:val="0000FF"/>
          <w:sz w:val="20"/>
          <w:szCs w:val="20"/>
          <w:lang w:val="fr-FR"/>
        </w:rPr>
        <w:t>&gt;</w:t>
      </w:r>
    </w:p>
    <w:p w14:paraId="5D7060D1" w14:textId="135878C4" w:rsidR="001452F5" w:rsidRPr="002A28BB"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3947F1" w:rsidRPr="005C37A2">
        <w:rPr>
          <w:color w:val="0000FF"/>
          <w:sz w:val="20"/>
          <w:szCs w:val="20"/>
          <w:lang w:val="fr-FR"/>
        </w:rPr>
        <w:t xml:space="preserve">    </w:t>
      </w:r>
      <w:r w:rsidRPr="002A28BB">
        <w:rPr>
          <w:color w:val="0000FF"/>
          <w:sz w:val="20"/>
          <w:szCs w:val="20"/>
          <w:lang w:val="fr-FR"/>
        </w:rPr>
        <w:t>&lt;</w:t>
      </w:r>
      <w:proofErr w:type="spellStart"/>
      <w:r w:rsidRPr="002A28BB">
        <w:rPr>
          <w:color w:val="A31515"/>
          <w:sz w:val="20"/>
          <w:szCs w:val="20"/>
          <w:lang w:val="fr-FR"/>
        </w:rPr>
        <w:t>xs:element</w:t>
      </w:r>
      <w:proofErr w:type="spellEnd"/>
      <w:r w:rsidRPr="002A28BB">
        <w:rPr>
          <w:color w:val="0000FF"/>
          <w:sz w:val="20"/>
          <w:szCs w:val="20"/>
          <w:lang w:val="fr-FR"/>
        </w:rPr>
        <w:t xml:space="preserve"> </w:t>
      </w:r>
      <w:proofErr w:type="spellStart"/>
      <w:r w:rsidRPr="002A28BB">
        <w:rPr>
          <w:color w:val="FF0000"/>
          <w:sz w:val="20"/>
          <w:szCs w:val="20"/>
          <w:lang w:val="fr-FR"/>
        </w:rPr>
        <w:t>name</w:t>
      </w:r>
      <w:proofErr w:type="spellEnd"/>
      <w:r w:rsidRPr="002A28BB">
        <w:rPr>
          <w:color w:val="0000FF"/>
          <w:sz w:val="20"/>
          <w:szCs w:val="20"/>
          <w:lang w:val="fr-FR"/>
        </w:rPr>
        <w:t>=</w:t>
      </w:r>
      <w:r w:rsidRPr="002A28BB">
        <w:rPr>
          <w:color w:val="000000"/>
          <w:sz w:val="20"/>
          <w:szCs w:val="20"/>
          <w:lang w:val="fr-FR"/>
        </w:rPr>
        <w:t>"</w:t>
      </w:r>
      <w:proofErr w:type="spellStart"/>
      <w:r w:rsidRPr="002A28BB">
        <w:rPr>
          <w:color w:val="0000FF"/>
          <w:sz w:val="20"/>
          <w:szCs w:val="20"/>
          <w:lang w:val="fr-FR"/>
        </w:rPr>
        <w:t>resourceIdentifier</w:t>
      </w:r>
      <w:proofErr w:type="spellEnd"/>
      <w:r w:rsidRPr="002A28BB">
        <w:rPr>
          <w:color w:val="000000"/>
          <w:sz w:val="20"/>
          <w:szCs w:val="20"/>
          <w:lang w:val="fr-FR"/>
        </w:rPr>
        <w:t>"</w:t>
      </w:r>
      <w:r w:rsidRPr="002A28BB">
        <w:rPr>
          <w:color w:val="0000FF"/>
          <w:sz w:val="20"/>
          <w:szCs w:val="20"/>
          <w:lang w:val="fr-FR"/>
        </w:rPr>
        <w:t xml:space="preserve"> </w:t>
      </w:r>
      <w:r w:rsidRPr="002A28BB">
        <w:rPr>
          <w:color w:val="FF0000"/>
          <w:sz w:val="20"/>
          <w:szCs w:val="20"/>
          <w:lang w:val="fr-FR"/>
        </w:rPr>
        <w:t>type</w:t>
      </w:r>
      <w:r w:rsidRPr="002A28BB">
        <w:rPr>
          <w:color w:val="0000FF"/>
          <w:sz w:val="20"/>
          <w:szCs w:val="20"/>
          <w:lang w:val="fr-FR"/>
        </w:rPr>
        <w:t>=</w:t>
      </w:r>
      <w:r w:rsidRPr="002A28BB">
        <w:rPr>
          <w:color w:val="000000"/>
          <w:sz w:val="20"/>
          <w:szCs w:val="20"/>
          <w:lang w:val="fr-FR"/>
        </w:rPr>
        <w:t>"</w:t>
      </w:r>
      <w:proofErr w:type="spellStart"/>
      <w:r w:rsidRPr="002A28BB">
        <w:rPr>
          <w:color w:val="0000FF"/>
          <w:sz w:val="20"/>
          <w:szCs w:val="20"/>
          <w:lang w:val="fr-FR"/>
        </w:rPr>
        <w:t>xs:anyURI</w:t>
      </w:r>
      <w:proofErr w:type="spellEnd"/>
      <w:r w:rsidRPr="002A28BB">
        <w:rPr>
          <w:color w:val="000000"/>
          <w:sz w:val="20"/>
          <w:szCs w:val="20"/>
          <w:lang w:val="fr-FR"/>
        </w:rPr>
        <w:t>"</w:t>
      </w:r>
      <w:r w:rsidRPr="002A28BB">
        <w:rPr>
          <w:color w:val="0000FF"/>
          <w:sz w:val="20"/>
          <w:szCs w:val="20"/>
          <w:lang w:val="fr-FR"/>
        </w:rPr>
        <w:t>/&gt;</w:t>
      </w:r>
    </w:p>
    <w:p w14:paraId="3B3F1D43" w14:textId="0D7760A4" w:rsidR="001452F5" w:rsidRPr="002A28BB"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lang w:val="fr-FR"/>
        </w:rPr>
      </w:pPr>
      <w:r w:rsidRPr="002A28BB">
        <w:rPr>
          <w:color w:val="0000FF"/>
          <w:sz w:val="20"/>
          <w:szCs w:val="20"/>
          <w:lang w:val="fr-FR"/>
        </w:rPr>
        <w:t xml:space="preserve">    </w:t>
      </w:r>
      <w:r w:rsidR="003947F1" w:rsidRPr="002A28BB">
        <w:rPr>
          <w:color w:val="0000FF"/>
          <w:sz w:val="20"/>
          <w:szCs w:val="20"/>
          <w:lang w:val="fr-FR"/>
        </w:rPr>
        <w:t xml:space="preserve">    </w:t>
      </w:r>
      <w:r w:rsidRPr="002A28BB">
        <w:rPr>
          <w:color w:val="0000FF"/>
          <w:sz w:val="20"/>
          <w:szCs w:val="20"/>
          <w:lang w:val="fr-FR"/>
        </w:rPr>
        <w:t>&lt;</w:t>
      </w:r>
      <w:proofErr w:type="spellStart"/>
      <w:r w:rsidRPr="002A28BB">
        <w:rPr>
          <w:color w:val="A31515"/>
          <w:sz w:val="20"/>
          <w:szCs w:val="20"/>
          <w:lang w:val="fr-FR"/>
        </w:rPr>
        <w:t>xs:element</w:t>
      </w:r>
      <w:proofErr w:type="spellEnd"/>
      <w:r w:rsidRPr="002A28BB">
        <w:rPr>
          <w:color w:val="0000FF"/>
          <w:sz w:val="20"/>
          <w:szCs w:val="20"/>
          <w:lang w:val="fr-FR"/>
        </w:rPr>
        <w:t xml:space="preserve"> </w:t>
      </w:r>
      <w:proofErr w:type="spellStart"/>
      <w:r w:rsidRPr="002A28BB">
        <w:rPr>
          <w:color w:val="FF0000"/>
          <w:sz w:val="20"/>
          <w:szCs w:val="20"/>
          <w:lang w:val="fr-FR"/>
        </w:rPr>
        <w:t>name</w:t>
      </w:r>
      <w:proofErr w:type="spellEnd"/>
      <w:r w:rsidRPr="002A28BB">
        <w:rPr>
          <w:color w:val="0000FF"/>
          <w:sz w:val="20"/>
          <w:szCs w:val="20"/>
          <w:lang w:val="fr-FR"/>
        </w:rPr>
        <w:t>=</w:t>
      </w:r>
      <w:r w:rsidRPr="002A28BB">
        <w:rPr>
          <w:color w:val="000000"/>
          <w:sz w:val="20"/>
          <w:szCs w:val="20"/>
          <w:lang w:val="fr-FR"/>
        </w:rPr>
        <w:t>"</w:t>
      </w:r>
      <w:r w:rsidRPr="002A28BB">
        <w:rPr>
          <w:color w:val="0000FF"/>
          <w:sz w:val="20"/>
          <w:szCs w:val="20"/>
          <w:lang w:val="fr-FR"/>
        </w:rPr>
        <w:t>identification</w:t>
      </w:r>
      <w:r w:rsidRPr="002A28BB">
        <w:rPr>
          <w:color w:val="000000"/>
          <w:sz w:val="20"/>
          <w:szCs w:val="20"/>
          <w:lang w:val="fr-FR"/>
        </w:rPr>
        <w:t>"</w:t>
      </w:r>
      <w:r w:rsidRPr="002A28BB">
        <w:rPr>
          <w:color w:val="0000FF"/>
          <w:sz w:val="20"/>
          <w:szCs w:val="20"/>
          <w:lang w:val="fr-FR"/>
        </w:rPr>
        <w:t xml:space="preserve"> </w:t>
      </w:r>
      <w:r w:rsidRPr="002A28BB">
        <w:rPr>
          <w:color w:val="FF0000"/>
          <w:sz w:val="20"/>
          <w:szCs w:val="20"/>
          <w:lang w:val="fr-FR"/>
        </w:rPr>
        <w:t>type</w:t>
      </w:r>
      <w:r w:rsidRPr="002A28BB">
        <w:rPr>
          <w:color w:val="0000FF"/>
          <w:sz w:val="20"/>
          <w:szCs w:val="20"/>
          <w:lang w:val="fr-FR"/>
        </w:rPr>
        <w:t>=</w:t>
      </w:r>
      <w:r w:rsidRPr="002A28BB">
        <w:rPr>
          <w:color w:val="000000"/>
          <w:sz w:val="20"/>
          <w:szCs w:val="20"/>
          <w:lang w:val="fr-FR"/>
        </w:rPr>
        <w:t>"</w:t>
      </w:r>
      <w:proofErr w:type="spellStart"/>
      <w:r w:rsidRPr="002A28BB">
        <w:rPr>
          <w:color w:val="0000FF"/>
          <w:sz w:val="20"/>
          <w:szCs w:val="20"/>
          <w:lang w:val="fr-FR"/>
        </w:rPr>
        <w:t>ResourceIdentification</w:t>
      </w:r>
      <w:proofErr w:type="spellEnd"/>
      <w:r w:rsidRPr="002A28BB">
        <w:rPr>
          <w:color w:val="000000"/>
          <w:sz w:val="20"/>
          <w:szCs w:val="20"/>
          <w:lang w:val="fr-FR"/>
        </w:rPr>
        <w:t>"</w:t>
      </w:r>
      <w:r w:rsidRPr="002A28BB">
        <w:rPr>
          <w:color w:val="0000FF"/>
          <w:sz w:val="20"/>
          <w:szCs w:val="20"/>
          <w:lang w:val="fr-FR"/>
        </w:rPr>
        <w:t xml:space="preserve"> </w:t>
      </w:r>
      <w:proofErr w:type="spellStart"/>
      <w:r w:rsidRPr="002A28BB">
        <w:rPr>
          <w:color w:val="FF0000"/>
          <w:sz w:val="20"/>
          <w:szCs w:val="20"/>
          <w:lang w:val="fr-FR"/>
        </w:rPr>
        <w:t>minOccurs</w:t>
      </w:r>
      <w:proofErr w:type="spellEnd"/>
      <w:r w:rsidRPr="002A28BB">
        <w:rPr>
          <w:color w:val="0000FF"/>
          <w:sz w:val="20"/>
          <w:szCs w:val="20"/>
          <w:lang w:val="fr-FR"/>
        </w:rPr>
        <w:t>=</w:t>
      </w:r>
      <w:r w:rsidRPr="002A28BB">
        <w:rPr>
          <w:color w:val="000000"/>
          <w:sz w:val="20"/>
          <w:szCs w:val="20"/>
          <w:lang w:val="fr-FR"/>
        </w:rPr>
        <w:t>"</w:t>
      </w:r>
      <w:r w:rsidRPr="002A28BB">
        <w:rPr>
          <w:color w:val="0000FF"/>
          <w:sz w:val="20"/>
          <w:szCs w:val="20"/>
          <w:lang w:val="fr-FR"/>
        </w:rPr>
        <w:t>0</w:t>
      </w:r>
      <w:r w:rsidRPr="002A28BB">
        <w:rPr>
          <w:color w:val="000000"/>
          <w:sz w:val="20"/>
          <w:szCs w:val="20"/>
          <w:lang w:val="fr-FR"/>
        </w:rPr>
        <w:t>"</w:t>
      </w:r>
      <w:r w:rsidRPr="002A28BB">
        <w:rPr>
          <w:color w:val="0000FF"/>
          <w:sz w:val="20"/>
          <w:szCs w:val="20"/>
          <w:lang w:val="fr-FR"/>
        </w:rPr>
        <w:t xml:space="preserve"> </w:t>
      </w:r>
    </w:p>
    <w:p w14:paraId="7F5261B6" w14:textId="2A9C744B" w:rsidR="001452F5" w:rsidRPr="002A28BB"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2A28BB">
        <w:rPr>
          <w:color w:val="0000FF"/>
          <w:sz w:val="20"/>
          <w:szCs w:val="20"/>
          <w:lang w:val="fr-FR"/>
        </w:rPr>
        <w:t xml:space="preserve">      </w:t>
      </w:r>
      <w:r w:rsidR="003947F1" w:rsidRPr="002A28BB">
        <w:rPr>
          <w:color w:val="0000FF"/>
          <w:sz w:val="20"/>
          <w:szCs w:val="20"/>
          <w:lang w:val="fr-FR"/>
        </w:rPr>
        <w:t xml:space="preserve">    </w:t>
      </w:r>
      <w:r w:rsidRPr="002A28BB">
        <w:rPr>
          <w:color w:val="0000FF"/>
          <w:sz w:val="20"/>
          <w:szCs w:val="20"/>
          <w:lang w:val="fr-FR"/>
        </w:rPr>
        <w:t xml:space="preserve">          </w:t>
      </w:r>
      <w:proofErr w:type="spellStart"/>
      <w:r w:rsidRPr="002A28BB">
        <w:rPr>
          <w:color w:val="FF0000"/>
          <w:sz w:val="20"/>
          <w:szCs w:val="20"/>
          <w:lang w:val="fr-FR"/>
        </w:rPr>
        <w:t>maxOccurs</w:t>
      </w:r>
      <w:proofErr w:type="spellEnd"/>
      <w:r w:rsidRPr="002A28BB">
        <w:rPr>
          <w:color w:val="0000FF"/>
          <w:sz w:val="20"/>
          <w:szCs w:val="20"/>
          <w:lang w:val="fr-FR"/>
        </w:rPr>
        <w:t>=</w:t>
      </w:r>
      <w:r w:rsidRPr="002A28BB">
        <w:rPr>
          <w:color w:val="000000"/>
          <w:sz w:val="20"/>
          <w:szCs w:val="20"/>
          <w:lang w:val="fr-FR"/>
        </w:rPr>
        <w:t>"</w:t>
      </w:r>
      <w:proofErr w:type="spellStart"/>
      <w:r w:rsidRPr="002A28BB">
        <w:rPr>
          <w:color w:val="0000FF"/>
          <w:sz w:val="20"/>
          <w:szCs w:val="20"/>
          <w:lang w:val="fr-FR"/>
        </w:rPr>
        <w:t>unbounded</w:t>
      </w:r>
      <w:proofErr w:type="spellEnd"/>
      <w:r w:rsidRPr="002A28BB">
        <w:rPr>
          <w:color w:val="000000"/>
          <w:sz w:val="20"/>
          <w:szCs w:val="20"/>
          <w:lang w:val="fr-FR"/>
        </w:rPr>
        <w:t>"</w:t>
      </w:r>
      <w:r w:rsidRPr="002A28BB">
        <w:rPr>
          <w:color w:val="0000FF"/>
          <w:sz w:val="20"/>
          <w:szCs w:val="20"/>
          <w:lang w:val="fr-FR"/>
        </w:rPr>
        <w:t>&gt;</w:t>
      </w:r>
    </w:p>
    <w:p w14:paraId="167B832C" w14:textId="5896CDBF" w:rsidR="001452F5" w:rsidRPr="002A28BB"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2A28BB">
        <w:rPr>
          <w:color w:val="0000FF"/>
          <w:sz w:val="20"/>
          <w:szCs w:val="20"/>
          <w:lang w:val="fr-FR"/>
        </w:rPr>
        <w:t xml:space="preserve">      </w:t>
      </w:r>
      <w:r w:rsidR="003947F1" w:rsidRPr="002A28BB">
        <w:rPr>
          <w:color w:val="0000FF"/>
          <w:sz w:val="20"/>
          <w:szCs w:val="20"/>
          <w:lang w:val="fr-FR"/>
        </w:rPr>
        <w:t xml:space="preserve">      </w:t>
      </w:r>
      <w:r w:rsidRPr="002A28BB">
        <w:rPr>
          <w:color w:val="0000FF"/>
          <w:sz w:val="20"/>
          <w:szCs w:val="20"/>
          <w:lang w:val="fr-FR"/>
        </w:rPr>
        <w:t>&lt;</w:t>
      </w:r>
      <w:proofErr w:type="spellStart"/>
      <w:r w:rsidRPr="002A28BB">
        <w:rPr>
          <w:color w:val="A31515"/>
          <w:sz w:val="20"/>
          <w:szCs w:val="20"/>
          <w:lang w:val="fr-FR"/>
        </w:rPr>
        <w:t>xs:annotation</w:t>
      </w:r>
      <w:proofErr w:type="spellEnd"/>
      <w:r w:rsidRPr="002A28BB">
        <w:rPr>
          <w:color w:val="0000FF"/>
          <w:sz w:val="20"/>
          <w:szCs w:val="20"/>
          <w:lang w:val="fr-FR"/>
        </w:rPr>
        <w:t>&gt;</w:t>
      </w:r>
    </w:p>
    <w:p w14:paraId="1B63F2CC" w14:textId="7FEFDE5B" w:rsidR="001452F5" w:rsidRPr="002A28BB"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lang w:val="fr-FR"/>
        </w:rPr>
      </w:pPr>
      <w:r w:rsidRPr="002A28BB">
        <w:rPr>
          <w:color w:val="0000FF"/>
          <w:sz w:val="20"/>
          <w:szCs w:val="20"/>
          <w:lang w:val="fr-FR"/>
        </w:rPr>
        <w:t xml:space="preserve">        </w:t>
      </w:r>
      <w:r w:rsidR="003947F1" w:rsidRPr="002A28BB">
        <w:rPr>
          <w:color w:val="0000FF"/>
          <w:sz w:val="20"/>
          <w:szCs w:val="20"/>
          <w:lang w:val="fr-FR"/>
        </w:rPr>
        <w:t xml:space="preserve">        </w:t>
      </w:r>
      <w:r w:rsidRPr="002A28BB">
        <w:rPr>
          <w:color w:val="0000FF"/>
          <w:sz w:val="20"/>
          <w:szCs w:val="20"/>
          <w:lang w:val="fr-FR"/>
        </w:rPr>
        <w:t>&lt;</w:t>
      </w:r>
      <w:proofErr w:type="spellStart"/>
      <w:r w:rsidRPr="002A28BB">
        <w:rPr>
          <w:color w:val="A31515"/>
          <w:sz w:val="20"/>
          <w:szCs w:val="20"/>
          <w:lang w:val="fr-FR"/>
        </w:rPr>
        <w:t>xs:documentation</w:t>
      </w:r>
      <w:proofErr w:type="spellEnd"/>
      <w:r w:rsidRPr="002A28BB">
        <w:rPr>
          <w:color w:val="0000FF"/>
          <w:sz w:val="20"/>
          <w:szCs w:val="20"/>
          <w:lang w:val="fr-FR"/>
        </w:rPr>
        <w:t>&gt;</w:t>
      </w:r>
    </w:p>
    <w:p w14:paraId="64663E58" w14:textId="052B418B"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2A28BB">
        <w:rPr>
          <w:color w:val="0000FF"/>
          <w:sz w:val="20"/>
          <w:szCs w:val="20"/>
          <w:lang w:val="fr-FR"/>
        </w:rPr>
        <w:t xml:space="preserve">        </w:t>
      </w:r>
      <w:r w:rsidR="003947F1" w:rsidRPr="002A28BB">
        <w:rPr>
          <w:color w:val="0000FF"/>
          <w:sz w:val="20"/>
          <w:szCs w:val="20"/>
          <w:lang w:val="fr-FR"/>
        </w:rPr>
        <w:t xml:space="preserve">        </w:t>
      </w:r>
      <w:r w:rsidRPr="006655E6">
        <w:rPr>
          <w:color w:val="000000"/>
          <w:sz w:val="20"/>
          <w:szCs w:val="20"/>
        </w:rPr>
        <w:t xml:space="preserve">Identification by one or more elements or attributes in the source </w:t>
      </w:r>
    </w:p>
    <w:p w14:paraId="4172A5B0" w14:textId="228DEB58"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t xml:space="preserve">        </w:t>
      </w:r>
      <w:r w:rsidR="003947F1" w:rsidRPr="005C37A2">
        <w:rPr>
          <w:color w:val="000000"/>
          <w:sz w:val="20"/>
          <w:szCs w:val="20"/>
        </w:rPr>
        <w:t xml:space="preserve">    </w:t>
      </w:r>
      <w:r w:rsidR="003947F1" w:rsidRPr="005C37A2">
        <w:rPr>
          <w:color w:val="0000FF"/>
          <w:sz w:val="20"/>
          <w:szCs w:val="20"/>
        </w:rPr>
        <w:t xml:space="preserve">    </w:t>
      </w:r>
      <w:r w:rsidRPr="006655E6">
        <w:rPr>
          <w:color w:val="000000"/>
          <w:sz w:val="20"/>
          <w:szCs w:val="20"/>
          <w:lang w:val="fr-FR"/>
        </w:rPr>
        <w:t>file.</w:t>
      </w:r>
    </w:p>
    <w:p w14:paraId="664B241B" w14:textId="122B4041"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lang w:val="fr-FR"/>
        </w:rPr>
        <w:t xml:space="preserve">        </w:t>
      </w:r>
      <w:r w:rsidR="003947F1">
        <w:rPr>
          <w:color w:val="000000"/>
          <w:sz w:val="20"/>
          <w:szCs w:val="20"/>
          <w:lang w:val="fr-FR"/>
        </w:rPr>
        <w:t xml:space="preserve">    </w:t>
      </w:r>
      <w:r w:rsidR="003947F1"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6BB51179" w14:textId="7FDA421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3947F1">
        <w:rPr>
          <w:color w:val="0000FF"/>
          <w:sz w:val="20"/>
          <w:szCs w:val="20"/>
          <w:lang w:val="fr-FR"/>
        </w:rPr>
        <w:t xml:space="preserve">  </w:t>
      </w:r>
      <w:r w:rsidR="003947F1"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1C6C3DDA" w14:textId="7295AC35"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3947F1">
        <w:rPr>
          <w:color w:val="0000FF"/>
          <w:sz w:val="20"/>
          <w:szCs w:val="20"/>
          <w:lang w:val="fr-FR"/>
        </w:rPr>
        <w:t xml:space="preserve">    </w:t>
      </w:r>
      <w:r w:rsidRPr="00EE1F4F">
        <w:rPr>
          <w:color w:val="0000FF"/>
          <w:sz w:val="20"/>
          <w:szCs w:val="20"/>
          <w:lang w:val="fr-FR"/>
        </w:rPr>
        <w:t>&lt;/</w:t>
      </w:r>
      <w:proofErr w:type="spellStart"/>
      <w:r w:rsidRPr="00EE1F4F">
        <w:rPr>
          <w:color w:val="A31515"/>
          <w:sz w:val="20"/>
          <w:szCs w:val="20"/>
          <w:lang w:val="fr-FR"/>
        </w:rPr>
        <w:t>xs:element</w:t>
      </w:r>
      <w:proofErr w:type="spellEnd"/>
      <w:r w:rsidRPr="00EE1F4F">
        <w:rPr>
          <w:color w:val="0000FF"/>
          <w:sz w:val="20"/>
          <w:szCs w:val="20"/>
          <w:lang w:val="fr-FR"/>
        </w:rPr>
        <w:t>&gt;</w:t>
      </w:r>
    </w:p>
    <w:p w14:paraId="7F8DA770" w14:textId="76D8107F"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EE1F4F">
        <w:rPr>
          <w:color w:val="0000FF"/>
          <w:sz w:val="20"/>
          <w:szCs w:val="20"/>
          <w:lang w:val="fr-FR"/>
        </w:rPr>
        <w:t xml:space="preserve">  </w:t>
      </w:r>
      <w:r w:rsidR="003947F1" w:rsidRPr="00EE1F4F">
        <w:rPr>
          <w:color w:val="0000FF"/>
          <w:sz w:val="20"/>
          <w:szCs w:val="20"/>
          <w:lang w:val="fr-FR"/>
        </w:rPr>
        <w:t xml:space="preserve">  </w:t>
      </w:r>
      <w:r w:rsidRPr="00EE1F4F">
        <w:rPr>
          <w:color w:val="0000FF"/>
          <w:sz w:val="20"/>
          <w:szCs w:val="20"/>
          <w:lang w:val="fr-FR"/>
        </w:rPr>
        <w:t>&lt;/</w:t>
      </w:r>
      <w:proofErr w:type="spellStart"/>
      <w:r w:rsidRPr="00EE1F4F">
        <w:rPr>
          <w:color w:val="A31515"/>
          <w:sz w:val="20"/>
          <w:szCs w:val="20"/>
          <w:lang w:val="fr-FR"/>
        </w:rPr>
        <w:t>xs:sequence</w:t>
      </w:r>
      <w:proofErr w:type="spellEnd"/>
      <w:r w:rsidRPr="00EE1F4F">
        <w:rPr>
          <w:color w:val="0000FF"/>
          <w:sz w:val="20"/>
          <w:szCs w:val="20"/>
          <w:lang w:val="fr-FR"/>
        </w:rPr>
        <w:t>&gt;</w:t>
      </w:r>
    </w:p>
    <w:p w14:paraId="785D6C52" w14:textId="77777777"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EE1F4F">
        <w:rPr>
          <w:color w:val="0000FF"/>
          <w:sz w:val="20"/>
          <w:szCs w:val="20"/>
          <w:lang w:val="fr-FR"/>
        </w:rPr>
        <w:t>&lt;/</w:t>
      </w:r>
      <w:proofErr w:type="spellStart"/>
      <w:r w:rsidRPr="00EE1F4F">
        <w:rPr>
          <w:color w:val="A31515"/>
          <w:sz w:val="20"/>
          <w:szCs w:val="20"/>
          <w:lang w:val="fr-FR"/>
        </w:rPr>
        <w:t>xs:complexType</w:t>
      </w:r>
      <w:proofErr w:type="spellEnd"/>
      <w:r w:rsidRPr="00EE1F4F">
        <w:rPr>
          <w:color w:val="0000FF"/>
          <w:sz w:val="20"/>
          <w:szCs w:val="20"/>
          <w:lang w:val="fr-FR"/>
        </w:rPr>
        <w:t>&gt;</w:t>
      </w:r>
    </w:p>
    <w:p w14:paraId="331170B6" w14:textId="77777777" w:rsidR="001452F5" w:rsidRPr="00EE1F4F" w:rsidRDefault="001452F5" w:rsidP="006655E6">
      <w:pPr>
        <w:jc w:val="both"/>
        <w:rPr>
          <w:rFonts w:ascii="Arial" w:hAnsi="Arial" w:cs="Arial"/>
          <w:sz w:val="20"/>
          <w:szCs w:val="20"/>
          <w:lang w:val="fr-FR"/>
        </w:rPr>
      </w:pPr>
    </w:p>
    <w:p w14:paraId="3F1DD7C0" w14:textId="6659B2B5" w:rsidR="001452F5" w:rsidRPr="006655E6" w:rsidRDefault="001452F5" w:rsidP="006655E6">
      <w:pPr>
        <w:spacing w:after="120"/>
        <w:jc w:val="both"/>
        <w:rPr>
          <w:rFonts w:ascii="Arial" w:hAnsi="Arial" w:cs="Arial"/>
          <w:sz w:val="20"/>
          <w:szCs w:val="20"/>
        </w:rPr>
      </w:pPr>
      <w:r w:rsidRPr="006655E6">
        <w:rPr>
          <w:rFonts w:ascii="Arial" w:hAnsi="Arial" w:cs="Arial"/>
          <w:sz w:val="20"/>
          <w:szCs w:val="20"/>
        </w:rPr>
        <w:t xml:space="preserve">The type </w:t>
      </w:r>
      <w:proofErr w:type="spellStart"/>
      <w:r w:rsidRPr="006655E6">
        <w:rPr>
          <w:rFonts w:ascii="Arial" w:hAnsi="Arial" w:cs="Arial"/>
          <w:b/>
          <w:bCs/>
          <w:sz w:val="20"/>
          <w:szCs w:val="20"/>
        </w:rPr>
        <w:t>SourceFileType</w:t>
      </w:r>
      <w:proofErr w:type="spellEnd"/>
      <w:r w:rsidRPr="006655E6">
        <w:rPr>
          <w:rFonts w:ascii="Arial" w:hAnsi="Arial" w:cs="Arial"/>
          <w:sz w:val="20"/>
          <w:szCs w:val="20"/>
        </w:rPr>
        <w:t xml:space="preserve"> contains the header information of the file and a list of translation items for that file</w:t>
      </w:r>
      <w:r w:rsidR="00406F65">
        <w:rPr>
          <w:rFonts w:ascii="Arial" w:hAnsi="Arial" w:cs="Arial"/>
          <w:sz w:val="20"/>
          <w:szCs w:val="20"/>
        </w:rPr>
        <w:t>:</w:t>
      </w:r>
    </w:p>
    <w:p w14:paraId="76EAAE39"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xs:complexType</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SourceFileType</w:t>
      </w:r>
      <w:proofErr w:type="spellEnd"/>
      <w:r w:rsidRPr="006655E6">
        <w:rPr>
          <w:color w:val="000000"/>
          <w:sz w:val="20"/>
          <w:szCs w:val="20"/>
        </w:rPr>
        <w:t>"</w:t>
      </w:r>
      <w:r w:rsidRPr="006655E6">
        <w:rPr>
          <w:color w:val="0000FF"/>
          <w:sz w:val="20"/>
          <w:szCs w:val="20"/>
        </w:rPr>
        <w:t>&gt;</w:t>
      </w:r>
    </w:p>
    <w:p w14:paraId="242AB9DE" w14:textId="0008A9C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947F1">
        <w:rPr>
          <w:color w:val="0000FF"/>
          <w:sz w:val="20"/>
          <w:szCs w:val="20"/>
        </w:rPr>
        <w:t xml:space="preserve">  </w:t>
      </w:r>
      <w:r w:rsidRPr="006655E6">
        <w:rPr>
          <w:color w:val="0000FF"/>
          <w:sz w:val="20"/>
          <w:szCs w:val="20"/>
        </w:rPr>
        <w:t>&lt;</w:t>
      </w:r>
      <w:proofErr w:type="spellStart"/>
      <w:r w:rsidRPr="006655E6">
        <w:rPr>
          <w:color w:val="A31515"/>
          <w:sz w:val="20"/>
          <w:szCs w:val="20"/>
        </w:rPr>
        <w:t>xs:sequence</w:t>
      </w:r>
      <w:proofErr w:type="spellEnd"/>
      <w:r w:rsidRPr="006655E6">
        <w:rPr>
          <w:color w:val="0000FF"/>
          <w:sz w:val="20"/>
          <w:szCs w:val="20"/>
        </w:rPr>
        <w:t>&gt;</w:t>
      </w:r>
    </w:p>
    <w:p w14:paraId="1629488D" w14:textId="65A626E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947F1">
        <w:rPr>
          <w:color w:val="0000FF"/>
          <w:sz w:val="20"/>
          <w:szCs w:val="20"/>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r w:rsidRPr="006655E6">
        <w:rPr>
          <w:color w:val="0000FF"/>
          <w:sz w:val="20"/>
          <w:szCs w:val="20"/>
        </w:rPr>
        <w:t>header</w:t>
      </w:r>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SourceHeaderType</w:t>
      </w:r>
      <w:proofErr w:type="spellEnd"/>
      <w:r w:rsidRPr="006655E6">
        <w:rPr>
          <w:color w:val="000000"/>
          <w:sz w:val="20"/>
          <w:szCs w:val="20"/>
        </w:rPr>
        <w:t>"</w:t>
      </w:r>
      <w:r w:rsidRPr="006655E6">
        <w:rPr>
          <w:color w:val="0000FF"/>
          <w:sz w:val="20"/>
          <w:szCs w:val="20"/>
        </w:rPr>
        <w:t>/&gt;</w:t>
      </w:r>
    </w:p>
    <w:p w14:paraId="48D106F7" w14:textId="6E73FD8A"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3947F1">
        <w:rPr>
          <w:color w:val="0000FF"/>
          <w:sz w:val="20"/>
          <w:szCs w:val="20"/>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translationItem</w:t>
      </w:r>
      <w:proofErr w:type="spellEnd"/>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TranslationItemType</w:t>
      </w:r>
      <w:proofErr w:type="spellEnd"/>
      <w:r w:rsidRPr="006655E6">
        <w:rPr>
          <w:color w:val="000000"/>
          <w:sz w:val="20"/>
          <w:szCs w:val="20"/>
        </w:rPr>
        <w:t>"</w:t>
      </w:r>
      <w:r w:rsidRPr="006655E6">
        <w:rPr>
          <w:color w:val="0000FF"/>
          <w:sz w:val="20"/>
          <w:szCs w:val="20"/>
        </w:rPr>
        <w:t xml:space="preserve"> </w:t>
      </w:r>
      <w:r w:rsidRPr="006655E6">
        <w:rPr>
          <w:color w:val="FF0000"/>
          <w:sz w:val="20"/>
          <w:szCs w:val="20"/>
        </w:rPr>
        <w:t>minOccurs</w:t>
      </w:r>
      <w:r w:rsidRPr="006655E6">
        <w:rPr>
          <w:color w:val="0000FF"/>
          <w:sz w:val="20"/>
          <w:szCs w:val="20"/>
        </w:rPr>
        <w:t>=</w:t>
      </w:r>
      <w:r w:rsidRPr="006655E6">
        <w:rPr>
          <w:color w:val="000000"/>
          <w:sz w:val="20"/>
          <w:szCs w:val="20"/>
        </w:rPr>
        <w:t>"</w:t>
      </w:r>
      <w:r w:rsidRPr="006655E6">
        <w:rPr>
          <w:color w:val="0000FF"/>
          <w:sz w:val="20"/>
          <w:szCs w:val="20"/>
        </w:rPr>
        <w:t>0</w:t>
      </w:r>
      <w:r w:rsidRPr="006655E6">
        <w:rPr>
          <w:color w:val="000000"/>
          <w:sz w:val="20"/>
          <w:szCs w:val="20"/>
        </w:rPr>
        <w:t>"</w:t>
      </w:r>
      <w:r w:rsidRPr="006655E6">
        <w:rPr>
          <w:color w:val="0000FF"/>
          <w:sz w:val="20"/>
          <w:szCs w:val="20"/>
        </w:rPr>
        <w:t xml:space="preserve"> </w:t>
      </w:r>
    </w:p>
    <w:p w14:paraId="1604FEFC" w14:textId="04D0294B"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947F1">
        <w:rPr>
          <w:color w:val="0000FF"/>
          <w:sz w:val="20"/>
          <w:szCs w:val="20"/>
        </w:rPr>
        <w:t xml:space="preserve">    </w:t>
      </w:r>
      <w:proofErr w:type="spellStart"/>
      <w:r w:rsidRPr="006655E6">
        <w:rPr>
          <w:color w:val="FF0000"/>
          <w:sz w:val="20"/>
          <w:szCs w:val="20"/>
        </w:rPr>
        <w:t>maxOccurs</w:t>
      </w:r>
      <w:proofErr w:type="spellEnd"/>
      <w:r w:rsidRPr="006655E6">
        <w:rPr>
          <w:color w:val="0000FF"/>
          <w:sz w:val="20"/>
          <w:szCs w:val="20"/>
        </w:rPr>
        <w:t>=</w:t>
      </w:r>
      <w:r w:rsidRPr="006655E6">
        <w:rPr>
          <w:color w:val="000000"/>
          <w:sz w:val="20"/>
          <w:szCs w:val="20"/>
        </w:rPr>
        <w:t>"</w:t>
      </w:r>
      <w:r w:rsidRPr="006655E6">
        <w:rPr>
          <w:color w:val="0000FF"/>
          <w:sz w:val="20"/>
          <w:szCs w:val="20"/>
        </w:rPr>
        <w:t>unbounded</w:t>
      </w:r>
      <w:r w:rsidRPr="006655E6">
        <w:rPr>
          <w:color w:val="000000"/>
          <w:sz w:val="20"/>
          <w:szCs w:val="20"/>
        </w:rPr>
        <w:t>"</w:t>
      </w:r>
      <w:r w:rsidRPr="006655E6">
        <w:rPr>
          <w:color w:val="0000FF"/>
          <w:sz w:val="20"/>
          <w:szCs w:val="20"/>
        </w:rPr>
        <w:t>&gt;</w:t>
      </w:r>
    </w:p>
    <w:p w14:paraId="58B6C770" w14:textId="592EF396"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770DEEDF" w14:textId="292CD95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6C91E362" w14:textId="00DD978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00"/>
          <w:sz w:val="20"/>
          <w:szCs w:val="20"/>
        </w:rPr>
        <w:t>The list of translation items.</w:t>
      </w:r>
    </w:p>
    <w:p w14:paraId="33CD28E7" w14:textId="1E2D6B01"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lastRenderedPageBreak/>
        <w:t xml:space="preserve">        </w:t>
      </w:r>
      <w:r w:rsidR="005356E4" w:rsidRPr="005C37A2">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60A6FAF6" w14:textId="4BD1BF8F"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5356E4">
        <w:rPr>
          <w:color w:val="0000FF"/>
          <w:sz w:val="20"/>
          <w:szCs w:val="20"/>
          <w:lang w:val="fr-FR"/>
        </w:rPr>
        <w:t xml:space="preserve">  </w:t>
      </w:r>
      <w:r w:rsidR="005356E4"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00F68F6E" w14:textId="259679C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5356E4"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xs:element</w:t>
      </w:r>
      <w:proofErr w:type="spellEnd"/>
      <w:r w:rsidRPr="006655E6">
        <w:rPr>
          <w:color w:val="0000FF"/>
          <w:sz w:val="20"/>
          <w:szCs w:val="20"/>
          <w:lang w:val="fr-FR"/>
        </w:rPr>
        <w:t>&gt;</w:t>
      </w:r>
    </w:p>
    <w:p w14:paraId="0DE91D32" w14:textId="66C0649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lang w:val="fr-FR"/>
        </w:rPr>
        <w:t xml:space="preserve">  </w:t>
      </w:r>
      <w:r w:rsidR="005356E4">
        <w:rPr>
          <w:color w:val="0000FF"/>
          <w:sz w:val="20"/>
          <w:szCs w:val="20"/>
          <w:lang w:val="fr-FR"/>
        </w:rPr>
        <w:t xml:space="preserve">  </w:t>
      </w:r>
      <w:r w:rsidRPr="006655E6">
        <w:rPr>
          <w:color w:val="0000FF"/>
          <w:sz w:val="20"/>
          <w:szCs w:val="20"/>
        </w:rPr>
        <w:t>&lt;/</w:t>
      </w:r>
      <w:proofErr w:type="spellStart"/>
      <w:r w:rsidRPr="006655E6">
        <w:rPr>
          <w:color w:val="A31515"/>
          <w:sz w:val="20"/>
          <w:szCs w:val="20"/>
        </w:rPr>
        <w:t>xs:sequence</w:t>
      </w:r>
      <w:proofErr w:type="spellEnd"/>
      <w:r w:rsidRPr="006655E6">
        <w:rPr>
          <w:color w:val="0000FF"/>
          <w:sz w:val="20"/>
          <w:szCs w:val="20"/>
        </w:rPr>
        <w:t>&gt;</w:t>
      </w:r>
    </w:p>
    <w:p w14:paraId="4311BD6A"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xs:complexType</w:t>
      </w:r>
      <w:proofErr w:type="spellEnd"/>
      <w:r w:rsidRPr="006655E6">
        <w:rPr>
          <w:color w:val="0000FF"/>
          <w:sz w:val="20"/>
          <w:szCs w:val="20"/>
        </w:rPr>
        <w:t>&gt;</w:t>
      </w:r>
    </w:p>
    <w:p w14:paraId="1A9C5DF8" w14:textId="77777777" w:rsidR="001452F5" w:rsidRPr="006655E6" w:rsidRDefault="001452F5" w:rsidP="001452F5">
      <w:pPr>
        <w:rPr>
          <w:rFonts w:ascii="Arial" w:hAnsi="Arial" w:cs="Arial"/>
          <w:color w:val="000000"/>
          <w:sz w:val="20"/>
          <w:szCs w:val="20"/>
        </w:rPr>
      </w:pPr>
    </w:p>
    <w:p w14:paraId="7BCDB5C7" w14:textId="1A29C1CB" w:rsidR="001452F5" w:rsidRPr="006655E6" w:rsidRDefault="001452F5" w:rsidP="006655E6">
      <w:pPr>
        <w:spacing w:after="120"/>
        <w:jc w:val="both"/>
        <w:rPr>
          <w:rFonts w:ascii="Arial" w:hAnsi="Arial" w:cs="Arial"/>
          <w:sz w:val="20"/>
          <w:szCs w:val="20"/>
        </w:rPr>
      </w:pPr>
      <w:r w:rsidRPr="006655E6">
        <w:rPr>
          <w:rFonts w:ascii="Arial" w:hAnsi="Arial" w:cs="Arial"/>
          <w:sz w:val="20"/>
          <w:szCs w:val="20"/>
        </w:rPr>
        <w:t xml:space="preserve">The last type defined by the </w:t>
      </w:r>
      <w:r w:rsidR="005356E4">
        <w:rPr>
          <w:rFonts w:ascii="Arial" w:hAnsi="Arial" w:cs="Arial"/>
          <w:sz w:val="20"/>
          <w:szCs w:val="20"/>
        </w:rPr>
        <w:t>S</w:t>
      </w:r>
      <w:r w:rsidR="005356E4" w:rsidRPr="006655E6">
        <w:rPr>
          <w:rFonts w:ascii="Arial" w:hAnsi="Arial" w:cs="Arial"/>
          <w:sz w:val="20"/>
          <w:szCs w:val="20"/>
        </w:rPr>
        <w:t xml:space="preserve">chema </w:t>
      </w:r>
      <w:r w:rsidRPr="006655E6">
        <w:rPr>
          <w:rFonts w:ascii="Arial" w:hAnsi="Arial" w:cs="Arial"/>
          <w:sz w:val="20"/>
          <w:szCs w:val="20"/>
        </w:rPr>
        <w:t xml:space="preserve">is the type </w:t>
      </w:r>
      <w:proofErr w:type="spellStart"/>
      <w:r w:rsidRPr="006655E6">
        <w:rPr>
          <w:rFonts w:ascii="Arial" w:hAnsi="Arial" w:cs="Arial"/>
          <w:b/>
          <w:bCs/>
          <w:sz w:val="20"/>
          <w:szCs w:val="20"/>
        </w:rPr>
        <w:t>TranslationPackageFile</w:t>
      </w:r>
      <w:proofErr w:type="spellEnd"/>
      <w:r w:rsidR="005356E4">
        <w:rPr>
          <w:rFonts w:ascii="Arial" w:hAnsi="Arial" w:cs="Arial"/>
          <w:bCs/>
          <w:sz w:val="20"/>
          <w:szCs w:val="20"/>
        </w:rPr>
        <w:t>:</w:t>
      </w:r>
    </w:p>
    <w:p w14:paraId="1DC38676"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xs:complexType</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TranslationPackageType</w:t>
      </w:r>
      <w:proofErr w:type="spellEnd"/>
      <w:r w:rsidRPr="006655E6">
        <w:rPr>
          <w:color w:val="000000"/>
          <w:sz w:val="20"/>
          <w:szCs w:val="20"/>
        </w:rPr>
        <w:t>"</w:t>
      </w:r>
      <w:r w:rsidRPr="006655E6">
        <w:rPr>
          <w:color w:val="0000FF"/>
          <w:sz w:val="20"/>
          <w:szCs w:val="20"/>
        </w:rPr>
        <w:t>&gt;</w:t>
      </w:r>
    </w:p>
    <w:p w14:paraId="710A1762" w14:textId="0C5F26D6"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xs:sequence</w:t>
      </w:r>
      <w:proofErr w:type="spellEnd"/>
      <w:r w:rsidRPr="006655E6">
        <w:rPr>
          <w:color w:val="0000FF"/>
          <w:sz w:val="20"/>
          <w:szCs w:val="20"/>
        </w:rPr>
        <w:t>&gt;</w:t>
      </w:r>
    </w:p>
    <w:p w14:paraId="2B30057C" w14:textId="18DAFAE0"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r w:rsidRPr="006655E6">
        <w:rPr>
          <w:color w:val="0000FF"/>
          <w:sz w:val="20"/>
          <w:szCs w:val="20"/>
        </w:rPr>
        <w:t>language</w:t>
      </w:r>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LanguageType</w:t>
      </w:r>
      <w:proofErr w:type="spellEnd"/>
      <w:r w:rsidRPr="006655E6">
        <w:rPr>
          <w:color w:val="000000"/>
          <w:sz w:val="20"/>
          <w:szCs w:val="20"/>
        </w:rPr>
        <w:t>"</w:t>
      </w:r>
      <w:r w:rsidRPr="006655E6">
        <w:rPr>
          <w:color w:val="0000FF"/>
          <w:sz w:val="20"/>
          <w:szCs w:val="20"/>
        </w:rPr>
        <w:t>&gt;</w:t>
      </w:r>
    </w:p>
    <w:p w14:paraId="6C4F3BB0" w14:textId="7D97DECA"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36B1C061" w14:textId="512E59B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5C2E2360" w14:textId="5B6A04F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00"/>
          <w:sz w:val="20"/>
          <w:szCs w:val="20"/>
        </w:rPr>
        <w:t xml:space="preserve">The language that will be supported by this translation </w:t>
      </w:r>
    </w:p>
    <w:p w14:paraId="7110076B" w14:textId="3D4F463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t xml:space="preserve">        </w:t>
      </w:r>
      <w:r w:rsidR="005356E4" w:rsidRPr="005C37A2">
        <w:rPr>
          <w:color w:val="0000FF"/>
          <w:sz w:val="20"/>
          <w:szCs w:val="20"/>
        </w:rPr>
        <w:t xml:space="preserve">        </w:t>
      </w:r>
      <w:r w:rsidRPr="006655E6">
        <w:rPr>
          <w:color w:val="000000"/>
          <w:sz w:val="20"/>
          <w:szCs w:val="20"/>
          <w:lang w:val="fr-FR"/>
        </w:rPr>
        <w:t>file.</w:t>
      </w:r>
    </w:p>
    <w:p w14:paraId="0EF98325" w14:textId="7C99B6F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lang w:val="fr-FR"/>
        </w:rPr>
        <w:t xml:space="preserve">        </w:t>
      </w:r>
      <w:r w:rsidR="005356E4"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1528CBE1" w14:textId="0508D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5356E4">
        <w:rPr>
          <w:color w:val="0000FF"/>
          <w:sz w:val="20"/>
          <w:szCs w:val="20"/>
          <w:lang w:val="fr-FR"/>
        </w:rPr>
        <w:t xml:space="preserve">  </w:t>
      </w:r>
      <w:r w:rsidR="005356E4"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59223B5F" w14:textId="1E9C041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5C37A2">
        <w:rPr>
          <w:color w:val="0000FF"/>
          <w:sz w:val="20"/>
          <w:szCs w:val="20"/>
          <w:lang w:val="fr-FR"/>
        </w:rPr>
        <w:t xml:space="preserve">    </w:t>
      </w:r>
      <w:r w:rsidR="005356E4" w:rsidRPr="005C37A2">
        <w:rPr>
          <w:color w:val="0000FF"/>
          <w:sz w:val="20"/>
          <w:szCs w:val="20"/>
          <w:lang w:val="fr-FR"/>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&gt;</w:t>
      </w:r>
    </w:p>
    <w:p w14:paraId="114C940A" w14:textId="68D2236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issueDate</w:t>
      </w:r>
      <w:proofErr w:type="spellEnd"/>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xs:date</w:t>
      </w:r>
      <w:proofErr w:type="spellEnd"/>
      <w:r w:rsidRPr="006655E6">
        <w:rPr>
          <w:color w:val="000000"/>
          <w:sz w:val="20"/>
          <w:szCs w:val="20"/>
        </w:rPr>
        <w:t>"</w:t>
      </w:r>
      <w:r w:rsidRPr="006655E6">
        <w:rPr>
          <w:color w:val="0000FF"/>
          <w:sz w:val="20"/>
          <w:szCs w:val="20"/>
        </w:rPr>
        <w:t>/&gt;</w:t>
      </w:r>
    </w:p>
    <w:p w14:paraId="41D80605" w14:textId="0ED2B01F"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issueTime</w:t>
      </w:r>
      <w:proofErr w:type="spellEnd"/>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xs:time</w:t>
      </w:r>
      <w:proofErr w:type="spellEnd"/>
      <w:r w:rsidRPr="006655E6">
        <w:rPr>
          <w:color w:val="000000"/>
          <w:sz w:val="20"/>
          <w:szCs w:val="20"/>
        </w:rPr>
        <w:t>"</w:t>
      </w:r>
      <w:r w:rsidRPr="006655E6">
        <w:rPr>
          <w:color w:val="0000FF"/>
          <w:sz w:val="20"/>
          <w:szCs w:val="20"/>
        </w:rPr>
        <w:t xml:space="preserve"> </w:t>
      </w:r>
      <w:r w:rsidRPr="006655E6">
        <w:rPr>
          <w:color w:val="FF0000"/>
          <w:sz w:val="20"/>
          <w:szCs w:val="20"/>
        </w:rPr>
        <w:t>minOccurs</w:t>
      </w:r>
      <w:r w:rsidRPr="006655E6">
        <w:rPr>
          <w:color w:val="0000FF"/>
          <w:sz w:val="20"/>
          <w:szCs w:val="20"/>
        </w:rPr>
        <w:t>=</w:t>
      </w:r>
      <w:r w:rsidRPr="006655E6">
        <w:rPr>
          <w:color w:val="000000"/>
          <w:sz w:val="20"/>
          <w:szCs w:val="20"/>
        </w:rPr>
        <w:t>"</w:t>
      </w:r>
      <w:r w:rsidRPr="006655E6">
        <w:rPr>
          <w:color w:val="0000FF"/>
          <w:sz w:val="20"/>
          <w:szCs w:val="20"/>
        </w:rPr>
        <w:t>0</w:t>
      </w:r>
      <w:r w:rsidRPr="006655E6">
        <w:rPr>
          <w:color w:val="000000"/>
          <w:sz w:val="20"/>
          <w:szCs w:val="20"/>
        </w:rPr>
        <w:t>"</w:t>
      </w:r>
      <w:r w:rsidRPr="006655E6">
        <w:rPr>
          <w:color w:val="0000FF"/>
          <w:sz w:val="20"/>
          <w:szCs w:val="20"/>
        </w:rPr>
        <w:t>/&gt;</w:t>
      </w:r>
    </w:p>
    <w:p w14:paraId="176BC51C" w14:textId="7BC1AF2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bookmarkStart w:id="52" w:name="_Hlk95468127"/>
      <w:proofErr w:type="spellStart"/>
      <w:r w:rsidRPr="006655E6">
        <w:rPr>
          <w:color w:val="0000FF"/>
          <w:sz w:val="20"/>
          <w:szCs w:val="20"/>
        </w:rPr>
        <w:t>responsibleParty</w:t>
      </w:r>
      <w:bookmarkEnd w:id="52"/>
      <w:proofErr w:type="spellEnd"/>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cit:CI_Responsibility_PropertyType</w:t>
      </w:r>
      <w:proofErr w:type="spellEnd"/>
      <w:r w:rsidRPr="006655E6">
        <w:rPr>
          <w:color w:val="000000"/>
          <w:sz w:val="20"/>
          <w:szCs w:val="20"/>
        </w:rPr>
        <w:t>"</w:t>
      </w:r>
      <w:r w:rsidRPr="006655E6">
        <w:rPr>
          <w:color w:val="0000FF"/>
          <w:sz w:val="20"/>
          <w:szCs w:val="20"/>
        </w:rPr>
        <w:t xml:space="preserve"> </w:t>
      </w:r>
      <w:r w:rsidRPr="006655E6">
        <w:rPr>
          <w:color w:val="0000FF"/>
          <w:sz w:val="20"/>
          <w:szCs w:val="20"/>
        </w:rPr>
        <w:br/>
        <w:t xml:space="preserve">     </w:t>
      </w:r>
      <w:r w:rsidR="005356E4">
        <w:rPr>
          <w:color w:val="0000FF"/>
          <w:sz w:val="20"/>
          <w:szCs w:val="20"/>
        </w:rPr>
        <w:t xml:space="preserve">    </w:t>
      </w:r>
      <w:r w:rsidRPr="006655E6">
        <w:rPr>
          <w:color w:val="FF0000"/>
          <w:sz w:val="20"/>
          <w:szCs w:val="20"/>
        </w:rPr>
        <w:t>minOccurs</w:t>
      </w:r>
      <w:r w:rsidRPr="006655E6">
        <w:rPr>
          <w:color w:val="0000FF"/>
          <w:sz w:val="20"/>
          <w:szCs w:val="20"/>
        </w:rPr>
        <w:t>=</w:t>
      </w:r>
      <w:r w:rsidRPr="006655E6">
        <w:rPr>
          <w:color w:val="000000"/>
          <w:sz w:val="20"/>
          <w:szCs w:val="20"/>
        </w:rPr>
        <w:t>"</w:t>
      </w:r>
      <w:r w:rsidRPr="006655E6">
        <w:rPr>
          <w:color w:val="0000FF"/>
          <w:sz w:val="20"/>
          <w:szCs w:val="20"/>
        </w:rPr>
        <w:t>0</w:t>
      </w:r>
      <w:r w:rsidRPr="006655E6">
        <w:rPr>
          <w:color w:val="000000"/>
          <w:sz w:val="20"/>
          <w:szCs w:val="20"/>
        </w:rPr>
        <w:t xml:space="preserve">" </w:t>
      </w:r>
      <w:proofErr w:type="spellStart"/>
      <w:r w:rsidRPr="006655E6">
        <w:rPr>
          <w:color w:val="FF0000"/>
          <w:sz w:val="20"/>
          <w:szCs w:val="20"/>
        </w:rPr>
        <w:t>maxOccurs</w:t>
      </w:r>
      <w:proofErr w:type="spellEnd"/>
      <w:r w:rsidRPr="006655E6">
        <w:rPr>
          <w:color w:val="0000FF"/>
          <w:sz w:val="20"/>
          <w:szCs w:val="20"/>
        </w:rPr>
        <w:t>=</w:t>
      </w:r>
      <w:r w:rsidRPr="006655E6">
        <w:rPr>
          <w:color w:val="000000"/>
          <w:sz w:val="20"/>
          <w:szCs w:val="20"/>
        </w:rPr>
        <w:t>"</w:t>
      </w:r>
      <w:r w:rsidRPr="006655E6">
        <w:rPr>
          <w:color w:val="0000FF"/>
          <w:sz w:val="20"/>
          <w:szCs w:val="20"/>
        </w:rPr>
        <w:t>unbounded</w:t>
      </w:r>
      <w:r w:rsidRPr="006655E6">
        <w:rPr>
          <w:color w:val="000000"/>
          <w:sz w:val="20"/>
          <w:szCs w:val="20"/>
        </w:rPr>
        <w:t>"</w:t>
      </w:r>
      <w:r w:rsidRPr="006655E6">
        <w:rPr>
          <w:color w:val="0000FF"/>
          <w:sz w:val="20"/>
          <w:szCs w:val="20"/>
        </w:rPr>
        <w:t>/&gt;</w:t>
      </w:r>
    </w:p>
    <w:p w14:paraId="1C758E1A" w14:textId="3B4BA76A"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sourceFile</w:t>
      </w:r>
      <w:proofErr w:type="spellEnd"/>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SourceFileType</w:t>
      </w:r>
      <w:proofErr w:type="spellEnd"/>
      <w:r w:rsidRPr="006655E6">
        <w:rPr>
          <w:color w:val="000000"/>
          <w:sz w:val="20"/>
          <w:szCs w:val="20"/>
        </w:rPr>
        <w:t>"</w:t>
      </w:r>
      <w:r w:rsidRPr="006655E6">
        <w:rPr>
          <w:color w:val="0000FF"/>
          <w:sz w:val="20"/>
          <w:szCs w:val="20"/>
        </w:rPr>
        <w:t xml:space="preserve"> </w:t>
      </w:r>
      <w:proofErr w:type="spellStart"/>
      <w:r w:rsidRPr="006655E6">
        <w:rPr>
          <w:color w:val="FF0000"/>
          <w:sz w:val="20"/>
          <w:szCs w:val="20"/>
        </w:rPr>
        <w:t>maxOccurs</w:t>
      </w:r>
      <w:proofErr w:type="spellEnd"/>
      <w:r w:rsidRPr="006655E6">
        <w:rPr>
          <w:color w:val="0000FF"/>
          <w:sz w:val="20"/>
          <w:szCs w:val="20"/>
        </w:rPr>
        <w:t>=</w:t>
      </w:r>
      <w:r w:rsidRPr="006655E6">
        <w:rPr>
          <w:color w:val="000000"/>
          <w:sz w:val="20"/>
          <w:szCs w:val="20"/>
        </w:rPr>
        <w:t>"</w:t>
      </w:r>
      <w:r w:rsidRPr="006655E6">
        <w:rPr>
          <w:color w:val="0000FF"/>
          <w:sz w:val="20"/>
          <w:szCs w:val="20"/>
        </w:rPr>
        <w:t>unbounded</w:t>
      </w:r>
      <w:r w:rsidRPr="006655E6">
        <w:rPr>
          <w:color w:val="000000"/>
          <w:sz w:val="20"/>
          <w:szCs w:val="20"/>
        </w:rPr>
        <w:t>"</w:t>
      </w:r>
      <w:r w:rsidRPr="006655E6">
        <w:rPr>
          <w:color w:val="0000FF"/>
          <w:sz w:val="20"/>
          <w:szCs w:val="20"/>
        </w:rPr>
        <w:t>&gt;</w:t>
      </w:r>
    </w:p>
    <w:p w14:paraId="64D9477F" w14:textId="413AFB4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7E98BAFC" w14:textId="7428897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444A4C4F" w14:textId="3EB3C4D0"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00"/>
          <w:sz w:val="20"/>
          <w:szCs w:val="20"/>
        </w:rPr>
        <w:t xml:space="preserve">The list of source files for that this translation file provides </w:t>
      </w:r>
    </w:p>
    <w:p w14:paraId="715E48CA" w14:textId="0FA42811"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rPr>
        <w:t xml:space="preserve">        </w:t>
      </w:r>
      <w:r w:rsidR="005356E4">
        <w:rPr>
          <w:color w:val="0000FF"/>
          <w:sz w:val="20"/>
          <w:szCs w:val="20"/>
        </w:rPr>
        <w:t xml:space="preserve">        </w:t>
      </w:r>
      <w:r w:rsidRPr="006655E6">
        <w:rPr>
          <w:color w:val="000000"/>
          <w:sz w:val="20"/>
          <w:szCs w:val="20"/>
          <w:lang w:val="fr-FR"/>
        </w:rPr>
        <w:t>translations.</w:t>
      </w:r>
    </w:p>
    <w:p w14:paraId="491B6245" w14:textId="1044E559"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lang w:val="fr-FR"/>
        </w:rPr>
        <w:t xml:space="preserve">        </w:t>
      </w:r>
      <w:r w:rsidR="005356E4"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3A95D8B1" w14:textId="42FC2746"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5356E4">
        <w:rPr>
          <w:color w:val="0000FF"/>
          <w:sz w:val="20"/>
          <w:szCs w:val="20"/>
          <w:lang w:val="fr-FR"/>
        </w:rPr>
        <w:t xml:space="preserve">  </w:t>
      </w:r>
      <w:r w:rsidR="005356E4"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21A6E029" w14:textId="516C295C"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5356E4" w:rsidRPr="006655E6">
        <w:rPr>
          <w:color w:val="0000FF"/>
          <w:sz w:val="20"/>
          <w:szCs w:val="20"/>
          <w:lang w:val="fr-FR"/>
        </w:rPr>
        <w:t xml:space="preserve">    </w:t>
      </w:r>
      <w:r w:rsidRPr="00EE1F4F">
        <w:rPr>
          <w:color w:val="0000FF"/>
          <w:sz w:val="20"/>
          <w:szCs w:val="20"/>
          <w:lang w:val="fr-FR"/>
        </w:rPr>
        <w:t>&lt;/</w:t>
      </w:r>
      <w:proofErr w:type="spellStart"/>
      <w:r w:rsidRPr="00EE1F4F">
        <w:rPr>
          <w:color w:val="A31515"/>
          <w:sz w:val="20"/>
          <w:szCs w:val="20"/>
          <w:lang w:val="fr-FR"/>
        </w:rPr>
        <w:t>xs:element</w:t>
      </w:r>
      <w:proofErr w:type="spellEnd"/>
      <w:r w:rsidRPr="00EE1F4F">
        <w:rPr>
          <w:color w:val="0000FF"/>
          <w:sz w:val="20"/>
          <w:szCs w:val="20"/>
          <w:lang w:val="fr-FR"/>
        </w:rPr>
        <w:t>&gt;</w:t>
      </w:r>
    </w:p>
    <w:p w14:paraId="19F240EA" w14:textId="051AEA3E"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EE1F4F">
        <w:rPr>
          <w:color w:val="0000FF"/>
          <w:sz w:val="20"/>
          <w:szCs w:val="20"/>
          <w:lang w:val="fr-FR"/>
        </w:rPr>
        <w:t xml:space="preserve">  </w:t>
      </w:r>
      <w:r w:rsidR="005356E4" w:rsidRPr="00EE1F4F">
        <w:rPr>
          <w:color w:val="0000FF"/>
          <w:sz w:val="20"/>
          <w:szCs w:val="20"/>
          <w:lang w:val="fr-FR"/>
        </w:rPr>
        <w:t xml:space="preserve">  </w:t>
      </w:r>
      <w:r w:rsidRPr="00EE1F4F">
        <w:rPr>
          <w:color w:val="0000FF"/>
          <w:sz w:val="20"/>
          <w:szCs w:val="20"/>
          <w:lang w:val="fr-FR"/>
        </w:rPr>
        <w:t>&lt;/</w:t>
      </w:r>
      <w:proofErr w:type="spellStart"/>
      <w:r w:rsidRPr="00EE1F4F">
        <w:rPr>
          <w:color w:val="A31515"/>
          <w:sz w:val="20"/>
          <w:szCs w:val="20"/>
          <w:lang w:val="fr-FR"/>
        </w:rPr>
        <w:t>xs:sequence</w:t>
      </w:r>
      <w:proofErr w:type="spellEnd"/>
      <w:r w:rsidRPr="00EE1F4F">
        <w:rPr>
          <w:color w:val="0000FF"/>
          <w:sz w:val="20"/>
          <w:szCs w:val="20"/>
          <w:lang w:val="fr-FR"/>
        </w:rPr>
        <w:t>&gt;</w:t>
      </w:r>
    </w:p>
    <w:p w14:paraId="7DB11770" w14:textId="77777777"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EE1F4F">
        <w:rPr>
          <w:color w:val="0000FF"/>
          <w:sz w:val="20"/>
          <w:szCs w:val="20"/>
          <w:lang w:val="fr-FR"/>
        </w:rPr>
        <w:t>&lt;/</w:t>
      </w:r>
      <w:proofErr w:type="spellStart"/>
      <w:r w:rsidRPr="00EE1F4F">
        <w:rPr>
          <w:color w:val="A31515"/>
          <w:sz w:val="20"/>
          <w:szCs w:val="20"/>
          <w:lang w:val="fr-FR"/>
        </w:rPr>
        <w:t>xs:complexType</w:t>
      </w:r>
      <w:proofErr w:type="spellEnd"/>
      <w:r w:rsidRPr="00EE1F4F">
        <w:rPr>
          <w:color w:val="0000FF"/>
          <w:sz w:val="20"/>
          <w:szCs w:val="20"/>
          <w:lang w:val="fr-FR"/>
        </w:rPr>
        <w:t>&gt;</w:t>
      </w:r>
    </w:p>
    <w:p w14:paraId="0DDD1A01" w14:textId="77777777" w:rsidR="001452F5" w:rsidRPr="00EE1F4F" w:rsidRDefault="001452F5" w:rsidP="006655E6">
      <w:pPr>
        <w:jc w:val="both"/>
        <w:rPr>
          <w:rFonts w:ascii="Arial" w:hAnsi="Arial" w:cs="Arial"/>
          <w:sz w:val="20"/>
          <w:szCs w:val="20"/>
          <w:lang w:val="fr-FR"/>
        </w:rPr>
      </w:pPr>
    </w:p>
    <w:p w14:paraId="763B44A5" w14:textId="4DA4CC60" w:rsidR="001452F5" w:rsidRPr="006655E6" w:rsidRDefault="00AA25CC" w:rsidP="006655E6">
      <w:pPr>
        <w:jc w:val="both"/>
        <w:rPr>
          <w:rFonts w:ascii="Arial" w:hAnsi="Arial" w:cs="Arial"/>
          <w:sz w:val="20"/>
          <w:szCs w:val="20"/>
        </w:rPr>
      </w:pPr>
      <w:r w:rsidRPr="006655E6">
        <w:rPr>
          <w:rFonts w:ascii="Arial" w:hAnsi="Arial" w:cs="Arial"/>
          <w:sz w:val="20"/>
          <w:szCs w:val="20"/>
        </w:rPr>
        <w:t>T</w:t>
      </w:r>
      <w:r w:rsidR="001452F5" w:rsidRPr="006655E6">
        <w:rPr>
          <w:rFonts w:ascii="Arial" w:hAnsi="Arial" w:cs="Arial"/>
          <w:sz w:val="20"/>
          <w:szCs w:val="20"/>
        </w:rPr>
        <w:t>his defines the metadata of the translation file as</w:t>
      </w:r>
      <w:r w:rsidR="0094733E">
        <w:rPr>
          <w:rFonts w:ascii="Arial" w:hAnsi="Arial" w:cs="Arial"/>
          <w:sz w:val="20"/>
          <w:szCs w:val="20"/>
        </w:rPr>
        <w:t>:</w:t>
      </w:r>
    </w:p>
    <w:p w14:paraId="5AC55531" w14:textId="6AE6CF2A" w:rsidR="001452F5" w:rsidRPr="006655E6" w:rsidRDefault="00AA25CC" w:rsidP="006655E6">
      <w:pPr>
        <w:pStyle w:val="ListParagraph"/>
        <w:numPr>
          <w:ilvl w:val="0"/>
          <w:numId w:val="41"/>
        </w:numPr>
        <w:contextualSpacing w:val="0"/>
        <w:jc w:val="both"/>
        <w:rPr>
          <w:rFonts w:ascii="Arial" w:hAnsi="Arial" w:cs="Arial"/>
          <w:sz w:val="20"/>
          <w:szCs w:val="20"/>
        </w:rPr>
      </w:pPr>
      <w:r w:rsidRPr="006655E6">
        <w:rPr>
          <w:rFonts w:ascii="Arial" w:hAnsi="Arial" w:cs="Arial"/>
          <w:sz w:val="20"/>
          <w:szCs w:val="20"/>
        </w:rPr>
        <w:t>L</w:t>
      </w:r>
      <w:r w:rsidR="001452F5" w:rsidRPr="006655E6">
        <w:rPr>
          <w:rFonts w:ascii="Arial" w:hAnsi="Arial" w:cs="Arial"/>
          <w:sz w:val="20"/>
          <w:szCs w:val="20"/>
        </w:rPr>
        <w:t>anguage</w:t>
      </w:r>
      <w:r w:rsidR="0094733E">
        <w:rPr>
          <w:rFonts w:ascii="Arial" w:hAnsi="Arial" w:cs="Arial"/>
          <w:sz w:val="20"/>
          <w:szCs w:val="20"/>
        </w:rPr>
        <w:t>;</w:t>
      </w:r>
      <w:r w:rsidRPr="006655E6">
        <w:rPr>
          <w:rFonts w:ascii="Arial" w:hAnsi="Arial" w:cs="Arial"/>
          <w:sz w:val="20"/>
          <w:szCs w:val="20"/>
        </w:rPr>
        <w:t xml:space="preserve"> </w:t>
      </w:r>
    </w:p>
    <w:p w14:paraId="5F621E54" w14:textId="767916C5" w:rsidR="001452F5" w:rsidRPr="006655E6" w:rsidRDefault="00AA25CC" w:rsidP="006655E6">
      <w:pPr>
        <w:pStyle w:val="ListParagraph"/>
        <w:numPr>
          <w:ilvl w:val="0"/>
          <w:numId w:val="41"/>
        </w:numPr>
        <w:contextualSpacing w:val="0"/>
        <w:jc w:val="both"/>
        <w:rPr>
          <w:rFonts w:ascii="Arial" w:hAnsi="Arial" w:cs="Arial"/>
          <w:sz w:val="20"/>
          <w:szCs w:val="20"/>
        </w:rPr>
      </w:pPr>
      <w:r w:rsidRPr="006655E6">
        <w:rPr>
          <w:rFonts w:ascii="Arial" w:hAnsi="Arial" w:cs="Arial"/>
          <w:sz w:val="20"/>
          <w:szCs w:val="20"/>
        </w:rPr>
        <w:t>I</w:t>
      </w:r>
      <w:r w:rsidR="001452F5" w:rsidRPr="006655E6">
        <w:rPr>
          <w:rFonts w:ascii="Arial" w:hAnsi="Arial" w:cs="Arial"/>
          <w:sz w:val="20"/>
          <w:szCs w:val="20"/>
        </w:rPr>
        <w:t>ssue date</w:t>
      </w:r>
      <w:r w:rsidR="0094733E">
        <w:rPr>
          <w:rFonts w:ascii="Arial" w:hAnsi="Arial" w:cs="Arial"/>
          <w:sz w:val="20"/>
          <w:szCs w:val="20"/>
        </w:rPr>
        <w:t>;</w:t>
      </w:r>
    </w:p>
    <w:p w14:paraId="52325B13" w14:textId="51FF7AE2" w:rsidR="001452F5" w:rsidRPr="006655E6" w:rsidRDefault="00AA25CC" w:rsidP="006655E6">
      <w:pPr>
        <w:pStyle w:val="ListParagraph"/>
        <w:numPr>
          <w:ilvl w:val="0"/>
          <w:numId w:val="41"/>
        </w:numPr>
        <w:contextualSpacing w:val="0"/>
        <w:jc w:val="both"/>
        <w:rPr>
          <w:rFonts w:ascii="Arial" w:hAnsi="Arial" w:cs="Arial"/>
          <w:sz w:val="20"/>
          <w:szCs w:val="20"/>
        </w:rPr>
      </w:pPr>
      <w:r w:rsidRPr="006655E6">
        <w:rPr>
          <w:rFonts w:ascii="Arial" w:hAnsi="Arial" w:cs="Arial"/>
          <w:sz w:val="20"/>
          <w:szCs w:val="20"/>
        </w:rPr>
        <w:t>I</w:t>
      </w:r>
      <w:r w:rsidR="001452F5" w:rsidRPr="006655E6">
        <w:rPr>
          <w:rFonts w:ascii="Arial" w:hAnsi="Arial" w:cs="Arial"/>
          <w:sz w:val="20"/>
          <w:szCs w:val="20"/>
        </w:rPr>
        <w:t>ssue time</w:t>
      </w:r>
      <w:r w:rsidR="0094733E">
        <w:rPr>
          <w:rFonts w:ascii="Arial" w:hAnsi="Arial" w:cs="Arial"/>
          <w:sz w:val="20"/>
          <w:szCs w:val="20"/>
        </w:rPr>
        <w:t>;</w:t>
      </w:r>
    </w:p>
    <w:p w14:paraId="70DCCA95" w14:textId="13956FBB" w:rsidR="001452F5" w:rsidRPr="006655E6" w:rsidRDefault="00AA25CC" w:rsidP="006655E6">
      <w:pPr>
        <w:pStyle w:val="ListParagraph"/>
        <w:numPr>
          <w:ilvl w:val="0"/>
          <w:numId w:val="41"/>
        </w:numPr>
        <w:ind w:left="714" w:hanging="357"/>
        <w:jc w:val="both"/>
        <w:rPr>
          <w:rFonts w:ascii="Arial" w:hAnsi="Arial" w:cs="Arial"/>
          <w:sz w:val="20"/>
          <w:szCs w:val="20"/>
        </w:rPr>
      </w:pPr>
      <w:r w:rsidRPr="006655E6">
        <w:rPr>
          <w:rFonts w:ascii="Arial" w:hAnsi="Arial" w:cs="Arial"/>
          <w:sz w:val="20"/>
          <w:szCs w:val="20"/>
        </w:rPr>
        <w:t xml:space="preserve">The </w:t>
      </w:r>
      <w:r w:rsidR="001452F5" w:rsidRPr="006655E6">
        <w:rPr>
          <w:rFonts w:ascii="Arial" w:hAnsi="Arial" w:cs="Arial"/>
          <w:sz w:val="20"/>
          <w:szCs w:val="20"/>
        </w:rPr>
        <w:t>responsible part</w:t>
      </w:r>
      <w:r w:rsidRPr="006655E6">
        <w:rPr>
          <w:rFonts w:ascii="Arial" w:hAnsi="Arial" w:cs="Arial"/>
          <w:sz w:val="20"/>
          <w:szCs w:val="20"/>
        </w:rPr>
        <w:t>y</w:t>
      </w:r>
      <w:r w:rsidR="0094733E">
        <w:rPr>
          <w:rFonts w:ascii="Arial" w:hAnsi="Arial" w:cs="Arial"/>
          <w:sz w:val="20"/>
          <w:szCs w:val="20"/>
        </w:rPr>
        <w:t>;</w:t>
      </w:r>
    </w:p>
    <w:p w14:paraId="6154986F" w14:textId="33FECEB7" w:rsidR="001452F5" w:rsidRPr="006655E6" w:rsidRDefault="001452F5" w:rsidP="006655E6">
      <w:pPr>
        <w:spacing w:after="120"/>
        <w:ind w:left="357"/>
        <w:jc w:val="both"/>
        <w:rPr>
          <w:rFonts w:ascii="Arial" w:hAnsi="Arial" w:cs="Arial"/>
          <w:sz w:val="20"/>
          <w:szCs w:val="20"/>
        </w:rPr>
      </w:pPr>
      <w:r w:rsidRPr="006655E6">
        <w:rPr>
          <w:rFonts w:ascii="Arial" w:hAnsi="Arial" w:cs="Arial"/>
          <w:sz w:val="20"/>
          <w:szCs w:val="20"/>
        </w:rPr>
        <w:t>and a list of source files with their translations.</w:t>
      </w:r>
    </w:p>
    <w:p w14:paraId="0568C028" w14:textId="77777777" w:rsidR="001452F5" w:rsidRPr="006655E6" w:rsidRDefault="001452F5" w:rsidP="006655E6">
      <w:pPr>
        <w:spacing w:after="120"/>
        <w:jc w:val="both"/>
        <w:rPr>
          <w:rFonts w:ascii="Arial" w:hAnsi="Arial" w:cs="Arial"/>
          <w:sz w:val="20"/>
          <w:szCs w:val="20"/>
        </w:rPr>
      </w:pPr>
      <w:r w:rsidRPr="006655E6">
        <w:rPr>
          <w:rFonts w:ascii="Arial" w:hAnsi="Arial" w:cs="Arial"/>
          <w:sz w:val="20"/>
          <w:szCs w:val="20"/>
        </w:rPr>
        <w:t xml:space="preserve">Note that for the responsible party the type </w:t>
      </w:r>
      <w:proofErr w:type="spellStart"/>
      <w:r w:rsidRPr="006655E6">
        <w:rPr>
          <w:rFonts w:ascii="Arial" w:hAnsi="Arial" w:cs="Arial"/>
          <w:b/>
          <w:bCs/>
          <w:sz w:val="20"/>
          <w:szCs w:val="20"/>
        </w:rPr>
        <w:t>cit:CI_Responsibility_PropertyType</w:t>
      </w:r>
      <w:proofErr w:type="spellEnd"/>
      <w:r w:rsidRPr="006655E6">
        <w:rPr>
          <w:rFonts w:ascii="Arial" w:hAnsi="Arial" w:cs="Arial"/>
          <w:sz w:val="20"/>
          <w:szCs w:val="20"/>
        </w:rPr>
        <w:t xml:space="preserve"> is used.</w:t>
      </w:r>
    </w:p>
    <w:p w14:paraId="1EA06C3D" w14:textId="124215A2" w:rsidR="001452F5" w:rsidRPr="006655E6" w:rsidRDefault="001452F5" w:rsidP="006655E6">
      <w:pPr>
        <w:spacing w:after="120"/>
        <w:jc w:val="both"/>
        <w:rPr>
          <w:rFonts w:ascii="Arial" w:hAnsi="Arial" w:cs="Arial"/>
          <w:sz w:val="20"/>
          <w:szCs w:val="20"/>
        </w:rPr>
      </w:pPr>
      <w:r w:rsidRPr="006655E6">
        <w:rPr>
          <w:rFonts w:ascii="Arial" w:hAnsi="Arial" w:cs="Arial"/>
          <w:sz w:val="20"/>
          <w:szCs w:val="20"/>
        </w:rPr>
        <w:t>A possible encoding would look like:</w:t>
      </w:r>
    </w:p>
    <w:p w14:paraId="0B65325C" w14:textId="77777777"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lang w:val="it-IT"/>
        </w:rPr>
      </w:pPr>
      <w:r w:rsidRPr="00EE1F4F">
        <w:rPr>
          <w:color w:val="0000FF"/>
          <w:sz w:val="20"/>
          <w:szCs w:val="20"/>
          <w:lang w:val="it-IT"/>
        </w:rPr>
        <w:t>&lt;</w:t>
      </w:r>
      <w:r w:rsidRPr="00EE1F4F">
        <w:rPr>
          <w:color w:val="A31515"/>
          <w:sz w:val="20"/>
          <w:szCs w:val="20"/>
          <w:lang w:val="it-IT"/>
        </w:rPr>
        <w:t>S100LA:responsibleParty</w:t>
      </w:r>
      <w:r w:rsidRPr="00EE1F4F">
        <w:rPr>
          <w:color w:val="0000FF"/>
          <w:sz w:val="20"/>
          <w:szCs w:val="20"/>
          <w:lang w:val="it-IT"/>
        </w:rPr>
        <w:t>&gt;</w:t>
      </w:r>
    </w:p>
    <w:p w14:paraId="4449B0DD" w14:textId="4CB3FC8D"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lang w:val="it-IT"/>
        </w:rPr>
      </w:pPr>
      <w:r w:rsidRPr="00EE1F4F">
        <w:rPr>
          <w:color w:val="0000FF"/>
          <w:sz w:val="20"/>
          <w:szCs w:val="20"/>
          <w:lang w:val="it-IT"/>
        </w:rPr>
        <w:t xml:space="preserve">  </w:t>
      </w:r>
      <w:r w:rsidR="007C5F93" w:rsidRPr="00EE1F4F">
        <w:rPr>
          <w:color w:val="0000FF"/>
          <w:sz w:val="20"/>
          <w:szCs w:val="20"/>
          <w:lang w:val="it-IT"/>
        </w:rPr>
        <w:t xml:space="preserve">  </w:t>
      </w:r>
      <w:r w:rsidRPr="00EE1F4F">
        <w:rPr>
          <w:color w:val="0000FF"/>
          <w:sz w:val="20"/>
          <w:szCs w:val="20"/>
          <w:lang w:val="it-IT"/>
        </w:rPr>
        <w:t>&lt;</w:t>
      </w:r>
      <w:proofErr w:type="spellStart"/>
      <w:r w:rsidRPr="00EE1F4F">
        <w:rPr>
          <w:color w:val="A31515"/>
          <w:sz w:val="20"/>
          <w:szCs w:val="20"/>
          <w:lang w:val="it-IT"/>
        </w:rPr>
        <w:t>cit:CI_Responsibility</w:t>
      </w:r>
      <w:proofErr w:type="spellEnd"/>
      <w:r w:rsidRPr="00EE1F4F">
        <w:rPr>
          <w:color w:val="0000FF"/>
          <w:sz w:val="20"/>
          <w:szCs w:val="20"/>
          <w:lang w:val="it-IT"/>
        </w:rPr>
        <w:t>&gt;</w:t>
      </w:r>
    </w:p>
    <w:p w14:paraId="5A12E606" w14:textId="0ACE259B"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lang w:val="it-IT"/>
        </w:rPr>
      </w:pPr>
      <w:r w:rsidRPr="00EE1F4F">
        <w:rPr>
          <w:color w:val="0000FF"/>
          <w:sz w:val="20"/>
          <w:szCs w:val="20"/>
          <w:lang w:val="it-IT"/>
        </w:rPr>
        <w:t xml:space="preserve">    </w:t>
      </w:r>
      <w:r w:rsidR="007C5F93" w:rsidRPr="00EE1F4F">
        <w:rPr>
          <w:color w:val="0000FF"/>
          <w:sz w:val="20"/>
          <w:szCs w:val="20"/>
          <w:lang w:val="it-IT"/>
        </w:rPr>
        <w:t xml:space="preserve">    </w:t>
      </w:r>
      <w:r w:rsidRPr="00EE1F4F">
        <w:rPr>
          <w:color w:val="0000FF"/>
          <w:sz w:val="20"/>
          <w:szCs w:val="20"/>
          <w:lang w:val="it-IT"/>
        </w:rPr>
        <w:t>&lt;</w:t>
      </w:r>
      <w:proofErr w:type="spellStart"/>
      <w:r w:rsidRPr="00EE1F4F">
        <w:rPr>
          <w:color w:val="A31515"/>
          <w:sz w:val="20"/>
          <w:szCs w:val="20"/>
          <w:lang w:val="it-IT"/>
        </w:rPr>
        <w:t>cit:role</w:t>
      </w:r>
      <w:proofErr w:type="spellEnd"/>
      <w:r w:rsidRPr="00EE1F4F">
        <w:rPr>
          <w:color w:val="0000FF"/>
          <w:sz w:val="20"/>
          <w:szCs w:val="20"/>
          <w:lang w:val="it-IT"/>
        </w:rPr>
        <w:t>&gt;</w:t>
      </w:r>
    </w:p>
    <w:p w14:paraId="220F68EC" w14:textId="337579E8"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FF"/>
          <w:sz w:val="20"/>
          <w:szCs w:val="20"/>
          <w:lang w:val="it-IT"/>
        </w:rPr>
      </w:pPr>
      <w:r w:rsidRPr="00EE1F4F">
        <w:rPr>
          <w:color w:val="0000FF"/>
          <w:sz w:val="20"/>
          <w:szCs w:val="20"/>
          <w:lang w:val="it-IT"/>
        </w:rPr>
        <w:t xml:space="preserve">      </w:t>
      </w:r>
      <w:r w:rsidR="007C5F93" w:rsidRPr="00EE1F4F">
        <w:rPr>
          <w:color w:val="0000FF"/>
          <w:sz w:val="20"/>
          <w:szCs w:val="20"/>
          <w:lang w:val="it-IT"/>
        </w:rPr>
        <w:t xml:space="preserve">      </w:t>
      </w:r>
      <w:r w:rsidRPr="00EE1F4F">
        <w:rPr>
          <w:color w:val="0000FF"/>
          <w:sz w:val="20"/>
          <w:szCs w:val="20"/>
          <w:lang w:val="it-IT"/>
        </w:rPr>
        <w:t>&lt;</w:t>
      </w:r>
      <w:proofErr w:type="spellStart"/>
      <w:r w:rsidRPr="00EE1F4F">
        <w:rPr>
          <w:color w:val="A31515"/>
          <w:sz w:val="20"/>
          <w:szCs w:val="20"/>
          <w:lang w:val="it-IT"/>
        </w:rPr>
        <w:t>cit:CI_RoleCode</w:t>
      </w:r>
      <w:proofErr w:type="spellEnd"/>
      <w:r w:rsidRPr="00EE1F4F">
        <w:rPr>
          <w:color w:val="0000FF"/>
          <w:sz w:val="20"/>
          <w:szCs w:val="20"/>
          <w:lang w:val="it-IT"/>
        </w:rPr>
        <w:t xml:space="preserve"> </w:t>
      </w:r>
      <w:proofErr w:type="spellStart"/>
      <w:r w:rsidRPr="00EE1F4F">
        <w:rPr>
          <w:color w:val="FF0000"/>
          <w:sz w:val="20"/>
          <w:szCs w:val="20"/>
          <w:lang w:val="it-IT"/>
        </w:rPr>
        <w:t>codeList</w:t>
      </w:r>
      <w:proofErr w:type="spellEnd"/>
      <w:r w:rsidRPr="00EE1F4F">
        <w:rPr>
          <w:color w:val="0000FF"/>
          <w:sz w:val="20"/>
          <w:szCs w:val="20"/>
          <w:lang w:val="it-IT"/>
        </w:rPr>
        <w:t>=</w:t>
      </w:r>
      <w:r w:rsidRPr="00EE1F4F">
        <w:rPr>
          <w:color w:val="000000"/>
          <w:sz w:val="20"/>
          <w:szCs w:val="20"/>
          <w:lang w:val="it-IT"/>
        </w:rPr>
        <w:t>"</w:t>
      </w:r>
      <w:proofErr w:type="spellStart"/>
      <w:r w:rsidRPr="00EE1F4F">
        <w:rPr>
          <w:color w:val="0000FF"/>
          <w:sz w:val="20"/>
          <w:szCs w:val="20"/>
          <w:lang w:val="it-IT"/>
        </w:rPr>
        <w:t>codeListLocation#CI_RoleCode</w:t>
      </w:r>
      <w:proofErr w:type="spellEnd"/>
      <w:r w:rsidRPr="00EE1F4F">
        <w:rPr>
          <w:color w:val="000000"/>
          <w:sz w:val="20"/>
          <w:szCs w:val="20"/>
          <w:lang w:val="it-IT"/>
        </w:rPr>
        <w:t>"</w:t>
      </w:r>
      <w:r w:rsidRPr="00EE1F4F">
        <w:rPr>
          <w:color w:val="0000FF"/>
          <w:sz w:val="20"/>
          <w:szCs w:val="20"/>
          <w:lang w:val="it-IT"/>
        </w:rPr>
        <w:t xml:space="preserve"> </w:t>
      </w:r>
    </w:p>
    <w:p w14:paraId="4438D90F" w14:textId="1DDB7BA5"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lang w:val="it-IT"/>
        </w:rPr>
      </w:pPr>
      <w:r w:rsidRPr="00EE1F4F">
        <w:rPr>
          <w:color w:val="0000FF"/>
          <w:sz w:val="20"/>
          <w:szCs w:val="20"/>
          <w:lang w:val="it-IT"/>
        </w:rPr>
        <w:t xml:space="preserve">       </w:t>
      </w:r>
      <w:r w:rsidR="007C5F93" w:rsidRPr="00EE1F4F">
        <w:rPr>
          <w:color w:val="0000FF"/>
          <w:sz w:val="20"/>
          <w:szCs w:val="20"/>
          <w:lang w:val="it-IT"/>
        </w:rPr>
        <w:t xml:space="preserve">      </w:t>
      </w:r>
      <w:proofErr w:type="spellStart"/>
      <w:r w:rsidRPr="00EE1F4F">
        <w:rPr>
          <w:color w:val="FF0000"/>
          <w:sz w:val="20"/>
          <w:szCs w:val="20"/>
          <w:lang w:val="it-IT"/>
        </w:rPr>
        <w:t>codeListValue</w:t>
      </w:r>
      <w:proofErr w:type="spellEnd"/>
      <w:r w:rsidRPr="00EE1F4F">
        <w:rPr>
          <w:color w:val="0000FF"/>
          <w:sz w:val="20"/>
          <w:szCs w:val="20"/>
          <w:lang w:val="it-IT"/>
        </w:rPr>
        <w:t>=</w:t>
      </w:r>
      <w:r w:rsidRPr="00EE1F4F">
        <w:rPr>
          <w:color w:val="000000"/>
          <w:sz w:val="20"/>
          <w:szCs w:val="20"/>
          <w:lang w:val="it-IT"/>
        </w:rPr>
        <w:t>"</w:t>
      </w:r>
      <w:proofErr w:type="spellStart"/>
      <w:r w:rsidRPr="00EE1F4F">
        <w:rPr>
          <w:color w:val="0000FF"/>
          <w:sz w:val="20"/>
          <w:szCs w:val="20"/>
          <w:lang w:val="it-IT"/>
        </w:rPr>
        <w:t>custodian</w:t>
      </w:r>
      <w:proofErr w:type="spellEnd"/>
      <w:r w:rsidRPr="00EE1F4F">
        <w:rPr>
          <w:color w:val="000000"/>
          <w:sz w:val="20"/>
          <w:szCs w:val="20"/>
          <w:lang w:val="it-IT"/>
        </w:rPr>
        <w:t>"</w:t>
      </w:r>
      <w:r w:rsidRPr="00EE1F4F">
        <w:rPr>
          <w:color w:val="0000FF"/>
          <w:sz w:val="20"/>
          <w:szCs w:val="20"/>
          <w:lang w:val="it-IT"/>
        </w:rPr>
        <w:t>&gt;</w:t>
      </w:r>
      <w:proofErr w:type="spellStart"/>
      <w:r w:rsidRPr="00EE1F4F">
        <w:rPr>
          <w:color w:val="000000"/>
          <w:sz w:val="20"/>
          <w:szCs w:val="20"/>
          <w:lang w:val="it-IT"/>
        </w:rPr>
        <w:t>custodian</w:t>
      </w:r>
      <w:proofErr w:type="spellEnd"/>
      <w:r w:rsidRPr="00EE1F4F">
        <w:rPr>
          <w:color w:val="0000FF"/>
          <w:sz w:val="20"/>
          <w:szCs w:val="20"/>
          <w:lang w:val="it-IT"/>
        </w:rPr>
        <w:t>&lt;/</w:t>
      </w:r>
      <w:proofErr w:type="spellStart"/>
      <w:r w:rsidRPr="00EE1F4F">
        <w:rPr>
          <w:color w:val="A31515"/>
          <w:sz w:val="20"/>
          <w:szCs w:val="20"/>
          <w:lang w:val="it-IT"/>
        </w:rPr>
        <w:t>cit:CI_RoleCode</w:t>
      </w:r>
      <w:proofErr w:type="spellEnd"/>
      <w:r w:rsidRPr="00EE1F4F">
        <w:rPr>
          <w:color w:val="0000FF"/>
          <w:sz w:val="20"/>
          <w:szCs w:val="20"/>
          <w:lang w:val="it-IT"/>
        </w:rPr>
        <w:t>&gt;</w:t>
      </w:r>
    </w:p>
    <w:p w14:paraId="53EBFE8C" w14:textId="46A20C3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rPr>
      </w:pPr>
      <w:r w:rsidRPr="00EE1F4F">
        <w:rPr>
          <w:color w:val="0000FF"/>
          <w:sz w:val="20"/>
          <w:szCs w:val="20"/>
          <w:lang w:val="it-IT"/>
        </w:rPr>
        <w:t xml:space="preserve">    </w:t>
      </w:r>
      <w:r w:rsidR="007C5F93" w:rsidRPr="00EE1F4F">
        <w:rPr>
          <w:color w:val="0000FF"/>
          <w:sz w:val="20"/>
          <w:szCs w:val="20"/>
          <w:lang w:val="it-IT"/>
        </w:rPr>
        <w:t xml:space="preserve">    </w:t>
      </w:r>
      <w:r w:rsidRPr="006655E6">
        <w:rPr>
          <w:color w:val="0000FF"/>
          <w:sz w:val="20"/>
          <w:szCs w:val="20"/>
        </w:rPr>
        <w:t>&lt;/</w:t>
      </w:r>
      <w:proofErr w:type="spellStart"/>
      <w:r w:rsidRPr="006655E6">
        <w:rPr>
          <w:color w:val="A31515"/>
          <w:sz w:val="20"/>
          <w:szCs w:val="20"/>
        </w:rPr>
        <w:t>cit:role</w:t>
      </w:r>
      <w:proofErr w:type="spellEnd"/>
      <w:r w:rsidRPr="006655E6">
        <w:rPr>
          <w:color w:val="0000FF"/>
          <w:sz w:val="20"/>
          <w:szCs w:val="20"/>
        </w:rPr>
        <w:t>&gt;</w:t>
      </w:r>
    </w:p>
    <w:p w14:paraId="1F91227E" w14:textId="393F8ACB"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rPr>
      </w:pPr>
      <w:r w:rsidRPr="006655E6">
        <w:rPr>
          <w:color w:val="0000FF"/>
          <w:sz w:val="20"/>
          <w:szCs w:val="20"/>
        </w:rPr>
        <w:t xml:space="preserve">    </w:t>
      </w:r>
      <w:r w:rsidR="007C5F93">
        <w:rPr>
          <w:color w:val="0000FF"/>
          <w:sz w:val="20"/>
          <w:szCs w:val="20"/>
        </w:rPr>
        <w:t xml:space="preserve">    </w:t>
      </w:r>
      <w:r w:rsidRPr="006655E6">
        <w:rPr>
          <w:color w:val="0000FF"/>
          <w:sz w:val="20"/>
          <w:szCs w:val="20"/>
        </w:rPr>
        <w:t>&lt;</w:t>
      </w:r>
      <w:proofErr w:type="spellStart"/>
      <w:r w:rsidRPr="006655E6">
        <w:rPr>
          <w:color w:val="A31515"/>
          <w:sz w:val="20"/>
          <w:szCs w:val="20"/>
        </w:rPr>
        <w:t>cit:party</w:t>
      </w:r>
      <w:proofErr w:type="spellEnd"/>
      <w:r w:rsidRPr="006655E6">
        <w:rPr>
          <w:color w:val="0000FF"/>
          <w:sz w:val="20"/>
          <w:szCs w:val="20"/>
        </w:rPr>
        <w:t>&gt;</w:t>
      </w:r>
    </w:p>
    <w:p w14:paraId="1DE50940" w14:textId="727BB93F"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rPr>
      </w:pPr>
      <w:r w:rsidRPr="006655E6">
        <w:rPr>
          <w:color w:val="0000FF"/>
          <w:sz w:val="20"/>
          <w:szCs w:val="20"/>
        </w:rPr>
        <w:t xml:space="preserve">      </w:t>
      </w:r>
      <w:r w:rsidR="007C5F93">
        <w:rPr>
          <w:color w:val="0000FF"/>
          <w:sz w:val="20"/>
          <w:szCs w:val="20"/>
        </w:rPr>
        <w:t xml:space="preserve">      </w:t>
      </w:r>
      <w:r w:rsidRPr="006655E6">
        <w:rPr>
          <w:color w:val="0000FF"/>
          <w:sz w:val="20"/>
          <w:szCs w:val="20"/>
        </w:rPr>
        <w:t>&lt;</w:t>
      </w:r>
      <w:proofErr w:type="spellStart"/>
      <w:r w:rsidRPr="006655E6">
        <w:rPr>
          <w:color w:val="A31515"/>
          <w:sz w:val="20"/>
          <w:szCs w:val="20"/>
        </w:rPr>
        <w:t>cit:CI_Individual</w:t>
      </w:r>
      <w:proofErr w:type="spellEnd"/>
      <w:r w:rsidRPr="006655E6">
        <w:rPr>
          <w:color w:val="0000FF"/>
          <w:sz w:val="20"/>
          <w:szCs w:val="20"/>
        </w:rPr>
        <w:t>&gt;</w:t>
      </w:r>
    </w:p>
    <w:p w14:paraId="76A0AF0B" w14:textId="326CBE9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rPr>
      </w:pPr>
      <w:r w:rsidRPr="006655E6">
        <w:rPr>
          <w:color w:val="0000FF"/>
          <w:sz w:val="20"/>
          <w:szCs w:val="20"/>
        </w:rPr>
        <w:t xml:space="preserve">        </w:t>
      </w:r>
      <w:r w:rsidR="007C5F93">
        <w:rPr>
          <w:color w:val="0000FF"/>
          <w:sz w:val="20"/>
          <w:szCs w:val="20"/>
        </w:rPr>
        <w:t xml:space="preserve">        </w:t>
      </w:r>
      <w:r w:rsidRPr="006655E6">
        <w:rPr>
          <w:color w:val="0000FF"/>
          <w:sz w:val="20"/>
          <w:szCs w:val="20"/>
        </w:rPr>
        <w:t>&lt;</w:t>
      </w:r>
      <w:proofErr w:type="spellStart"/>
      <w:r w:rsidRPr="006655E6">
        <w:rPr>
          <w:color w:val="A31515"/>
          <w:sz w:val="20"/>
          <w:szCs w:val="20"/>
        </w:rPr>
        <w:t>cit:name</w:t>
      </w:r>
      <w:proofErr w:type="spellEnd"/>
      <w:r w:rsidRPr="006655E6">
        <w:rPr>
          <w:color w:val="0000FF"/>
          <w:sz w:val="20"/>
          <w:szCs w:val="20"/>
        </w:rPr>
        <w:t>&gt;</w:t>
      </w:r>
    </w:p>
    <w:p w14:paraId="0D682E30" w14:textId="0423E57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rPr>
      </w:pPr>
      <w:r w:rsidRPr="006655E6">
        <w:rPr>
          <w:color w:val="0000FF"/>
          <w:sz w:val="20"/>
          <w:szCs w:val="20"/>
        </w:rPr>
        <w:t xml:space="preserve">          </w:t>
      </w:r>
      <w:r w:rsidR="007C5F93">
        <w:rPr>
          <w:color w:val="0000FF"/>
          <w:sz w:val="20"/>
          <w:szCs w:val="20"/>
        </w:rPr>
        <w:t xml:space="preserve">          </w:t>
      </w:r>
      <w:r w:rsidRPr="006655E6">
        <w:rPr>
          <w:color w:val="0000FF"/>
          <w:sz w:val="20"/>
          <w:szCs w:val="20"/>
        </w:rPr>
        <w:t>&lt;</w:t>
      </w:r>
      <w:proofErr w:type="spellStart"/>
      <w:r w:rsidRPr="006655E6">
        <w:rPr>
          <w:color w:val="A31515"/>
          <w:sz w:val="20"/>
          <w:szCs w:val="20"/>
        </w:rPr>
        <w:t>gco:CharacterString</w:t>
      </w:r>
      <w:proofErr w:type="spellEnd"/>
      <w:r w:rsidRPr="006655E6">
        <w:rPr>
          <w:color w:val="0000FF"/>
          <w:sz w:val="20"/>
          <w:szCs w:val="20"/>
        </w:rPr>
        <w:t>&gt;</w:t>
      </w:r>
      <w:r w:rsidRPr="006655E6">
        <w:rPr>
          <w:color w:val="000000"/>
          <w:sz w:val="20"/>
          <w:szCs w:val="20"/>
        </w:rPr>
        <w:t xml:space="preserve">Max </w:t>
      </w:r>
      <w:proofErr w:type="spellStart"/>
      <w:r w:rsidRPr="006655E6">
        <w:rPr>
          <w:color w:val="000000"/>
          <w:sz w:val="20"/>
          <w:szCs w:val="20"/>
        </w:rPr>
        <w:t>Mustermann</w:t>
      </w:r>
      <w:proofErr w:type="spellEnd"/>
      <w:r w:rsidRPr="006655E6">
        <w:rPr>
          <w:color w:val="0000FF"/>
          <w:sz w:val="20"/>
          <w:szCs w:val="20"/>
        </w:rPr>
        <w:t>&lt;/</w:t>
      </w:r>
      <w:proofErr w:type="spellStart"/>
      <w:r w:rsidRPr="006655E6">
        <w:rPr>
          <w:color w:val="A31515"/>
          <w:sz w:val="20"/>
          <w:szCs w:val="20"/>
        </w:rPr>
        <w:t>gco:CharacterString</w:t>
      </w:r>
      <w:proofErr w:type="spellEnd"/>
      <w:r w:rsidRPr="006655E6">
        <w:rPr>
          <w:color w:val="0000FF"/>
          <w:sz w:val="20"/>
          <w:szCs w:val="20"/>
        </w:rPr>
        <w:t>&gt;</w:t>
      </w:r>
    </w:p>
    <w:p w14:paraId="70C09E35" w14:textId="6BD3B580"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lang w:val="it-IT"/>
        </w:rPr>
      </w:pPr>
      <w:r w:rsidRPr="006655E6">
        <w:rPr>
          <w:color w:val="0000FF"/>
          <w:sz w:val="20"/>
          <w:szCs w:val="20"/>
        </w:rPr>
        <w:t xml:space="preserve">        </w:t>
      </w:r>
      <w:r w:rsidR="007C5F93">
        <w:rPr>
          <w:color w:val="0000FF"/>
          <w:sz w:val="20"/>
          <w:szCs w:val="20"/>
        </w:rPr>
        <w:t xml:space="preserve">        </w:t>
      </w:r>
      <w:r w:rsidRPr="00EE1F4F">
        <w:rPr>
          <w:color w:val="0000FF"/>
          <w:sz w:val="20"/>
          <w:szCs w:val="20"/>
          <w:lang w:val="it-IT"/>
        </w:rPr>
        <w:t>&lt;/</w:t>
      </w:r>
      <w:proofErr w:type="spellStart"/>
      <w:r w:rsidRPr="00EE1F4F">
        <w:rPr>
          <w:color w:val="A31515"/>
          <w:sz w:val="20"/>
          <w:szCs w:val="20"/>
          <w:lang w:val="it-IT"/>
        </w:rPr>
        <w:t>cit:name</w:t>
      </w:r>
      <w:proofErr w:type="spellEnd"/>
      <w:r w:rsidRPr="00EE1F4F">
        <w:rPr>
          <w:color w:val="0000FF"/>
          <w:sz w:val="20"/>
          <w:szCs w:val="20"/>
          <w:lang w:val="it-IT"/>
        </w:rPr>
        <w:t>&gt;</w:t>
      </w:r>
    </w:p>
    <w:p w14:paraId="28824EFE" w14:textId="25361A81"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lang w:val="it-IT"/>
        </w:rPr>
      </w:pPr>
      <w:r w:rsidRPr="00EE1F4F">
        <w:rPr>
          <w:color w:val="0000FF"/>
          <w:sz w:val="20"/>
          <w:szCs w:val="20"/>
          <w:lang w:val="it-IT"/>
        </w:rPr>
        <w:t xml:space="preserve">      </w:t>
      </w:r>
      <w:r w:rsidR="007C5F93" w:rsidRPr="00EE1F4F">
        <w:rPr>
          <w:color w:val="0000FF"/>
          <w:sz w:val="20"/>
          <w:szCs w:val="20"/>
          <w:lang w:val="it-IT"/>
        </w:rPr>
        <w:t xml:space="preserve">      </w:t>
      </w:r>
      <w:r w:rsidRPr="00EE1F4F">
        <w:rPr>
          <w:color w:val="0000FF"/>
          <w:sz w:val="20"/>
          <w:szCs w:val="20"/>
          <w:lang w:val="it-IT"/>
        </w:rPr>
        <w:t>&lt;/</w:t>
      </w:r>
      <w:proofErr w:type="spellStart"/>
      <w:r w:rsidRPr="00EE1F4F">
        <w:rPr>
          <w:color w:val="A31515"/>
          <w:sz w:val="20"/>
          <w:szCs w:val="20"/>
          <w:lang w:val="it-IT"/>
        </w:rPr>
        <w:t>cit:CI_Individual</w:t>
      </w:r>
      <w:proofErr w:type="spellEnd"/>
      <w:r w:rsidRPr="00EE1F4F">
        <w:rPr>
          <w:color w:val="0000FF"/>
          <w:sz w:val="20"/>
          <w:szCs w:val="20"/>
          <w:lang w:val="it-IT"/>
        </w:rPr>
        <w:t>&gt;</w:t>
      </w:r>
    </w:p>
    <w:p w14:paraId="2A1D23F1" w14:textId="4FC6CC3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rPr>
      </w:pPr>
      <w:r w:rsidRPr="00EE1F4F">
        <w:rPr>
          <w:color w:val="0000FF"/>
          <w:sz w:val="20"/>
          <w:szCs w:val="20"/>
          <w:lang w:val="it-IT"/>
        </w:rPr>
        <w:t xml:space="preserve">    </w:t>
      </w:r>
      <w:r w:rsidR="007C5F93" w:rsidRPr="00EE1F4F">
        <w:rPr>
          <w:color w:val="0000FF"/>
          <w:sz w:val="20"/>
          <w:szCs w:val="20"/>
          <w:lang w:val="it-IT"/>
        </w:rPr>
        <w:t xml:space="preserve">    </w:t>
      </w:r>
      <w:r w:rsidRPr="006655E6">
        <w:rPr>
          <w:color w:val="0000FF"/>
          <w:sz w:val="20"/>
          <w:szCs w:val="20"/>
        </w:rPr>
        <w:t>&lt;/</w:t>
      </w:r>
      <w:proofErr w:type="spellStart"/>
      <w:r w:rsidRPr="006655E6">
        <w:rPr>
          <w:color w:val="A31515"/>
          <w:sz w:val="20"/>
          <w:szCs w:val="20"/>
        </w:rPr>
        <w:t>cit:party</w:t>
      </w:r>
      <w:proofErr w:type="spellEnd"/>
      <w:r w:rsidRPr="006655E6">
        <w:rPr>
          <w:color w:val="0000FF"/>
          <w:sz w:val="20"/>
          <w:szCs w:val="20"/>
        </w:rPr>
        <w:t>&gt;</w:t>
      </w:r>
    </w:p>
    <w:p w14:paraId="3AF89AD6" w14:textId="78D3461B"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FF"/>
          <w:sz w:val="20"/>
          <w:szCs w:val="20"/>
        </w:rPr>
      </w:pPr>
      <w:r w:rsidRPr="006655E6">
        <w:rPr>
          <w:color w:val="0000FF"/>
          <w:sz w:val="20"/>
          <w:szCs w:val="20"/>
        </w:rPr>
        <w:t xml:space="preserve">  </w:t>
      </w:r>
      <w:r w:rsidR="007C5F93">
        <w:rPr>
          <w:color w:val="0000FF"/>
          <w:sz w:val="20"/>
          <w:szCs w:val="20"/>
        </w:rPr>
        <w:t xml:space="preserve">  </w:t>
      </w:r>
      <w:r w:rsidRPr="006655E6">
        <w:rPr>
          <w:color w:val="0000FF"/>
          <w:sz w:val="20"/>
          <w:szCs w:val="20"/>
        </w:rPr>
        <w:t>&lt;/</w:t>
      </w:r>
      <w:proofErr w:type="spellStart"/>
      <w:r w:rsidRPr="006655E6">
        <w:rPr>
          <w:color w:val="A31515"/>
          <w:sz w:val="20"/>
          <w:szCs w:val="20"/>
        </w:rPr>
        <w:t>cit:CI_Responsibility</w:t>
      </w:r>
      <w:proofErr w:type="spellEnd"/>
      <w:r w:rsidRPr="006655E6">
        <w:rPr>
          <w:color w:val="0000FF"/>
          <w:sz w:val="20"/>
          <w:szCs w:val="20"/>
        </w:rPr>
        <w:t xml:space="preserve">&gt; </w:t>
      </w:r>
    </w:p>
    <w:p w14:paraId="6E58C5C0"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rPr>
      </w:pPr>
      <w:r w:rsidRPr="006655E6">
        <w:rPr>
          <w:color w:val="0000FF"/>
          <w:sz w:val="20"/>
          <w:szCs w:val="20"/>
        </w:rPr>
        <w:t>&lt;/</w:t>
      </w:r>
      <w:r w:rsidRPr="006655E6">
        <w:rPr>
          <w:color w:val="A31515"/>
          <w:sz w:val="20"/>
          <w:szCs w:val="20"/>
        </w:rPr>
        <w:t>S100LA:responsibleParty</w:t>
      </w:r>
      <w:r w:rsidRPr="006655E6">
        <w:rPr>
          <w:color w:val="0000FF"/>
          <w:sz w:val="20"/>
          <w:szCs w:val="20"/>
        </w:rPr>
        <w:t>&gt;</w:t>
      </w:r>
    </w:p>
    <w:p w14:paraId="5EA757ED" w14:textId="77777777" w:rsidR="001452F5" w:rsidRPr="006655E6" w:rsidRDefault="001452F5" w:rsidP="006655E6">
      <w:pPr>
        <w:jc w:val="both"/>
        <w:rPr>
          <w:rFonts w:ascii="Arial" w:hAnsi="Arial" w:cs="Arial"/>
          <w:sz w:val="20"/>
          <w:szCs w:val="20"/>
        </w:rPr>
      </w:pPr>
    </w:p>
    <w:p w14:paraId="33C39E6E" w14:textId="08366F4A" w:rsidR="001452F5" w:rsidRPr="006655E6" w:rsidRDefault="00AA25CC" w:rsidP="006655E6">
      <w:pPr>
        <w:spacing w:after="120"/>
        <w:jc w:val="both"/>
        <w:rPr>
          <w:rFonts w:ascii="Arial" w:hAnsi="Arial" w:cs="Arial"/>
          <w:sz w:val="20"/>
          <w:szCs w:val="20"/>
        </w:rPr>
      </w:pPr>
      <w:r w:rsidRPr="006655E6">
        <w:rPr>
          <w:rFonts w:ascii="Arial" w:hAnsi="Arial" w:cs="Arial"/>
          <w:sz w:val="20"/>
          <w:szCs w:val="20"/>
        </w:rPr>
        <w:lastRenderedPageBreak/>
        <w:t>As an a</w:t>
      </w:r>
      <w:r w:rsidR="001452F5" w:rsidRPr="006655E6">
        <w:rPr>
          <w:rFonts w:ascii="Arial" w:hAnsi="Arial" w:cs="Arial"/>
          <w:sz w:val="20"/>
          <w:szCs w:val="20"/>
        </w:rPr>
        <w:t>lternative to the element &lt;</w:t>
      </w:r>
      <w:proofErr w:type="spellStart"/>
      <w:r w:rsidR="001452F5" w:rsidRPr="006655E6">
        <w:rPr>
          <w:rFonts w:ascii="Arial" w:hAnsi="Arial" w:cs="Arial"/>
          <w:sz w:val="20"/>
          <w:szCs w:val="20"/>
        </w:rPr>
        <w:t>cit:CI_Individual</w:t>
      </w:r>
      <w:proofErr w:type="spellEnd"/>
      <w:r w:rsidR="001452F5" w:rsidRPr="006655E6">
        <w:rPr>
          <w:rFonts w:ascii="Arial" w:hAnsi="Arial" w:cs="Arial"/>
          <w:sz w:val="20"/>
          <w:szCs w:val="20"/>
        </w:rPr>
        <w:t>&gt; the element &lt;</w:t>
      </w:r>
      <w:proofErr w:type="spellStart"/>
      <w:r w:rsidR="001452F5" w:rsidRPr="006655E6">
        <w:rPr>
          <w:rFonts w:ascii="Arial" w:hAnsi="Arial" w:cs="Arial"/>
          <w:sz w:val="20"/>
          <w:szCs w:val="20"/>
        </w:rPr>
        <w:t>cit:CI_Organisation</w:t>
      </w:r>
      <w:proofErr w:type="spellEnd"/>
      <w:r w:rsidR="001452F5" w:rsidRPr="006655E6">
        <w:rPr>
          <w:rFonts w:ascii="Arial" w:hAnsi="Arial" w:cs="Arial"/>
          <w:sz w:val="20"/>
          <w:szCs w:val="20"/>
        </w:rPr>
        <w:t xml:space="preserve">&gt; can be used </w:t>
      </w:r>
      <w:r w:rsidRPr="006655E6">
        <w:rPr>
          <w:rFonts w:ascii="Arial" w:hAnsi="Arial" w:cs="Arial"/>
          <w:sz w:val="20"/>
          <w:szCs w:val="20"/>
        </w:rPr>
        <w:t xml:space="preserve">if </w:t>
      </w:r>
      <w:r w:rsidR="001452F5" w:rsidRPr="006655E6">
        <w:rPr>
          <w:rFonts w:ascii="Arial" w:hAnsi="Arial" w:cs="Arial"/>
          <w:sz w:val="20"/>
          <w:szCs w:val="20"/>
        </w:rPr>
        <w:t xml:space="preserve">the producer is an </w:t>
      </w:r>
      <w:r w:rsidR="007C5F93" w:rsidRPr="006655E6">
        <w:rPr>
          <w:rFonts w:ascii="Arial" w:hAnsi="Arial" w:cs="Arial"/>
          <w:sz w:val="20"/>
          <w:szCs w:val="20"/>
        </w:rPr>
        <w:t>organi</w:t>
      </w:r>
      <w:r w:rsidR="007C5F93">
        <w:rPr>
          <w:rFonts w:ascii="Arial" w:hAnsi="Arial" w:cs="Arial"/>
          <w:sz w:val="20"/>
          <w:szCs w:val="20"/>
        </w:rPr>
        <w:t>z</w:t>
      </w:r>
      <w:r w:rsidR="007C5F93" w:rsidRPr="006655E6">
        <w:rPr>
          <w:rFonts w:ascii="Arial" w:hAnsi="Arial" w:cs="Arial"/>
          <w:sz w:val="20"/>
          <w:szCs w:val="20"/>
        </w:rPr>
        <w:t xml:space="preserve">ation </w:t>
      </w:r>
      <w:r w:rsidR="001452F5" w:rsidRPr="006655E6">
        <w:rPr>
          <w:rFonts w:ascii="Arial" w:hAnsi="Arial" w:cs="Arial"/>
          <w:sz w:val="20"/>
          <w:szCs w:val="20"/>
        </w:rPr>
        <w:t>rather than an individual.</w:t>
      </w:r>
      <w:r w:rsidRPr="006655E6">
        <w:rPr>
          <w:rFonts w:ascii="Arial" w:hAnsi="Arial" w:cs="Arial"/>
          <w:sz w:val="20"/>
          <w:szCs w:val="20"/>
        </w:rPr>
        <w:t xml:space="preserve"> The predefined roles for the responsible party are defined in the appropriate </w:t>
      </w:r>
      <w:proofErr w:type="spellStart"/>
      <w:r w:rsidRPr="006655E6">
        <w:rPr>
          <w:rFonts w:ascii="Arial" w:hAnsi="Arial" w:cs="Arial"/>
          <w:sz w:val="20"/>
          <w:szCs w:val="20"/>
        </w:rPr>
        <w:t>codelist</w:t>
      </w:r>
      <w:proofErr w:type="spellEnd"/>
      <w:r w:rsidRPr="006655E6">
        <w:rPr>
          <w:rFonts w:ascii="Arial" w:hAnsi="Arial" w:cs="Arial"/>
          <w:sz w:val="20"/>
          <w:szCs w:val="20"/>
        </w:rPr>
        <w:t xml:space="preserve"> by the S-100 Schemas. </w:t>
      </w:r>
      <w:r w:rsidR="001452F5" w:rsidRPr="006655E6">
        <w:rPr>
          <w:rFonts w:ascii="Arial" w:hAnsi="Arial" w:cs="Arial"/>
          <w:sz w:val="20"/>
          <w:szCs w:val="20"/>
        </w:rPr>
        <w:t>Note that the predefined list of roles for a responsible party are</w:t>
      </w:r>
      <w:r w:rsidRPr="006655E6">
        <w:rPr>
          <w:rFonts w:ascii="Arial" w:hAnsi="Arial" w:cs="Arial"/>
          <w:sz w:val="20"/>
          <w:szCs w:val="20"/>
        </w:rPr>
        <w:t>. Although t</w:t>
      </w:r>
      <w:r w:rsidR="001452F5" w:rsidRPr="006655E6">
        <w:rPr>
          <w:rFonts w:ascii="Arial" w:hAnsi="Arial" w:cs="Arial"/>
          <w:sz w:val="20"/>
          <w:szCs w:val="20"/>
        </w:rPr>
        <w:t>here is no value for ‘</w:t>
      </w:r>
      <w:r w:rsidR="001452F5" w:rsidRPr="006655E6">
        <w:rPr>
          <w:rFonts w:ascii="Arial" w:hAnsi="Arial" w:cs="Arial"/>
          <w:i/>
          <w:iCs/>
          <w:sz w:val="20"/>
          <w:szCs w:val="20"/>
        </w:rPr>
        <w:t>translator’</w:t>
      </w:r>
      <w:r w:rsidR="007C5F93">
        <w:rPr>
          <w:rFonts w:ascii="Arial" w:hAnsi="Arial" w:cs="Arial"/>
          <w:sz w:val="20"/>
          <w:szCs w:val="20"/>
        </w:rPr>
        <w:t>,</w:t>
      </w:r>
      <w:r w:rsidR="007C5F93" w:rsidRPr="006655E6">
        <w:rPr>
          <w:rFonts w:ascii="Arial" w:hAnsi="Arial" w:cs="Arial"/>
          <w:sz w:val="20"/>
          <w:szCs w:val="20"/>
        </w:rPr>
        <w:t xml:space="preserve"> </w:t>
      </w:r>
      <w:r w:rsidR="001452F5" w:rsidRPr="006655E6">
        <w:rPr>
          <w:rFonts w:ascii="Arial" w:hAnsi="Arial" w:cs="Arial"/>
          <w:sz w:val="20"/>
          <w:szCs w:val="20"/>
        </w:rPr>
        <w:t>‘</w:t>
      </w:r>
      <w:r w:rsidR="001452F5" w:rsidRPr="006655E6">
        <w:rPr>
          <w:rFonts w:ascii="Arial" w:hAnsi="Arial" w:cs="Arial"/>
          <w:i/>
          <w:iCs/>
          <w:sz w:val="20"/>
          <w:szCs w:val="20"/>
        </w:rPr>
        <w:t>contributor’</w:t>
      </w:r>
      <w:r w:rsidR="001452F5" w:rsidRPr="006655E6">
        <w:rPr>
          <w:rFonts w:ascii="Arial" w:hAnsi="Arial" w:cs="Arial"/>
          <w:sz w:val="20"/>
          <w:szCs w:val="20"/>
        </w:rPr>
        <w:t xml:space="preserve"> could be used for this role if required.</w:t>
      </w:r>
    </w:p>
    <w:p w14:paraId="429D0E69" w14:textId="6C575C04" w:rsidR="001452F5" w:rsidRPr="006655E6" w:rsidRDefault="001452F5" w:rsidP="006655E6">
      <w:pPr>
        <w:spacing w:after="120"/>
        <w:jc w:val="both"/>
        <w:rPr>
          <w:rFonts w:ascii="Arial" w:hAnsi="Arial" w:cs="Arial"/>
          <w:sz w:val="20"/>
          <w:szCs w:val="20"/>
        </w:rPr>
      </w:pPr>
      <w:r w:rsidRPr="006655E6">
        <w:rPr>
          <w:rFonts w:ascii="Arial" w:hAnsi="Arial" w:cs="Arial"/>
          <w:sz w:val="20"/>
          <w:szCs w:val="20"/>
        </w:rPr>
        <w:t xml:space="preserve">Finally, the </w:t>
      </w:r>
      <w:r w:rsidR="00275F5C">
        <w:rPr>
          <w:rFonts w:ascii="Arial" w:hAnsi="Arial" w:cs="Arial"/>
          <w:sz w:val="20"/>
          <w:szCs w:val="20"/>
        </w:rPr>
        <w:t>S</w:t>
      </w:r>
      <w:r w:rsidRPr="006655E6">
        <w:rPr>
          <w:rFonts w:ascii="Arial" w:hAnsi="Arial" w:cs="Arial"/>
          <w:sz w:val="20"/>
          <w:szCs w:val="20"/>
        </w:rPr>
        <w:t>chema defines the root element of a translation file</w:t>
      </w:r>
      <w:r w:rsidR="00275F5C">
        <w:rPr>
          <w:rFonts w:ascii="Arial" w:hAnsi="Arial" w:cs="Arial"/>
          <w:sz w:val="20"/>
          <w:szCs w:val="20"/>
        </w:rPr>
        <w:t>:</w:t>
      </w:r>
    </w:p>
    <w:p w14:paraId="1E3EAED5"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translationPackage</w:t>
      </w:r>
      <w:proofErr w:type="spellEnd"/>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TranslationPackageType</w:t>
      </w:r>
      <w:proofErr w:type="spellEnd"/>
      <w:r w:rsidRPr="006655E6">
        <w:rPr>
          <w:color w:val="000000"/>
          <w:sz w:val="20"/>
          <w:szCs w:val="20"/>
        </w:rPr>
        <w:t>"</w:t>
      </w:r>
      <w:r w:rsidRPr="006655E6">
        <w:rPr>
          <w:color w:val="0000FF"/>
          <w:sz w:val="20"/>
          <w:szCs w:val="20"/>
        </w:rPr>
        <w:t>&gt;</w:t>
      </w:r>
    </w:p>
    <w:p w14:paraId="65C5EF4D" w14:textId="412B663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7C5F93">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757A5993" w14:textId="72E4B96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7C5F93">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71CB5F39" w14:textId="5BAB51A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7C5F93">
        <w:rPr>
          <w:color w:val="0000FF"/>
          <w:sz w:val="20"/>
          <w:szCs w:val="20"/>
        </w:rPr>
        <w:t xml:space="preserve">    </w:t>
      </w:r>
      <w:r w:rsidRPr="006655E6">
        <w:rPr>
          <w:color w:val="000000"/>
          <w:sz w:val="20"/>
          <w:szCs w:val="20"/>
        </w:rPr>
        <w:t>The root element of a translation file.</w:t>
      </w:r>
    </w:p>
    <w:p w14:paraId="2211139B" w14:textId="7854FF40"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rPr>
        <w:t xml:space="preserve">    </w:t>
      </w:r>
      <w:r w:rsidR="007C5F93">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0429EB91" w14:textId="6EA04E2A"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7C5F93">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573ECD60"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&lt;/</w:t>
      </w:r>
      <w:proofErr w:type="spellStart"/>
      <w:r w:rsidRPr="006655E6">
        <w:rPr>
          <w:color w:val="A31515"/>
          <w:sz w:val="20"/>
          <w:szCs w:val="20"/>
          <w:lang w:val="fr-FR"/>
        </w:rPr>
        <w:t>xs:element</w:t>
      </w:r>
      <w:proofErr w:type="spellEnd"/>
      <w:r w:rsidRPr="006655E6">
        <w:rPr>
          <w:color w:val="0000FF"/>
          <w:sz w:val="20"/>
          <w:szCs w:val="20"/>
          <w:lang w:val="fr-FR"/>
        </w:rPr>
        <w:t>&gt;</w:t>
      </w:r>
    </w:p>
    <w:p w14:paraId="1F59C274" w14:textId="77777777" w:rsidR="001452F5" w:rsidRDefault="001452F5" w:rsidP="001452F5">
      <w:pPr>
        <w:rPr>
          <w:rFonts w:ascii="Arial" w:hAnsi="Arial" w:cs="Arial"/>
          <w:sz w:val="20"/>
          <w:szCs w:val="20"/>
          <w:lang w:val="fr-FR"/>
        </w:rPr>
      </w:pPr>
    </w:p>
    <w:p w14:paraId="4301F359" w14:textId="3CE187A8" w:rsidR="006655E6" w:rsidRDefault="006655E6">
      <w:pPr>
        <w:rPr>
          <w:rFonts w:ascii="Arial" w:hAnsi="Arial" w:cs="Arial"/>
          <w:sz w:val="20"/>
          <w:szCs w:val="20"/>
          <w:lang w:val="fr-FR"/>
        </w:rPr>
      </w:pPr>
      <w:r>
        <w:rPr>
          <w:rFonts w:ascii="Arial" w:hAnsi="Arial" w:cs="Arial"/>
          <w:sz w:val="20"/>
          <w:szCs w:val="20"/>
          <w:lang w:val="fr-FR"/>
        </w:rPr>
        <w:br w:type="page"/>
      </w:r>
    </w:p>
    <w:p w14:paraId="3838DDA5" w14:textId="77777777" w:rsidR="006655E6" w:rsidRPr="005C37A2" w:rsidRDefault="006655E6" w:rsidP="006655E6">
      <w:pPr>
        <w:jc w:val="both"/>
        <w:rPr>
          <w:rFonts w:ascii="Arial" w:eastAsia="Arial" w:hAnsi="Arial" w:cs="Arial"/>
          <w:b/>
          <w:sz w:val="32"/>
          <w:szCs w:val="32"/>
          <w:lang w:val="fr-FR"/>
        </w:rPr>
      </w:pPr>
    </w:p>
    <w:p w14:paraId="789BCE3E" w14:textId="77777777" w:rsidR="006655E6" w:rsidRPr="005C37A2" w:rsidRDefault="006655E6" w:rsidP="006655E6">
      <w:pPr>
        <w:jc w:val="both"/>
        <w:rPr>
          <w:rFonts w:ascii="Arial" w:eastAsia="Arial" w:hAnsi="Arial" w:cs="Arial"/>
          <w:b/>
          <w:sz w:val="32"/>
          <w:szCs w:val="32"/>
          <w:lang w:val="fr-FR"/>
        </w:rPr>
      </w:pPr>
    </w:p>
    <w:p w14:paraId="0C440F6C" w14:textId="77777777" w:rsidR="006655E6" w:rsidRPr="005C37A2" w:rsidRDefault="006655E6" w:rsidP="006655E6">
      <w:pPr>
        <w:jc w:val="center"/>
        <w:rPr>
          <w:rFonts w:ascii="Arial" w:eastAsia="Arial" w:hAnsi="Arial" w:cs="Arial"/>
          <w:b/>
          <w:sz w:val="32"/>
          <w:szCs w:val="32"/>
          <w:lang w:val="fr-FR"/>
        </w:rPr>
      </w:pPr>
    </w:p>
    <w:p w14:paraId="2A104F1E" w14:textId="77777777" w:rsidR="006655E6" w:rsidRPr="005C37A2" w:rsidRDefault="006655E6" w:rsidP="006655E6">
      <w:pPr>
        <w:jc w:val="center"/>
        <w:rPr>
          <w:rFonts w:ascii="Arial" w:eastAsia="Arial" w:hAnsi="Arial" w:cs="Arial"/>
          <w:b/>
          <w:sz w:val="32"/>
          <w:szCs w:val="32"/>
          <w:lang w:val="fr-FR"/>
        </w:rPr>
      </w:pPr>
    </w:p>
    <w:p w14:paraId="4EB8042B" w14:textId="77777777" w:rsidR="006655E6" w:rsidRPr="005C37A2" w:rsidRDefault="006655E6" w:rsidP="006655E6">
      <w:pPr>
        <w:jc w:val="center"/>
        <w:rPr>
          <w:rFonts w:ascii="Arial" w:eastAsia="Arial" w:hAnsi="Arial" w:cs="Arial"/>
          <w:b/>
          <w:sz w:val="32"/>
          <w:szCs w:val="32"/>
          <w:lang w:val="fr-FR"/>
        </w:rPr>
      </w:pPr>
    </w:p>
    <w:p w14:paraId="0484D066" w14:textId="77777777" w:rsidR="006655E6" w:rsidRPr="005C37A2" w:rsidRDefault="006655E6" w:rsidP="006655E6">
      <w:pPr>
        <w:jc w:val="center"/>
        <w:rPr>
          <w:rFonts w:ascii="Arial" w:eastAsia="Arial" w:hAnsi="Arial" w:cs="Arial"/>
          <w:b/>
          <w:sz w:val="32"/>
          <w:szCs w:val="32"/>
          <w:lang w:val="fr-FR"/>
        </w:rPr>
      </w:pPr>
    </w:p>
    <w:p w14:paraId="763B864F" w14:textId="77777777" w:rsidR="006655E6" w:rsidRPr="005C37A2" w:rsidRDefault="006655E6" w:rsidP="006655E6">
      <w:pPr>
        <w:jc w:val="center"/>
        <w:rPr>
          <w:rFonts w:ascii="Arial" w:eastAsia="Arial" w:hAnsi="Arial" w:cs="Arial"/>
          <w:b/>
          <w:sz w:val="32"/>
          <w:szCs w:val="32"/>
          <w:lang w:val="fr-FR"/>
        </w:rPr>
      </w:pPr>
    </w:p>
    <w:p w14:paraId="649C79CF" w14:textId="77777777" w:rsidR="006655E6" w:rsidRPr="005C37A2" w:rsidRDefault="006655E6" w:rsidP="006655E6">
      <w:pPr>
        <w:jc w:val="center"/>
        <w:rPr>
          <w:rFonts w:ascii="Arial" w:eastAsia="Arial" w:hAnsi="Arial" w:cs="Arial"/>
          <w:b/>
          <w:sz w:val="32"/>
          <w:szCs w:val="32"/>
          <w:lang w:val="fr-FR"/>
        </w:rPr>
      </w:pPr>
    </w:p>
    <w:p w14:paraId="61F9F6CE" w14:textId="77777777" w:rsidR="006655E6" w:rsidRPr="005C37A2" w:rsidRDefault="006655E6" w:rsidP="006655E6">
      <w:pPr>
        <w:jc w:val="center"/>
        <w:rPr>
          <w:rFonts w:ascii="Arial" w:eastAsia="Arial" w:hAnsi="Arial" w:cs="Arial"/>
          <w:b/>
          <w:sz w:val="32"/>
          <w:szCs w:val="32"/>
          <w:lang w:val="fr-FR"/>
        </w:rPr>
      </w:pPr>
    </w:p>
    <w:p w14:paraId="4D7E194C" w14:textId="77777777" w:rsidR="006655E6" w:rsidRPr="005C37A2" w:rsidRDefault="006655E6" w:rsidP="006655E6">
      <w:pPr>
        <w:jc w:val="center"/>
        <w:rPr>
          <w:rFonts w:ascii="Arial" w:eastAsia="Arial" w:hAnsi="Arial" w:cs="Arial"/>
          <w:b/>
          <w:sz w:val="32"/>
          <w:szCs w:val="32"/>
          <w:lang w:val="fr-FR"/>
        </w:rPr>
      </w:pPr>
    </w:p>
    <w:p w14:paraId="799D57FD" w14:textId="77777777" w:rsidR="006655E6" w:rsidRPr="005C37A2" w:rsidRDefault="006655E6" w:rsidP="006655E6">
      <w:pPr>
        <w:jc w:val="center"/>
        <w:rPr>
          <w:rFonts w:ascii="Arial" w:eastAsia="Arial" w:hAnsi="Arial" w:cs="Arial"/>
          <w:b/>
          <w:sz w:val="32"/>
          <w:szCs w:val="32"/>
          <w:lang w:val="fr-FR"/>
        </w:rPr>
      </w:pPr>
    </w:p>
    <w:p w14:paraId="24458DE2" w14:textId="77777777" w:rsidR="006655E6" w:rsidRPr="000F3464" w:rsidRDefault="006655E6" w:rsidP="006655E6">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sidRPr="000F3464">
        <w:rPr>
          <w:rFonts w:ascii="Arial Narrow" w:eastAsia="Arial Narrow" w:hAnsi="Arial Narrow" w:cs="Arial Narrow"/>
          <w:sz w:val="20"/>
          <w:szCs w:val="20"/>
        </w:rPr>
        <w:t>Page intentionally left blank</w:t>
      </w:r>
    </w:p>
    <w:p w14:paraId="6D6D7891" w14:textId="77BDAD29" w:rsidR="00ED1981" w:rsidRPr="00C57276" w:rsidRDefault="00ED1981">
      <w:pPr>
        <w:rPr>
          <w:rFonts w:ascii="Arial" w:hAnsi="Arial" w:cs="Arial"/>
          <w:sz w:val="20"/>
          <w:szCs w:val="20"/>
        </w:rPr>
      </w:pPr>
      <w:r w:rsidRPr="00C57276">
        <w:rPr>
          <w:rFonts w:ascii="Arial" w:hAnsi="Arial" w:cs="Arial"/>
          <w:sz w:val="20"/>
          <w:szCs w:val="20"/>
        </w:rPr>
        <w:br w:type="page"/>
      </w:r>
    </w:p>
    <w:p w14:paraId="61A83EBD" w14:textId="43EE1B5D" w:rsidR="006655E6" w:rsidRPr="00343AF0" w:rsidRDefault="006655E6" w:rsidP="00F70059">
      <w:pPr>
        <w:pStyle w:val="Heading1"/>
        <w:numPr>
          <w:ilvl w:val="0"/>
          <w:numId w:val="0"/>
        </w:numPr>
        <w:spacing w:before="0" w:after="0"/>
        <w:jc w:val="center"/>
        <w:rPr>
          <w:b w:val="0"/>
          <w:sz w:val="28"/>
          <w:szCs w:val="28"/>
        </w:rPr>
      </w:pPr>
      <w:bookmarkStart w:id="53" w:name="_Toc103175927"/>
      <w:r w:rsidRPr="00343AF0">
        <w:rPr>
          <w:b w:val="0"/>
          <w:sz w:val="28"/>
          <w:szCs w:val="28"/>
        </w:rPr>
        <w:lastRenderedPageBreak/>
        <w:t>Appendix 18-</w:t>
      </w:r>
      <w:r w:rsidR="00D17660" w:rsidRPr="00343AF0">
        <w:rPr>
          <w:b w:val="0"/>
          <w:sz w:val="28"/>
          <w:szCs w:val="28"/>
        </w:rPr>
        <w:t>A</w:t>
      </w:r>
      <w:bookmarkEnd w:id="53"/>
    </w:p>
    <w:p w14:paraId="3D13AC4C" w14:textId="4344DF70" w:rsidR="006655E6" w:rsidRDefault="008957B8" w:rsidP="00343AF0">
      <w:pPr>
        <w:pStyle w:val="Heading1"/>
        <w:numPr>
          <w:ilvl w:val="0"/>
          <w:numId w:val="0"/>
        </w:numPr>
        <w:spacing w:before="0" w:after="0"/>
        <w:jc w:val="center"/>
      </w:pPr>
      <w:bookmarkStart w:id="54" w:name="_Toc97282825"/>
      <w:bookmarkStart w:id="55" w:name="_Toc103175928"/>
      <w:r>
        <w:t>Language Packs for</w:t>
      </w:r>
      <w:r w:rsidR="00E24B05" w:rsidRPr="00F7239D">
        <w:t xml:space="preserve"> Feature Catalogues</w:t>
      </w:r>
      <w:bookmarkEnd w:id="54"/>
      <w:bookmarkEnd w:id="55"/>
    </w:p>
    <w:p w14:paraId="79C59ECA" w14:textId="13AD4459" w:rsidR="00E24B05" w:rsidRPr="00343AF0" w:rsidRDefault="00E24B05" w:rsidP="00343AF0">
      <w:pPr>
        <w:pStyle w:val="Heading1"/>
        <w:numPr>
          <w:ilvl w:val="0"/>
          <w:numId w:val="0"/>
        </w:numPr>
        <w:spacing w:before="0"/>
        <w:ind w:left="357" w:hanging="357"/>
        <w:jc w:val="center"/>
        <w:rPr>
          <w:b w:val="0"/>
        </w:rPr>
      </w:pPr>
      <w:bookmarkStart w:id="56" w:name="_Toc97282826"/>
      <w:bookmarkStart w:id="57" w:name="_Toc103175929"/>
      <w:r w:rsidRPr="00343AF0">
        <w:rPr>
          <w:b w:val="0"/>
        </w:rPr>
        <w:t>(</w:t>
      </w:r>
      <w:r w:rsidR="00B80924">
        <w:rPr>
          <w:b w:val="0"/>
        </w:rPr>
        <w:t>i</w:t>
      </w:r>
      <w:r w:rsidRPr="00343AF0">
        <w:rPr>
          <w:b w:val="0"/>
        </w:rPr>
        <w:t>nformative)</w:t>
      </w:r>
      <w:bookmarkEnd w:id="56"/>
      <w:bookmarkEnd w:id="57"/>
    </w:p>
    <w:p w14:paraId="1768499F" w14:textId="7D3025B0" w:rsidR="00310323" w:rsidRPr="00343AF0" w:rsidRDefault="00E24B05" w:rsidP="00343AF0">
      <w:pPr>
        <w:spacing w:after="120"/>
        <w:jc w:val="both"/>
        <w:rPr>
          <w:rFonts w:ascii="Arial" w:hAnsi="Arial" w:cs="Arial"/>
          <w:sz w:val="20"/>
          <w:szCs w:val="20"/>
        </w:rPr>
      </w:pPr>
      <w:r w:rsidRPr="00343AF0">
        <w:rPr>
          <w:rFonts w:ascii="Arial" w:hAnsi="Arial" w:cs="Arial"/>
          <w:sz w:val="20"/>
          <w:szCs w:val="20"/>
        </w:rPr>
        <w:t xml:space="preserve">Although, as stated in the introduction to this </w:t>
      </w:r>
      <w:r w:rsidR="00EF7EBF">
        <w:rPr>
          <w:rFonts w:ascii="Arial" w:hAnsi="Arial" w:cs="Arial"/>
          <w:sz w:val="20"/>
          <w:szCs w:val="20"/>
        </w:rPr>
        <w:t>Part</w:t>
      </w:r>
      <w:r w:rsidRPr="00343AF0">
        <w:rPr>
          <w:rFonts w:ascii="Arial" w:hAnsi="Arial" w:cs="Arial"/>
          <w:sz w:val="20"/>
          <w:szCs w:val="20"/>
        </w:rPr>
        <w:t xml:space="preserve">, language pack production can be applied to </w:t>
      </w:r>
      <w:r w:rsidR="00775495" w:rsidRPr="00343AF0">
        <w:rPr>
          <w:rFonts w:ascii="Arial" w:hAnsi="Arial" w:cs="Arial"/>
          <w:sz w:val="20"/>
          <w:szCs w:val="20"/>
        </w:rPr>
        <w:t xml:space="preserve">any S-100 XML content, the primary use case is the production of language packs to support </w:t>
      </w:r>
      <w:r w:rsidR="002B16FB">
        <w:rPr>
          <w:rFonts w:ascii="Arial" w:hAnsi="Arial" w:cs="Arial"/>
          <w:sz w:val="20"/>
          <w:szCs w:val="20"/>
        </w:rPr>
        <w:t>F</w:t>
      </w:r>
      <w:r w:rsidR="002B16FB" w:rsidRPr="00343AF0">
        <w:rPr>
          <w:rFonts w:ascii="Arial" w:hAnsi="Arial" w:cs="Arial"/>
          <w:sz w:val="20"/>
          <w:szCs w:val="20"/>
        </w:rPr>
        <w:t xml:space="preserve">eature </w:t>
      </w:r>
      <w:r w:rsidR="002B16FB">
        <w:rPr>
          <w:rFonts w:ascii="Arial" w:hAnsi="Arial" w:cs="Arial"/>
          <w:sz w:val="20"/>
          <w:szCs w:val="20"/>
        </w:rPr>
        <w:t>C</w:t>
      </w:r>
      <w:r w:rsidR="002B16FB" w:rsidRPr="00343AF0">
        <w:rPr>
          <w:rFonts w:ascii="Arial" w:hAnsi="Arial" w:cs="Arial"/>
          <w:sz w:val="20"/>
          <w:szCs w:val="20"/>
        </w:rPr>
        <w:t xml:space="preserve">atalogues </w:t>
      </w:r>
      <w:r w:rsidR="00775495" w:rsidRPr="00343AF0">
        <w:rPr>
          <w:rFonts w:ascii="Arial" w:hAnsi="Arial" w:cs="Arial"/>
          <w:sz w:val="20"/>
          <w:szCs w:val="20"/>
        </w:rPr>
        <w:t xml:space="preserve">for implementing systems. This allows systems (either for end users or data producers) to use translated versions of </w:t>
      </w:r>
      <w:r w:rsidR="002B16FB">
        <w:rPr>
          <w:rFonts w:ascii="Arial" w:hAnsi="Arial" w:cs="Arial"/>
          <w:sz w:val="20"/>
          <w:szCs w:val="20"/>
        </w:rPr>
        <w:t>F</w:t>
      </w:r>
      <w:r w:rsidR="002B16FB" w:rsidRPr="00343AF0">
        <w:rPr>
          <w:rFonts w:ascii="Arial" w:hAnsi="Arial" w:cs="Arial"/>
          <w:sz w:val="20"/>
          <w:szCs w:val="20"/>
        </w:rPr>
        <w:t xml:space="preserve">eature </w:t>
      </w:r>
      <w:r w:rsidR="002B16FB">
        <w:rPr>
          <w:rFonts w:ascii="Arial" w:hAnsi="Arial" w:cs="Arial"/>
          <w:sz w:val="20"/>
          <w:szCs w:val="20"/>
        </w:rPr>
        <w:t>C</w:t>
      </w:r>
      <w:r w:rsidR="002B16FB" w:rsidRPr="00343AF0">
        <w:rPr>
          <w:rFonts w:ascii="Arial" w:hAnsi="Arial" w:cs="Arial"/>
          <w:sz w:val="20"/>
          <w:szCs w:val="20"/>
        </w:rPr>
        <w:t xml:space="preserve">atalogue </w:t>
      </w:r>
      <w:r w:rsidR="00775495" w:rsidRPr="00343AF0">
        <w:rPr>
          <w:rFonts w:ascii="Arial" w:hAnsi="Arial" w:cs="Arial"/>
          <w:sz w:val="20"/>
          <w:szCs w:val="20"/>
        </w:rPr>
        <w:t>entries such as features, information types, attributes and relationships.</w:t>
      </w:r>
    </w:p>
    <w:p w14:paraId="6B326A77" w14:textId="02EEA2FE" w:rsidR="000F66C4" w:rsidRPr="00343AF0" w:rsidRDefault="00775495" w:rsidP="00343AF0">
      <w:pPr>
        <w:spacing w:after="120"/>
        <w:jc w:val="both"/>
        <w:rPr>
          <w:rFonts w:ascii="Arial" w:hAnsi="Arial" w:cs="Arial"/>
          <w:sz w:val="20"/>
          <w:szCs w:val="20"/>
        </w:rPr>
      </w:pPr>
      <w:r w:rsidRPr="00343AF0">
        <w:rPr>
          <w:rFonts w:ascii="Arial" w:hAnsi="Arial" w:cs="Arial"/>
          <w:sz w:val="20"/>
          <w:szCs w:val="20"/>
        </w:rPr>
        <w:t xml:space="preserve">In this example implementation an individual </w:t>
      </w:r>
      <w:r w:rsidR="002B16FB">
        <w:rPr>
          <w:rFonts w:ascii="Arial" w:hAnsi="Arial" w:cs="Arial"/>
          <w:sz w:val="20"/>
          <w:szCs w:val="20"/>
        </w:rPr>
        <w:t>F</w:t>
      </w:r>
      <w:r w:rsidR="002B16FB" w:rsidRPr="00343AF0">
        <w:rPr>
          <w:rFonts w:ascii="Arial" w:hAnsi="Arial" w:cs="Arial"/>
          <w:sz w:val="20"/>
          <w:szCs w:val="20"/>
        </w:rPr>
        <w:t xml:space="preserve">eature </w:t>
      </w:r>
      <w:r w:rsidR="002B16FB">
        <w:rPr>
          <w:rFonts w:ascii="Arial" w:hAnsi="Arial" w:cs="Arial"/>
          <w:sz w:val="20"/>
          <w:szCs w:val="20"/>
        </w:rPr>
        <w:t>C</w:t>
      </w:r>
      <w:r w:rsidR="002B16FB" w:rsidRPr="00343AF0">
        <w:rPr>
          <w:rFonts w:ascii="Arial" w:hAnsi="Arial" w:cs="Arial"/>
          <w:sz w:val="20"/>
          <w:szCs w:val="20"/>
        </w:rPr>
        <w:t>atalogue</w:t>
      </w:r>
      <w:r w:rsidRPr="00343AF0">
        <w:rPr>
          <w:rFonts w:ascii="Arial" w:hAnsi="Arial" w:cs="Arial"/>
          <w:sz w:val="20"/>
          <w:szCs w:val="20"/>
        </w:rPr>
        <w:t xml:space="preserve">, defined </w:t>
      </w:r>
      <w:r w:rsidR="000F66C4" w:rsidRPr="00343AF0">
        <w:rPr>
          <w:rFonts w:ascii="Arial" w:hAnsi="Arial" w:cs="Arial"/>
          <w:sz w:val="20"/>
          <w:szCs w:val="20"/>
        </w:rPr>
        <w:t>by</w:t>
      </w:r>
      <w:r w:rsidRPr="00343AF0">
        <w:rPr>
          <w:rFonts w:ascii="Arial" w:hAnsi="Arial" w:cs="Arial"/>
          <w:sz w:val="20"/>
          <w:szCs w:val="20"/>
        </w:rPr>
        <w:t xml:space="preserve"> an S-100 </w:t>
      </w:r>
      <w:r w:rsidR="002B16FB">
        <w:rPr>
          <w:rFonts w:ascii="Arial" w:hAnsi="Arial" w:cs="Arial"/>
          <w:sz w:val="20"/>
          <w:szCs w:val="20"/>
        </w:rPr>
        <w:t>P</w:t>
      </w:r>
      <w:r w:rsidR="002B16FB" w:rsidRPr="00343AF0">
        <w:rPr>
          <w:rFonts w:ascii="Arial" w:hAnsi="Arial" w:cs="Arial"/>
          <w:sz w:val="20"/>
          <w:szCs w:val="20"/>
        </w:rPr>
        <w:t xml:space="preserve">roduct </w:t>
      </w:r>
      <w:r w:rsidR="002B16FB">
        <w:rPr>
          <w:rFonts w:ascii="Arial" w:hAnsi="Arial" w:cs="Arial"/>
          <w:sz w:val="20"/>
          <w:szCs w:val="20"/>
        </w:rPr>
        <w:t>S</w:t>
      </w:r>
      <w:r w:rsidR="002B16FB" w:rsidRPr="00343AF0">
        <w:rPr>
          <w:rFonts w:ascii="Arial" w:hAnsi="Arial" w:cs="Arial"/>
          <w:sz w:val="20"/>
          <w:szCs w:val="20"/>
        </w:rPr>
        <w:t xml:space="preserve">pecification </w:t>
      </w:r>
      <w:r w:rsidR="000F66C4" w:rsidRPr="00343AF0">
        <w:rPr>
          <w:rFonts w:ascii="Arial" w:hAnsi="Arial" w:cs="Arial"/>
          <w:sz w:val="20"/>
          <w:szCs w:val="20"/>
        </w:rPr>
        <w:t xml:space="preserve">process </w:t>
      </w:r>
      <w:r w:rsidRPr="00343AF0">
        <w:rPr>
          <w:rFonts w:ascii="Arial" w:hAnsi="Arial" w:cs="Arial"/>
          <w:sz w:val="20"/>
          <w:szCs w:val="20"/>
        </w:rPr>
        <w:t>contains a number of elements which could, potentially</w:t>
      </w:r>
      <w:r w:rsidR="000F66C4" w:rsidRPr="00343AF0">
        <w:rPr>
          <w:rFonts w:ascii="Arial" w:hAnsi="Arial" w:cs="Arial"/>
          <w:sz w:val="20"/>
          <w:szCs w:val="20"/>
        </w:rPr>
        <w:t>,</w:t>
      </w:r>
      <w:r w:rsidRPr="00343AF0">
        <w:rPr>
          <w:rFonts w:ascii="Arial" w:hAnsi="Arial" w:cs="Arial"/>
          <w:sz w:val="20"/>
          <w:szCs w:val="20"/>
        </w:rPr>
        <w:t xml:space="preserve"> be translated. </w:t>
      </w:r>
    </w:p>
    <w:p w14:paraId="3FCAC806" w14:textId="5E7820F1" w:rsidR="00775495" w:rsidRPr="00343AF0" w:rsidRDefault="000F66C4" w:rsidP="00343AF0">
      <w:pPr>
        <w:spacing w:after="120"/>
        <w:jc w:val="both"/>
        <w:rPr>
          <w:rFonts w:ascii="Arial" w:hAnsi="Arial" w:cs="Arial"/>
          <w:sz w:val="20"/>
          <w:szCs w:val="20"/>
        </w:rPr>
      </w:pPr>
      <w:r w:rsidRPr="00343AF0">
        <w:rPr>
          <w:rFonts w:ascii="Arial" w:hAnsi="Arial" w:cs="Arial"/>
          <w:sz w:val="20"/>
          <w:szCs w:val="20"/>
        </w:rPr>
        <w:t>A set of translations is prepared of those fields required and a</w:t>
      </w:r>
      <w:r w:rsidR="00775495" w:rsidRPr="00343AF0">
        <w:rPr>
          <w:rFonts w:ascii="Arial" w:hAnsi="Arial" w:cs="Arial"/>
          <w:sz w:val="20"/>
          <w:szCs w:val="20"/>
        </w:rPr>
        <w:t xml:space="preserve"> language pack is constructed, conformant with the language pack schema</w:t>
      </w:r>
      <w:r w:rsidRPr="00343AF0">
        <w:rPr>
          <w:rFonts w:ascii="Arial" w:hAnsi="Arial" w:cs="Arial"/>
          <w:sz w:val="20"/>
          <w:szCs w:val="20"/>
        </w:rPr>
        <w:t xml:space="preserve">, which implements a particular language for the given </w:t>
      </w:r>
      <w:r w:rsidR="002B16FB">
        <w:rPr>
          <w:rFonts w:ascii="Arial" w:hAnsi="Arial" w:cs="Arial"/>
          <w:sz w:val="20"/>
          <w:szCs w:val="20"/>
        </w:rPr>
        <w:t>F</w:t>
      </w:r>
      <w:r w:rsidR="002B16FB" w:rsidRPr="00343AF0">
        <w:rPr>
          <w:rFonts w:ascii="Arial" w:hAnsi="Arial" w:cs="Arial"/>
          <w:sz w:val="20"/>
          <w:szCs w:val="20"/>
        </w:rPr>
        <w:t xml:space="preserve">eature </w:t>
      </w:r>
      <w:r w:rsidR="002B16FB">
        <w:rPr>
          <w:rFonts w:ascii="Arial" w:hAnsi="Arial" w:cs="Arial"/>
          <w:sz w:val="20"/>
          <w:szCs w:val="20"/>
        </w:rPr>
        <w:t>C</w:t>
      </w:r>
      <w:r w:rsidR="002B16FB" w:rsidRPr="00343AF0">
        <w:rPr>
          <w:rFonts w:ascii="Arial" w:hAnsi="Arial" w:cs="Arial"/>
          <w:sz w:val="20"/>
          <w:szCs w:val="20"/>
        </w:rPr>
        <w:t>atalogue</w:t>
      </w:r>
      <w:r w:rsidRPr="00343AF0">
        <w:rPr>
          <w:rFonts w:ascii="Arial" w:hAnsi="Arial" w:cs="Arial"/>
          <w:sz w:val="20"/>
          <w:szCs w:val="20"/>
        </w:rPr>
        <w:t>.</w:t>
      </w:r>
    </w:p>
    <w:p w14:paraId="0B7A81D4" w14:textId="6A3039EB" w:rsidR="00775495" w:rsidRPr="00F20642" w:rsidRDefault="000F66C4" w:rsidP="00F20642">
      <w:pPr>
        <w:spacing w:line="276" w:lineRule="auto"/>
        <w:rPr>
          <w:rFonts w:ascii="Arial" w:hAnsi="Arial" w:cs="Arial"/>
          <w:sz w:val="22"/>
          <w:szCs w:val="22"/>
        </w:rPr>
      </w:pPr>
      <w:r w:rsidRPr="00F20642">
        <w:rPr>
          <w:rFonts w:ascii="Arial" w:hAnsi="Arial" w:cs="Arial"/>
          <w:noProof/>
          <w:sz w:val="22"/>
          <w:szCs w:val="22"/>
          <w:lang w:val="fr-FR" w:eastAsia="fr-FR"/>
        </w:rPr>
        <w:drawing>
          <wp:inline distT="0" distB="0" distL="0" distR="0" wp14:anchorId="2A6F9037" wp14:editId="5F1911E4">
            <wp:extent cx="5884961" cy="435412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93046" cy="4360110"/>
                    </a:xfrm>
                    <a:prstGeom prst="rect">
                      <a:avLst/>
                    </a:prstGeom>
                    <a:noFill/>
                  </pic:spPr>
                </pic:pic>
              </a:graphicData>
            </a:graphic>
          </wp:inline>
        </w:drawing>
      </w:r>
    </w:p>
    <w:p w14:paraId="75E4F028" w14:textId="42E4280E" w:rsidR="005849BD" w:rsidRPr="000F3464" w:rsidRDefault="005849BD" w:rsidP="005849BD">
      <w:pPr>
        <w:pStyle w:val="Caption"/>
        <w:spacing w:before="120" w:after="120"/>
        <w:jc w:val="center"/>
        <w:rPr>
          <w:rFonts w:ascii="Arial" w:hAnsi="Arial" w:cs="Arial"/>
          <w:color w:val="auto"/>
          <w:sz w:val="20"/>
          <w:szCs w:val="20"/>
        </w:rPr>
      </w:pPr>
      <w:r w:rsidRPr="000F3464">
        <w:rPr>
          <w:rFonts w:ascii="Arial" w:hAnsi="Arial" w:cs="Arial"/>
          <w:color w:val="auto"/>
          <w:sz w:val="20"/>
          <w:szCs w:val="20"/>
        </w:rPr>
        <w:t xml:space="preserve">Figure </w:t>
      </w:r>
      <w:r>
        <w:rPr>
          <w:rFonts w:ascii="Arial" w:hAnsi="Arial" w:cs="Arial"/>
          <w:color w:val="auto"/>
          <w:sz w:val="20"/>
          <w:szCs w:val="20"/>
        </w:rPr>
        <w:t>18-</w:t>
      </w:r>
      <w:r w:rsidR="00EF7EBF">
        <w:rPr>
          <w:rFonts w:ascii="Arial" w:hAnsi="Arial" w:cs="Arial"/>
          <w:color w:val="auto"/>
          <w:sz w:val="20"/>
          <w:szCs w:val="20"/>
        </w:rPr>
        <w:t xml:space="preserve">A-1 </w:t>
      </w:r>
      <w:r>
        <w:rPr>
          <w:rFonts w:ascii="Arial" w:hAnsi="Arial" w:cs="Arial"/>
          <w:color w:val="auto"/>
          <w:sz w:val="20"/>
          <w:szCs w:val="20"/>
        </w:rPr>
        <w:t xml:space="preserve">– </w:t>
      </w:r>
      <w:r w:rsidR="00C13E47">
        <w:rPr>
          <w:rFonts w:ascii="Arial" w:hAnsi="Arial" w:cs="Arial"/>
          <w:color w:val="auto"/>
          <w:sz w:val="20"/>
          <w:szCs w:val="20"/>
        </w:rPr>
        <w:t>Language packs in S-100</w:t>
      </w:r>
    </w:p>
    <w:p w14:paraId="572AE767" w14:textId="49752287" w:rsidR="000F66C4" w:rsidRPr="00343AF0" w:rsidRDefault="000F66C4" w:rsidP="00343AF0">
      <w:pPr>
        <w:spacing w:after="120"/>
        <w:jc w:val="both"/>
        <w:rPr>
          <w:rFonts w:ascii="Arial" w:hAnsi="Arial" w:cs="Arial"/>
          <w:sz w:val="20"/>
          <w:szCs w:val="20"/>
        </w:rPr>
      </w:pPr>
      <w:r w:rsidRPr="00343AF0">
        <w:rPr>
          <w:rFonts w:ascii="Arial" w:hAnsi="Arial" w:cs="Arial"/>
          <w:sz w:val="20"/>
          <w:szCs w:val="20"/>
        </w:rPr>
        <w:t xml:space="preserve">This language pack, together with the </w:t>
      </w:r>
      <w:r w:rsidR="005849BD">
        <w:rPr>
          <w:rFonts w:ascii="Arial" w:hAnsi="Arial" w:cs="Arial"/>
          <w:sz w:val="20"/>
          <w:szCs w:val="20"/>
        </w:rPr>
        <w:t>F</w:t>
      </w:r>
      <w:r w:rsidR="005849BD" w:rsidRPr="00343AF0">
        <w:rPr>
          <w:rFonts w:ascii="Arial" w:hAnsi="Arial" w:cs="Arial"/>
          <w:sz w:val="20"/>
          <w:szCs w:val="20"/>
        </w:rPr>
        <w:t xml:space="preserve">eature </w:t>
      </w:r>
      <w:r w:rsidR="005849BD">
        <w:rPr>
          <w:rFonts w:ascii="Arial" w:hAnsi="Arial" w:cs="Arial"/>
          <w:sz w:val="20"/>
          <w:szCs w:val="20"/>
        </w:rPr>
        <w:t>C</w:t>
      </w:r>
      <w:r w:rsidR="005849BD" w:rsidRPr="00343AF0">
        <w:rPr>
          <w:rFonts w:ascii="Arial" w:hAnsi="Arial" w:cs="Arial"/>
          <w:sz w:val="20"/>
          <w:szCs w:val="20"/>
        </w:rPr>
        <w:t xml:space="preserve">atalogue </w:t>
      </w:r>
      <w:r w:rsidRPr="00343AF0">
        <w:rPr>
          <w:rFonts w:ascii="Arial" w:hAnsi="Arial" w:cs="Arial"/>
          <w:sz w:val="20"/>
          <w:szCs w:val="20"/>
        </w:rPr>
        <w:t xml:space="preserve">can then be distributed to end users for implementation by the end user system. The end user system is able to either construct a version of the </w:t>
      </w:r>
      <w:r w:rsidR="005849BD">
        <w:rPr>
          <w:rFonts w:ascii="Arial" w:hAnsi="Arial" w:cs="Arial"/>
          <w:sz w:val="20"/>
          <w:szCs w:val="20"/>
        </w:rPr>
        <w:t>F</w:t>
      </w:r>
      <w:r w:rsidR="005849BD" w:rsidRPr="00343AF0">
        <w:rPr>
          <w:rFonts w:ascii="Arial" w:hAnsi="Arial" w:cs="Arial"/>
          <w:sz w:val="20"/>
          <w:szCs w:val="20"/>
        </w:rPr>
        <w:t xml:space="preserve">eature </w:t>
      </w:r>
      <w:r w:rsidR="005849BD">
        <w:rPr>
          <w:rFonts w:ascii="Arial" w:hAnsi="Arial" w:cs="Arial"/>
          <w:sz w:val="20"/>
          <w:szCs w:val="20"/>
        </w:rPr>
        <w:t>C</w:t>
      </w:r>
      <w:r w:rsidR="005849BD" w:rsidRPr="00343AF0">
        <w:rPr>
          <w:rFonts w:ascii="Arial" w:hAnsi="Arial" w:cs="Arial"/>
          <w:sz w:val="20"/>
          <w:szCs w:val="20"/>
        </w:rPr>
        <w:t xml:space="preserve">atalogue </w:t>
      </w:r>
      <w:r w:rsidRPr="00343AF0">
        <w:rPr>
          <w:rFonts w:ascii="Arial" w:hAnsi="Arial" w:cs="Arial"/>
          <w:sz w:val="20"/>
          <w:szCs w:val="20"/>
        </w:rPr>
        <w:t>in the language given, or interleave the translated items as required, at runtime. This is implementation-specific.</w:t>
      </w:r>
    </w:p>
    <w:p w14:paraId="7E43C298" w14:textId="7CA737A7" w:rsidR="000F66C4" w:rsidRPr="00343AF0" w:rsidRDefault="000F66C4" w:rsidP="00343AF0">
      <w:pPr>
        <w:spacing w:after="120"/>
        <w:jc w:val="both"/>
        <w:rPr>
          <w:rFonts w:ascii="Arial" w:hAnsi="Arial" w:cs="Arial"/>
          <w:sz w:val="20"/>
          <w:szCs w:val="20"/>
        </w:rPr>
      </w:pPr>
      <w:r w:rsidRPr="00343AF0">
        <w:rPr>
          <w:rFonts w:ascii="Arial" w:hAnsi="Arial" w:cs="Arial"/>
          <w:sz w:val="20"/>
          <w:szCs w:val="20"/>
        </w:rPr>
        <w:t xml:space="preserve">As certain </w:t>
      </w:r>
      <w:r w:rsidR="00E128B9" w:rsidRPr="00343AF0">
        <w:rPr>
          <w:rFonts w:ascii="Arial" w:hAnsi="Arial" w:cs="Arial"/>
          <w:sz w:val="20"/>
          <w:szCs w:val="20"/>
        </w:rPr>
        <w:t>elements</w:t>
      </w:r>
      <w:r w:rsidRPr="00343AF0">
        <w:rPr>
          <w:rFonts w:ascii="Arial" w:hAnsi="Arial" w:cs="Arial"/>
          <w:sz w:val="20"/>
          <w:szCs w:val="20"/>
        </w:rPr>
        <w:t xml:space="preserve"> are used </w:t>
      </w:r>
      <w:r w:rsidR="00E128B9" w:rsidRPr="00343AF0">
        <w:rPr>
          <w:rFonts w:ascii="Arial" w:hAnsi="Arial" w:cs="Arial"/>
          <w:sz w:val="20"/>
          <w:szCs w:val="20"/>
        </w:rPr>
        <w:t xml:space="preserve">as references </w:t>
      </w:r>
      <w:r w:rsidRPr="00343AF0">
        <w:rPr>
          <w:rFonts w:ascii="Arial" w:hAnsi="Arial" w:cs="Arial"/>
          <w:sz w:val="20"/>
          <w:szCs w:val="20"/>
        </w:rPr>
        <w:t>in feature catalogues to provide bindings between entries (</w:t>
      </w:r>
      <w:r w:rsidR="005849BD">
        <w:rPr>
          <w:rFonts w:ascii="Arial" w:hAnsi="Arial" w:cs="Arial"/>
          <w:sz w:val="20"/>
          <w:szCs w:val="20"/>
        </w:rPr>
        <w:t>for example,</w:t>
      </w:r>
      <w:r w:rsidRPr="00343AF0">
        <w:rPr>
          <w:rFonts w:ascii="Arial" w:hAnsi="Arial" w:cs="Arial"/>
          <w:sz w:val="20"/>
          <w:szCs w:val="20"/>
        </w:rPr>
        <w:t xml:space="preserve"> feature attribute binding references) care should be taken to </w:t>
      </w:r>
      <w:r w:rsidR="00245B75" w:rsidRPr="00343AF0">
        <w:rPr>
          <w:rFonts w:ascii="Arial" w:hAnsi="Arial" w:cs="Arial"/>
          <w:sz w:val="20"/>
          <w:szCs w:val="20"/>
        </w:rPr>
        <w:t xml:space="preserve">ensure such mappings remain intact, should end user systems choose to create complete translations of the </w:t>
      </w:r>
      <w:r w:rsidR="005849BD">
        <w:rPr>
          <w:rFonts w:ascii="Arial" w:hAnsi="Arial" w:cs="Arial"/>
          <w:sz w:val="20"/>
          <w:szCs w:val="20"/>
        </w:rPr>
        <w:t>F</w:t>
      </w:r>
      <w:r w:rsidR="005849BD" w:rsidRPr="00343AF0">
        <w:rPr>
          <w:rFonts w:ascii="Arial" w:hAnsi="Arial" w:cs="Arial"/>
          <w:sz w:val="20"/>
          <w:szCs w:val="20"/>
        </w:rPr>
        <w:t xml:space="preserve">eature </w:t>
      </w:r>
      <w:r w:rsidR="005849BD">
        <w:rPr>
          <w:rFonts w:ascii="Arial" w:hAnsi="Arial" w:cs="Arial"/>
          <w:sz w:val="20"/>
          <w:szCs w:val="20"/>
        </w:rPr>
        <w:t>C</w:t>
      </w:r>
      <w:r w:rsidR="005849BD" w:rsidRPr="00343AF0">
        <w:rPr>
          <w:rFonts w:ascii="Arial" w:hAnsi="Arial" w:cs="Arial"/>
          <w:sz w:val="20"/>
          <w:szCs w:val="20"/>
        </w:rPr>
        <w:t xml:space="preserve">atalogue </w:t>
      </w:r>
      <w:r w:rsidR="00245B75" w:rsidRPr="00343AF0">
        <w:rPr>
          <w:rFonts w:ascii="Arial" w:hAnsi="Arial" w:cs="Arial"/>
          <w:sz w:val="20"/>
          <w:szCs w:val="20"/>
        </w:rPr>
        <w:t xml:space="preserve">at runtime. This would preclude the S100_FC_Item code field from translation as it provides the reference in </w:t>
      </w:r>
      <w:r w:rsidR="00E128B9" w:rsidRPr="00343AF0">
        <w:rPr>
          <w:rFonts w:ascii="Arial" w:hAnsi="Arial" w:cs="Arial"/>
          <w:sz w:val="20"/>
          <w:szCs w:val="20"/>
        </w:rPr>
        <w:t xml:space="preserve">attribute and sub-attribute </w:t>
      </w:r>
      <w:r w:rsidR="00245B75" w:rsidRPr="00343AF0">
        <w:rPr>
          <w:rFonts w:ascii="Arial" w:hAnsi="Arial" w:cs="Arial"/>
          <w:sz w:val="20"/>
          <w:szCs w:val="20"/>
        </w:rPr>
        <w:t>bindings.</w:t>
      </w:r>
    </w:p>
    <w:p w14:paraId="6E40FB1D" w14:textId="4DEE68A4" w:rsidR="00245B75" w:rsidRPr="00343AF0" w:rsidRDefault="00245B75" w:rsidP="00343AF0">
      <w:pPr>
        <w:spacing w:after="120"/>
        <w:jc w:val="both"/>
        <w:rPr>
          <w:rFonts w:ascii="Arial" w:hAnsi="Arial" w:cs="Arial"/>
          <w:sz w:val="20"/>
          <w:szCs w:val="20"/>
        </w:rPr>
      </w:pPr>
    </w:p>
    <w:p w14:paraId="4E314500" w14:textId="76C23109" w:rsidR="00245B75" w:rsidRPr="00343AF0" w:rsidRDefault="00245B75" w:rsidP="00343AF0">
      <w:pPr>
        <w:spacing w:after="120"/>
        <w:jc w:val="both"/>
        <w:rPr>
          <w:rFonts w:ascii="Arial" w:hAnsi="Arial" w:cs="Arial"/>
          <w:sz w:val="20"/>
          <w:szCs w:val="20"/>
        </w:rPr>
      </w:pPr>
      <w:r w:rsidRPr="00343AF0">
        <w:rPr>
          <w:rFonts w:ascii="Arial" w:hAnsi="Arial" w:cs="Arial"/>
          <w:sz w:val="20"/>
          <w:szCs w:val="20"/>
        </w:rPr>
        <w:lastRenderedPageBreak/>
        <w:t>Language packs for feature catalogues should use the following field</w:t>
      </w:r>
      <w:r w:rsidR="00680C19" w:rsidRPr="00343AF0">
        <w:rPr>
          <w:rFonts w:ascii="Arial" w:hAnsi="Arial" w:cs="Arial"/>
          <w:sz w:val="20"/>
          <w:szCs w:val="20"/>
        </w:rPr>
        <w:t>s</w:t>
      </w:r>
      <w:r w:rsidRPr="00343AF0">
        <w:rPr>
          <w:rFonts w:ascii="Arial" w:hAnsi="Arial" w:cs="Arial"/>
          <w:sz w:val="20"/>
          <w:szCs w:val="20"/>
        </w:rPr>
        <w:t xml:space="preserve"> for product</w:t>
      </w:r>
      <w:r w:rsidR="00680C19" w:rsidRPr="00343AF0">
        <w:rPr>
          <w:rFonts w:ascii="Arial" w:hAnsi="Arial" w:cs="Arial"/>
          <w:sz w:val="20"/>
          <w:szCs w:val="20"/>
        </w:rPr>
        <w:t xml:space="preserve"> and version </w:t>
      </w:r>
      <w:r w:rsidRPr="00343AF0">
        <w:rPr>
          <w:rFonts w:ascii="Arial" w:hAnsi="Arial" w:cs="Arial"/>
          <w:sz w:val="20"/>
          <w:szCs w:val="20"/>
        </w:rPr>
        <w:t xml:space="preserve">identification of the source </w:t>
      </w:r>
      <w:r w:rsidR="00EC55D6">
        <w:rPr>
          <w:rFonts w:ascii="Arial" w:hAnsi="Arial" w:cs="Arial"/>
          <w:sz w:val="20"/>
          <w:szCs w:val="20"/>
        </w:rPr>
        <w:t>F</w:t>
      </w:r>
      <w:r w:rsidR="00EC55D6" w:rsidRPr="00343AF0">
        <w:rPr>
          <w:rFonts w:ascii="Arial" w:hAnsi="Arial" w:cs="Arial"/>
          <w:sz w:val="20"/>
          <w:szCs w:val="20"/>
        </w:rPr>
        <w:t xml:space="preserve">eature </w:t>
      </w:r>
      <w:r w:rsidR="00EC55D6">
        <w:rPr>
          <w:rFonts w:ascii="Arial" w:hAnsi="Arial" w:cs="Arial"/>
          <w:sz w:val="20"/>
          <w:szCs w:val="20"/>
        </w:rPr>
        <w:t>C</w:t>
      </w:r>
      <w:r w:rsidR="00EC55D6" w:rsidRPr="00343AF0">
        <w:rPr>
          <w:rFonts w:ascii="Arial" w:hAnsi="Arial" w:cs="Arial"/>
          <w:sz w:val="20"/>
          <w:szCs w:val="20"/>
        </w:rPr>
        <w:t>atalogue</w:t>
      </w:r>
      <w:r w:rsidRPr="00343AF0">
        <w:rPr>
          <w:rFonts w:ascii="Arial" w:hAnsi="Arial" w:cs="Arial"/>
          <w:sz w:val="20"/>
          <w:szCs w:val="20"/>
        </w:rPr>
        <w:t>:</w:t>
      </w:r>
    </w:p>
    <w:p w14:paraId="505C4C09" w14:textId="6E720055" w:rsidR="00245B75" w:rsidRPr="00343AF0" w:rsidRDefault="00680C19" w:rsidP="00680C19">
      <w:pPr>
        <w:pStyle w:val="ListParagraph"/>
        <w:numPr>
          <w:ilvl w:val="0"/>
          <w:numId w:val="39"/>
        </w:numPr>
        <w:rPr>
          <w:rFonts w:ascii="Courier New" w:hAnsi="Courier New" w:cs="Courier New"/>
          <w:sz w:val="20"/>
          <w:szCs w:val="20"/>
        </w:rPr>
      </w:pPr>
      <w:r w:rsidRPr="00343AF0">
        <w:rPr>
          <w:rFonts w:ascii="Courier New" w:hAnsi="Courier New" w:cs="Courier New"/>
          <w:sz w:val="20"/>
          <w:szCs w:val="20"/>
        </w:rPr>
        <w:t>/S100FC:S100_FC_FeatureCatalogue/S100FC:name</w:t>
      </w:r>
    </w:p>
    <w:p w14:paraId="6267AADE" w14:textId="2683B8E3" w:rsidR="00680C19" w:rsidRPr="00343AF0" w:rsidRDefault="00680C19" w:rsidP="00C54992">
      <w:pPr>
        <w:pStyle w:val="ListParagraph"/>
        <w:numPr>
          <w:ilvl w:val="0"/>
          <w:numId w:val="39"/>
        </w:numPr>
        <w:rPr>
          <w:rFonts w:ascii="Courier New" w:hAnsi="Courier New" w:cs="Courier New"/>
          <w:sz w:val="20"/>
          <w:szCs w:val="20"/>
        </w:rPr>
      </w:pPr>
      <w:r w:rsidRPr="00343AF0">
        <w:rPr>
          <w:rFonts w:ascii="Courier New" w:hAnsi="Courier New" w:cs="Courier New"/>
          <w:sz w:val="20"/>
          <w:szCs w:val="20"/>
        </w:rPr>
        <w:t>/S100FC:S100_FC_FeatureCatalogue/S100FC:versionNumber</w:t>
      </w:r>
    </w:p>
    <w:p w14:paraId="377811ED" w14:textId="39B9CFEC" w:rsidR="00B62ABA" w:rsidRPr="00343AF0" w:rsidRDefault="00B62ABA" w:rsidP="00B62ABA">
      <w:pPr>
        <w:pStyle w:val="ListParagraph"/>
        <w:numPr>
          <w:ilvl w:val="0"/>
          <w:numId w:val="39"/>
        </w:numPr>
        <w:rPr>
          <w:rFonts w:ascii="Courier New" w:hAnsi="Courier New" w:cs="Courier New"/>
          <w:sz w:val="20"/>
          <w:szCs w:val="20"/>
        </w:rPr>
      </w:pPr>
      <w:r w:rsidRPr="00343AF0">
        <w:rPr>
          <w:rFonts w:ascii="Courier New" w:hAnsi="Courier New" w:cs="Courier New"/>
          <w:sz w:val="20"/>
          <w:szCs w:val="20"/>
        </w:rPr>
        <w:t>/S100FC:S100_FC_FeatureCatalogue/S100FC:versionDate</w:t>
      </w:r>
    </w:p>
    <w:p w14:paraId="4940CBF6" w14:textId="77777777" w:rsidR="00BC4B9E" w:rsidRPr="00343AF0" w:rsidRDefault="00BC4B9E" w:rsidP="00343AF0">
      <w:pPr>
        <w:jc w:val="both"/>
        <w:rPr>
          <w:rFonts w:ascii="Arial" w:hAnsi="Arial" w:cs="Arial"/>
          <w:sz w:val="20"/>
          <w:szCs w:val="20"/>
        </w:rPr>
      </w:pPr>
    </w:p>
    <w:p w14:paraId="1C3775D5" w14:textId="39598280" w:rsidR="00A4660B" w:rsidRPr="00343AF0" w:rsidRDefault="00A4660B" w:rsidP="00343AF0">
      <w:pPr>
        <w:spacing w:after="120"/>
        <w:jc w:val="both"/>
        <w:rPr>
          <w:rFonts w:ascii="Arial" w:hAnsi="Arial" w:cs="Arial"/>
          <w:sz w:val="20"/>
          <w:szCs w:val="20"/>
        </w:rPr>
      </w:pPr>
      <w:r w:rsidRPr="00343AF0">
        <w:rPr>
          <w:rFonts w:ascii="Arial" w:hAnsi="Arial" w:cs="Arial"/>
          <w:sz w:val="20"/>
          <w:szCs w:val="20"/>
        </w:rPr>
        <w:t>The following fields are candidates for translation in a feature catalogue language pack (</w:t>
      </w:r>
      <w:r w:rsidR="00504507">
        <w:rPr>
          <w:rFonts w:ascii="Arial" w:hAnsi="Arial" w:cs="Arial"/>
          <w:sz w:val="20"/>
          <w:szCs w:val="20"/>
        </w:rPr>
        <w:t>F</w:t>
      </w:r>
      <w:r w:rsidR="00504507" w:rsidRPr="00343AF0">
        <w:rPr>
          <w:rFonts w:ascii="Arial" w:hAnsi="Arial" w:cs="Arial"/>
          <w:sz w:val="20"/>
          <w:szCs w:val="20"/>
        </w:rPr>
        <w:t xml:space="preserve">eature </w:t>
      </w:r>
      <w:r w:rsidR="00504507">
        <w:rPr>
          <w:rFonts w:ascii="Arial" w:hAnsi="Arial" w:cs="Arial"/>
          <w:sz w:val="20"/>
          <w:szCs w:val="20"/>
        </w:rPr>
        <w:t>C</w:t>
      </w:r>
      <w:r w:rsidR="00504507" w:rsidRPr="00343AF0">
        <w:rPr>
          <w:rFonts w:ascii="Arial" w:hAnsi="Arial" w:cs="Arial"/>
          <w:sz w:val="20"/>
          <w:szCs w:val="20"/>
        </w:rPr>
        <w:t xml:space="preserve">atalogue </w:t>
      </w:r>
      <w:r w:rsidRPr="00343AF0">
        <w:rPr>
          <w:rFonts w:ascii="Arial" w:hAnsi="Arial" w:cs="Arial"/>
          <w:sz w:val="20"/>
          <w:szCs w:val="20"/>
        </w:rPr>
        <w:t>XPath locations)</w:t>
      </w:r>
      <w:r w:rsidR="00504507">
        <w:rPr>
          <w:rFonts w:ascii="Arial" w:hAnsi="Arial" w:cs="Arial"/>
          <w:sz w:val="20"/>
          <w:szCs w:val="20"/>
        </w:rPr>
        <w:t>.</w:t>
      </w:r>
    </w:p>
    <w:p w14:paraId="16B02C12" w14:textId="77777777" w:rsidR="00A4660B" w:rsidRPr="00343AF0" w:rsidRDefault="00A4660B" w:rsidP="00343AF0">
      <w:pPr>
        <w:spacing w:after="120"/>
        <w:jc w:val="both"/>
        <w:rPr>
          <w:rFonts w:ascii="Arial" w:hAnsi="Arial" w:cs="Arial"/>
          <w:b/>
          <w:sz w:val="20"/>
          <w:szCs w:val="20"/>
        </w:rPr>
      </w:pPr>
      <w:r w:rsidRPr="00343AF0">
        <w:rPr>
          <w:rFonts w:ascii="Arial" w:hAnsi="Arial" w:cs="Arial"/>
          <w:b/>
          <w:sz w:val="20"/>
          <w:szCs w:val="20"/>
        </w:rPr>
        <w:t>General elements:</w:t>
      </w:r>
    </w:p>
    <w:p w14:paraId="7F977126" w14:textId="77777777" w:rsidR="00A4660B" w:rsidRPr="004C4222" w:rsidRDefault="00A4660B" w:rsidP="00A4660B">
      <w:pPr>
        <w:pStyle w:val="ListParagraph"/>
        <w:numPr>
          <w:ilvl w:val="0"/>
          <w:numId w:val="47"/>
        </w:numPr>
        <w:rPr>
          <w:rFonts w:ascii="Consolas" w:hAnsi="Consolas" w:cs="Arial"/>
          <w:sz w:val="20"/>
          <w:szCs w:val="20"/>
        </w:rPr>
      </w:pPr>
      <w:r w:rsidRPr="004C4222">
        <w:rPr>
          <w:rFonts w:ascii="Consolas" w:hAnsi="Consolas" w:cs="Arial"/>
          <w:sz w:val="20"/>
          <w:szCs w:val="20"/>
        </w:rPr>
        <w:t>/S100FC:S100_FC_FeatureCatalogue/S100FC:scope</w:t>
      </w:r>
    </w:p>
    <w:p w14:paraId="6FDCAB00" w14:textId="77777777" w:rsidR="00A4660B" w:rsidRDefault="00A4660B" w:rsidP="00A4660B">
      <w:pPr>
        <w:pStyle w:val="ListParagraph"/>
        <w:numPr>
          <w:ilvl w:val="0"/>
          <w:numId w:val="47"/>
        </w:numPr>
        <w:rPr>
          <w:rFonts w:ascii="Consolas" w:hAnsi="Consolas" w:cs="Arial"/>
          <w:sz w:val="20"/>
          <w:szCs w:val="20"/>
        </w:rPr>
      </w:pPr>
      <w:r w:rsidRPr="004C4222">
        <w:rPr>
          <w:rFonts w:ascii="Consolas" w:hAnsi="Consolas" w:cs="Arial"/>
          <w:sz w:val="20"/>
          <w:szCs w:val="20"/>
        </w:rPr>
        <w:t>/S100FC:S100_FC_FeatureCatalogue/S100FC:fieldOfApplication</w:t>
      </w:r>
    </w:p>
    <w:p w14:paraId="7F9903ED" w14:textId="77777777" w:rsidR="00A4660B" w:rsidRPr="00343AF0" w:rsidRDefault="00A4660B" w:rsidP="00A4660B">
      <w:pPr>
        <w:rPr>
          <w:rFonts w:ascii="Arial" w:hAnsi="Arial" w:cs="Arial"/>
          <w:sz w:val="20"/>
          <w:szCs w:val="20"/>
        </w:rPr>
      </w:pPr>
    </w:p>
    <w:p w14:paraId="2C388EB7" w14:textId="77777777" w:rsidR="00A4660B" w:rsidRPr="00343AF0" w:rsidRDefault="00A4660B" w:rsidP="00343AF0">
      <w:pPr>
        <w:spacing w:after="120"/>
        <w:jc w:val="both"/>
        <w:rPr>
          <w:rFonts w:ascii="Arial" w:hAnsi="Arial" w:cs="Arial"/>
          <w:b/>
          <w:bCs/>
          <w:sz w:val="20"/>
          <w:szCs w:val="20"/>
        </w:rPr>
      </w:pPr>
      <w:r w:rsidRPr="00343AF0">
        <w:rPr>
          <w:rFonts w:ascii="Arial" w:hAnsi="Arial" w:cs="Arial"/>
          <w:b/>
          <w:bCs/>
          <w:sz w:val="20"/>
          <w:szCs w:val="20"/>
        </w:rPr>
        <w:t>Simple Attributes:</w:t>
      </w:r>
    </w:p>
    <w:p w14:paraId="10C7C073" w14:textId="39F03048" w:rsidR="00A4660B" w:rsidRPr="00343AF0" w:rsidRDefault="00A4660B" w:rsidP="00343AF0">
      <w:pPr>
        <w:spacing w:after="120"/>
        <w:jc w:val="both"/>
        <w:rPr>
          <w:rFonts w:ascii="Arial" w:hAnsi="Arial" w:cs="Arial"/>
          <w:sz w:val="20"/>
          <w:szCs w:val="20"/>
        </w:rPr>
      </w:pPr>
      <w:r w:rsidRPr="00343AF0">
        <w:rPr>
          <w:rFonts w:ascii="Arial" w:hAnsi="Arial" w:cs="Arial"/>
          <w:sz w:val="20"/>
          <w:szCs w:val="20"/>
        </w:rPr>
        <w:t xml:space="preserve">Name, definition, and remarks are subject of translation. Note that a predicate must be used to uniquely identify the element in the source file. </w:t>
      </w:r>
    </w:p>
    <w:p w14:paraId="5A2EB792" w14:textId="4E791472" w:rsidR="00A4660B" w:rsidRPr="00343AF0" w:rsidRDefault="00A4660B" w:rsidP="00343AF0">
      <w:pPr>
        <w:spacing w:after="120"/>
        <w:rPr>
          <w:rFonts w:ascii="Arial" w:hAnsi="Arial" w:cs="Arial"/>
          <w:color w:val="000000"/>
          <w:sz w:val="19"/>
          <w:szCs w:val="19"/>
          <w:lang w:val="en-GB"/>
        </w:rPr>
      </w:pPr>
      <w:r w:rsidRPr="00343AF0">
        <w:rPr>
          <w:rFonts w:ascii="Arial" w:hAnsi="Arial" w:cs="Arial"/>
          <w:sz w:val="20"/>
          <w:szCs w:val="20"/>
        </w:rPr>
        <w:t>In the predicate</w:t>
      </w:r>
      <w:r>
        <w:t xml:space="preserve"> </w:t>
      </w:r>
      <w:r w:rsidRPr="00343AF0">
        <w:rPr>
          <w:rFonts w:ascii="Courier New" w:hAnsi="Courier New" w:cs="Courier New"/>
          <w:color w:val="000000"/>
          <w:sz w:val="20"/>
          <w:szCs w:val="20"/>
        </w:rPr>
        <w:t>[./S100FC:code/text()=</w:t>
      </w:r>
      <w:r w:rsidRPr="00343AF0">
        <w:rPr>
          <w:rFonts w:ascii="Courier New" w:hAnsi="Courier New" w:cs="Courier New"/>
          <w:b/>
          <w:bCs/>
          <w:i/>
          <w:iCs/>
          <w:color w:val="000000"/>
          <w:sz w:val="20"/>
          <w:szCs w:val="20"/>
        </w:rPr>
        <w:t>'</w:t>
      </w:r>
      <w:r w:rsidRPr="00343AF0">
        <w:rPr>
          <w:rFonts w:ascii="Courier New" w:hAnsi="Courier New" w:cs="Courier New"/>
          <w:b/>
          <w:bCs/>
          <w:i/>
          <w:iCs/>
          <w:color w:val="000000"/>
          <w:sz w:val="20"/>
          <w:szCs w:val="20"/>
          <w:lang w:val="en-GB"/>
        </w:rPr>
        <w:t>code</w:t>
      </w:r>
      <w:r w:rsidRPr="00343AF0">
        <w:rPr>
          <w:rFonts w:ascii="Courier New" w:hAnsi="Courier New" w:cs="Courier New"/>
          <w:b/>
          <w:bCs/>
          <w:i/>
          <w:iCs/>
          <w:color w:val="000000"/>
          <w:sz w:val="20"/>
          <w:szCs w:val="20"/>
        </w:rPr>
        <w:t>'</w:t>
      </w:r>
      <w:r w:rsidRPr="00343AF0">
        <w:rPr>
          <w:rFonts w:ascii="Courier New" w:hAnsi="Courier New" w:cs="Courier New"/>
          <w:color w:val="000000"/>
          <w:sz w:val="20"/>
          <w:szCs w:val="20"/>
        </w:rPr>
        <w:t>]</w:t>
      </w:r>
      <w:r w:rsidR="00504507">
        <w:rPr>
          <w:rFonts w:ascii="Arial" w:hAnsi="Arial" w:cs="Arial"/>
          <w:color w:val="000000"/>
          <w:sz w:val="20"/>
          <w:szCs w:val="20"/>
        </w:rPr>
        <w:t>,</w:t>
      </w:r>
      <w:r w:rsidRPr="00343AF0">
        <w:rPr>
          <w:rFonts w:ascii="Arial" w:hAnsi="Arial" w:cs="Arial"/>
          <w:color w:val="000000"/>
          <w:sz w:val="20"/>
          <w:szCs w:val="20"/>
          <w:lang w:val="en-GB"/>
        </w:rPr>
        <w:t xml:space="preserve"> </w:t>
      </w:r>
      <w:r w:rsidRPr="00343AF0">
        <w:rPr>
          <w:rFonts w:ascii="Courier New" w:hAnsi="Courier New" w:cs="Courier New"/>
          <w:b/>
          <w:bCs/>
          <w:i/>
          <w:iCs/>
          <w:color w:val="000000"/>
          <w:sz w:val="20"/>
          <w:szCs w:val="20"/>
        </w:rPr>
        <w:t>'</w:t>
      </w:r>
      <w:r w:rsidRPr="00343AF0">
        <w:rPr>
          <w:rFonts w:ascii="Courier New" w:hAnsi="Courier New" w:cs="Courier New"/>
          <w:b/>
          <w:bCs/>
          <w:i/>
          <w:iCs/>
          <w:color w:val="000000"/>
          <w:sz w:val="20"/>
          <w:szCs w:val="20"/>
          <w:lang w:val="en-GB"/>
        </w:rPr>
        <w:t>code</w:t>
      </w:r>
      <w:r w:rsidRPr="00343AF0">
        <w:rPr>
          <w:rFonts w:ascii="Courier New" w:hAnsi="Courier New" w:cs="Courier New"/>
          <w:b/>
          <w:bCs/>
          <w:i/>
          <w:iCs/>
          <w:color w:val="000000"/>
          <w:sz w:val="20"/>
          <w:szCs w:val="20"/>
        </w:rPr>
        <w:t>'</w:t>
      </w:r>
      <w:r w:rsidRPr="00343AF0">
        <w:rPr>
          <w:rFonts w:ascii="Arial" w:hAnsi="Arial" w:cs="Arial"/>
          <w:b/>
          <w:bCs/>
          <w:i/>
          <w:iCs/>
          <w:color w:val="000000"/>
          <w:sz w:val="20"/>
          <w:szCs w:val="20"/>
          <w:lang w:val="en-GB"/>
        </w:rPr>
        <w:t xml:space="preserve"> </w:t>
      </w:r>
      <w:r w:rsidRPr="00343AF0">
        <w:rPr>
          <w:rFonts w:ascii="Arial" w:hAnsi="Arial" w:cs="Arial"/>
          <w:sz w:val="20"/>
          <w:szCs w:val="20"/>
        </w:rPr>
        <w:t>will be the code of the attribute</w:t>
      </w:r>
      <w:r w:rsidR="00504507">
        <w:rPr>
          <w:rFonts w:ascii="Arial" w:hAnsi="Arial" w:cs="Arial"/>
          <w:sz w:val="20"/>
          <w:szCs w:val="20"/>
        </w:rPr>
        <w:t>; for example,</w:t>
      </w:r>
      <w:r w:rsidRPr="00343AF0">
        <w:rPr>
          <w:rFonts w:ascii="Courier New" w:hAnsi="Courier New" w:cs="Courier New"/>
          <w:color w:val="000000"/>
          <w:sz w:val="20"/>
          <w:szCs w:val="20"/>
        </w:rPr>
        <w:t>'</w:t>
      </w:r>
      <w:proofErr w:type="spellStart"/>
      <w:r w:rsidRPr="00343AF0">
        <w:rPr>
          <w:rFonts w:ascii="Courier New" w:hAnsi="Courier New" w:cs="Courier New"/>
          <w:color w:val="000000"/>
          <w:sz w:val="20"/>
          <w:szCs w:val="20"/>
          <w:lang w:val="en-GB"/>
        </w:rPr>
        <w:t>categoryOfLight</w:t>
      </w:r>
      <w:proofErr w:type="spellEnd"/>
      <w:r w:rsidRPr="00343AF0">
        <w:rPr>
          <w:rFonts w:ascii="Courier New" w:hAnsi="Courier New" w:cs="Courier New"/>
          <w:color w:val="000000"/>
          <w:sz w:val="20"/>
          <w:szCs w:val="20"/>
        </w:rPr>
        <w:t>'</w:t>
      </w:r>
      <w:r w:rsidR="00504507">
        <w:rPr>
          <w:rFonts w:ascii="Arial" w:hAnsi="Arial" w:cs="Arial"/>
          <w:color w:val="000000"/>
          <w:sz w:val="20"/>
          <w:szCs w:val="20"/>
        </w:rPr>
        <w:t>.</w:t>
      </w:r>
    </w:p>
    <w:p w14:paraId="72E60DC5"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rPr>
      </w:pPr>
      <w:r w:rsidRPr="00343AF0">
        <w:rPr>
          <w:rFonts w:ascii="Courier New" w:hAnsi="Courier New" w:cs="Courier New"/>
          <w:color w:val="000000"/>
          <w:sz w:val="19"/>
          <w:szCs w:val="19"/>
        </w:rPr>
        <w:t>/S100FC:S100_FC_FeatureCatalogue/S100FC:S100_FC_SimpleAttributes/S100FC:S100_FC_SimpleAttribute[./S100FC:code/text()=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attributeCode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]/S100FC:name</w:t>
      </w:r>
    </w:p>
    <w:p w14:paraId="7EAB3660"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lang w:val="en-GB"/>
        </w:rPr>
      </w:pPr>
      <w:r w:rsidRPr="00343AF0">
        <w:rPr>
          <w:rFonts w:ascii="Courier New" w:hAnsi="Courier New" w:cs="Courier New"/>
          <w:color w:val="000000"/>
          <w:sz w:val="19"/>
          <w:szCs w:val="19"/>
        </w:rPr>
        <w:t>/S100FC:S100_FC_FeatureCatalogue/S100FC:S100_FC_SimpleAttributes/S100FC:S100_FC_SimpleAttribute[./S100FC:code/text()=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attributeCode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definition</w:t>
      </w:r>
    </w:p>
    <w:p w14:paraId="0951EBCD"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lang w:val="en-GB"/>
        </w:rPr>
      </w:pPr>
      <w:r w:rsidRPr="00343AF0">
        <w:rPr>
          <w:rFonts w:ascii="Courier New" w:hAnsi="Courier New" w:cs="Courier New"/>
          <w:color w:val="000000"/>
          <w:sz w:val="19"/>
          <w:szCs w:val="19"/>
        </w:rPr>
        <w:t>/S100FC:S100_FC_FeatureCatalogue/S100FC:S100_FC_SimpleAttributes/S100FC:S100_FC_SimpleAttribute[./S100FC:code/text()=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attributeCode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remarks</w:t>
      </w:r>
    </w:p>
    <w:p w14:paraId="26CFD2BE" w14:textId="77777777" w:rsidR="00A4660B" w:rsidRPr="00343AF0" w:rsidRDefault="00A4660B" w:rsidP="00343AF0">
      <w:pPr>
        <w:jc w:val="both"/>
        <w:rPr>
          <w:rFonts w:ascii="Arial" w:hAnsi="Arial" w:cs="Arial"/>
          <w:sz w:val="20"/>
          <w:szCs w:val="20"/>
        </w:rPr>
      </w:pPr>
    </w:p>
    <w:p w14:paraId="0DD49081" w14:textId="77777777" w:rsidR="00A4660B" w:rsidRPr="00343AF0" w:rsidRDefault="00A4660B" w:rsidP="00343AF0">
      <w:pPr>
        <w:spacing w:after="120"/>
        <w:jc w:val="both"/>
        <w:rPr>
          <w:rFonts w:ascii="Arial" w:hAnsi="Arial" w:cs="Arial"/>
          <w:b/>
          <w:bCs/>
          <w:sz w:val="20"/>
          <w:szCs w:val="20"/>
        </w:rPr>
      </w:pPr>
      <w:r w:rsidRPr="00343AF0">
        <w:rPr>
          <w:rFonts w:ascii="Arial" w:hAnsi="Arial" w:cs="Arial"/>
          <w:b/>
          <w:bCs/>
          <w:sz w:val="20"/>
          <w:szCs w:val="20"/>
        </w:rPr>
        <w:t>Listed values of enumeration attributes:</w:t>
      </w:r>
    </w:p>
    <w:p w14:paraId="2EB8514C" w14:textId="77777777" w:rsidR="00A4660B" w:rsidRPr="00343AF0" w:rsidRDefault="00A4660B" w:rsidP="00343AF0">
      <w:pPr>
        <w:spacing w:after="120"/>
        <w:jc w:val="both"/>
        <w:rPr>
          <w:rFonts w:ascii="Arial" w:hAnsi="Arial" w:cs="Arial"/>
          <w:sz w:val="20"/>
          <w:szCs w:val="20"/>
        </w:rPr>
      </w:pPr>
      <w:r w:rsidRPr="00343AF0">
        <w:rPr>
          <w:rFonts w:ascii="Arial" w:hAnsi="Arial" w:cs="Arial"/>
          <w:sz w:val="20"/>
          <w:szCs w:val="20"/>
        </w:rPr>
        <w:t>Label, definition, and remarks are subject of translation.</w:t>
      </w:r>
    </w:p>
    <w:p w14:paraId="3BD84276" w14:textId="0599E17B" w:rsidR="00A4660B" w:rsidRPr="00343AF0" w:rsidRDefault="00A4660B" w:rsidP="00343AF0">
      <w:pPr>
        <w:spacing w:after="120"/>
        <w:jc w:val="both"/>
        <w:rPr>
          <w:rFonts w:ascii="Arial" w:hAnsi="Arial" w:cs="Arial"/>
          <w:sz w:val="20"/>
          <w:szCs w:val="20"/>
        </w:rPr>
      </w:pPr>
      <w:r w:rsidRPr="00343AF0">
        <w:rPr>
          <w:rFonts w:ascii="Arial" w:hAnsi="Arial" w:cs="Arial"/>
          <w:sz w:val="20"/>
          <w:szCs w:val="20"/>
        </w:rPr>
        <w:t>Note that that here two predicates are required one for the attribute code and one for the enumeration code of the listed value.</w:t>
      </w:r>
    </w:p>
    <w:p w14:paraId="727A7A50"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rPr>
      </w:pPr>
      <w:r w:rsidRPr="00343AF0">
        <w:rPr>
          <w:rFonts w:ascii="Courier New" w:hAnsi="Courier New" w:cs="Courier New"/>
          <w:color w:val="000000"/>
          <w:sz w:val="19"/>
          <w:szCs w:val="19"/>
        </w:rPr>
        <w:t>/S100FC:S100_FC_FeatureCatalogue/S100FC:S100_FC_SimpleAttributes/S100FC:S100_FC_SimpleAttribute[./S100FC:code/text()=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attributeCode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]/S100FC:listedValues/S100FC:listedValue[./S100FC:code/text()=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enumerationValue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]/S100FC:label</w:t>
      </w:r>
    </w:p>
    <w:p w14:paraId="5FB339E9"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343AF0">
        <w:rPr>
          <w:rFonts w:ascii="Courier New" w:hAnsi="Courier New" w:cs="Courier New"/>
          <w:color w:val="000000"/>
          <w:sz w:val="19"/>
          <w:szCs w:val="19"/>
        </w:rPr>
        <w:t>/S100FC:S100_FC_FeatureCatalogue/S100FC:S100_FC_SimpleAttributes/S100FC:S100_FC_SimpleAttribute[./S100FC:code/text()=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attributeCode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]/S100FC:listedValues/S100FC:listedValue[./S100FC:code/text()=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enumerationValue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definition</w:t>
      </w:r>
    </w:p>
    <w:p w14:paraId="79C17A61"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343AF0">
        <w:rPr>
          <w:rFonts w:ascii="Courier New" w:hAnsi="Courier New" w:cs="Courier New"/>
          <w:color w:val="000000"/>
          <w:sz w:val="19"/>
          <w:szCs w:val="19"/>
        </w:rPr>
        <w:t>/S100FC:S100_FC_FeatureCatalogue/S100FC:S100_FC_SimpleAttributes/S100FC:S100_FC_SimpleAttribute[./S100FC:code/text()=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attributeCode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]/S100FC:listedValues/S100FC:listedValue[./S100FC:code/text()=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enumerationValue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remarks</w:t>
      </w:r>
    </w:p>
    <w:p w14:paraId="0E80DA2C" w14:textId="77777777" w:rsidR="00A4660B" w:rsidRPr="00343AF0" w:rsidRDefault="00A4660B" w:rsidP="00343AF0">
      <w:pPr>
        <w:jc w:val="both"/>
        <w:rPr>
          <w:rFonts w:ascii="Arial" w:hAnsi="Arial" w:cs="Arial"/>
          <w:color w:val="000000"/>
          <w:sz w:val="20"/>
          <w:szCs w:val="20"/>
        </w:rPr>
      </w:pPr>
    </w:p>
    <w:p w14:paraId="003E7213" w14:textId="77777777" w:rsidR="00A4660B" w:rsidRPr="00343AF0" w:rsidRDefault="00A4660B" w:rsidP="00343AF0">
      <w:pPr>
        <w:spacing w:after="120"/>
        <w:jc w:val="both"/>
        <w:rPr>
          <w:rFonts w:ascii="Arial" w:hAnsi="Arial" w:cs="Arial"/>
          <w:b/>
          <w:bCs/>
          <w:sz w:val="20"/>
          <w:szCs w:val="20"/>
          <w:lang w:val="en-GB"/>
        </w:rPr>
      </w:pPr>
      <w:r w:rsidRPr="00343AF0">
        <w:rPr>
          <w:rFonts w:ascii="Arial" w:hAnsi="Arial" w:cs="Arial"/>
          <w:b/>
          <w:bCs/>
          <w:sz w:val="20"/>
          <w:szCs w:val="20"/>
          <w:lang w:val="en-GB"/>
        </w:rPr>
        <w:t>Complex Attributes:</w:t>
      </w:r>
    </w:p>
    <w:p w14:paraId="76AAFD32" w14:textId="77777777" w:rsidR="00A4660B" w:rsidRPr="00343AF0" w:rsidRDefault="00A4660B" w:rsidP="00343AF0">
      <w:pPr>
        <w:spacing w:after="120"/>
        <w:jc w:val="both"/>
        <w:rPr>
          <w:rFonts w:ascii="Arial" w:hAnsi="Arial" w:cs="Arial"/>
          <w:sz w:val="20"/>
          <w:szCs w:val="20"/>
          <w:lang w:val="en-GB"/>
        </w:rPr>
      </w:pPr>
      <w:r w:rsidRPr="00343AF0">
        <w:rPr>
          <w:rFonts w:ascii="Arial" w:hAnsi="Arial" w:cs="Arial"/>
          <w:sz w:val="20"/>
          <w:szCs w:val="20"/>
          <w:lang w:val="en-GB"/>
        </w:rPr>
        <w:t>Similar to simple attributes.</w:t>
      </w:r>
    </w:p>
    <w:p w14:paraId="18C04D25"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rPr>
      </w:pPr>
      <w:r w:rsidRPr="00343AF0">
        <w:rPr>
          <w:rFonts w:ascii="Courier New" w:hAnsi="Courier New" w:cs="Courier New"/>
          <w:color w:val="000000"/>
          <w:sz w:val="19"/>
          <w:szCs w:val="19"/>
        </w:rPr>
        <w:t>/S100FC:S100_FC_FeatureCatalogue/S100FC:S100_FC_</w:t>
      </w:r>
      <w:r w:rsidRPr="00343AF0">
        <w:rPr>
          <w:rFonts w:ascii="Courier New" w:hAnsi="Courier New" w:cs="Courier New"/>
          <w:color w:val="000000"/>
          <w:sz w:val="19"/>
          <w:szCs w:val="19"/>
          <w:lang w:val="en-GB"/>
        </w:rPr>
        <w:t>Complex</w:t>
      </w:r>
      <w:r w:rsidRPr="00343AF0">
        <w:rPr>
          <w:rFonts w:ascii="Courier New" w:hAnsi="Courier New" w:cs="Courier New"/>
          <w:color w:val="000000"/>
          <w:sz w:val="19"/>
          <w:szCs w:val="19"/>
        </w:rPr>
        <w:t>Attributes/S100FC:S100_FC_</w:t>
      </w:r>
      <w:r w:rsidRPr="00343AF0">
        <w:rPr>
          <w:rFonts w:ascii="Courier New" w:hAnsi="Courier New" w:cs="Courier New"/>
          <w:color w:val="000000"/>
          <w:sz w:val="19"/>
          <w:szCs w:val="19"/>
          <w:lang w:val="en-GB"/>
        </w:rPr>
        <w:t>Complex</w:t>
      </w:r>
      <w:r w:rsidRPr="00343AF0">
        <w:rPr>
          <w:rFonts w:ascii="Courier New" w:hAnsi="Courier New" w:cs="Courier New"/>
          <w:color w:val="000000"/>
          <w:sz w:val="19"/>
          <w:szCs w:val="19"/>
        </w:rPr>
        <w:t>Attribute[./S100FC:code/text()=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attributeCode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]/S100FC:name</w:t>
      </w:r>
    </w:p>
    <w:p w14:paraId="245C4E8C"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lang w:val="en-GB"/>
        </w:rPr>
      </w:pPr>
      <w:r w:rsidRPr="00343AF0">
        <w:rPr>
          <w:rFonts w:ascii="Courier New" w:hAnsi="Courier New" w:cs="Courier New"/>
          <w:color w:val="000000"/>
          <w:sz w:val="19"/>
          <w:szCs w:val="19"/>
        </w:rPr>
        <w:t>/S100FC:S100_FC_FeatureCatalogue/S100FC:S100_FC_</w:t>
      </w:r>
      <w:r w:rsidRPr="00343AF0">
        <w:rPr>
          <w:rFonts w:ascii="Courier New" w:hAnsi="Courier New" w:cs="Courier New"/>
          <w:color w:val="000000"/>
          <w:sz w:val="19"/>
          <w:szCs w:val="19"/>
          <w:lang w:val="en-GB"/>
        </w:rPr>
        <w:t xml:space="preserve"> Complex</w:t>
      </w:r>
      <w:r w:rsidRPr="00343AF0">
        <w:rPr>
          <w:rFonts w:ascii="Courier New" w:hAnsi="Courier New" w:cs="Courier New"/>
          <w:color w:val="000000"/>
          <w:sz w:val="19"/>
          <w:szCs w:val="19"/>
        </w:rPr>
        <w:t>Attributes /S100FC:S100_FC_</w:t>
      </w:r>
      <w:r w:rsidRPr="00343AF0">
        <w:rPr>
          <w:rFonts w:ascii="Courier New" w:hAnsi="Courier New" w:cs="Courier New"/>
          <w:color w:val="000000"/>
          <w:sz w:val="19"/>
          <w:szCs w:val="19"/>
          <w:lang w:val="en-GB"/>
        </w:rPr>
        <w:t>Complex</w:t>
      </w:r>
      <w:r w:rsidRPr="00343AF0">
        <w:rPr>
          <w:rFonts w:ascii="Courier New" w:hAnsi="Courier New" w:cs="Courier New"/>
          <w:color w:val="000000"/>
          <w:sz w:val="19"/>
          <w:szCs w:val="19"/>
        </w:rPr>
        <w:t>Attribute[./S100FC:code/text()=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attributeCode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definition</w:t>
      </w:r>
    </w:p>
    <w:p w14:paraId="043E1CFE"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lang w:val="en-GB"/>
        </w:rPr>
      </w:pPr>
      <w:r w:rsidRPr="00343AF0">
        <w:rPr>
          <w:rFonts w:ascii="Courier New" w:hAnsi="Courier New" w:cs="Courier New"/>
          <w:color w:val="000000"/>
          <w:sz w:val="19"/>
          <w:szCs w:val="19"/>
        </w:rPr>
        <w:t>/S100FC:S100_FC_FeatureCatalogue/S100FC:S100_FC_</w:t>
      </w:r>
      <w:r w:rsidRPr="00343AF0">
        <w:rPr>
          <w:rFonts w:ascii="Courier New" w:hAnsi="Courier New" w:cs="Courier New"/>
          <w:color w:val="000000"/>
          <w:sz w:val="19"/>
          <w:szCs w:val="19"/>
          <w:lang w:val="en-GB"/>
        </w:rPr>
        <w:t xml:space="preserve"> Complex</w:t>
      </w:r>
      <w:r w:rsidRPr="00343AF0">
        <w:rPr>
          <w:rFonts w:ascii="Courier New" w:hAnsi="Courier New" w:cs="Courier New"/>
          <w:color w:val="000000"/>
          <w:sz w:val="19"/>
          <w:szCs w:val="19"/>
        </w:rPr>
        <w:t>Attributes /S100FC:S100_FC_</w:t>
      </w:r>
      <w:r w:rsidRPr="00343AF0">
        <w:rPr>
          <w:rFonts w:ascii="Courier New" w:hAnsi="Courier New" w:cs="Courier New"/>
          <w:color w:val="000000"/>
          <w:sz w:val="19"/>
          <w:szCs w:val="19"/>
          <w:lang w:val="en-GB"/>
        </w:rPr>
        <w:t>Complex</w:t>
      </w:r>
      <w:r w:rsidRPr="00343AF0">
        <w:rPr>
          <w:rFonts w:ascii="Courier New" w:hAnsi="Courier New" w:cs="Courier New"/>
          <w:color w:val="000000"/>
          <w:sz w:val="19"/>
          <w:szCs w:val="19"/>
        </w:rPr>
        <w:t>Attribute[./S100FC:code/text()=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attributeCode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remarks</w:t>
      </w:r>
    </w:p>
    <w:p w14:paraId="5DEADE5D" w14:textId="77777777" w:rsidR="00A4660B" w:rsidRPr="00343AF0" w:rsidRDefault="00A4660B" w:rsidP="00A4660B">
      <w:pPr>
        <w:rPr>
          <w:rFonts w:ascii="Arial" w:hAnsi="Arial" w:cs="Arial"/>
          <w:sz w:val="20"/>
          <w:szCs w:val="20"/>
        </w:rPr>
      </w:pPr>
    </w:p>
    <w:p w14:paraId="1661886E" w14:textId="77777777" w:rsidR="00A4660B" w:rsidRPr="00343AF0" w:rsidRDefault="00A4660B" w:rsidP="00343AF0">
      <w:pPr>
        <w:spacing w:after="120"/>
        <w:rPr>
          <w:rFonts w:ascii="Arial" w:hAnsi="Arial" w:cs="Arial"/>
          <w:b/>
          <w:bCs/>
          <w:sz w:val="20"/>
          <w:szCs w:val="20"/>
        </w:rPr>
      </w:pPr>
      <w:r w:rsidRPr="00343AF0">
        <w:rPr>
          <w:rFonts w:ascii="Arial" w:hAnsi="Arial" w:cs="Arial"/>
          <w:b/>
          <w:bCs/>
          <w:sz w:val="20"/>
          <w:szCs w:val="20"/>
        </w:rPr>
        <w:t>Roles:</w:t>
      </w:r>
    </w:p>
    <w:p w14:paraId="36BB93FE"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rPr>
      </w:pPr>
      <w:r w:rsidRPr="00343AF0">
        <w:rPr>
          <w:rFonts w:ascii="Courier New" w:hAnsi="Courier New" w:cs="Courier New"/>
          <w:color w:val="000000"/>
          <w:sz w:val="19"/>
          <w:szCs w:val="19"/>
        </w:rPr>
        <w:t>/S100FC:S100_FC_FeatureCatalogue/S100FC:S100_FC_</w:t>
      </w:r>
      <w:r w:rsidRPr="00343AF0">
        <w:rPr>
          <w:rFonts w:ascii="Courier New" w:hAnsi="Courier New" w:cs="Courier New"/>
          <w:color w:val="000000"/>
          <w:sz w:val="19"/>
          <w:szCs w:val="19"/>
          <w:lang w:val="en-GB"/>
        </w:rPr>
        <w:t>Role</w:t>
      </w:r>
      <w:r w:rsidRPr="00343AF0">
        <w:rPr>
          <w:rFonts w:ascii="Courier New" w:hAnsi="Courier New" w:cs="Courier New"/>
          <w:color w:val="000000"/>
          <w:sz w:val="19"/>
          <w:szCs w:val="19"/>
        </w:rPr>
        <w:t>s/S100FC:S100_FC_</w:t>
      </w:r>
      <w:r w:rsidRPr="00343AF0">
        <w:rPr>
          <w:rFonts w:ascii="Courier New" w:hAnsi="Courier New" w:cs="Courier New"/>
          <w:color w:val="000000"/>
          <w:sz w:val="19"/>
          <w:szCs w:val="19"/>
          <w:lang w:val="en-GB"/>
        </w:rPr>
        <w:t>Role</w:t>
      </w:r>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roleCode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]/S100FC:name</w:t>
      </w:r>
    </w:p>
    <w:p w14:paraId="55293B4F"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lang w:val="en-GB"/>
        </w:rPr>
      </w:pPr>
      <w:r w:rsidRPr="00343AF0">
        <w:rPr>
          <w:rFonts w:ascii="Courier New" w:hAnsi="Courier New" w:cs="Courier New"/>
          <w:color w:val="000000"/>
          <w:sz w:val="19"/>
          <w:szCs w:val="19"/>
        </w:rPr>
        <w:t>/S100FC:S100_FC_FeatureCatalogue/S100FC:S100_FC_</w:t>
      </w:r>
      <w:r w:rsidRPr="00343AF0">
        <w:rPr>
          <w:rFonts w:ascii="Courier New" w:hAnsi="Courier New" w:cs="Courier New"/>
          <w:color w:val="000000"/>
          <w:sz w:val="19"/>
          <w:szCs w:val="19"/>
          <w:lang w:val="en-GB"/>
        </w:rPr>
        <w:t>Role</w:t>
      </w:r>
      <w:r w:rsidRPr="00343AF0">
        <w:rPr>
          <w:rFonts w:ascii="Courier New" w:hAnsi="Courier New" w:cs="Courier New"/>
          <w:color w:val="000000"/>
          <w:sz w:val="19"/>
          <w:szCs w:val="19"/>
        </w:rPr>
        <w:t>s/S100FC:S100_FC_</w:t>
      </w:r>
      <w:r w:rsidRPr="00343AF0">
        <w:rPr>
          <w:rFonts w:ascii="Courier New" w:hAnsi="Courier New" w:cs="Courier New"/>
          <w:color w:val="000000"/>
          <w:sz w:val="19"/>
          <w:szCs w:val="19"/>
          <w:lang w:val="en-GB"/>
        </w:rPr>
        <w:t>Role</w:t>
      </w:r>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roleCode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definition</w:t>
      </w:r>
    </w:p>
    <w:p w14:paraId="29D51CD8"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lang w:val="en-GB"/>
        </w:rPr>
      </w:pPr>
      <w:r w:rsidRPr="00343AF0">
        <w:rPr>
          <w:rFonts w:ascii="Courier New" w:hAnsi="Courier New" w:cs="Courier New"/>
          <w:color w:val="000000"/>
          <w:sz w:val="19"/>
          <w:szCs w:val="19"/>
        </w:rPr>
        <w:t>/S100FC:S100_FC_FeatureCatalogue/S100FC:S100_FC_</w:t>
      </w:r>
      <w:r w:rsidRPr="00343AF0">
        <w:rPr>
          <w:rFonts w:ascii="Courier New" w:hAnsi="Courier New" w:cs="Courier New"/>
          <w:color w:val="000000"/>
          <w:sz w:val="19"/>
          <w:szCs w:val="19"/>
          <w:lang w:val="en-GB"/>
        </w:rPr>
        <w:t>Role</w:t>
      </w:r>
      <w:r w:rsidRPr="00343AF0">
        <w:rPr>
          <w:rFonts w:ascii="Courier New" w:hAnsi="Courier New" w:cs="Courier New"/>
          <w:color w:val="000000"/>
          <w:sz w:val="19"/>
          <w:szCs w:val="19"/>
        </w:rPr>
        <w:t>s/S100FC:S100_FC_</w:t>
      </w:r>
      <w:r w:rsidRPr="00343AF0">
        <w:rPr>
          <w:rFonts w:ascii="Courier New" w:hAnsi="Courier New" w:cs="Courier New"/>
          <w:color w:val="000000"/>
          <w:sz w:val="19"/>
          <w:szCs w:val="19"/>
          <w:lang w:val="en-GB"/>
        </w:rPr>
        <w:t>Role</w:t>
      </w:r>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roleCode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remarks</w:t>
      </w:r>
    </w:p>
    <w:p w14:paraId="6FC04775" w14:textId="77777777" w:rsidR="00A4660B" w:rsidRPr="00343AF0" w:rsidRDefault="00A4660B" w:rsidP="00A4660B">
      <w:pPr>
        <w:rPr>
          <w:rFonts w:ascii="Arial" w:hAnsi="Arial" w:cs="Arial"/>
          <w:sz w:val="20"/>
          <w:szCs w:val="20"/>
          <w:lang w:val="en-GB"/>
        </w:rPr>
      </w:pPr>
    </w:p>
    <w:p w14:paraId="3E824E29" w14:textId="77777777" w:rsidR="00A4660B" w:rsidRPr="00343AF0" w:rsidRDefault="00A4660B" w:rsidP="00343AF0">
      <w:pPr>
        <w:spacing w:after="120"/>
        <w:rPr>
          <w:rFonts w:ascii="Arial" w:hAnsi="Arial" w:cs="Arial"/>
          <w:b/>
          <w:bCs/>
          <w:sz w:val="20"/>
          <w:szCs w:val="20"/>
        </w:rPr>
      </w:pPr>
      <w:proofErr w:type="spellStart"/>
      <w:r w:rsidRPr="00343AF0">
        <w:rPr>
          <w:rFonts w:ascii="Arial" w:hAnsi="Arial" w:cs="Arial"/>
          <w:b/>
          <w:bCs/>
          <w:sz w:val="20"/>
          <w:szCs w:val="20"/>
        </w:rPr>
        <w:t>InformationAssociations</w:t>
      </w:r>
      <w:proofErr w:type="spellEnd"/>
      <w:r w:rsidRPr="00343AF0">
        <w:rPr>
          <w:rFonts w:ascii="Arial" w:hAnsi="Arial" w:cs="Arial"/>
          <w:b/>
          <w:bCs/>
          <w:sz w:val="20"/>
          <w:szCs w:val="20"/>
        </w:rPr>
        <w:t>:</w:t>
      </w:r>
    </w:p>
    <w:p w14:paraId="27FD6213"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rPr>
      </w:pPr>
      <w:r w:rsidRPr="00343AF0">
        <w:rPr>
          <w:rFonts w:ascii="Courier New" w:hAnsi="Courier New" w:cs="Courier New"/>
          <w:color w:val="000000"/>
          <w:sz w:val="19"/>
          <w:szCs w:val="19"/>
        </w:rPr>
        <w:t>/S100FC:S100_FC_FeatureCatalogue/S100FC:S100_FC_</w:t>
      </w:r>
      <w:proofErr w:type="spellStart"/>
      <w:r w:rsidRPr="00343AF0">
        <w:rPr>
          <w:rFonts w:ascii="Courier New" w:hAnsi="Courier New" w:cs="Courier New"/>
          <w:color w:val="000000"/>
          <w:sz w:val="19"/>
          <w:szCs w:val="19"/>
          <w:lang w:val="en-GB"/>
        </w:rPr>
        <w:t>InformationAssociations</w:t>
      </w:r>
      <w:proofErr w:type="spellEnd"/>
      <w:r w:rsidRPr="00343AF0">
        <w:rPr>
          <w:rFonts w:ascii="Courier New" w:hAnsi="Courier New" w:cs="Courier New"/>
          <w:color w:val="000000"/>
          <w:sz w:val="19"/>
          <w:szCs w:val="19"/>
        </w:rPr>
        <w:t>/S100FC:S100_FC_</w:t>
      </w:r>
      <w:proofErr w:type="spellStart"/>
      <w:r w:rsidRPr="00343AF0">
        <w:rPr>
          <w:rFonts w:ascii="Courier New" w:hAnsi="Courier New" w:cs="Courier New"/>
          <w:color w:val="000000"/>
          <w:sz w:val="19"/>
          <w:szCs w:val="19"/>
          <w:lang w:val="en-GB"/>
        </w:rPr>
        <w:t>InformationAssociation</w:t>
      </w:r>
      <w:proofErr w:type="spellEnd"/>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associationCode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]/S100FC:name</w:t>
      </w:r>
    </w:p>
    <w:p w14:paraId="3EA82AF3"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343AF0">
        <w:rPr>
          <w:rFonts w:ascii="Courier New" w:hAnsi="Courier New" w:cs="Courier New"/>
          <w:color w:val="000000"/>
          <w:sz w:val="19"/>
          <w:szCs w:val="19"/>
        </w:rPr>
        <w:t>/S100FC:S100_FC_FeatureCatalogue/S100FC:S100_FC_</w:t>
      </w:r>
      <w:proofErr w:type="spellStart"/>
      <w:r w:rsidRPr="00343AF0">
        <w:rPr>
          <w:rFonts w:ascii="Courier New" w:hAnsi="Courier New" w:cs="Courier New"/>
          <w:color w:val="000000"/>
          <w:sz w:val="19"/>
          <w:szCs w:val="19"/>
          <w:lang w:val="en-GB"/>
        </w:rPr>
        <w:t>InformationAssociations</w:t>
      </w:r>
      <w:proofErr w:type="spellEnd"/>
      <w:r w:rsidRPr="00343AF0">
        <w:rPr>
          <w:rFonts w:ascii="Courier New" w:hAnsi="Courier New" w:cs="Courier New"/>
          <w:color w:val="000000"/>
          <w:sz w:val="19"/>
          <w:szCs w:val="19"/>
        </w:rPr>
        <w:t>/S100FC:S100_FC_</w:t>
      </w:r>
      <w:proofErr w:type="spellStart"/>
      <w:r w:rsidRPr="00343AF0">
        <w:rPr>
          <w:rFonts w:ascii="Courier New" w:hAnsi="Courier New" w:cs="Courier New"/>
          <w:color w:val="000000"/>
          <w:sz w:val="19"/>
          <w:szCs w:val="19"/>
          <w:lang w:val="en-GB"/>
        </w:rPr>
        <w:t>InformationAssociation</w:t>
      </w:r>
      <w:proofErr w:type="spellEnd"/>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associationCode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definition</w:t>
      </w:r>
    </w:p>
    <w:p w14:paraId="54848105"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343AF0">
        <w:rPr>
          <w:rFonts w:ascii="Courier New" w:hAnsi="Courier New" w:cs="Courier New"/>
          <w:color w:val="000000"/>
          <w:sz w:val="19"/>
          <w:szCs w:val="19"/>
        </w:rPr>
        <w:t>/S100FC:S100_FC_FeatureCatalogue/S100FC:S100_FC_</w:t>
      </w:r>
      <w:proofErr w:type="spellStart"/>
      <w:r w:rsidRPr="00343AF0">
        <w:rPr>
          <w:rFonts w:ascii="Courier New" w:hAnsi="Courier New" w:cs="Courier New"/>
          <w:color w:val="000000"/>
          <w:sz w:val="19"/>
          <w:szCs w:val="19"/>
          <w:lang w:val="en-GB"/>
        </w:rPr>
        <w:t>InformationAssociations</w:t>
      </w:r>
      <w:proofErr w:type="spellEnd"/>
      <w:r w:rsidRPr="00343AF0">
        <w:rPr>
          <w:rFonts w:ascii="Courier New" w:hAnsi="Courier New" w:cs="Courier New"/>
          <w:color w:val="000000"/>
          <w:sz w:val="19"/>
          <w:szCs w:val="19"/>
        </w:rPr>
        <w:t>/S100FC:S100_FC_</w:t>
      </w:r>
      <w:proofErr w:type="spellStart"/>
      <w:r w:rsidRPr="00343AF0">
        <w:rPr>
          <w:rFonts w:ascii="Courier New" w:hAnsi="Courier New" w:cs="Courier New"/>
          <w:color w:val="000000"/>
          <w:sz w:val="19"/>
          <w:szCs w:val="19"/>
          <w:lang w:val="en-GB"/>
        </w:rPr>
        <w:t>InformationAssociation</w:t>
      </w:r>
      <w:proofErr w:type="spellEnd"/>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associationCode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remarks</w:t>
      </w:r>
    </w:p>
    <w:p w14:paraId="7A56875C" w14:textId="77777777" w:rsidR="00A4660B" w:rsidRPr="00343AF0" w:rsidRDefault="00A4660B" w:rsidP="00A4660B">
      <w:pPr>
        <w:rPr>
          <w:rFonts w:ascii="Arial" w:hAnsi="Arial" w:cs="Arial"/>
          <w:sz w:val="20"/>
          <w:szCs w:val="20"/>
        </w:rPr>
      </w:pPr>
    </w:p>
    <w:p w14:paraId="6493DFDD" w14:textId="2F11B31D" w:rsidR="00A4660B" w:rsidRPr="00343AF0" w:rsidRDefault="00A4660B" w:rsidP="00343AF0">
      <w:pPr>
        <w:spacing w:after="120"/>
        <w:rPr>
          <w:rFonts w:ascii="Arial" w:hAnsi="Arial" w:cs="Arial"/>
          <w:b/>
          <w:bCs/>
          <w:sz w:val="20"/>
          <w:szCs w:val="20"/>
        </w:rPr>
      </w:pPr>
      <w:proofErr w:type="spellStart"/>
      <w:r w:rsidRPr="00343AF0">
        <w:rPr>
          <w:rFonts w:ascii="Arial" w:hAnsi="Arial" w:cs="Arial"/>
          <w:b/>
          <w:bCs/>
          <w:sz w:val="20"/>
          <w:szCs w:val="20"/>
        </w:rPr>
        <w:t>FeatureAssociations</w:t>
      </w:r>
      <w:proofErr w:type="spellEnd"/>
      <w:r w:rsidR="00EC55D6">
        <w:rPr>
          <w:rFonts w:ascii="Arial" w:hAnsi="Arial" w:cs="Arial"/>
          <w:b/>
          <w:bCs/>
          <w:sz w:val="20"/>
          <w:szCs w:val="20"/>
        </w:rPr>
        <w:t>:</w:t>
      </w:r>
    </w:p>
    <w:p w14:paraId="17FFFC7A"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rPr>
      </w:pPr>
      <w:r w:rsidRPr="00343AF0">
        <w:rPr>
          <w:rFonts w:ascii="Courier New" w:hAnsi="Courier New" w:cs="Courier New"/>
          <w:color w:val="000000"/>
          <w:sz w:val="19"/>
          <w:szCs w:val="19"/>
        </w:rPr>
        <w:t>/S100FC:S100_FC_FeatureCatalogue/S100FC:S100_FC_</w:t>
      </w:r>
      <w:proofErr w:type="spellStart"/>
      <w:r w:rsidRPr="00343AF0">
        <w:rPr>
          <w:rFonts w:ascii="Courier New" w:hAnsi="Courier New" w:cs="Courier New"/>
          <w:color w:val="000000"/>
          <w:sz w:val="19"/>
          <w:szCs w:val="19"/>
          <w:lang w:val="en-GB"/>
        </w:rPr>
        <w:t>FeatureAssociations</w:t>
      </w:r>
      <w:proofErr w:type="spellEnd"/>
      <w:r w:rsidRPr="00343AF0">
        <w:rPr>
          <w:rFonts w:ascii="Courier New" w:hAnsi="Courier New" w:cs="Courier New"/>
          <w:color w:val="000000"/>
          <w:sz w:val="19"/>
          <w:szCs w:val="19"/>
        </w:rPr>
        <w:t>/S100FC:S100_FC_</w:t>
      </w:r>
      <w:proofErr w:type="spellStart"/>
      <w:r w:rsidRPr="00343AF0">
        <w:rPr>
          <w:rFonts w:ascii="Courier New" w:hAnsi="Courier New" w:cs="Courier New"/>
          <w:color w:val="000000"/>
          <w:sz w:val="19"/>
          <w:szCs w:val="19"/>
          <w:lang w:val="en-GB"/>
        </w:rPr>
        <w:t>FeatureAssociation</w:t>
      </w:r>
      <w:proofErr w:type="spellEnd"/>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associationCode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]/S100FC:name</w:t>
      </w:r>
    </w:p>
    <w:p w14:paraId="528589F8"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343AF0">
        <w:rPr>
          <w:rFonts w:ascii="Courier New" w:hAnsi="Courier New" w:cs="Courier New"/>
          <w:color w:val="000000"/>
          <w:sz w:val="19"/>
          <w:szCs w:val="19"/>
        </w:rPr>
        <w:t>/S100FC:S100_FC_FeatureCatalogue/S100FC:S100_FC_</w:t>
      </w:r>
      <w:proofErr w:type="spellStart"/>
      <w:r w:rsidRPr="00343AF0">
        <w:rPr>
          <w:rFonts w:ascii="Courier New" w:hAnsi="Courier New" w:cs="Courier New"/>
          <w:color w:val="000000"/>
          <w:sz w:val="19"/>
          <w:szCs w:val="19"/>
          <w:lang w:val="en-GB"/>
        </w:rPr>
        <w:t>FeatureAssociations</w:t>
      </w:r>
      <w:proofErr w:type="spellEnd"/>
      <w:r w:rsidRPr="00343AF0">
        <w:rPr>
          <w:rFonts w:ascii="Courier New" w:hAnsi="Courier New" w:cs="Courier New"/>
          <w:color w:val="000000"/>
          <w:sz w:val="19"/>
          <w:szCs w:val="19"/>
        </w:rPr>
        <w:t>/S100FC:S100_FC_</w:t>
      </w:r>
      <w:proofErr w:type="spellStart"/>
      <w:r w:rsidRPr="00343AF0">
        <w:rPr>
          <w:rFonts w:ascii="Courier New" w:hAnsi="Courier New" w:cs="Courier New"/>
          <w:color w:val="000000"/>
          <w:sz w:val="19"/>
          <w:szCs w:val="19"/>
          <w:lang w:val="en-GB"/>
        </w:rPr>
        <w:t>FeatureAssociation</w:t>
      </w:r>
      <w:proofErr w:type="spellEnd"/>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associationCode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definition</w:t>
      </w:r>
    </w:p>
    <w:p w14:paraId="680ACB07"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343AF0">
        <w:rPr>
          <w:rFonts w:ascii="Courier New" w:hAnsi="Courier New" w:cs="Courier New"/>
          <w:color w:val="000000"/>
          <w:sz w:val="19"/>
          <w:szCs w:val="19"/>
        </w:rPr>
        <w:t>/S100FC:S100_FC_FeatureCatalogue/S100FC:S100_FC_</w:t>
      </w:r>
      <w:proofErr w:type="spellStart"/>
      <w:r w:rsidRPr="00343AF0">
        <w:rPr>
          <w:rFonts w:ascii="Courier New" w:hAnsi="Courier New" w:cs="Courier New"/>
          <w:color w:val="000000"/>
          <w:sz w:val="19"/>
          <w:szCs w:val="19"/>
          <w:lang w:val="en-GB"/>
        </w:rPr>
        <w:t>FeatureAssociations</w:t>
      </w:r>
      <w:proofErr w:type="spellEnd"/>
      <w:r w:rsidRPr="00343AF0">
        <w:rPr>
          <w:rFonts w:ascii="Courier New" w:hAnsi="Courier New" w:cs="Courier New"/>
          <w:color w:val="000000"/>
          <w:sz w:val="19"/>
          <w:szCs w:val="19"/>
        </w:rPr>
        <w:t>/S100FC:S100_FC_</w:t>
      </w:r>
      <w:proofErr w:type="spellStart"/>
      <w:r w:rsidRPr="00343AF0">
        <w:rPr>
          <w:rFonts w:ascii="Courier New" w:hAnsi="Courier New" w:cs="Courier New"/>
          <w:color w:val="000000"/>
          <w:sz w:val="19"/>
          <w:szCs w:val="19"/>
          <w:lang w:val="en-GB"/>
        </w:rPr>
        <w:t>FeatureAssociation</w:t>
      </w:r>
      <w:proofErr w:type="spellEnd"/>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associationCode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remarks</w:t>
      </w:r>
    </w:p>
    <w:p w14:paraId="011BC6E1" w14:textId="77777777" w:rsidR="00A4660B" w:rsidRPr="00343AF0" w:rsidRDefault="00A4660B" w:rsidP="00A4660B">
      <w:pPr>
        <w:rPr>
          <w:rFonts w:ascii="Arial" w:hAnsi="Arial" w:cs="Arial"/>
          <w:sz w:val="20"/>
          <w:szCs w:val="20"/>
          <w:lang w:val="en-GB"/>
        </w:rPr>
      </w:pPr>
    </w:p>
    <w:p w14:paraId="21A95878" w14:textId="773B6452" w:rsidR="00A4660B" w:rsidRPr="00343AF0" w:rsidRDefault="00A4660B" w:rsidP="00343AF0">
      <w:pPr>
        <w:spacing w:after="120"/>
        <w:rPr>
          <w:rFonts w:ascii="Arial" w:hAnsi="Arial" w:cs="Arial"/>
          <w:b/>
          <w:sz w:val="20"/>
          <w:szCs w:val="20"/>
        </w:rPr>
      </w:pPr>
      <w:proofErr w:type="spellStart"/>
      <w:r w:rsidRPr="00343AF0">
        <w:rPr>
          <w:rFonts w:ascii="Arial" w:hAnsi="Arial" w:cs="Arial"/>
          <w:b/>
          <w:sz w:val="20"/>
          <w:szCs w:val="20"/>
        </w:rPr>
        <w:t>InformationTypes</w:t>
      </w:r>
      <w:proofErr w:type="spellEnd"/>
      <w:r w:rsidR="00EC55D6">
        <w:rPr>
          <w:rFonts w:ascii="Arial" w:hAnsi="Arial" w:cs="Arial"/>
          <w:b/>
          <w:sz w:val="20"/>
          <w:szCs w:val="20"/>
        </w:rPr>
        <w:t>:</w:t>
      </w:r>
    </w:p>
    <w:p w14:paraId="78B3A5F2"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rPr>
      </w:pPr>
      <w:r w:rsidRPr="00343AF0">
        <w:rPr>
          <w:rFonts w:ascii="Courier New" w:hAnsi="Courier New" w:cs="Courier New"/>
          <w:color w:val="000000"/>
          <w:sz w:val="19"/>
          <w:szCs w:val="19"/>
        </w:rPr>
        <w:t>/S100FC:S100_FC_FeatureCatalogue/S100FC:S100_FC_</w:t>
      </w:r>
      <w:proofErr w:type="spellStart"/>
      <w:r w:rsidRPr="00343AF0">
        <w:rPr>
          <w:rFonts w:ascii="Courier New" w:hAnsi="Courier New" w:cs="Courier New"/>
          <w:color w:val="000000"/>
          <w:sz w:val="19"/>
          <w:szCs w:val="19"/>
          <w:lang w:val="en-GB"/>
        </w:rPr>
        <w:t>InformationTypes</w:t>
      </w:r>
      <w:proofErr w:type="spellEnd"/>
      <w:r w:rsidRPr="00343AF0">
        <w:rPr>
          <w:rFonts w:ascii="Courier New" w:hAnsi="Courier New" w:cs="Courier New"/>
          <w:color w:val="000000"/>
          <w:sz w:val="19"/>
          <w:szCs w:val="19"/>
        </w:rPr>
        <w:t>/S100FC:S100_FC_</w:t>
      </w:r>
      <w:proofErr w:type="spellStart"/>
      <w:r w:rsidRPr="00343AF0">
        <w:rPr>
          <w:rFonts w:ascii="Courier New" w:hAnsi="Courier New" w:cs="Courier New"/>
          <w:color w:val="000000"/>
          <w:sz w:val="19"/>
          <w:szCs w:val="19"/>
          <w:lang w:val="en-GB"/>
        </w:rPr>
        <w:t>InformationType</w:t>
      </w:r>
      <w:proofErr w:type="spellEnd"/>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typeCode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]/S100FC:name</w:t>
      </w:r>
    </w:p>
    <w:p w14:paraId="1EF21CA8"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343AF0">
        <w:rPr>
          <w:rFonts w:ascii="Courier New" w:hAnsi="Courier New" w:cs="Courier New"/>
          <w:color w:val="000000"/>
          <w:sz w:val="19"/>
          <w:szCs w:val="19"/>
        </w:rPr>
        <w:t>/S100FC:S100_FC_FeatureCatalogue/S100FC:S100_FC_</w:t>
      </w:r>
      <w:proofErr w:type="spellStart"/>
      <w:r w:rsidRPr="00343AF0">
        <w:rPr>
          <w:rFonts w:ascii="Courier New" w:hAnsi="Courier New" w:cs="Courier New"/>
          <w:color w:val="000000"/>
          <w:sz w:val="19"/>
          <w:szCs w:val="19"/>
          <w:lang w:val="en-GB"/>
        </w:rPr>
        <w:t>InformationTypes</w:t>
      </w:r>
      <w:proofErr w:type="spellEnd"/>
      <w:r w:rsidRPr="00343AF0">
        <w:rPr>
          <w:rFonts w:ascii="Courier New" w:hAnsi="Courier New" w:cs="Courier New"/>
          <w:color w:val="000000"/>
          <w:sz w:val="19"/>
          <w:szCs w:val="19"/>
        </w:rPr>
        <w:t>/S100FC:S100_FC_</w:t>
      </w:r>
      <w:proofErr w:type="spellStart"/>
      <w:r w:rsidRPr="00343AF0">
        <w:rPr>
          <w:rFonts w:ascii="Courier New" w:hAnsi="Courier New" w:cs="Courier New"/>
          <w:color w:val="000000"/>
          <w:sz w:val="19"/>
          <w:szCs w:val="19"/>
          <w:lang w:val="en-GB"/>
        </w:rPr>
        <w:t>InformationType</w:t>
      </w:r>
      <w:proofErr w:type="spellEnd"/>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typeCode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definition</w:t>
      </w:r>
    </w:p>
    <w:p w14:paraId="49420BE8"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343AF0">
        <w:rPr>
          <w:rFonts w:ascii="Courier New" w:hAnsi="Courier New" w:cs="Courier New"/>
          <w:color w:val="000000"/>
          <w:sz w:val="19"/>
          <w:szCs w:val="19"/>
        </w:rPr>
        <w:t>/S100FC:S100_FC_FeatureCatalogue/S100FC:S100_FC_</w:t>
      </w:r>
      <w:proofErr w:type="spellStart"/>
      <w:r w:rsidRPr="00343AF0">
        <w:rPr>
          <w:rFonts w:ascii="Courier New" w:hAnsi="Courier New" w:cs="Courier New"/>
          <w:color w:val="000000"/>
          <w:sz w:val="19"/>
          <w:szCs w:val="19"/>
          <w:lang w:val="en-GB"/>
        </w:rPr>
        <w:t>InformationTypes</w:t>
      </w:r>
      <w:proofErr w:type="spellEnd"/>
      <w:r w:rsidRPr="00343AF0">
        <w:rPr>
          <w:rFonts w:ascii="Courier New" w:hAnsi="Courier New" w:cs="Courier New"/>
          <w:color w:val="000000"/>
          <w:sz w:val="19"/>
          <w:szCs w:val="19"/>
        </w:rPr>
        <w:t>/S100FC:S100_FC_</w:t>
      </w:r>
      <w:proofErr w:type="spellStart"/>
      <w:r w:rsidRPr="00343AF0">
        <w:rPr>
          <w:rFonts w:ascii="Courier New" w:hAnsi="Courier New" w:cs="Courier New"/>
          <w:color w:val="000000"/>
          <w:sz w:val="19"/>
          <w:szCs w:val="19"/>
          <w:lang w:val="en-GB"/>
        </w:rPr>
        <w:t>InformationType</w:t>
      </w:r>
      <w:proofErr w:type="spellEnd"/>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typeCode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remarks</w:t>
      </w:r>
    </w:p>
    <w:p w14:paraId="05CFA9F0" w14:textId="77777777" w:rsidR="00A4660B" w:rsidRPr="00343AF0" w:rsidRDefault="00A4660B" w:rsidP="00A4660B">
      <w:pPr>
        <w:rPr>
          <w:rFonts w:ascii="Arial" w:hAnsi="Arial" w:cs="Arial"/>
          <w:sz w:val="20"/>
          <w:szCs w:val="20"/>
        </w:rPr>
      </w:pPr>
    </w:p>
    <w:p w14:paraId="0AB709D3" w14:textId="49558469" w:rsidR="00A4660B" w:rsidRPr="00343AF0" w:rsidRDefault="00A4660B" w:rsidP="00343AF0">
      <w:pPr>
        <w:spacing w:after="120"/>
        <w:rPr>
          <w:rFonts w:ascii="Arial" w:hAnsi="Arial" w:cs="Arial"/>
          <w:b/>
          <w:sz w:val="20"/>
          <w:szCs w:val="20"/>
        </w:rPr>
      </w:pPr>
      <w:proofErr w:type="spellStart"/>
      <w:r w:rsidRPr="00343AF0">
        <w:rPr>
          <w:rFonts w:ascii="Arial" w:hAnsi="Arial" w:cs="Arial"/>
          <w:b/>
          <w:sz w:val="20"/>
          <w:szCs w:val="20"/>
        </w:rPr>
        <w:t>FeatureTypes</w:t>
      </w:r>
      <w:proofErr w:type="spellEnd"/>
      <w:r w:rsidR="00EC55D6">
        <w:rPr>
          <w:rFonts w:ascii="Arial" w:hAnsi="Arial" w:cs="Arial"/>
          <w:b/>
          <w:sz w:val="20"/>
          <w:szCs w:val="20"/>
        </w:rPr>
        <w:t>:</w:t>
      </w:r>
    </w:p>
    <w:p w14:paraId="2B008885" w14:textId="77777777" w:rsidR="00A4660B" w:rsidRPr="00B80924"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rPr>
      </w:pPr>
      <w:r w:rsidRPr="00B80924">
        <w:rPr>
          <w:rFonts w:ascii="Courier New" w:hAnsi="Courier New" w:cs="Courier New"/>
          <w:color w:val="000000"/>
          <w:sz w:val="19"/>
          <w:szCs w:val="19"/>
        </w:rPr>
        <w:t>/S100FC:S100_FC_FeatureCatalogue/S100FC:S100_FC_</w:t>
      </w:r>
      <w:proofErr w:type="spellStart"/>
      <w:r w:rsidRPr="00B80924">
        <w:rPr>
          <w:rFonts w:ascii="Courier New" w:hAnsi="Courier New" w:cs="Courier New"/>
          <w:color w:val="000000"/>
          <w:sz w:val="19"/>
          <w:szCs w:val="19"/>
          <w:lang w:val="en-GB"/>
        </w:rPr>
        <w:t>FeatureTypes</w:t>
      </w:r>
      <w:proofErr w:type="spellEnd"/>
      <w:r w:rsidRPr="00B80924">
        <w:rPr>
          <w:rFonts w:ascii="Courier New" w:hAnsi="Courier New" w:cs="Courier New"/>
          <w:color w:val="000000"/>
          <w:sz w:val="19"/>
          <w:szCs w:val="19"/>
        </w:rPr>
        <w:t>/S100FC:S100_FC_</w:t>
      </w:r>
      <w:proofErr w:type="spellStart"/>
      <w:r w:rsidRPr="00B80924">
        <w:rPr>
          <w:rFonts w:ascii="Courier New" w:hAnsi="Courier New" w:cs="Courier New"/>
          <w:color w:val="000000"/>
          <w:sz w:val="19"/>
          <w:szCs w:val="19"/>
          <w:lang w:val="en-GB"/>
        </w:rPr>
        <w:t>FeatureType</w:t>
      </w:r>
      <w:proofErr w:type="spellEnd"/>
      <w:r w:rsidRPr="00B80924">
        <w:rPr>
          <w:rFonts w:ascii="Courier New" w:hAnsi="Courier New" w:cs="Courier New"/>
          <w:color w:val="000000"/>
          <w:sz w:val="19"/>
          <w:szCs w:val="19"/>
        </w:rPr>
        <w:t>[./S100FC:code/text()=</w:t>
      </w:r>
      <w:r w:rsidRPr="00B80924">
        <w:rPr>
          <w:rFonts w:ascii="Courier New" w:hAnsi="Courier New" w:cs="Courier New"/>
          <w:b/>
          <w:bCs/>
          <w:i/>
          <w:iCs/>
          <w:color w:val="000000"/>
          <w:sz w:val="19"/>
          <w:szCs w:val="19"/>
        </w:rPr>
        <w:t>'</w:t>
      </w:r>
      <w:proofErr w:type="spellStart"/>
      <w:r w:rsidRPr="00B80924">
        <w:rPr>
          <w:rFonts w:ascii="Courier New" w:hAnsi="Courier New" w:cs="Courier New"/>
          <w:b/>
          <w:bCs/>
          <w:i/>
          <w:iCs/>
          <w:color w:val="000000"/>
          <w:sz w:val="19"/>
          <w:szCs w:val="19"/>
          <w:lang w:val="en-GB"/>
        </w:rPr>
        <w:t>typeCode</w:t>
      </w:r>
      <w:proofErr w:type="spellEnd"/>
      <w:r w:rsidRPr="00B80924">
        <w:rPr>
          <w:rFonts w:ascii="Courier New" w:hAnsi="Courier New" w:cs="Courier New"/>
          <w:b/>
          <w:bCs/>
          <w:i/>
          <w:iCs/>
          <w:color w:val="000000"/>
          <w:sz w:val="19"/>
          <w:szCs w:val="19"/>
        </w:rPr>
        <w:t>'</w:t>
      </w:r>
      <w:r w:rsidRPr="00B80924">
        <w:rPr>
          <w:rFonts w:ascii="Courier New" w:hAnsi="Courier New" w:cs="Courier New"/>
          <w:color w:val="000000"/>
          <w:sz w:val="19"/>
          <w:szCs w:val="19"/>
        </w:rPr>
        <w:t>]/S100FC:name</w:t>
      </w:r>
    </w:p>
    <w:p w14:paraId="4E8217E1" w14:textId="77777777" w:rsidR="00A4660B" w:rsidRPr="00B80924"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B80924">
        <w:rPr>
          <w:rFonts w:ascii="Courier New" w:hAnsi="Courier New" w:cs="Courier New"/>
          <w:color w:val="000000"/>
          <w:sz w:val="19"/>
          <w:szCs w:val="19"/>
        </w:rPr>
        <w:t>/S100FC:S100_FC_FeatureCatalogue/S100FC:S100_FC_</w:t>
      </w:r>
      <w:proofErr w:type="spellStart"/>
      <w:r w:rsidRPr="00B80924">
        <w:rPr>
          <w:rFonts w:ascii="Courier New" w:hAnsi="Courier New" w:cs="Courier New"/>
          <w:color w:val="000000"/>
          <w:sz w:val="19"/>
          <w:szCs w:val="19"/>
          <w:lang w:val="en-GB"/>
        </w:rPr>
        <w:t>FeatureTypes</w:t>
      </w:r>
      <w:proofErr w:type="spellEnd"/>
      <w:r w:rsidRPr="00B80924">
        <w:rPr>
          <w:rFonts w:ascii="Courier New" w:hAnsi="Courier New" w:cs="Courier New"/>
          <w:color w:val="000000"/>
          <w:sz w:val="19"/>
          <w:szCs w:val="19"/>
        </w:rPr>
        <w:t>/S100FC:S100_FC_</w:t>
      </w:r>
      <w:proofErr w:type="spellStart"/>
      <w:r w:rsidRPr="00B80924">
        <w:rPr>
          <w:rFonts w:ascii="Courier New" w:hAnsi="Courier New" w:cs="Courier New"/>
          <w:color w:val="000000"/>
          <w:sz w:val="19"/>
          <w:szCs w:val="19"/>
          <w:lang w:val="en-GB"/>
        </w:rPr>
        <w:t>FeatureType</w:t>
      </w:r>
      <w:proofErr w:type="spellEnd"/>
      <w:r w:rsidRPr="00B80924">
        <w:rPr>
          <w:rFonts w:ascii="Courier New" w:hAnsi="Courier New" w:cs="Courier New"/>
          <w:color w:val="000000"/>
          <w:sz w:val="19"/>
          <w:szCs w:val="19"/>
        </w:rPr>
        <w:t>[./S100FC:code/text()=</w:t>
      </w:r>
      <w:r w:rsidRPr="00B80924">
        <w:rPr>
          <w:rFonts w:ascii="Courier New" w:hAnsi="Courier New" w:cs="Courier New"/>
          <w:b/>
          <w:bCs/>
          <w:i/>
          <w:iCs/>
          <w:color w:val="000000"/>
          <w:sz w:val="19"/>
          <w:szCs w:val="19"/>
        </w:rPr>
        <w:t>'</w:t>
      </w:r>
      <w:proofErr w:type="spellStart"/>
      <w:r w:rsidRPr="00B80924">
        <w:rPr>
          <w:rFonts w:ascii="Courier New" w:hAnsi="Courier New" w:cs="Courier New"/>
          <w:b/>
          <w:bCs/>
          <w:i/>
          <w:iCs/>
          <w:color w:val="000000"/>
          <w:sz w:val="19"/>
          <w:szCs w:val="19"/>
          <w:lang w:val="en-GB"/>
        </w:rPr>
        <w:t>typeCode</w:t>
      </w:r>
      <w:proofErr w:type="spellEnd"/>
      <w:r w:rsidRPr="00B80924">
        <w:rPr>
          <w:rFonts w:ascii="Courier New" w:hAnsi="Courier New" w:cs="Courier New"/>
          <w:b/>
          <w:bCs/>
          <w:i/>
          <w:iCs/>
          <w:color w:val="000000"/>
          <w:sz w:val="19"/>
          <w:szCs w:val="19"/>
        </w:rPr>
        <w:t>'</w:t>
      </w:r>
      <w:r w:rsidRPr="00B80924">
        <w:rPr>
          <w:rFonts w:ascii="Courier New" w:hAnsi="Courier New" w:cs="Courier New"/>
          <w:color w:val="000000"/>
          <w:sz w:val="19"/>
          <w:szCs w:val="19"/>
        </w:rPr>
        <w:t>]/S100FC:</w:t>
      </w:r>
      <w:r w:rsidRPr="00B80924">
        <w:rPr>
          <w:rFonts w:ascii="Courier New" w:hAnsi="Courier New" w:cs="Courier New"/>
          <w:color w:val="000000"/>
          <w:sz w:val="19"/>
          <w:szCs w:val="19"/>
          <w:lang w:val="en-GB"/>
        </w:rPr>
        <w:t>definition</w:t>
      </w:r>
    </w:p>
    <w:p w14:paraId="6FDAEA1A" w14:textId="77777777" w:rsidR="00A4660B" w:rsidRPr="00B80924"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B80924">
        <w:rPr>
          <w:rFonts w:ascii="Courier New" w:hAnsi="Courier New" w:cs="Courier New"/>
          <w:color w:val="000000"/>
          <w:sz w:val="19"/>
          <w:szCs w:val="19"/>
        </w:rPr>
        <w:t>/S100FC:S100_FC_FeatureCatalogue/S100FC:S100_FC_</w:t>
      </w:r>
      <w:proofErr w:type="spellStart"/>
      <w:r w:rsidRPr="00B80924">
        <w:rPr>
          <w:rFonts w:ascii="Courier New" w:hAnsi="Courier New" w:cs="Courier New"/>
          <w:color w:val="000000"/>
          <w:sz w:val="19"/>
          <w:szCs w:val="19"/>
          <w:lang w:val="en-GB"/>
        </w:rPr>
        <w:t>FeatureTypes</w:t>
      </w:r>
      <w:proofErr w:type="spellEnd"/>
      <w:r w:rsidRPr="00B80924">
        <w:rPr>
          <w:rFonts w:ascii="Courier New" w:hAnsi="Courier New" w:cs="Courier New"/>
          <w:color w:val="000000"/>
          <w:sz w:val="19"/>
          <w:szCs w:val="19"/>
        </w:rPr>
        <w:t>/S100FC:S100_FC_</w:t>
      </w:r>
      <w:proofErr w:type="spellStart"/>
      <w:r w:rsidRPr="00B80924">
        <w:rPr>
          <w:rFonts w:ascii="Courier New" w:hAnsi="Courier New" w:cs="Courier New"/>
          <w:color w:val="000000"/>
          <w:sz w:val="19"/>
          <w:szCs w:val="19"/>
          <w:lang w:val="en-GB"/>
        </w:rPr>
        <w:t>FeatureType</w:t>
      </w:r>
      <w:proofErr w:type="spellEnd"/>
      <w:r w:rsidRPr="00B80924">
        <w:rPr>
          <w:rFonts w:ascii="Courier New" w:hAnsi="Courier New" w:cs="Courier New"/>
          <w:color w:val="000000"/>
          <w:sz w:val="19"/>
          <w:szCs w:val="19"/>
        </w:rPr>
        <w:t>[./S100FC:code/text()=</w:t>
      </w:r>
      <w:r w:rsidRPr="00B80924">
        <w:rPr>
          <w:rFonts w:ascii="Courier New" w:hAnsi="Courier New" w:cs="Courier New"/>
          <w:b/>
          <w:bCs/>
          <w:i/>
          <w:iCs/>
          <w:color w:val="000000"/>
          <w:sz w:val="19"/>
          <w:szCs w:val="19"/>
        </w:rPr>
        <w:t>'</w:t>
      </w:r>
      <w:proofErr w:type="spellStart"/>
      <w:r w:rsidRPr="00B80924">
        <w:rPr>
          <w:rFonts w:ascii="Courier New" w:hAnsi="Courier New" w:cs="Courier New"/>
          <w:b/>
          <w:bCs/>
          <w:i/>
          <w:iCs/>
          <w:color w:val="000000"/>
          <w:sz w:val="19"/>
          <w:szCs w:val="19"/>
          <w:lang w:val="en-GB"/>
        </w:rPr>
        <w:t>typeCode</w:t>
      </w:r>
      <w:proofErr w:type="spellEnd"/>
      <w:r w:rsidRPr="00B80924">
        <w:rPr>
          <w:rFonts w:ascii="Courier New" w:hAnsi="Courier New" w:cs="Courier New"/>
          <w:b/>
          <w:bCs/>
          <w:i/>
          <w:iCs/>
          <w:color w:val="000000"/>
          <w:sz w:val="19"/>
          <w:szCs w:val="19"/>
        </w:rPr>
        <w:t>'</w:t>
      </w:r>
      <w:r w:rsidRPr="00B80924">
        <w:rPr>
          <w:rFonts w:ascii="Courier New" w:hAnsi="Courier New" w:cs="Courier New"/>
          <w:color w:val="000000"/>
          <w:sz w:val="19"/>
          <w:szCs w:val="19"/>
        </w:rPr>
        <w:t>]/S100FC:</w:t>
      </w:r>
      <w:r w:rsidRPr="00B80924">
        <w:rPr>
          <w:rFonts w:ascii="Courier New" w:hAnsi="Courier New" w:cs="Courier New"/>
          <w:color w:val="000000"/>
          <w:sz w:val="19"/>
          <w:szCs w:val="19"/>
          <w:lang w:val="en-GB"/>
        </w:rPr>
        <w:t>remarks</w:t>
      </w:r>
    </w:p>
    <w:p w14:paraId="0A7596BA" w14:textId="77777777" w:rsidR="005A10F5" w:rsidRPr="00343AF0" w:rsidRDefault="005A10F5" w:rsidP="005A10F5">
      <w:pPr>
        <w:rPr>
          <w:sz w:val="20"/>
          <w:szCs w:val="20"/>
        </w:rPr>
      </w:pPr>
    </w:p>
    <w:p w14:paraId="5BBBE8E6" w14:textId="41E27ECE" w:rsidR="005A10F5" w:rsidRPr="00343AF0" w:rsidRDefault="008A0491" w:rsidP="00343AF0">
      <w:pPr>
        <w:spacing w:after="120"/>
        <w:jc w:val="both"/>
        <w:rPr>
          <w:rFonts w:ascii="Arial" w:hAnsi="Arial" w:cs="Arial"/>
          <w:sz w:val="20"/>
          <w:szCs w:val="20"/>
        </w:rPr>
      </w:pPr>
      <w:r w:rsidRPr="00343AF0">
        <w:rPr>
          <w:rFonts w:ascii="Arial" w:hAnsi="Arial" w:cs="Arial"/>
          <w:sz w:val="20"/>
          <w:szCs w:val="20"/>
        </w:rPr>
        <w:t>As stated in Section</w:t>
      </w:r>
      <w:r w:rsidR="00904EB0" w:rsidRPr="00343AF0">
        <w:rPr>
          <w:rFonts w:ascii="Arial" w:hAnsi="Arial" w:cs="Arial"/>
          <w:sz w:val="20"/>
          <w:szCs w:val="20"/>
        </w:rPr>
        <w:fldChar w:fldCharType="begin"/>
      </w:r>
      <w:r w:rsidR="00904EB0" w:rsidRPr="00343AF0">
        <w:rPr>
          <w:rFonts w:ascii="Arial" w:hAnsi="Arial" w:cs="Arial"/>
          <w:sz w:val="20"/>
          <w:szCs w:val="20"/>
        </w:rPr>
        <w:instrText xml:space="preserve"> REF _Ref96408006 \r \h </w:instrText>
      </w:r>
      <w:r w:rsidR="00EC55D6">
        <w:rPr>
          <w:rFonts w:ascii="Arial" w:hAnsi="Arial" w:cs="Arial"/>
          <w:sz w:val="20"/>
          <w:szCs w:val="20"/>
        </w:rPr>
        <w:instrText xml:space="preserve"> \* MERGEFORMAT </w:instrText>
      </w:r>
      <w:r w:rsidR="00904EB0" w:rsidRPr="00343AF0">
        <w:rPr>
          <w:rFonts w:ascii="Arial" w:hAnsi="Arial" w:cs="Arial"/>
          <w:sz w:val="20"/>
          <w:szCs w:val="20"/>
        </w:rPr>
      </w:r>
      <w:r w:rsidR="00904EB0" w:rsidRPr="00343AF0">
        <w:rPr>
          <w:rFonts w:ascii="Arial" w:hAnsi="Arial" w:cs="Arial"/>
          <w:sz w:val="20"/>
          <w:szCs w:val="20"/>
        </w:rPr>
        <w:fldChar w:fldCharType="separate"/>
      </w:r>
      <w:r w:rsidR="00904EB0" w:rsidRPr="00343AF0">
        <w:rPr>
          <w:rFonts w:ascii="Arial" w:hAnsi="Arial" w:cs="Arial"/>
          <w:sz w:val="20"/>
          <w:szCs w:val="20"/>
        </w:rPr>
        <w:t>18-5</w:t>
      </w:r>
      <w:r w:rsidR="00904EB0" w:rsidRPr="00343AF0">
        <w:rPr>
          <w:rFonts w:ascii="Arial" w:hAnsi="Arial" w:cs="Arial"/>
          <w:sz w:val="20"/>
          <w:szCs w:val="20"/>
        </w:rPr>
        <w:fldChar w:fldCharType="end"/>
      </w:r>
      <w:r w:rsidRPr="00343AF0">
        <w:rPr>
          <w:rFonts w:ascii="Arial" w:hAnsi="Arial" w:cs="Arial"/>
          <w:sz w:val="20"/>
          <w:szCs w:val="20"/>
        </w:rPr>
        <w:t>, Feature Catalogues may produce translations o</w:t>
      </w:r>
      <w:r w:rsidR="00E128B9" w:rsidRPr="00343AF0">
        <w:rPr>
          <w:rFonts w:ascii="Arial" w:hAnsi="Arial" w:cs="Arial"/>
          <w:sz w:val="20"/>
          <w:szCs w:val="20"/>
        </w:rPr>
        <w:t>f</w:t>
      </w:r>
      <w:r w:rsidR="005A10F5" w:rsidRPr="00343AF0">
        <w:rPr>
          <w:rFonts w:ascii="Arial" w:hAnsi="Arial" w:cs="Arial"/>
          <w:sz w:val="20"/>
          <w:szCs w:val="20"/>
        </w:rPr>
        <w:t xml:space="preserve"> some or all of these fields,</w:t>
      </w:r>
      <w:r w:rsidR="00AE6465" w:rsidRPr="00343AF0">
        <w:rPr>
          <w:rFonts w:ascii="Arial" w:hAnsi="Arial" w:cs="Arial"/>
          <w:sz w:val="20"/>
          <w:szCs w:val="20"/>
        </w:rPr>
        <w:t xml:space="preserve"> depending on the preference of the language pack author.</w:t>
      </w:r>
    </w:p>
    <w:p w14:paraId="1F2B6EED" w14:textId="02FFAE07" w:rsidR="00AE6465" w:rsidRPr="00343AF0" w:rsidRDefault="00AE6465" w:rsidP="00343AF0">
      <w:pPr>
        <w:spacing w:after="120"/>
        <w:jc w:val="both"/>
        <w:rPr>
          <w:rFonts w:ascii="Arial" w:hAnsi="Arial" w:cs="Arial"/>
          <w:sz w:val="20"/>
          <w:szCs w:val="20"/>
        </w:rPr>
      </w:pPr>
      <w:r w:rsidRPr="00343AF0">
        <w:rPr>
          <w:rFonts w:ascii="Arial" w:hAnsi="Arial" w:cs="Arial"/>
          <w:sz w:val="20"/>
          <w:szCs w:val="20"/>
        </w:rPr>
        <w:t xml:space="preserve">An example of some of these fields are shown in the extract from </w:t>
      </w:r>
      <w:r w:rsidR="0039242B" w:rsidRPr="00343AF0">
        <w:rPr>
          <w:rFonts w:ascii="Arial" w:hAnsi="Arial" w:cs="Arial"/>
          <w:sz w:val="20"/>
          <w:szCs w:val="20"/>
        </w:rPr>
        <w:t>an</w:t>
      </w:r>
      <w:r w:rsidRPr="00343AF0">
        <w:rPr>
          <w:rFonts w:ascii="Arial" w:hAnsi="Arial" w:cs="Arial"/>
          <w:sz w:val="20"/>
          <w:szCs w:val="20"/>
        </w:rPr>
        <w:t xml:space="preserve"> S-101 feature catalogue below:</w:t>
      </w:r>
    </w:p>
    <w:p w14:paraId="6E3B87CB" w14:textId="77777777" w:rsidR="00AE6465" w:rsidRPr="00343AF0" w:rsidRDefault="00AE6465" w:rsidP="00AE6465">
      <w:pPr>
        <w:shd w:val="clear" w:color="auto" w:fill="FFFFFF"/>
        <w:autoSpaceDE w:val="0"/>
        <w:autoSpaceDN w:val="0"/>
        <w:adjustRightInd w:val="0"/>
        <w:rPr>
          <w:sz w:val="20"/>
          <w:szCs w:val="20"/>
          <w:highlight w:val="white"/>
          <w:lang w:val="en-GB"/>
        </w:rPr>
      </w:pPr>
      <w:r w:rsidRPr="00343AF0">
        <w:rPr>
          <w:color w:val="000000"/>
          <w:sz w:val="20"/>
          <w:szCs w:val="20"/>
          <w:highlight w:val="white"/>
          <w:lang w:val="en-GB"/>
        </w:rPr>
        <w:lastRenderedPageBreak/>
        <w:t xml:space="preserve">        </w:t>
      </w:r>
      <w:r w:rsidRPr="00343AF0">
        <w:rPr>
          <w:color w:val="000096"/>
          <w:sz w:val="20"/>
          <w:szCs w:val="20"/>
          <w:highlight w:val="white"/>
          <w:lang w:val="en-GB"/>
        </w:rPr>
        <w:t>&lt;S100FC:S100_FC_SimpleAttribute&gt;</w:t>
      </w:r>
      <w:r w:rsidRPr="00343AF0">
        <w:rPr>
          <w:color w:val="000000"/>
          <w:sz w:val="20"/>
          <w:szCs w:val="20"/>
          <w:highlight w:val="white"/>
          <w:lang w:val="en-GB"/>
        </w:rPr>
        <w:br/>
        <w:t xml:space="preserve">            </w:t>
      </w:r>
      <w:r w:rsidRPr="00343AF0">
        <w:rPr>
          <w:color w:val="000096"/>
          <w:sz w:val="20"/>
          <w:szCs w:val="20"/>
          <w:highlight w:val="white"/>
          <w:lang w:val="en-GB"/>
        </w:rPr>
        <w:t>&lt;S100FC:name&gt;</w:t>
      </w:r>
      <w:r w:rsidRPr="00343AF0">
        <w:rPr>
          <w:color w:val="000000"/>
          <w:sz w:val="20"/>
          <w:szCs w:val="20"/>
          <w:highlight w:val="white"/>
          <w:lang w:val="en-GB"/>
        </w:rPr>
        <w:t>Category of Light</w:t>
      </w:r>
      <w:r w:rsidRPr="00343AF0">
        <w:rPr>
          <w:color w:val="000096"/>
          <w:sz w:val="20"/>
          <w:szCs w:val="20"/>
          <w:highlight w:val="white"/>
          <w:lang w:val="en-GB"/>
        </w:rPr>
        <w:t>&lt;/S100FC:name&gt;</w:t>
      </w:r>
      <w:r w:rsidRPr="00343AF0">
        <w:rPr>
          <w:color w:val="000000"/>
          <w:sz w:val="20"/>
          <w:szCs w:val="20"/>
          <w:highlight w:val="white"/>
          <w:lang w:val="en-GB"/>
        </w:rPr>
        <w:br/>
        <w:t xml:space="preserve">            </w:t>
      </w:r>
      <w:r w:rsidRPr="00343AF0">
        <w:rPr>
          <w:color w:val="000096"/>
          <w:sz w:val="20"/>
          <w:szCs w:val="20"/>
          <w:highlight w:val="white"/>
          <w:lang w:val="en-GB"/>
        </w:rPr>
        <w:t>&lt;S100FC:definition&gt;</w:t>
      </w:r>
      <w:r w:rsidRPr="00343AF0">
        <w:rPr>
          <w:color w:val="000000"/>
          <w:sz w:val="20"/>
          <w:szCs w:val="20"/>
          <w:highlight w:val="white"/>
          <w:lang w:val="en-GB"/>
        </w:rPr>
        <w:t>Classification of different light types.</w:t>
      </w:r>
      <w:r w:rsidRPr="00343AF0">
        <w:rPr>
          <w:color w:val="000096"/>
          <w:sz w:val="20"/>
          <w:szCs w:val="20"/>
          <w:highlight w:val="white"/>
          <w:lang w:val="en-GB"/>
        </w:rPr>
        <w:t>&lt;/S100FC:definition&gt;</w:t>
      </w:r>
      <w:r w:rsidRPr="00343AF0">
        <w:rPr>
          <w:color w:val="000000"/>
          <w:sz w:val="20"/>
          <w:szCs w:val="20"/>
          <w:highlight w:val="white"/>
          <w:lang w:val="en-GB"/>
        </w:rPr>
        <w:br/>
        <w:t xml:space="preserve">            </w:t>
      </w:r>
      <w:r w:rsidRPr="00343AF0">
        <w:rPr>
          <w:color w:val="000096"/>
          <w:sz w:val="20"/>
          <w:szCs w:val="20"/>
          <w:highlight w:val="white"/>
          <w:lang w:val="en-GB"/>
        </w:rPr>
        <w:t>&lt;S100FC:code&gt;</w:t>
      </w:r>
      <w:proofErr w:type="spellStart"/>
      <w:r w:rsidRPr="00343AF0">
        <w:rPr>
          <w:color w:val="000000"/>
          <w:sz w:val="20"/>
          <w:szCs w:val="20"/>
          <w:highlight w:val="white"/>
          <w:lang w:val="en-GB"/>
        </w:rPr>
        <w:t>categoryOfLight</w:t>
      </w:r>
      <w:proofErr w:type="spellEnd"/>
      <w:r w:rsidRPr="00343AF0">
        <w:rPr>
          <w:color w:val="000096"/>
          <w:sz w:val="20"/>
          <w:szCs w:val="20"/>
          <w:highlight w:val="white"/>
          <w:lang w:val="en-GB"/>
        </w:rPr>
        <w:t>&lt;/S100FC:code&gt;</w:t>
      </w:r>
      <w:r w:rsidRPr="00343AF0">
        <w:rPr>
          <w:color w:val="000000"/>
          <w:sz w:val="20"/>
          <w:szCs w:val="20"/>
          <w:highlight w:val="white"/>
          <w:lang w:val="en-GB"/>
        </w:rPr>
        <w:br/>
        <w:t xml:space="preserve">            </w:t>
      </w:r>
      <w:r w:rsidRPr="00343AF0">
        <w:rPr>
          <w:color w:val="000096"/>
          <w:sz w:val="20"/>
          <w:szCs w:val="20"/>
          <w:highlight w:val="white"/>
          <w:lang w:val="en-GB"/>
        </w:rPr>
        <w:t>&lt;S100FC:remarks&gt;</w:t>
      </w:r>
      <w:r w:rsidRPr="00343AF0">
        <w:rPr>
          <w:color w:val="000000"/>
          <w:sz w:val="20"/>
          <w:szCs w:val="20"/>
          <w:highlight w:val="white"/>
          <w:lang w:val="en-GB"/>
        </w:rPr>
        <w:t>All lights are considered to be marine lights unless the category of light indicates otherwise.</w:t>
      </w:r>
      <w:r w:rsidRPr="00343AF0">
        <w:rPr>
          <w:color w:val="000096"/>
          <w:sz w:val="20"/>
          <w:szCs w:val="20"/>
          <w:highlight w:val="white"/>
          <w:lang w:val="en-GB"/>
        </w:rPr>
        <w:t>&lt;/S100FC:remarks&gt;</w:t>
      </w:r>
      <w:r w:rsidRPr="00343AF0">
        <w:rPr>
          <w:color w:val="000000"/>
          <w:sz w:val="20"/>
          <w:szCs w:val="20"/>
          <w:highlight w:val="white"/>
          <w:lang w:val="en-GB"/>
        </w:rPr>
        <w:br/>
        <w:t xml:space="preserve">            </w:t>
      </w:r>
      <w:r w:rsidRPr="00343AF0">
        <w:rPr>
          <w:color w:val="000096"/>
          <w:sz w:val="20"/>
          <w:szCs w:val="20"/>
          <w:highlight w:val="white"/>
          <w:lang w:val="en-GB"/>
        </w:rPr>
        <w:t>&lt;S100FC:alias&gt;</w:t>
      </w:r>
      <w:r w:rsidRPr="00343AF0">
        <w:rPr>
          <w:color w:val="000000"/>
          <w:sz w:val="20"/>
          <w:szCs w:val="20"/>
          <w:highlight w:val="white"/>
          <w:lang w:val="en-GB"/>
        </w:rPr>
        <w:t>CATLIT</w:t>
      </w:r>
      <w:r w:rsidRPr="00343AF0">
        <w:rPr>
          <w:color w:val="000096"/>
          <w:sz w:val="20"/>
          <w:szCs w:val="20"/>
          <w:highlight w:val="white"/>
          <w:lang w:val="en-GB"/>
        </w:rPr>
        <w:t>&lt;/S100FC:alias&gt;</w:t>
      </w:r>
      <w:r w:rsidRPr="00343AF0">
        <w:rPr>
          <w:color w:val="000000"/>
          <w:sz w:val="20"/>
          <w:szCs w:val="20"/>
          <w:highlight w:val="white"/>
          <w:lang w:val="en-GB"/>
        </w:rPr>
        <w:br/>
        <w:t xml:space="preserve">            </w:t>
      </w:r>
      <w:r w:rsidRPr="00343AF0">
        <w:rPr>
          <w:color w:val="000096"/>
          <w:sz w:val="20"/>
          <w:szCs w:val="20"/>
          <w:highlight w:val="white"/>
          <w:lang w:val="en-GB"/>
        </w:rPr>
        <w:t>&lt;S100FC:definitionReference&gt;</w:t>
      </w:r>
      <w:r w:rsidRPr="00343AF0">
        <w:rPr>
          <w:color w:val="000000"/>
          <w:sz w:val="20"/>
          <w:szCs w:val="20"/>
          <w:highlight w:val="white"/>
          <w:lang w:val="en-GB"/>
        </w:rPr>
        <w:br/>
        <w:t xml:space="preserve">                </w:t>
      </w:r>
      <w:r w:rsidRPr="00343AF0">
        <w:rPr>
          <w:color w:val="000096"/>
          <w:sz w:val="20"/>
          <w:szCs w:val="20"/>
          <w:highlight w:val="white"/>
          <w:lang w:val="en-GB"/>
        </w:rPr>
        <w:t>&lt;S100FC:sourceIdentifier&gt;</w:t>
      </w:r>
      <w:r w:rsidRPr="00343AF0">
        <w:rPr>
          <w:color w:val="000000"/>
          <w:sz w:val="20"/>
          <w:szCs w:val="20"/>
          <w:highlight w:val="white"/>
          <w:lang w:val="en-GB"/>
        </w:rPr>
        <w:t>88</w:t>
      </w:r>
      <w:r w:rsidRPr="00343AF0">
        <w:rPr>
          <w:color w:val="000096"/>
          <w:sz w:val="20"/>
          <w:szCs w:val="20"/>
          <w:highlight w:val="white"/>
          <w:lang w:val="en-GB"/>
        </w:rPr>
        <w:t>&lt;/S100FC:sourceIdentifier&gt;</w:t>
      </w:r>
      <w:r w:rsidRPr="00343AF0">
        <w:rPr>
          <w:color w:val="000000"/>
          <w:sz w:val="20"/>
          <w:szCs w:val="20"/>
          <w:highlight w:val="white"/>
          <w:lang w:val="en-GB"/>
        </w:rPr>
        <w:br/>
        <w:t xml:space="preserve">                </w:t>
      </w:r>
      <w:r w:rsidRPr="00343AF0">
        <w:rPr>
          <w:color w:val="000096"/>
          <w:sz w:val="20"/>
          <w:szCs w:val="20"/>
          <w:highlight w:val="white"/>
          <w:lang w:val="en-GB"/>
        </w:rPr>
        <w:t>&lt;S100FC:definitionSource</w:t>
      </w:r>
      <w:r w:rsidRPr="00343AF0">
        <w:rPr>
          <w:color w:val="F5844C"/>
          <w:sz w:val="20"/>
          <w:szCs w:val="20"/>
          <w:highlight w:val="white"/>
          <w:lang w:val="en-GB"/>
        </w:rPr>
        <w:t xml:space="preserve"> ref</w:t>
      </w:r>
      <w:r w:rsidRPr="00343AF0">
        <w:rPr>
          <w:color w:val="FF8040"/>
          <w:sz w:val="20"/>
          <w:szCs w:val="20"/>
          <w:highlight w:val="white"/>
          <w:lang w:val="en-GB"/>
        </w:rPr>
        <w:t>=</w:t>
      </w:r>
      <w:r w:rsidRPr="00343AF0">
        <w:rPr>
          <w:color w:val="993300"/>
          <w:sz w:val="20"/>
          <w:szCs w:val="20"/>
          <w:highlight w:val="white"/>
          <w:lang w:val="en-GB"/>
        </w:rPr>
        <w:t>"IHOREG"</w:t>
      </w:r>
      <w:r w:rsidRPr="00343AF0">
        <w:rPr>
          <w:color w:val="000096"/>
          <w:sz w:val="20"/>
          <w:szCs w:val="20"/>
          <w:highlight w:val="white"/>
          <w:lang w:val="en-GB"/>
        </w:rPr>
        <w:t>/&gt;</w:t>
      </w:r>
      <w:r w:rsidRPr="00343AF0">
        <w:rPr>
          <w:color w:val="000000"/>
          <w:sz w:val="20"/>
          <w:szCs w:val="20"/>
          <w:highlight w:val="white"/>
          <w:lang w:val="en-GB"/>
        </w:rPr>
        <w:br/>
        <w:t xml:space="preserve">            </w:t>
      </w:r>
      <w:r w:rsidRPr="00343AF0">
        <w:rPr>
          <w:color w:val="000096"/>
          <w:sz w:val="20"/>
          <w:szCs w:val="20"/>
          <w:highlight w:val="white"/>
          <w:lang w:val="en-GB"/>
        </w:rPr>
        <w:t>&lt;/S100FC:definitionReference&gt;</w:t>
      </w:r>
      <w:r w:rsidRPr="00343AF0">
        <w:rPr>
          <w:color w:val="000000"/>
          <w:sz w:val="20"/>
          <w:szCs w:val="20"/>
          <w:highlight w:val="white"/>
          <w:lang w:val="en-GB"/>
        </w:rPr>
        <w:br/>
        <w:t xml:space="preserve">            </w:t>
      </w:r>
      <w:r w:rsidRPr="00343AF0">
        <w:rPr>
          <w:color w:val="000096"/>
          <w:sz w:val="20"/>
          <w:szCs w:val="20"/>
          <w:highlight w:val="white"/>
          <w:lang w:val="en-GB"/>
        </w:rPr>
        <w:t>&lt;S100FC:valueType&gt;</w:t>
      </w:r>
      <w:r w:rsidRPr="00343AF0">
        <w:rPr>
          <w:color w:val="000000"/>
          <w:sz w:val="20"/>
          <w:szCs w:val="20"/>
          <w:highlight w:val="white"/>
          <w:lang w:val="en-GB"/>
        </w:rPr>
        <w:t>enumeration</w:t>
      </w:r>
      <w:r w:rsidRPr="00343AF0">
        <w:rPr>
          <w:color w:val="000096"/>
          <w:sz w:val="20"/>
          <w:szCs w:val="20"/>
          <w:highlight w:val="white"/>
          <w:lang w:val="en-GB"/>
        </w:rPr>
        <w:t>&lt;/S100FC:valueType&gt;</w:t>
      </w:r>
      <w:r w:rsidRPr="00343AF0">
        <w:rPr>
          <w:color w:val="000000"/>
          <w:sz w:val="20"/>
          <w:szCs w:val="20"/>
          <w:highlight w:val="white"/>
          <w:lang w:val="en-GB"/>
        </w:rPr>
        <w:br/>
        <w:t xml:space="preserve">            </w:t>
      </w:r>
      <w:r w:rsidRPr="00343AF0">
        <w:rPr>
          <w:color w:val="000096"/>
          <w:sz w:val="20"/>
          <w:szCs w:val="20"/>
          <w:highlight w:val="white"/>
          <w:lang w:val="en-GB"/>
        </w:rPr>
        <w:t>&lt;S100FC:listedValues&gt;</w:t>
      </w:r>
      <w:r w:rsidRPr="00343AF0">
        <w:rPr>
          <w:color w:val="000000"/>
          <w:sz w:val="20"/>
          <w:szCs w:val="20"/>
          <w:highlight w:val="white"/>
          <w:lang w:val="en-GB"/>
        </w:rPr>
        <w:br/>
        <w:t xml:space="preserve">                </w:t>
      </w:r>
      <w:r w:rsidRPr="00343AF0">
        <w:rPr>
          <w:color w:val="000096"/>
          <w:sz w:val="20"/>
          <w:szCs w:val="20"/>
          <w:highlight w:val="white"/>
          <w:lang w:val="en-GB"/>
        </w:rPr>
        <w:t>&lt;S100FC:listedValue&gt;</w:t>
      </w:r>
      <w:r w:rsidRPr="00343AF0">
        <w:rPr>
          <w:color w:val="000000"/>
          <w:sz w:val="20"/>
          <w:szCs w:val="20"/>
          <w:highlight w:val="white"/>
          <w:lang w:val="en-GB"/>
        </w:rPr>
        <w:br/>
        <w:t xml:space="preserve">                    </w:t>
      </w:r>
      <w:r w:rsidRPr="00343AF0">
        <w:rPr>
          <w:color w:val="000096"/>
          <w:sz w:val="20"/>
          <w:szCs w:val="20"/>
          <w:highlight w:val="white"/>
          <w:lang w:val="en-GB"/>
        </w:rPr>
        <w:t>&lt;S100FC:label&gt;</w:t>
      </w:r>
      <w:r w:rsidRPr="00343AF0">
        <w:rPr>
          <w:color w:val="000000"/>
          <w:sz w:val="20"/>
          <w:szCs w:val="20"/>
          <w:highlight w:val="white"/>
          <w:lang w:val="en-GB"/>
        </w:rPr>
        <w:t>Leading Light</w:t>
      </w:r>
      <w:r w:rsidRPr="00343AF0">
        <w:rPr>
          <w:color w:val="000096"/>
          <w:sz w:val="20"/>
          <w:szCs w:val="20"/>
          <w:highlight w:val="white"/>
          <w:lang w:val="en-GB"/>
        </w:rPr>
        <w:t>&lt;/S100FC:label&gt;</w:t>
      </w:r>
      <w:r w:rsidRPr="00343AF0">
        <w:rPr>
          <w:color w:val="000000"/>
          <w:sz w:val="20"/>
          <w:szCs w:val="20"/>
          <w:highlight w:val="white"/>
          <w:lang w:val="en-GB"/>
        </w:rPr>
        <w:br/>
        <w:t xml:space="preserve">                    </w:t>
      </w:r>
      <w:r w:rsidRPr="00343AF0">
        <w:rPr>
          <w:color w:val="000096"/>
          <w:sz w:val="20"/>
          <w:szCs w:val="20"/>
          <w:highlight w:val="white"/>
          <w:lang w:val="en-GB"/>
        </w:rPr>
        <w:t>&lt;S100FC:definition&gt;</w:t>
      </w:r>
      <w:r w:rsidRPr="00343AF0">
        <w:rPr>
          <w:color w:val="000000"/>
          <w:sz w:val="20"/>
          <w:szCs w:val="20"/>
          <w:highlight w:val="white"/>
          <w:lang w:val="en-GB"/>
        </w:rPr>
        <w:t>A light associated with other lights so as to form a leading line to be followed.</w:t>
      </w:r>
      <w:r w:rsidRPr="00343AF0">
        <w:rPr>
          <w:color w:val="000096"/>
          <w:sz w:val="20"/>
          <w:szCs w:val="20"/>
          <w:highlight w:val="white"/>
          <w:lang w:val="en-GB"/>
        </w:rPr>
        <w:t>&lt;/S100FC:definition&gt;</w:t>
      </w:r>
      <w:r w:rsidRPr="00343AF0">
        <w:rPr>
          <w:color w:val="000000"/>
          <w:sz w:val="20"/>
          <w:szCs w:val="20"/>
          <w:highlight w:val="white"/>
          <w:lang w:val="en-GB"/>
        </w:rPr>
        <w:br/>
        <w:t xml:space="preserve">                    </w:t>
      </w:r>
      <w:r w:rsidRPr="00343AF0">
        <w:rPr>
          <w:color w:val="000096"/>
          <w:sz w:val="20"/>
          <w:szCs w:val="20"/>
          <w:highlight w:val="white"/>
          <w:lang w:val="en-GB"/>
        </w:rPr>
        <w:t>&lt;S100FC:code&gt;</w:t>
      </w:r>
      <w:r w:rsidRPr="00343AF0">
        <w:rPr>
          <w:color w:val="000000"/>
          <w:sz w:val="20"/>
          <w:szCs w:val="20"/>
          <w:highlight w:val="white"/>
          <w:lang w:val="en-GB"/>
        </w:rPr>
        <w:t>4</w:t>
      </w:r>
      <w:r w:rsidRPr="00343AF0">
        <w:rPr>
          <w:color w:val="000096"/>
          <w:sz w:val="20"/>
          <w:szCs w:val="20"/>
          <w:highlight w:val="white"/>
          <w:lang w:val="en-GB"/>
        </w:rPr>
        <w:t>&lt;/S100FC:code&gt;</w:t>
      </w:r>
      <w:r w:rsidRPr="00343AF0">
        <w:rPr>
          <w:color w:val="000000"/>
          <w:sz w:val="20"/>
          <w:szCs w:val="20"/>
          <w:highlight w:val="white"/>
          <w:lang w:val="en-GB"/>
        </w:rPr>
        <w:br/>
        <w:t xml:space="preserve">                    </w:t>
      </w:r>
      <w:r w:rsidRPr="00343AF0">
        <w:rPr>
          <w:color w:val="000096"/>
          <w:sz w:val="20"/>
          <w:szCs w:val="20"/>
          <w:highlight w:val="white"/>
          <w:lang w:val="en-GB"/>
        </w:rPr>
        <w:t>&lt;S100FC:definitionReference&gt;</w:t>
      </w:r>
      <w:r w:rsidRPr="00343AF0">
        <w:rPr>
          <w:color w:val="000000"/>
          <w:sz w:val="20"/>
          <w:szCs w:val="20"/>
          <w:highlight w:val="white"/>
          <w:lang w:val="en-GB"/>
        </w:rPr>
        <w:br/>
        <w:t xml:space="preserve">                        </w:t>
      </w:r>
      <w:r w:rsidRPr="00343AF0">
        <w:rPr>
          <w:color w:val="000096"/>
          <w:sz w:val="20"/>
          <w:szCs w:val="20"/>
          <w:highlight w:val="white"/>
          <w:lang w:val="en-GB"/>
        </w:rPr>
        <w:t>&lt;S100FC:sourceIdentifier&gt;</w:t>
      </w:r>
      <w:r w:rsidRPr="00343AF0">
        <w:rPr>
          <w:color w:val="000000"/>
          <w:sz w:val="20"/>
          <w:szCs w:val="20"/>
          <w:highlight w:val="white"/>
          <w:lang w:val="en-GB"/>
        </w:rPr>
        <w:t>863</w:t>
      </w:r>
      <w:r w:rsidRPr="00343AF0">
        <w:rPr>
          <w:color w:val="000096"/>
          <w:sz w:val="20"/>
          <w:szCs w:val="20"/>
          <w:highlight w:val="white"/>
          <w:lang w:val="en-GB"/>
        </w:rPr>
        <w:t>&lt;/S100FC:sourceIdentifier&gt;</w:t>
      </w:r>
      <w:r w:rsidRPr="00343AF0">
        <w:rPr>
          <w:color w:val="000000"/>
          <w:sz w:val="20"/>
          <w:szCs w:val="20"/>
          <w:highlight w:val="white"/>
          <w:lang w:val="en-GB"/>
        </w:rPr>
        <w:br/>
        <w:t xml:space="preserve">                        </w:t>
      </w:r>
      <w:r w:rsidRPr="00343AF0">
        <w:rPr>
          <w:color w:val="000096"/>
          <w:sz w:val="20"/>
          <w:szCs w:val="20"/>
          <w:highlight w:val="white"/>
          <w:lang w:val="en-GB"/>
        </w:rPr>
        <w:t>&lt;S100FC:definitionSource</w:t>
      </w:r>
      <w:r w:rsidRPr="00343AF0">
        <w:rPr>
          <w:color w:val="F5844C"/>
          <w:sz w:val="20"/>
          <w:szCs w:val="20"/>
          <w:highlight w:val="white"/>
          <w:lang w:val="en-GB"/>
        </w:rPr>
        <w:t xml:space="preserve"> ref</w:t>
      </w:r>
      <w:r w:rsidRPr="00343AF0">
        <w:rPr>
          <w:color w:val="FF8040"/>
          <w:sz w:val="20"/>
          <w:szCs w:val="20"/>
          <w:highlight w:val="white"/>
          <w:lang w:val="en-GB"/>
        </w:rPr>
        <w:t>=</w:t>
      </w:r>
      <w:r w:rsidRPr="00343AF0">
        <w:rPr>
          <w:color w:val="993300"/>
          <w:sz w:val="20"/>
          <w:szCs w:val="20"/>
          <w:highlight w:val="white"/>
          <w:lang w:val="en-GB"/>
        </w:rPr>
        <w:t>"IHOREG"</w:t>
      </w:r>
      <w:r w:rsidRPr="00343AF0">
        <w:rPr>
          <w:color w:val="000096"/>
          <w:sz w:val="20"/>
          <w:szCs w:val="20"/>
          <w:highlight w:val="white"/>
          <w:lang w:val="en-GB"/>
        </w:rPr>
        <w:t>/&gt;</w:t>
      </w:r>
      <w:r w:rsidRPr="00343AF0">
        <w:rPr>
          <w:color w:val="000000"/>
          <w:sz w:val="20"/>
          <w:szCs w:val="20"/>
          <w:highlight w:val="white"/>
          <w:lang w:val="en-GB"/>
        </w:rPr>
        <w:br/>
        <w:t xml:space="preserve">                    </w:t>
      </w:r>
      <w:r w:rsidRPr="00343AF0">
        <w:rPr>
          <w:color w:val="000096"/>
          <w:sz w:val="20"/>
          <w:szCs w:val="20"/>
          <w:highlight w:val="white"/>
          <w:lang w:val="en-GB"/>
        </w:rPr>
        <w:t>&lt;/S100FC:definitionReference&gt;</w:t>
      </w:r>
      <w:r w:rsidRPr="00343AF0">
        <w:rPr>
          <w:color w:val="000000"/>
          <w:sz w:val="20"/>
          <w:szCs w:val="20"/>
          <w:highlight w:val="white"/>
          <w:lang w:val="en-GB"/>
        </w:rPr>
        <w:br/>
        <w:t xml:space="preserve">                </w:t>
      </w:r>
      <w:r w:rsidRPr="00343AF0">
        <w:rPr>
          <w:color w:val="000096"/>
          <w:sz w:val="20"/>
          <w:szCs w:val="20"/>
          <w:highlight w:val="white"/>
          <w:lang w:val="en-GB"/>
        </w:rPr>
        <w:t>&lt;/S100FC:listedValue&gt;</w:t>
      </w:r>
      <w:r w:rsidRPr="00343AF0">
        <w:rPr>
          <w:color w:val="000000"/>
          <w:sz w:val="20"/>
          <w:szCs w:val="20"/>
          <w:highlight w:val="white"/>
          <w:lang w:val="en-GB"/>
        </w:rPr>
        <w:br/>
        <w:t xml:space="preserve">                </w:t>
      </w:r>
      <w:r w:rsidRPr="00343AF0">
        <w:rPr>
          <w:color w:val="000096"/>
          <w:sz w:val="20"/>
          <w:szCs w:val="20"/>
          <w:highlight w:val="white"/>
          <w:lang w:val="en-GB"/>
        </w:rPr>
        <w:t>&lt;S100FC:listedValue&gt;</w:t>
      </w:r>
      <w:r w:rsidRPr="00343AF0">
        <w:rPr>
          <w:color w:val="000000"/>
          <w:sz w:val="20"/>
          <w:szCs w:val="20"/>
          <w:highlight w:val="white"/>
          <w:lang w:val="en-GB"/>
        </w:rPr>
        <w:br/>
        <w:t xml:space="preserve">                    </w:t>
      </w:r>
      <w:r w:rsidRPr="00343AF0">
        <w:rPr>
          <w:color w:val="000096"/>
          <w:sz w:val="20"/>
          <w:szCs w:val="20"/>
          <w:highlight w:val="white"/>
          <w:lang w:val="en-GB"/>
        </w:rPr>
        <w:t>&lt;S100FC:label&gt;</w:t>
      </w:r>
      <w:r w:rsidRPr="00343AF0">
        <w:rPr>
          <w:color w:val="000000"/>
          <w:sz w:val="20"/>
          <w:szCs w:val="20"/>
          <w:highlight w:val="white"/>
          <w:lang w:val="en-GB"/>
        </w:rPr>
        <w:t>Aero Light</w:t>
      </w:r>
      <w:r w:rsidRPr="00343AF0">
        <w:rPr>
          <w:color w:val="000096"/>
          <w:sz w:val="20"/>
          <w:szCs w:val="20"/>
          <w:highlight w:val="white"/>
          <w:lang w:val="en-GB"/>
        </w:rPr>
        <w:t>&lt;/S100FC:label&gt;</w:t>
      </w:r>
      <w:r w:rsidRPr="00343AF0">
        <w:rPr>
          <w:color w:val="000000"/>
          <w:sz w:val="20"/>
          <w:szCs w:val="20"/>
          <w:highlight w:val="white"/>
          <w:lang w:val="en-GB"/>
        </w:rPr>
        <w:br/>
        <w:t xml:space="preserve">                    </w:t>
      </w:r>
      <w:r w:rsidRPr="00343AF0">
        <w:rPr>
          <w:color w:val="000096"/>
          <w:sz w:val="20"/>
          <w:szCs w:val="20"/>
          <w:highlight w:val="white"/>
          <w:lang w:val="en-GB"/>
        </w:rPr>
        <w:t>&lt;S100FC:definition&gt;</w:t>
      </w:r>
      <w:r w:rsidRPr="00343AF0">
        <w:rPr>
          <w:color w:val="000000"/>
          <w:sz w:val="20"/>
          <w:szCs w:val="20"/>
          <w:highlight w:val="white"/>
          <w:lang w:val="en-GB"/>
        </w:rPr>
        <w:t>An aero light is established for aeronautical navigation and may be of higher power than marine lights and visible from well offshore.</w:t>
      </w:r>
      <w:r w:rsidRPr="00343AF0">
        <w:rPr>
          <w:color w:val="000096"/>
          <w:sz w:val="20"/>
          <w:szCs w:val="20"/>
          <w:highlight w:val="white"/>
          <w:lang w:val="en-GB"/>
        </w:rPr>
        <w:t>&lt;/S100FC:definition&gt;</w:t>
      </w:r>
      <w:r w:rsidRPr="00343AF0">
        <w:rPr>
          <w:color w:val="000000"/>
          <w:sz w:val="20"/>
          <w:szCs w:val="20"/>
          <w:highlight w:val="white"/>
          <w:lang w:val="en-GB"/>
        </w:rPr>
        <w:br/>
        <w:t xml:space="preserve">                    </w:t>
      </w:r>
      <w:r w:rsidRPr="00343AF0">
        <w:rPr>
          <w:color w:val="000096"/>
          <w:sz w:val="20"/>
          <w:szCs w:val="20"/>
          <w:highlight w:val="white"/>
          <w:lang w:val="en-GB"/>
        </w:rPr>
        <w:t>&lt;S100FC:code&gt;</w:t>
      </w:r>
      <w:r w:rsidRPr="00343AF0">
        <w:rPr>
          <w:color w:val="000000"/>
          <w:sz w:val="20"/>
          <w:szCs w:val="20"/>
          <w:highlight w:val="white"/>
          <w:lang w:val="en-GB"/>
        </w:rPr>
        <w:t>5</w:t>
      </w:r>
      <w:r w:rsidRPr="00343AF0">
        <w:rPr>
          <w:color w:val="000096"/>
          <w:sz w:val="20"/>
          <w:szCs w:val="20"/>
          <w:highlight w:val="white"/>
          <w:lang w:val="en-GB"/>
        </w:rPr>
        <w:t>&lt;/S100FC:code&gt;</w:t>
      </w:r>
      <w:r w:rsidRPr="00343AF0">
        <w:rPr>
          <w:color w:val="000000"/>
          <w:sz w:val="20"/>
          <w:szCs w:val="20"/>
          <w:highlight w:val="white"/>
          <w:lang w:val="en-GB"/>
        </w:rPr>
        <w:br/>
        <w:t xml:space="preserve">                    </w:t>
      </w:r>
      <w:r w:rsidRPr="00343AF0">
        <w:rPr>
          <w:color w:val="000096"/>
          <w:sz w:val="20"/>
          <w:szCs w:val="20"/>
          <w:highlight w:val="white"/>
          <w:lang w:val="en-GB"/>
        </w:rPr>
        <w:t>&lt;S100FC:definitionReference&gt;</w:t>
      </w:r>
      <w:r w:rsidRPr="00343AF0">
        <w:rPr>
          <w:color w:val="000000"/>
          <w:sz w:val="20"/>
          <w:szCs w:val="20"/>
          <w:highlight w:val="white"/>
          <w:lang w:val="en-GB"/>
        </w:rPr>
        <w:br/>
        <w:t xml:space="preserve">                        </w:t>
      </w:r>
      <w:r w:rsidRPr="00343AF0">
        <w:rPr>
          <w:color w:val="000096"/>
          <w:sz w:val="20"/>
          <w:szCs w:val="20"/>
          <w:highlight w:val="white"/>
          <w:lang w:val="en-GB"/>
        </w:rPr>
        <w:t>&lt;S100FC:sourceIdentifier&gt;</w:t>
      </w:r>
      <w:r w:rsidRPr="00343AF0">
        <w:rPr>
          <w:color w:val="000000"/>
          <w:sz w:val="20"/>
          <w:szCs w:val="20"/>
          <w:highlight w:val="white"/>
          <w:lang w:val="en-GB"/>
        </w:rPr>
        <w:t>864</w:t>
      </w:r>
      <w:r w:rsidRPr="00343AF0">
        <w:rPr>
          <w:color w:val="000096"/>
          <w:sz w:val="20"/>
          <w:szCs w:val="20"/>
          <w:highlight w:val="white"/>
          <w:lang w:val="en-GB"/>
        </w:rPr>
        <w:t>&lt;/S100FC:sourceIdentifier&gt;</w:t>
      </w:r>
      <w:r w:rsidRPr="00343AF0">
        <w:rPr>
          <w:color w:val="000000"/>
          <w:sz w:val="20"/>
          <w:szCs w:val="20"/>
          <w:highlight w:val="white"/>
          <w:lang w:val="en-GB"/>
        </w:rPr>
        <w:br/>
        <w:t xml:space="preserve">                        </w:t>
      </w:r>
      <w:r w:rsidRPr="00343AF0">
        <w:rPr>
          <w:color w:val="000096"/>
          <w:sz w:val="20"/>
          <w:szCs w:val="20"/>
          <w:highlight w:val="white"/>
          <w:lang w:val="en-GB"/>
        </w:rPr>
        <w:t>&lt;S100FC:definitionSource</w:t>
      </w:r>
      <w:r w:rsidRPr="00343AF0">
        <w:rPr>
          <w:color w:val="F5844C"/>
          <w:sz w:val="20"/>
          <w:szCs w:val="20"/>
          <w:highlight w:val="white"/>
          <w:lang w:val="en-GB"/>
        </w:rPr>
        <w:t xml:space="preserve"> ref</w:t>
      </w:r>
      <w:r w:rsidRPr="00343AF0">
        <w:rPr>
          <w:color w:val="FF8040"/>
          <w:sz w:val="20"/>
          <w:szCs w:val="20"/>
          <w:highlight w:val="white"/>
          <w:lang w:val="en-GB"/>
        </w:rPr>
        <w:t>=</w:t>
      </w:r>
      <w:r w:rsidRPr="00343AF0">
        <w:rPr>
          <w:color w:val="993300"/>
          <w:sz w:val="20"/>
          <w:szCs w:val="20"/>
          <w:highlight w:val="white"/>
          <w:lang w:val="en-GB"/>
        </w:rPr>
        <w:t>"IHOREG"</w:t>
      </w:r>
      <w:r w:rsidRPr="00343AF0">
        <w:rPr>
          <w:color w:val="000096"/>
          <w:sz w:val="20"/>
          <w:szCs w:val="20"/>
          <w:highlight w:val="white"/>
          <w:lang w:val="en-GB"/>
        </w:rPr>
        <w:t>/&gt;</w:t>
      </w:r>
      <w:r w:rsidRPr="00343AF0">
        <w:rPr>
          <w:color w:val="000000"/>
          <w:sz w:val="20"/>
          <w:szCs w:val="20"/>
          <w:highlight w:val="white"/>
          <w:lang w:val="en-GB"/>
        </w:rPr>
        <w:br/>
        <w:t xml:space="preserve">                    </w:t>
      </w:r>
      <w:r w:rsidRPr="00343AF0">
        <w:rPr>
          <w:color w:val="000096"/>
          <w:sz w:val="20"/>
          <w:szCs w:val="20"/>
          <w:highlight w:val="white"/>
          <w:lang w:val="en-GB"/>
        </w:rPr>
        <w:t>&lt;/S100FC:definitionReference&gt;</w:t>
      </w:r>
      <w:r w:rsidRPr="00343AF0">
        <w:rPr>
          <w:color w:val="000000"/>
          <w:sz w:val="20"/>
          <w:szCs w:val="20"/>
          <w:highlight w:val="white"/>
          <w:lang w:val="en-GB"/>
        </w:rPr>
        <w:br/>
        <w:t xml:space="preserve">                </w:t>
      </w:r>
      <w:r w:rsidRPr="00343AF0">
        <w:rPr>
          <w:color w:val="000096"/>
          <w:sz w:val="20"/>
          <w:szCs w:val="20"/>
          <w:highlight w:val="white"/>
          <w:lang w:val="en-GB"/>
        </w:rPr>
        <w:t>&lt;/S100FC:listedValue&gt;</w:t>
      </w:r>
    </w:p>
    <w:p w14:paraId="299F0844" w14:textId="77777777" w:rsidR="00AE6465" w:rsidRPr="00B80924" w:rsidRDefault="00AE6465" w:rsidP="00C54992">
      <w:pPr>
        <w:rPr>
          <w:rFonts w:ascii="Arial" w:hAnsi="Arial" w:cs="Arial"/>
          <w:sz w:val="20"/>
          <w:szCs w:val="20"/>
        </w:rPr>
      </w:pPr>
    </w:p>
    <w:p w14:paraId="6E4915F8" w14:textId="1912ED2D" w:rsidR="00180B95" w:rsidRDefault="00180B95" w:rsidP="00B80924">
      <w:pPr>
        <w:spacing w:after="120"/>
        <w:jc w:val="both"/>
        <w:rPr>
          <w:rFonts w:ascii="Arial" w:hAnsi="Arial" w:cs="Arial"/>
          <w:sz w:val="20"/>
          <w:szCs w:val="20"/>
        </w:rPr>
      </w:pPr>
      <w:r w:rsidRPr="00B80924">
        <w:rPr>
          <w:rFonts w:ascii="Arial" w:hAnsi="Arial" w:cs="Arial"/>
          <w:sz w:val="20"/>
          <w:szCs w:val="20"/>
        </w:rPr>
        <w:t xml:space="preserve">This section of the S-101 </w:t>
      </w:r>
      <w:r w:rsidR="00385813">
        <w:rPr>
          <w:rFonts w:ascii="Arial" w:hAnsi="Arial" w:cs="Arial"/>
          <w:sz w:val="20"/>
          <w:szCs w:val="20"/>
        </w:rPr>
        <w:t>F</w:t>
      </w:r>
      <w:r w:rsidR="00385813" w:rsidRPr="00B80924">
        <w:rPr>
          <w:rFonts w:ascii="Arial" w:hAnsi="Arial" w:cs="Arial"/>
          <w:sz w:val="20"/>
          <w:szCs w:val="20"/>
        </w:rPr>
        <w:t xml:space="preserve">eature </w:t>
      </w:r>
      <w:r w:rsidR="00385813">
        <w:rPr>
          <w:rFonts w:ascii="Arial" w:hAnsi="Arial" w:cs="Arial"/>
          <w:sz w:val="20"/>
          <w:szCs w:val="20"/>
        </w:rPr>
        <w:t>C</w:t>
      </w:r>
      <w:r w:rsidR="00385813" w:rsidRPr="00B80924">
        <w:rPr>
          <w:rFonts w:ascii="Arial" w:hAnsi="Arial" w:cs="Arial"/>
          <w:sz w:val="20"/>
          <w:szCs w:val="20"/>
        </w:rPr>
        <w:t xml:space="preserve">atalogue </w:t>
      </w:r>
      <w:r w:rsidRPr="00B80924">
        <w:rPr>
          <w:rFonts w:ascii="Arial" w:hAnsi="Arial" w:cs="Arial"/>
          <w:sz w:val="20"/>
          <w:szCs w:val="20"/>
        </w:rPr>
        <w:t>would result in the following translations included in a German S-101 feature catalogue language pack:</w:t>
      </w:r>
    </w:p>
    <w:p w14:paraId="5F8A67A6" w14:textId="46C9DE76" w:rsidR="00EF7EBF" w:rsidRPr="000F3464" w:rsidRDefault="00EF7EBF" w:rsidP="00EF7EBF">
      <w:pPr>
        <w:pStyle w:val="Caption"/>
        <w:spacing w:before="120" w:after="120"/>
        <w:jc w:val="center"/>
        <w:rPr>
          <w:rFonts w:ascii="Arial" w:hAnsi="Arial" w:cs="Arial"/>
          <w:color w:val="auto"/>
          <w:sz w:val="20"/>
          <w:szCs w:val="20"/>
        </w:rPr>
      </w:pPr>
      <w:r>
        <w:rPr>
          <w:rFonts w:ascii="Arial" w:hAnsi="Arial" w:cs="Arial"/>
          <w:color w:val="auto"/>
          <w:sz w:val="20"/>
          <w:szCs w:val="20"/>
        </w:rPr>
        <w:t>Table</w:t>
      </w:r>
      <w:r w:rsidRPr="000F3464">
        <w:rPr>
          <w:rFonts w:ascii="Arial" w:hAnsi="Arial" w:cs="Arial"/>
          <w:color w:val="auto"/>
          <w:sz w:val="20"/>
          <w:szCs w:val="20"/>
        </w:rPr>
        <w:t xml:space="preserve"> </w:t>
      </w:r>
      <w:r>
        <w:rPr>
          <w:rFonts w:ascii="Arial" w:hAnsi="Arial" w:cs="Arial"/>
          <w:color w:val="auto"/>
          <w:sz w:val="20"/>
          <w:szCs w:val="20"/>
        </w:rPr>
        <w:t xml:space="preserve">18-A-1 – Language pack </w:t>
      </w:r>
      <w:r w:rsidR="00385813">
        <w:rPr>
          <w:rFonts w:ascii="Arial" w:hAnsi="Arial" w:cs="Arial"/>
          <w:color w:val="auto"/>
          <w:sz w:val="20"/>
          <w:szCs w:val="20"/>
        </w:rPr>
        <w:t>translation</w:t>
      </w:r>
      <w:r>
        <w:rPr>
          <w:rFonts w:ascii="Arial" w:hAnsi="Arial" w:cs="Arial"/>
          <w:color w:val="auto"/>
          <w:sz w:val="20"/>
          <w:szCs w:val="20"/>
        </w:rPr>
        <w:t xml:space="preserve"> (example</w:t>
      </w:r>
      <w:r w:rsidR="00385813">
        <w:rPr>
          <w:rFonts w:ascii="Arial" w:hAnsi="Arial" w:cs="Arial"/>
          <w:color w:val="auto"/>
          <w:sz w:val="20"/>
          <w:szCs w:val="20"/>
        </w:rPr>
        <w:t>s</w:t>
      </w:r>
      <w:r>
        <w:rPr>
          <w:rFonts w:ascii="Arial" w:hAnsi="Arial" w:cs="Arial"/>
          <w:color w:val="auto"/>
          <w:sz w:val="20"/>
          <w:szCs w:val="20"/>
        </w:rPr>
        <w:t>)</w:t>
      </w:r>
    </w:p>
    <w:tbl>
      <w:tblPr>
        <w:tblStyle w:val="TableGrid"/>
        <w:tblW w:w="0" w:type="auto"/>
        <w:tblLook w:val="04A0" w:firstRow="1" w:lastRow="0" w:firstColumn="1" w:lastColumn="0" w:noHBand="0" w:noVBand="1"/>
      </w:tblPr>
      <w:tblGrid>
        <w:gridCol w:w="3053"/>
        <w:gridCol w:w="2973"/>
        <w:gridCol w:w="2991"/>
      </w:tblGrid>
      <w:tr w:rsidR="00180B95" w:rsidRPr="00B80924" w14:paraId="6DB8CA8D" w14:textId="77777777" w:rsidTr="00343AF0">
        <w:tc>
          <w:tcPr>
            <w:tcW w:w="3056" w:type="dxa"/>
            <w:shd w:val="clear" w:color="auto" w:fill="D9D9D9" w:themeFill="background1" w:themeFillShade="D9"/>
          </w:tcPr>
          <w:p w14:paraId="22C0F331" w14:textId="77777777" w:rsidR="00180B95" w:rsidRPr="00B80924" w:rsidRDefault="00180B95" w:rsidP="00B80924">
            <w:pPr>
              <w:spacing w:before="60" w:after="60"/>
              <w:rPr>
                <w:rFonts w:ascii="Arial" w:hAnsi="Arial" w:cs="Arial"/>
                <w:b/>
                <w:bCs/>
                <w:sz w:val="18"/>
                <w:szCs w:val="18"/>
              </w:rPr>
            </w:pPr>
            <w:r w:rsidRPr="00B80924">
              <w:rPr>
                <w:rFonts w:ascii="Arial" w:hAnsi="Arial" w:cs="Arial"/>
                <w:b/>
                <w:bCs/>
                <w:sz w:val="18"/>
                <w:szCs w:val="18"/>
              </w:rPr>
              <w:t>Element</w:t>
            </w:r>
          </w:p>
        </w:tc>
        <w:tc>
          <w:tcPr>
            <w:tcW w:w="2993" w:type="dxa"/>
            <w:shd w:val="clear" w:color="auto" w:fill="D9D9D9" w:themeFill="background1" w:themeFillShade="D9"/>
          </w:tcPr>
          <w:p w14:paraId="5F3E6BAD" w14:textId="77777777" w:rsidR="00180B95" w:rsidRPr="00B80924" w:rsidRDefault="00180B95" w:rsidP="00B80924">
            <w:pPr>
              <w:spacing w:before="60" w:after="60"/>
              <w:rPr>
                <w:rFonts w:ascii="Arial" w:hAnsi="Arial" w:cs="Arial"/>
                <w:b/>
                <w:bCs/>
                <w:sz w:val="18"/>
                <w:szCs w:val="18"/>
              </w:rPr>
            </w:pPr>
            <w:r w:rsidRPr="00B80924">
              <w:rPr>
                <w:rFonts w:ascii="Arial" w:hAnsi="Arial" w:cs="Arial"/>
                <w:b/>
                <w:bCs/>
                <w:sz w:val="18"/>
                <w:szCs w:val="18"/>
              </w:rPr>
              <w:t>English Text</w:t>
            </w:r>
          </w:p>
        </w:tc>
        <w:tc>
          <w:tcPr>
            <w:tcW w:w="3005" w:type="dxa"/>
            <w:shd w:val="clear" w:color="auto" w:fill="D9D9D9" w:themeFill="background1" w:themeFillShade="D9"/>
          </w:tcPr>
          <w:p w14:paraId="78B5B39F" w14:textId="77777777" w:rsidR="00180B95" w:rsidRPr="00B80924" w:rsidRDefault="00180B95" w:rsidP="00B80924">
            <w:pPr>
              <w:spacing w:before="60" w:after="60"/>
              <w:rPr>
                <w:rFonts w:ascii="Arial" w:hAnsi="Arial" w:cs="Arial"/>
                <w:b/>
                <w:bCs/>
                <w:sz w:val="18"/>
                <w:szCs w:val="18"/>
              </w:rPr>
            </w:pPr>
            <w:r w:rsidRPr="00B80924">
              <w:rPr>
                <w:rFonts w:ascii="Arial" w:hAnsi="Arial" w:cs="Arial"/>
                <w:b/>
                <w:bCs/>
                <w:sz w:val="18"/>
                <w:szCs w:val="18"/>
              </w:rPr>
              <w:t>German  Text</w:t>
            </w:r>
          </w:p>
        </w:tc>
      </w:tr>
      <w:tr w:rsidR="00180B95" w:rsidRPr="00B80924" w14:paraId="59669F6E" w14:textId="77777777" w:rsidTr="00343AF0">
        <w:tc>
          <w:tcPr>
            <w:tcW w:w="3056" w:type="dxa"/>
          </w:tcPr>
          <w:p w14:paraId="653F83B9" w14:textId="77777777" w:rsidR="00180B95" w:rsidRPr="00B80924" w:rsidRDefault="00180B95" w:rsidP="00B80924">
            <w:pPr>
              <w:spacing w:before="60" w:after="60"/>
              <w:rPr>
                <w:rFonts w:ascii="Arial" w:hAnsi="Arial" w:cs="Arial"/>
                <w:b/>
                <w:bCs/>
                <w:sz w:val="18"/>
                <w:szCs w:val="18"/>
              </w:rPr>
            </w:pPr>
            <w:r w:rsidRPr="00B80924">
              <w:rPr>
                <w:rFonts w:ascii="Arial" w:hAnsi="Arial" w:cs="Arial"/>
                <w:b/>
                <w:bCs/>
                <w:sz w:val="18"/>
                <w:szCs w:val="18"/>
              </w:rPr>
              <w:t>Name[code=</w:t>
            </w:r>
            <w:r w:rsidRPr="00B80924">
              <w:rPr>
                <w:sz w:val="18"/>
                <w:szCs w:val="18"/>
              </w:rPr>
              <w:t xml:space="preserve"> </w:t>
            </w:r>
            <w:proofErr w:type="spellStart"/>
            <w:r w:rsidRPr="00B80924">
              <w:rPr>
                <w:rFonts w:ascii="Arial" w:hAnsi="Arial" w:cs="Arial"/>
                <w:b/>
                <w:bCs/>
                <w:sz w:val="18"/>
                <w:szCs w:val="18"/>
              </w:rPr>
              <w:t>categoryOfLight</w:t>
            </w:r>
            <w:proofErr w:type="spellEnd"/>
            <w:r w:rsidRPr="00B80924">
              <w:rPr>
                <w:rFonts w:ascii="Arial" w:hAnsi="Arial" w:cs="Arial"/>
                <w:b/>
                <w:bCs/>
                <w:sz w:val="18"/>
                <w:szCs w:val="18"/>
              </w:rPr>
              <w:t>]</w:t>
            </w:r>
          </w:p>
        </w:tc>
        <w:tc>
          <w:tcPr>
            <w:tcW w:w="2993" w:type="dxa"/>
          </w:tcPr>
          <w:p w14:paraId="50AD3DD4" w14:textId="77777777" w:rsidR="00180B95" w:rsidRPr="00B80924" w:rsidRDefault="00180B95" w:rsidP="00B80924">
            <w:pPr>
              <w:spacing w:before="60" w:after="60"/>
              <w:rPr>
                <w:rFonts w:ascii="Arial" w:hAnsi="Arial" w:cs="Arial"/>
                <w:sz w:val="18"/>
                <w:szCs w:val="18"/>
              </w:rPr>
            </w:pPr>
            <w:r w:rsidRPr="00B80924">
              <w:rPr>
                <w:rFonts w:ascii="Arial" w:hAnsi="Arial" w:cs="Arial"/>
                <w:sz w:val="18"/>
                <w:szCs w:val="18"/>
              </w:rPr>
              <w:t>Category of Light</w:t>
            </w:r>
          </w:p>
        </w:tc>
        <w:tc>
          <w:tcPr>
            <w:tcW w:w="3005" w:type="dxa"/>
          </w:tcPr>
          <w:p w14:paraId="2129BDE4" w14:textId="77777777" w:rsidR="00180B95" w:rsidRPr="00B80924" w:rsidRDefault="00180B95" w:rsidP="00B80924">
            <w:pPr>
              <w:spacing w:before="60" w:after="60"/>
              <w:rPr>
                <w:rFonts w:ascii="Arial" w:hAnsi="Arial" w:cs="Arial"/>
                <w:sz w:val="18"/>
                <w:szCs w:val="18"/>
                <w:lang w:val="de-DE"/>
              </w:rPr>
            </w:pPr>
            <w:r w:rsidRPr="00B80924">
              <w:rPr>
                <w:rFonts w:ascii="Arial" w:hAnsi="Arial" w:cs="Arial"/>
                <w:sz w:val="18"/>
                <w:szCs w:val="18"/>
                <w:lang w:val="de-DE"/>
              </w:rPr>
              <w:t>Kategorie des Leuchtfeuers</w:t>
            </w:r>
          </w:p>
        </w:tc>
      </w:tr>
      <w:tr w:rsidR="00180B95" w:rsidRPr="00EE1F4F" w14:paraId="14880C32" w14:textId="77777777" w:rsidTr="00343AF0">
        <w:tc>
          <w:tcPr>
            <w:tcW w:w="3056" w:type="dxa"/>
          </w:tcPr>
          <w:p w14:paraId="50FF235D" w14:textId="77777777" w:rsidR="00180B95" w:rsidRPr="00B80924" w:rsidRDefault="00180B95" w:rsidP="00B80924">
            <w:pPr>
              <w:spacing w:before="60" w:after="60"/>
              <w:rPr>
                <w:rFonts w:ascii="Arial" w:hAnsi="Arial" w:cs="Arial"/>
                <w:b/>
                <w:bCs/>
                <w:sz w:val="18"/>
                <w:szCs w:val="18"/>
              </w:rPr>
            </w:pPr>
            <w:r w:rsidRPr="00B80924">
              <w:rPr>
                <w:rFonts w:ascii="Arial" w:hAnsi="Arial" w:cs="Arial"/>
                <w:b/>
                <w:bCs/>
                <w:sz w:val="18"/>
                <w:szCs w:val="18"/>
              </w:rPr>
              <w:t>Definition[code=</w:t>
            </w:r>
            <w:r w:rsidRPr="00B80924">
              <w:rPr>
                <w:sz w:val="18"/>
                <w:szCs w:val="18"/>
              </w:rPr>
              <w:t xml:space="preserve"> </w:t>
            </w:r>
            <w:proofErr w:type="spellStart"/>
            <w:r w:rsidRPr="00B80924">
              <w:rPr>
                <w:rFonts w:ascii="Arial" w:hAnsi="Arial" w:cs="Arial"/>
                <w:b/>
                <w:bCs/>
                <w:sz w:val="18"/>
                <w:szCs w:val="18"/>
              </w:rPr>
              <w:t>categoryOfLight</w:t>
            </w:r>
            <w:proofErr w:type="spellEnd"/>
            <w:r w:rsidRPr="00B80924">
              <w:rPr>
                <w:rFonts w:ascii="Arial" w:hAnsi="Arial" w:cs="Arial"/>
                <w:b/>
                <w:bCs/>
                <w:sz w:val="18"/>
                <w:szCs w:val="18"/>
              </w:rPr>
              <w:t>]</w:t>
            </w:r>
          </w:p>
        </w:tc>
        <w:tc>
          <w:tcPr>
            <w:tcW w:w="2993" w:type="dxa"/>
          </w:tcPr>
          <w:p w14:paraId="66FC8FE8" w14:textId="77777777" w:rsidR="00180B95" w:rsidRPr="00B80924" w:rsidRDefault="00180B95" w:rsidP="00B80924">
            <w:pPr>
              <w:spacing w:before="60" w:after="60"/>
              <w:rPr>
                <w:rFonts w:ascii="Arial" w:hAnsi="Arial" w:cs="Arial"/>
                <w:sz w:val="18"/>
                <w:szCs w:val="18"/>
              </w:rPr>
            </w:pPr>
            <w:r w:rsidRPr="00B80924">
              <w:rPr>
                <w:rFonts w:ascii="Arial" w:hAnsi="Arial" w:cs="Arial"/>
                <w:sz w:val="18"/>
                <w:szCs w:val="18"/>
              </w:rPr>
              <w:t>Classification of different light types</w:t>
            </w:r>
          </w:p>
        </w:tc>
        <w:tc>
          <w:tcPr>
            <w:tcW w:w="3005" w:type="dxa"/>
          </w:tcPr>
          <w:p w14:paraId="0229B16B" w14:textId="77777777" w:rsidR="00180B95" w:rsidRPr="00B80924" w:rsidRDefault="00180B95" w:rsidP="00B80924">
            <w:pPr>
              <w:spacing w:before="60" w:after="60"/>
              <w:rPr>
                <w:rFonts w:ascii="Arial" w:hAnsi="Arial" w:cs="Arial"/>
                <w:sz w:val="18"/>
                <w:szCs w:val="18"/>
                <w:lang w:val="de-DE"/>
              </w:rPr>
            </w:pPr>
            <w:r w:rsidRPr="00B80924">
              <w:rPr>
                <w:rFonts w:ascii="Arial" w:hAnsi="Arial" w:cs="Arial"/>
                <w:sz w:val="18"/>
                <w:szCs w:val="18"/>
                <w:lang w:val="de-DE"/>
              </w:rPr>
              <w:t>Die Systematik der unterschiedlichen Leuchtfeuerarten</w:t>
            </w:r>
          </w:p>
        </w:tc>
      </w:tr>
      <w:tr w:rsidR="00180B95" w:rsidRPr="00EE1F4F" w14:paraId="0917B3E4" w14:textId="77777777" w:rsidTr="00343AF0">
        <w:tc>
          <w:tcPr>
            <w:tcW w:w="3056" w:type="dxa"/>
          </w:tcPr>
          <w:p w14:paraId="4248A818" w14:textId="77777777" w:rsidR="00180B95" w:rsidRPr="00B80924" w:rsidRDefault="00180B95" w:rsidP="00B80924">
            <w:pPr>
              <w:spacing w:before="60" w:after="60"/>
              <w:rPr>
                <w:rFonts w:ascii="Arial" w:hAnsi="Arial" w:cs="Arial"/>
                <w:b/>
                <w:bCs/>
                <w:sz w:val="18"/>
                <w:szCs w:val="18"/>
              </w:rPr>
            </w:pPr>
            <w:r w:rsidRPr="00B80924">
              <w:rPr>
                <w:rFonts w:ascii="Arial" w:hAnsi="Arial" w:cs="Arial"/>
                <w:b/>
                <w:bCs/>
                <w:sz w:val="18"/>
                <w:szCs w:val="18"/>
              </w:rPr>
              <w:t>Remarks[code=</w:t>
            </w:r>
            <w:r w:rsidRPr="00B80924">
              <w:rPr>
                <w:sz w:val="18"/>
                <w:szCs w:val="18"/>
              </w:rPr>
              <w:t xml:space="preserve"> </w:t>
            </w:r>
            <w:proofErr w:type="spellStart"/>
            <w:r w:rsidRPr="00B80924">
              <w:rPr>
                <w:rFonts w:ascii="Arial" w:hAnsi="Arial" w:cs="Arial"/>
                <w:b/>
                <w:bCs/>
                <w:sz w:val="18"/>
                <w:szCs w:val="18"/>
              </w:rPr>
              <w:t>categoryOfLight</w:t>
            </w:r>
            <w:proofErr w:type="spellEnd"/>
            <w:r w:rsidRPr="00B80924">
              <w:rPr>
                <w:rFonts w:ascii="Arial" w:hAnsi="Arial" w:cs="Arial"/>
                <w:b/>
                <w:bCs/>
                <w:sz w:val="18"/>
                <w:szCs w:val="18"/>
              </w:rPr>
              <w:t>]</w:t>
            </w:r>
          </w:p>
        </w:tc>
        <w:tc>
          <w:tcPr>
            <w:tcW w:w="2993" w:type="dxa"/>
          </w:tcPr>
          <w:p w14:paraId="78656799" w14:textId="77777777" w:rsidR="00180B95" w:rsidRPr="00B80924" w:rsidRDefault="00180B95" w:rsidP="00B80924">
            <w:pPr>
              <w:spacing w:before="60" w:after="60"/>
              <w:rPr>
                <w:rFonts w:ascii="Arial" w:hAnsi="Arial" w:cs="Arial"/>
                <w:sz w:val="18"/>
                <w:szCs w:val="18"/>
              </w:rPr>
            </w:pPr>
            <w:r w:rsidRPr="00B80924">
              <w:rPr>
                <w:rFonts w:ascii="Arial" w:hAnsi="Arial" w:cs="Arial"/>
                <w:sz w:val="18"/>
                <w:szCs w:val="18"/>
              </w:rPr>
              <w:t>All lights are considered to be marine lights unless the category of light indicates otherwise</w:t>
            </w:r>
          </w:p>
        </w:tc>
        <w:tc>
          <w:tcPr>
            <w:tcW w:w="3005" w:type="dxa"/>
          </w:tcPr>
          <w:p w14:paraId="65445257" w14:textId="77777777" w:rsidR="00180B95" w:rsidRPr="00B80924" w:rsidRDefault="00180B95" w:rsidP="00B80924">
            <w:pPr>
              <w:spacing w:before="60" w:after="60"/>
              <w:rPr>
                <w:rFonts w:ascii="Arial" w:hAnsi="Arial" w:cs="Arial"/>
                <w:sz w:val="18"/>
                <w:szCs w:val="18"/>
                <w:lang w:val="de-DE"/>
              </w:rPr>
            </w:pPr>
            <w:r w:rsidRPr="00B80924">
              <w:rPr>
                <w:rFonts w:ascii="Arial" w:hAnsi="Arial" w:cs="Arial"/>
                <w:sz w:val="18"/>
                <w:szCs w:val="18"/>
                <w:lang w:val="de-DE"/>
              </w:rPr>
              <w:t>Alle Leuchtfeuer werden als maritime Leuchtfeuer betrachtet, solange die Kategorie nichts anderes angibt.</w:t>
            </w:r>
          </w:p>
        </w:tc>
      </w:tr>
      <w:tr w:rsidR="00180B95" w:rsidRPr="00B80924" w14:paraId="391D1F0C" w14:textId="77777777" w:rsidTr="00343AF0">
        <w:tc>
          <w:tcPr>
            <w:tcW w:w="3056" w:type="dxa"/>
          </w:tcPr>
          <w:p w14:paraId="41C4238A" w14:textId="77777777" w:rsidR="00180B95" w:rsidRPr="00B80924" w:rsidRDefault="00180B95" w:rsidP="00B80924">
            <w:pPr>
              <w:spacing w:before="60" w:after="60"/>
              <w:rPr>
                <w:rFonts w:ascii="Arial" w:hAnsi="Arial" w:cs="Arial"/>
                <w:b/>
                <w:bCs/>
                <w:sz w:val="18"/>
                <w:szCs w:val="18"/>
              </w:rPr>
            </w:pPr>
            <w:proofErr w:type="spellStart"/>
            <w:r w:rsidRPr="00B80924">
              <w:rPr>
                <w:rFonts w:ascii="Arial" w:hAnsi="Arial" w:cs="Arial"/>
                <w:b/>
                <w:bCs/>
                <w:sz w:val="18"/>
                <w:szCs w:val="18"/>
              </w:rPr>
              <w:t>listedValue</w:t>
            </w:r>
            <w:proofErr w:type="spellEnd"/>
            <w:r w:rsidRPr="00B80924">
              <w:rPr>
                <w:rFonts w:ascii="Arial" w:hAnsi="Arial" w:cs="Arial"/>
                <w:b/>
                <w:bCs/>
                <w:sz w:val="18"/>
                <w:szCs w:val="18"/>
              </w:rPr>
              <w:t>/label[code=4]</w:t>
            </w:r>
          </w:p>
        </w:tc>
        <w:tc>
          <w:tcPr>
            <w:tcW w:w="2993" w:type="dxa"/>
          </w:tcPr>
          <w:p w14:paraId="1C94359C" w14:textId="77777777" w:rsidR="00180B95" w:rsidRPr="00B80924" w:rsidRDefault="00180B95" w:rsidP="00B80924">
            <w:pPr>
              <w:spacing w:before="60" w:after="60"/>
              <w:rPr>
                <w:rFonts w:ascii="Arial" w:hAnsi="Arial" w:cs="Arial"/>
                <w:sz w:val="18"/>
                <w:szCs w:val="18"/>
              </w:rPr>
            </w:pPr>
            <w:r w:rsidRPr="00B80924">
              <w:rPr>
                <w:rFonts w:ascii="Arial" w:hAnsi="Arial" w:cs="Arial"/>
                <w:sz w:val="18"/>
                <w:szCs w:val="18"/>
              </w:rPr>
              <w:t>Leading Light</w:t>
            </w:r>
          </w:p>
        </w:tc>
        <w:tc>
          <w:tcPr>
            <w:tcW w:w="3005" w:type="dxa"/>
          </w:tcPr>
          <w:p w14:paraId="7CD9584B" w14:textId="77777777" w:rsidR="00180B95" w:rsidRPr="00B80924" w:rsidRDefault="00180B95" w:rsidP="00B80924">
            <w:pPr>
              <w:spacing w:before="60" w:after="60"/>
              <w:rPr>
                <w:rFonts w:ascii="Arial" w:hAnsi="Arial" w:cs="Arial"/>
                <w:sz w:val="18"/>
                <w:szCs w:val="18"/>
                <w:lang w:val="de-DE"/>
              </w:rPr>
            </w:pPr>
            <w:r w:rsidRPr="00B80924">
              <w:rPr>
                <w:rFonts w:ascii="Arial" w:hAnsi="Arial" w:cs="Arial"/>
                <w:sz w:val="18"/>
                <w:szCs w:val="18"/>
                <w:lang w:val="de-DE"/>
              </w:rPr>
              <w:t>Richtfeuer</w:t>
            </w:r>
          </w:p>
        </w:tc>
      </w:tr>
      <w:tr w:rsidR="00180B95" w:rsidRPr="00EE1F4F" w14:paraId="73B2AB41" w14:textId="77777777" w:rsidTr="00343AF0">
        <w:tc>
          <w:tcPr>
            <w:tcW w:w="3056" w:type="dxa"/>
          </w:tcPr>
          <w:p w14:paraId="2D3CD51E" w14:textId="77777777" w:rsidR="00180B95" w:rsidRPr="00B80924" w:rsidRDefault="00180B95" w:rsidP="00B80924">
            <w:pPr>
              <w:spacing w:before="60" w:after="60"/>
              <w:rPr>
                <w:rFonts w:ascii="Arial" w:hAnsi="Arial" w:cs="Arial"/>
                <w:b/>
                <w:bCs/>
                <w:sz w:val="18"/>
                <w:szCs w:val="18"/>
              </w:rPr>
            </w:pPr>
            <w:proofErr w:type="spellStart"/>
            <w:r w:rsidRPr="00B80924">
              <w:rPr>
                <w:rFonts w:ascii="Arial" w:hAnsi="Arial" w:cs="Arial"/>
                <w:b/>
                <w:bCs/>
                <w:sz w:val="18"/>
                <w:szCs w:val="18"/>
              </w:rPr>
              <w:t>listedValue</w:t>
            </w:r>
            <w:proofErr w:type="spellEnd"/>
            <w:r w:rsidRPr="00B80924">
              <w:rPr>
                <w:rFonts w:ascii="Arial" w:hAnsi="Arial" w:cs="Arial"/>
                <w:b/>
                <w:bCs/>
                <w:sz w:val="18"/>
                <w:szCs w:val="18"/>
              </w:rPr>
              <w:t>/definition[code=4]</w:t>
            </w:r>
          </w:p>
        </w:tc>
        <w:tc>
          <w:tcPr>
            <w:tcW w:w="2993" w:type="dxa"/>
          </w:tcPr>
          <w:p w14:paraId="11C8BDDD" w14:textId="77777777" w:rsidR="00180B95" w:rsidRPr="00B80924" w:rsidRDefault="00180B95" w:rsidP="00B80924">
            <w:pPr>
              <w:spacing w:before="60" w:after="60"/>
              <w:rPr>
                <w:rFonts w:ascii="Arial" w:hAnsi="Arial" w:cs="Arial"/>
                <w:sz w:val="18"/>
                <w:szCs w:val="18"/>
              </w:rPr>
            </w:pPr>
            <w:r w:rsidRPr="00B80924">
              <w:rPr>
                <w:rFonts w:ascii="Arial" w:hAnsi="Arial" w:cs="Arial"/>
                <w:sz w:val="18"/>
                <w:szCs w:val="18"/>
              </w:rPr>
              <w:t>A light associated with other lights so as to form a leading line to be followed.</w:t>
            </w:r>
          </w:p>
        </w:tc>
        <w:tc>
          <w:tcPr>
            <w:tcW w:w="3005" w:type="dxa"/>
          </w:tcPr>
          <w:p w14:paraId="5D287238" w14:textId="77777777" w:rsidR="00180B95" w:rsidRPr="00B80924" w:rsidRDefault="00180B95" w:rsidP="00B80924">
            <w:pPr>
              <w:spacing w:before="60" w:after="60"/>
              <w:rPr>
                <w:rFonts w:ascii="Arial" w:hAnsi="Arial" w:cs="Arial"/>
                <w:sz w:val="18"/>
                <w:szCs w:val="18"/>
                <w:lang w:val="de-DE"/>
              </w:rPr>
            </w:pPr>
            <w:r w:rsidRPr="00B80924">
              <w:rPr>
                <w:rFonts w:ascii="Arial" w:hAnsi="Arial" w:cs="Arial"/>
                <w:sz w:val="18"/>
                <w:szCs w:val="18"/>
                <w:lang w:val="de-DE"/>
              </w:rPr>
              <w:t xml:space="preserve">Ein Feuer, dass zusammen mit anderen Feuern eine Linie bestimmt, der gefolgt werden muss. </w:t>
            </w:r>
          </w:p>
        </w:tc>
      </w:tr>
      <w:tr w:rsidR="00180B95" w:rsidRPr="00B80924" w14:paraId="7A9ABFD8" w14:textId="77777777" w:rsidTr="00343AF0">
        <w:tc>
          <w:tcPr>
            <w:tcW w:w="3056" w:type="dxa"/>
          </w:tcPr>
          <w:p w14:paraId="07E333E3" w14:textId="77777777" w:rsidR="00180B95" w:rsidRPr="00B80924" w:rsidRDefault="00180B95" w:rsidP="00B80924">
            <w:pPr>
              <w:spacing w:before="60" w:after="60"/>
              <w:rPr>
                <w:rFonts w:ascii="Arial" w:hAnsi="Arial" w:cs="Arial"/>
                <w:b/>
                <w:bCs/>
                <w:sz w:val="18"/>
                <w:szCs w:val="18"/>
              </w:rPr>
            </w:pPr>
            <w:proofErr w:type="spellStart"/>
            <w:r w:rsidRPr="00B80924">
              <w:rPr>
                <w:rFonts w:ascii="Arial" w:hAnsi="Arial" w:cs="Arial"/>
                <w:b/>
                <w:bCs/>
                <w:sz w:val="18"/>
                <w:szCs w:val="18"/>
              </w:rPr>
              <w:t>listedValue</w:t>
            </w:r>
            <w:proofErr w:type="spellEnd"/>
            <w:r w:rsidRPr="00B80924">
              <w:rPr>
                <w:rFonts w:ascii="Arial" w:hAnsi="Arial" w:cs="Arial"/>
                <w:b/>
                <w:bCs/>
                <w:sz w:val="18"/>
                <w:szCs w:val="18"/>
              </w:rPr>
              <w:t>/label[code=5]</w:t>
            </w:r>
          </w:p>
        </w:tc>
        <w:tc>
          <w:tcPr>
            <w:tcW w:w="2993" w:type="dxa"/>
          </w:tcPr>
          <w:p w14:paraId="324A428A" w14:textId="77777777" w:rsidR="00180B95" w:rsidRPr="00B80924" w:rsidRDefault="00180B95" w:rsidP="00B80924">
            <w:pPr>
              <w:spacing w:before="60" w:after="60"/>
              <w:rPr>
                <w:rFonts w:ascii="Arial" w:hAnsi="Arial" w:cs="Arial"/>
                <w:sz w:val="18"/>
                <w:szCs w:val="18"/>
              </w:rPr>
            </w:pPr>
            <w:r w:rsidRPr="00B80924">
              <w:rPr>
                <w:rFonts w:ascii="Arial" w:hAnsi="Arial" w:cs="Arial"/>
                <w:sz w:val="18"/>
                <w:szCs w:val="18"/>
              </w:rPr>
              <w:t>Aero Light</w:t>
            </w:r>
          </w:p>
        </w:tc>
        <w:tc>
          <w:tcPr>
            <w:tcW w:w="3005" w:type="dxa"/>
          </w:tcPr>
          <w:p w14:paraId="65E76F03" w14:textId="77777777" w:rsidR="00180B95" w:rsidRPr="00B80924" w:rsidRDefault="00180B95" w:rsidP="00B80924">
            <w:pPr>
              <w:spacing w:before="60" w:after="60"/>
              <w:rPr>
                <w:rFonts w:ascii="Arial" w:hAnsi="Arial" w:cs="Arial"/>
                <w:sz w:val="18"/>
                <w:szCs w:val="18"/>
                <w:lang w:val="de-DE"/>
              </w:rPr>
            </w:pPr>
            <w:r w:rsidRPr="00B80924">
              <w:rPr>
                <w:rFonts w:ascii="Arial" w:hAnsi="Arial" w:cs="Arial"/>
                <w:sz w:val="18"/>
                <w:szCs w:val="18"/>
                <w:lang w:val="de-DE"/>
              </w:rPr>
              <w:t>Luftfahrtfeuer</w:t>
            </w:r>
          </w:p>
        </w:tc>
      </w:tr>
      <w:tr w:rsidR="00180B95" w:rsidRPr="00EE1F4F" w14:paraId="07E42290" w14:textId="77777777" w:rsidTr="00343AF0">
        <w:tc>
          <w:tcPr>
            <w:tcW w:w="3056" w:type="dxa"/>
          </w:tcPr>
          <w:p w14:paraId="1DBEC80B" w14:textId="77777777" w:rsidR="00180B95" w:rsidRPr="00B80924" w:rsidRDefault="00180B95" w:rsidP="00B80924">
            <w:pPr>
              <w:spacing w:before="60" w:after="60"/>
              <w:rPr>
                <w:rFonts w:ascii="Arial" w:hAnsi="Arial" w:cs="Arial"/>
                <w:b/>
                <w:bCs/>
                <w:sz w:val="18"/>
                <w:szCs w:val="18"/>
              </w:rPr>
            </w:pPr>
            <w:proofErr w:type="spellStart"/>
            <w:r w:rsidRPr="00B80924">
              <w:rPr>
                <w:rFonts w:ascii="Arial" w:hAnsi="Arial" w:cs="Arial"/>
                <w:b/>
                <w:bCs/>
                <w:sz w:val="18"/>
                <w:szCs w:val="18"/>
              </w:rPr>
              <w:t>listedValue</w:t>
            </w:r>
            <w:proofErr w:type="spellEnd"/>
            <w:r w:rsidRPr="00B80924">
              <w:rPr>
                <w:rFonts w:ascii="Arial" w:hAnsi="Arial" w:cs="Arial"/>
                <w:b/>
                <w:bCs/>
                <w:sz w:val="18"/>
                <w:szCs w:val="18"/>
              </w:rPr>
              <w:t>/definition[code=5]</w:t>
            </w:r>
          </w:p>
        </w:tc>
        <w:tc>
          <w:tcPr>
            <w:tcW w:w="2993" w:type="dxa"/>
          </w:tcPr>
          <w:p w14:paraId="3B0D0A2A" w14:textId="77777777" w:rsidR="00180B95" w:rsidRPr="00B80924" w:rsidRDefault="00180B95" w:rsidP="00B80924">
            <w:pPr>
              <w:spacing w:before="60" w:after="60"/>
              <w:rPr>
                <w:rFonts w:ascii="Arial" w:hAnsi="Arial" w:cs="Arial"/>
                <w:sz w:val="18"/>
                <w:szCs w:val="18"/>
              </w:rPr>
            </w:pPr>
            <w:r w:rsidRPr="00B80924">
              <w:rPr>
                <w:rFonts w:ascii="Arial" w:hAnsi="Arial" w:cs="Arial"/>
                <w:sz w:val="18"/>
                <w:szCs w:val="18"/>
              </w:rPr>
              <w:t>An aero light is established for aeronautical navigation and may be of higher power than marine lights and visible from well offshore</w:t>
            </w:r>
          </w:p>
        </w:tc>
        <w:tc>
          <w:tcPr>
            <w:tcW w:w="3005" w:type="dxa"/>
          </w:tcPr>
          <w:p w14:paraId="7E4BC1A0" w14:textId="77777777" w:rsidR="00180B95" w:rsidRPr="00B80924" w:rsidRDefault="00180B95" w:rsidP="00B80924">
            <w:pPr>
              <w:spacing w:before="60" w:after="60"/>
              <w:rPr>
                <w:rFonts w:ascii="Arial" w:hAnsi="Arial" w:cs="Arial"/>
                <w:sz w:val="18"/>
                <w:szCs w:val="18"/>
                <w:lang w:val="de-DE"/>
              </w:rPr>
            </w:pPr>
            <w:r w:rsidRPr="00B80924">
              <w:rPr>
                <w:rFonts w:ascii="Arial" w:hAnsi="Arial" w:cs="Arial"/>
                <w:sz w:val="18"/>
                <w:szCs w:val="18"/>
                <w:lang w:val="de-DE"/>
              </w:rPr>
              <w:t>Feuer für Luftfahrtsnavigation.</w:t>
            </w:r>
          </w:p>
          <w:p w14:paraId="3B500532" w14:textId="77777777" w:rsidR="00180B95" w:rsidRPr="00B80924" w:rsidRDefault="00180B95" w:rsidP="00B80924">
            <w:pPr>
              <w:spacing w:before="60" w:after="60"/>
              <w:rPr>
                <w:rFonts w:ascii="Arial" w:hAnsi="Arial" w:cs="Arial"/>
                <w:sz w:val="18"/>
                <w:szCs w:val="18"/>
                <w:lang w:val="de-DE"/>
              </w:rPr>
            </w:pPr>
            <w:r w:rsidRPr="00B80924">
              <w:rPr>
                <w:rFonts w:ascii="Arial" w:hAnsi="Arial" w:cs="Arial"/>
                <w:sz w:val="18"/>
                <w:szCs w:val="18"/>
                <w:lang w:val="de-DE"/>
              </w:rPr>
              <w:t xml:space="preserve">Hat eventuell eine höhere Leuchtstärke als maritime </w:t>
            </w:r>
            <w:r w:rsidRPr="00B80924">
              <w:rPr>
                <w:rFonts w:ascii="Arial" w:hAnsi="Arial" w:cs="Arial"/>
                <w:sz w:val="18"/>
                <w:szCs w:val="18"/>
                <w:lang w:val="de-DE"/>
              </w:rPr>
              <w:lastRenderedPageBreak/>
              <w:t>Leuchtfeuer und kann weit vor der Küste sichtbar sein.</w:t>
            </w:r>
          </w:p>
        </w:tc>
      </w:tr>
    </w:tbl>
    <w:p w14:paraId="79DADF2E" w14:textId="77777777" w:rsidR="00180B95" w:rsidRPr="00B80924" w:rsidRDefault="00180B95" w:rsidP="00B80924">
      <w:pPr>
        <w:spacing w:after="120"/>
        <w:jc w:val="both"/>
        <w:rPr>
          <w:rFonts w:ascii="Arial" w:hAnsi="Arial" w:cs="Arial"/>
          <w:sz w:val="20"/>
          <w:szCs w:val="20"/>
        </w:rPr>
      </w:pPr>
      <w:r w:rsidRPr="00B80924">
        <w:rPr>
          <w:rFonts w:ascii="Arial" w:hAnsi="Arial" w:cs="Arial"/>
          <w:sz w:val="20"/>
          <w:szCs w:val="20"/>
        </w:rPr>
        <w:lastRenderedPageBreak/>
        <w:t xml:space="preserve">The values in the table would be encoded in the German S-101 language pack, as demonstrated in the following XML fragment. </w:t>
      </w:r>
    </w:p>
    <w:p w14:paraId="07062D0E" w14:textId="24BA45F2" w:rsidR="00180B95" w:rsidRPr="00B80924" w:rsidRDefault="00180B95" w:rsidP="00B80924">
      <w:pPr>
        <w:spacing w:after="120"/>
        <w:jc w:val="both"/>
        <w:rPr>
          <w:rFonts w:ascii="Arial" w:hAnsi="Arial" w:cs="Arial"/>
          <w:sz w:val="20"/>
          <w:szCs w:val="20"/>
        </w:rPr>
      </w:pPr>
      <w:r w:rsidRPr="00B80924">
        <w:rPr>
          <w:rFonts w:ascii="Arial" w:hAnsi="Arial" w:cs="Arial"/>
          <w:sz w:val="20"/>
          <w:szCs w:val="20"/>
        </w:rPr>
        <w:t>Note that not all items are translated in this example. For those that are</w:t>
      </w:r>
      <w:r w:rsidR="009571A9" w:rsidRPr="00B80924">
        <w:rPr>
          <w:rFonts w:ascii="Arial" w:hAnsi="Arial" w:cs="Arial"/>
          <w:sz w:val="20"/>
          <w:szCs w:val="20"/>
        </w:rPr>
        <w:t xml:space="preserve"> translated</w:t>
      </w:r>
      <w:r w:rsidRPr="00B80924">
        <w:rPr>
          <w:rFonts w:ascii="Arial" w:hAnsi="Arial" w:cs="Arial"/>
          <w:sz w:val="20"/>
          <w:szCs w:val="20"/>
        </w:rPr>
        <w:t xml:space="preserve"> the status is set to ‘Translated’. All other items have still the status ‘New’ meaning not yet translated.</w:t>
      </w:r>
    </w:p>
    <w:p w14:paraId="1141A8A1" w14:textId="77777777" w:rsidR="009571A9" w:rsidRPr="00B80924" w:rsidRDefault="00180B95" w:rsidP="00180B95">
      <w:pPr>
        <w:autoSpaceDE w:val="0"/>
        <w:autoSpaceDN w:val="0"/>
        <w:adjustRightInd w:val="0"/>
        <w:rPr>
          <w:color w:val="0000FF"/>
          <w:sz w:val="20"/>
          <w:szCs w:val="20"/>
        </w:rPr>
      </w:pPr>
      <w:r w:rsidRPr="00B80924">
        <w:rPr>
          <w:color w:val="0000FF"/>
          <w:sz w:val="20"/>
          <w:szCs w:val="20"/>
        </w:rPr>
        <w:t>&lt;</w:t>
      </w:r>
      <w:r w:rsidRPr="00B80924">
        <w:rPr>
          <w:color w:val="A31515"/>
          <w:sz w:val="20"/>
          <w:szCs w:val="20"/>
        </w:rPr>
        <w:t>S100LA:translationItem</w:t>
      </w:r>
      <w:r w:rsidRPr="00B80924">
        <w:rPr>
          <w:color w:val="0000FF"/>
          <w:sz w:val="20"/>
          <w:szCs w:val="20"/>
        </w:rPr>
        <w:t>&gt;</w:t>
      </w:r>
    </w:p>
    <w:p w14:paraId="1B9183A5" w14:textId="0A1CE31E"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S100LA:path</w:t>
      </w:r>
      <w:r w:rsidRPr="00B80924">
        <w:rPr>
          <w:color w:val="0000FF"/>
          <w:sz w:val="20"/>
          <w:szCs w:val="20"/>
        </w:rPr>
        <w:t>&gt;</w:t>
      </w:r>
      <w:r w:rsidRPr="00B80924">
        <w:rPr>
          <w:color w:val="000000"/>
          <w:sz w:val="20"/>
          <w:szCs w:val="20"/>
        </w:rPr>
        <w:t>/S100FC:S100_FC_FeatureCatalogue/S100FC:S100_FC_SimpleAttributes/S100FC:S100_FC_SimpleAttribute[./S100FC:code/text()='categoryOfLight']/S100FC:name</w:t>
      </w:r>
      <w:r w:rsidRPr="00B80924">
        <w:rPr>
          <w:color w:val="0000FF"/>
          <w:sz w:val="20"/>
          <w:szCs w:val="20"/>
        </w:rPr>
        <w:t>&lt;/</w:t>
      </w:r>
      <w:r w:rsidRPr="00B80924">
        <w:rPr>
          <w:color w:val="A31515"/>
          <w:sz w:val="20"/>
          <w:szCs w:val="20"/>
        </w:rPr>
        <w:t>S100LA:path</w:t>
      </w:r>
      <w:r w:rsidRPr="00B80924">
        <w:rPr>
          <w:color w:val="0000FF"/>
          <w:sz w:val="20"/>
          <w:szCs w:val="20"/>
        </w:rPr>
        <w:t>&gt;</w:t>
      </w:r>
    </w:p>
    <w:p w14:paraId="387418A6"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S100LA:original</w:t>
      </w:r>
      <w:r w:rsidRPr="00B80924">
        <w:rPr>
          <w:color w:val="0000FF"/>
          <w:sz w:val="20"/>
          <w:szCs w:val="20"/>
        </w:rPr>
        <w:t>&gt;</w:t>
      </w:r>
      <w:r w:rsidRPr="00B80924">
        <w:rPr>
          <w:color w:val="000000"/>
          <w:sz w:val="20"/>
          <w:szCs w:val="20"/>
        </w:rPr>
        <w:t>Category of Light</w:t>
      </w:r>
      <w:r w:rsidRPr="00B80924">
        <w:rPr>
          <w:color w:val="0000FF"/>
          <w:sz w:val="20"/>
          <w:szCs w:val="20"/>
        </w:rPr>
        <w:t>&lt;/</w:t>
      </w:r>
      <w:r w:rsidRPr="00B80924">
        <w:rPr>
          <w:color w:val="A31515"/>
          <w:sz w:val="20"/>
          <w:szCs w:val="20"/>
        </w:rPr>
        <w:t>S100LA:original</w:t>
      </w:r>
      <w:r w:rsidRPr="00B80924">
        <w:rPr>
          <w:color w:val="0000FF"/>
          <w:sz w:val="20"/>
          <w:szCs w:val="20"/>
        </w:rPr>
        <w:t>&gt;</w:t>
      </w:r>
    </w:p>
    <w:p w14:paraId="58E26BA0"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S100LA:status</w:t>
      </w:r>
      <w:r w:rsidRPr="00B80924">
        <w:rPr>
          <w:color w:val="0000FF"/>
          <w:sz w:val="20"/>
          <w:szCs w:val="20"/>
        </w:rPr>
        <w:t>&gt;</w:t>
      </w:r>
      <w:r w:rsidRPr="00B80924">
        <w:rPr>
          <w:color w:val="000000"/>
          <w:sz w:val="20"/>
          <w:szCs w:val="20"/>
          <w:lang w:val="en-GB"/>
        </w:rPr>
        <w:t>Translated</w:t>
      </w:r>
      <w:r w:rsidRPr="00B80924">
        <w:rPr>
          <w:color w:val="0000FF"/>
          <w:sz w:val="20"/>
          <w:szCs w:val="20"/>
        </w:rPr>
        <w:t>&lt;/</w:t>
      </w:r>
      <w:r w:rsidRPr="00B80924">
        <w:rPr>
          <w:color w:val="A31515"/>
          <w:sz w:val="20"/>
          <w:szCs w:val="20"/>
        </w:rPr>
        <w:t>S100LA:status</w:t>
      </w:r>
      <w:r w:rsidRPr="00B80924">
        <w:rPr>
          <w:color w:val="0000FF"/>
          <w:sz w:val="20"/>
          <w:szCs w:val="20"/>
        </w:rPr>
        <w:t>&gt;</w:t>
      </w:r>
    </w:p>
    <w:p w14:paraId="0147B25E" w14:textId="77777777" w:rsidR="00180B95" w:rsidRPr="00B80924" w:rsidRDefault="00180B95" w:rsidP="00180B95">
      <w:pPr>
        <w:autoSpaceDE w:val="0"/>
        <w:autoSpaceDN w:val="0"/>
        <w:adjustRightInd w:val="0"/>
        <w:rPr>
          <w:color w:val="000000"/>
          <w:sz w:val="20"/>
          <w:szCs w:val="20"/>
          <w:lang w:val="fr-FR"/>
        </w:rPr>
      </w:pPr>
      <w:r w:rsidRPr="00B80924">
        <w:rPr>
          <w:color w:val="0000FF"/>
          <w:sz w:val="20"/>
          <w:szCs w:val="20"/>
        </w:rPr>
        <w:t xml:space="preserve">      </w:t>
      </w:r>
      <w:r w:rsidRPr="00B80924">
        <w:rPr>
          <w:color w:val="0000FF"/>
          <w:sz w:val="20"/>
          <w:szCs w:val="20"/>
          <w:lang w:val="fr-FR"/>
        </w:rPr>
        <w:t>&lt;</w:t>
      </w:r>
      <w:r w:rsidRPr="00B80924">
        <w:rPr>
          <w:color w:val="A31515"/>
          <w:sz w:val="20"/>
          <w:szCs w:val="20"/>
          <w:lang w:val="fr-FR"/>
        </w:rPr>
        <w:t>S100LA:translation</w:t>
      </w:r>
      <w:r w:rsidRPr="00B80924">
        <w:rPr>
          <w:color w:val="0000FF"/>
          <w:sz w:val="20"/>
          <w:szCs w:val="20"/>
          <w:lang w:val="fr-FR"/>
        </w:rPr>
        <w:t>&gt;</w:t>
      </w:r>
      <w:proofErr w:type="spellStart"/>
      <w:r w:rsidRPr="00B80924">
        <w:rPr>
          <w:color w:val="0000FF"/>
          <w:sz w:val="20"/>
          <w:szCs w:val="20"/>
          <w:lang w:val="fr-FR"/>
        </w:rPr>
        <w:t>Kategorie</w:t>
      </w:r>
      <w:proofErr w:type="spellEnd"/>
      <w:r w:rsidRPr="00B80924">
        <w:rPr>
          <w:color w:val="0000FF"/>
          <w:sz w:val="20"/>
          <w:szCs w:val="20"/>
          <w:lang w:val="fr-FR"/>
        </w:rPr>
        <w:t xml:space="preserve"> des </w:t>
      </w:r>
      <w:proofErr w:type="spellStart"/>
      <w:r w:rsidRPr="00B80924">
        <w:rPr>
          <w:color w:val="0000FF"/>
          <w:sz w:val="20"/>
          <w:szCs w:val="20"/>
          <w:lang w:val="fr-FR"/>
        </w:rPr>
        <w:t>Leuchtfeuers</w:t>
      </w:r>
      <w:proofErr w:type="spellEnd"/>
      <w:r w:rsidRPr="00B80924">
        <w:rPr>
          <w:color w:val="0000FF"/>
          <w:sz w:val="20"/>
          <w:szCs w:val="20"/>
          <w:lang w:val="fr-FR"/>
        </w:rPr>
        <w:t>&lt;/</w:t>
      </w:r>
      <w:r w:rsidRPr="00B80924">
        <w:rPr>
          <w:color w:val="A31515"/>
          <w:sz w:val="20"/>
          <w:szCs w:val="20"/>
          <w:lang w:val="fr-FR"/>
        </w:rPr>
        <w:t>S100LA:translation</w:t>
      </w:r>
      <w:r w:rsidRPr="00B80924">
        <w:rPr>
          <w:color w:val="0000FF"/>
          <w:sz w:val="20"/>
          <w:szCs w:val="20"/>
          <w:lang w:val="fr-FR"/>
        </w:rPr>
        <w:t>&gt;</w:t>
      </w:r>
    </w:p>
    <w:p w14:paraId="36928070" w14:textId="77777777" w:rsidR="00180B95" w:rsidRPr="00B80924" w:rsidRDefault="00180B95" w:rsidP="00180B95">
      <w:pPr>
        <w:autoSpaceDE w:val="0"/>
        <w:autoSpaceDN w:val="0"/>
        <w:adjustRightInd w:val="0"/>
        <w:rPr>
          <w:color w:val="000000"/>
          <w:sz w:val="20"/>
          <w:szCs w:val="20"/>
        </w:rPr>
      </w:pPr>
      <w:r w:rsidRPr="00B80924">
        <w:rPr>
          <w:color w:val="0000FF"/>
          <w:sz w:val="20"/>
          <w:szCs w:val="20"/>
          <w:lang w:val="fr-FR"/>
        </w:rPr>
        <w:t xml:space="preserve">    </w:t>
      </w:r>
      <w:r w:rsidRPr="00B80924">
        <w:rPr>
          <w:color w:val="0000FF"/>
          <w:sz w:val="20"/>
          <w:szCs w:val="20"/>
        </w:rPr>
        <w:t>&lt;/</w:t>
      </w:r>
      <w:r w:rsidRPr="00B80924">
        <w:rPr>
          <w:color w:val="A31515"/>
          <w:sz w:val="20"/>
          <w:szCs w:val="20"/>
        </w:rPr>
        <w:t>S100LA:translationItem</w:t>
      </w:r>
      <w:r w:rsidRPr="00B80924">
        <w:rPr>
          <w:color w:val="0000FF"/>
          <w:sz w:val="20"/>
          <w:szCs w:val="20"/>
        </w:rPr>
        <w:t>&gt;</w:t>
      </w:r>
    </w:p>
    <w:p w14:paraId="2D561CAF"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5B973C44"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S100LA:path</w:t>
      </w:r>
      <w:r w:rsidRPr="00B80924">
        <w:rPr>
          <w:color w:val="0000FF"/>
          <w:sz w:val="20"/>
          <w:szCs w:val="20"/>
        </w:rPr>
        <w:t>&gt;</w:t>
      </w:r>
      <w:r w:rsidRPr="00B80924">
        <w:rPr>
          <w:color w:val="000000"/>
          <w:sz w:val="20"/>
          <w:szCs w:val="20"/>
        </w:rPr>
        <w:t>/S100FC:S100_FC_FeatureCatalogue/S100FC:S100_FC_SimpleAttributes/S100FC:S100_FC_SimpleAttribute[./S100FC:code/text()='categoryOfLight']/S100FC:definition</w:t>
      </w:r>
      <w:r w:rsidRPr="00B80924">
        <w:rPr>
          <w:color w:val="0000FF"/>
          <w:sz w:val="20"/>
          <w:szCs w:val="20"/>
        </w:rPr>
        <w:t>&lt;/</w:t>
      </w:r>
      <w:r w:rsidRPr="00B80924">
        <w:rPr>
          <w:color w:val="A31515"/>
          <w:sz w:val="20"/>
          <w:szCs w:val="20"/>
        </w:rPr>
        <w:t>S100LA:path</w:t>
      </w:r>
      <w:r w:rsidRPr="00B80924">
        <w:rPr>
          <w:color w:val="0000FF"/>
          <w:sz w:val="20"/>
          <w:szCs w:val="20"/>
        </w:rPr>
        <w:t>&gt;</w:t>
      </w:r>
    </w:p>
    <w:p w14:paraId="53EFDC9C"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S100LA:original</w:t>
      </w:r>
      <w:r w:rsidRPr="00B80924">
        <w:rPr>
          <w:color w:val="0000FF"/>
          <w:sz w:val="20"/>
          <w:szCs w:val="20"/>
        </w:rPr>
        <w:t>&gt;</w:t>
      </w:r>
      <w:r w:rsidRPr="00B80924">
        <w:rPr>
          <w:color w:val="000000"/>
          <w:sz w:val="20"/>
          <w:szCs w:val="20"/>
        </w:rPr>
        <w:t>Classification of different light types.</w:t>
      </w:r>
      <w:r w:rsidRPr="00B80924">
        <w:rPr>
          <w:color w:val="0000FF"/>
          <w:sz w:val="20"/>
          <w:szCs w:val="20"/>
        </w:rPr>
        <w:t>&lt;/</w:t>
      </w:r>
      <w:r w:rsidRPr="00B80924">
        <w:rPr>
          <w:color w:val="A31515"/>
          <w:sz w:val="20"/>
          <w:szCs w:val="20"/>
        </w:rPr>
        <w:t>S100LA:original</w:t>
      </w:r>
      <w:r w:rsidRPr="00B80924">
        <w:rPr>
          <w:color w:val="0000FF"/>
          <w:sz w:val="20"/>
          <w:szCs w:val="20"/>
        </w:rPr>
        <w:t>&gt;</w:t>
      </w:r>
    </w:p>
    <w:p w14:paraId="33EF39B2"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S100LA:status</w:t>
      </w:r>
      <w:r w:rsidRPr="00B80924">
        <w:rPr>
          <w:color w:val="0000FF"/>
          <w:sz w:val="20"/>
          <w:szCs w:val="20"/>
        </w:rPr>
        <w:t>&gt;</w:t>
      </w:r>
      <w:r w:rsidRPr="00B80924">
        <w:rPr>
          <w:color w:val="000000"/>
          <w:sz w:val="20"/>
          <w:szCs w:val="20"/>
          <w:lang w:val="en-GB"/>
        </w:rPr>
        <w:t>Translated</w:t>
      </w:r>
      <w:r w:rsidRPr="00B80924">
        <w:rPr>
          <w:color w:val="0000FF"/>
          <w:sz w:val="20"/>
          <w:szCs w:val="20"/>
        </w:rPr>
        <w:t>&lt;/</w:t>
      </w:r>
      <w:r w:rsidRPr="00B80924">
        <w:rPr>
          <w:color w:val="A31515"/>
          <w:sz w:val="20"/>
          <w:szCs w:val="20"/>
        </w:rPr>
        <w:t>S100LA:status</w:t>
      </w:r>
      <w:r w:rsidRPr="00B80924">
        <w:rPr>
          <w:color w:val="0000FF"/>
          <w:sz w:val="20"/>
          <w:szCs w:val="20"/>
        </w:rPr>
        <w:t>&gt;</w:t>
      </w:r>
    </w:p>
    <w:p w14:paraId="7B852027" w14:textId="77777777" w:rsidR="00180B95" w:rsidRPr="00B80924" w:rsidRDefault="00180B95" w:rsidP="00180B95">
      <w:pPr>
        <w:autoSpaceDE w:val="0"/>
        <w:autoSpaceDN w:val="0"/>
        <w:adjustRightInd w:val="0"/>
        <w:rPr>
          <w:color w:val="000000"/>
          <w:sz w:val="20"/>
          <w:szCs w:val="20"/>
          <w:lang w:val="de-DE"/>
        </w:rPr>
      </w:pPr>
      <w:r w:rsidRPr="00B80924">
        <w:rPr>
          <w:color w:val="0000FF"/>
          <w:sz w:val="20"/>
          <w:szCs w:val="20"/>
        </w:rPr>
        <w:t xml:space="preserve">      </w:t>
      </w:r>
      <w:r w:rsidRPr="00B80924">
        <w:rPr>
          <w:color w:val="0000FF"/>
          <w:sz w:val="20"/>
          <w:szCs w:val="20"/>
          <w:lang w:val="de-DE"/>
        </w:rPr>
        <w:t>&lt;</w:t>
      </w:r>
      <w:r w:rsidRPr="00B80924">
        <w:rPr>
          <w:color w:val="A31515"/>
          <w:sz w:val="20"/>
          <w:szCs w:val="20"/>
          <w:lang w:val="de-DE"/>
        </w:rPr>
        <w:t>S100LA:translation</w:t>
      </w:r>
      <w:r w:rsidRPr="00B80924">
        <w:rPr>
          <w:color w:val="0000FF"/>
          <w:sz w:val="20"/>
          <w:szCs w:val="20"/>
          <w:lang w:val="de-DE"/>
        </w:rPr>
        <w:t>&gt;Die Systematik der unterschiedlichen Leuchtfeuerarten &lt;/</w:t>
      </w:r>
      <w:r w:rsidRPr="00B80924">
        <w:rPr>
          <w:color w:val="A31515"/>
          <w:sz w:val="20"/>
          <w:szCs w:val="20"/>
          <w:lang w:val="de-DE"/>
        </w:rPr>
        <w:t>S100LA:translation</w:t>
      </w:r>
      <w:r w:rsidRPr="00B80924">
        <w:rPr>
          <w:color w:val="0000FF"/>
          <w:sz w:val="20"/>
          <w:szCs w:val="20"/>
          <w:lang w:val="de-DE"/>
        </w:rPr>
        <w:t>&gt;</w:t>
      </w:r>
    </w:p>
    <w:p w14:paraId="3D2F64BD" w14:textId="77777777" w:rsidR="00180B95" w:rsidRPr="00B80924" w:rsidRDefault="00180B95" w:rsidP="00180B95">
      <w:pPr>
        <w:autoSpaceDE w:val="0"/>
        <w:autoSpaceDN w:val="0"/>
        <w:adjustRightInd w:val="0"/>
        <w:rPr>
          <w:color w:val="000000"/>
          <w:sz w:val="20"/>
          <w:szCs w:val="20"/>
        </w:rPr>
      </w:pPr>
      <w:r w:rsidRPr="00B80924">
        <w:rPr>
          <w:color w:val="0000FF"/>
          <w:sz w:val="20"/>
          <w:szCs w:val="20"/>
          <w:lang w:val="de-DE"/>
        </w:rPr>
        <w:t xml:space="preserve">    </w:t>
      </w:r>
      <w:r w:rsidRPr="00B80924">
        <w:rPr>
          <w:color w:val="0000FF"/>
          <w:sz w:val="20"/>
          <w:szCs w:val="20"/>
        </w:rPr>
        <w:t>&lt;/</w:t>
      </w:r>
      <w:r w:rsidRPr="00B80924">
        <w:rPr>
          <w:color w:val="A31515"/>
          <w:sz w:val="20"/>
          <w:szCs w:val="20"/>
        </w:rPr>
        <w:t>S100LA:translationItem</w:t>
      </w:r>
      <w:r w:rsidRPr="00B80924">
        <w:rPr>
          <w:color w:val="0000FF"/>
          <w:sz w:val="20"/>
          <w:szCs w:val="20"/>
        </w:rPr>
        <w:t>&gt;</w:t>
      </w:r>
    </w:p>
    <w:p w14:paraId="5E388824"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39CBB2FB"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S100LA:path</w:t>
      </w:r>
      <w:r w:rsidRPr="00B80924">
        <w:rPr>
          <w:color w:val="0000FF"/>
          <w:sz w:val="20"/>
          <w:szCs w:val="20"/>
        </w:rPr>
        <w:t>&gt;</w:t>
      </w:r>
      <w:r w:rsidRPr="00B80924">
        <w:rPr>
          <w:color w:val="000000"/>
          <w:sz w:val="20"/>
          <w:szCs w:val="20"/>
        </w:rPr>
        <w:t>/S100FC:S100_FC_FeatureCatalogue/S100FC:S100_FC_SimpleAttributes/S100FC:S100_FC_SimpleAttribute[./S100FC:code/text()='categoryOfLight']/S100FC:remarks</w:t>
      </w:r>
      <w:r w:rsidRPr="00B80924">
        <w:rPr>
          <w:color w:val="0000FF"/>
          <w:sz w:val="20"/>
          <w:szCs w:val="20"/>
        </w:rPr>
        <w:t>&lt;/</w:t>
      </w:r>
      <w:r w:rsidRPr="00B80924">
        <w:rPr>
          <w:color w:val="A31515"/>
          <w:sz w:val="20"/>
          <w:szCs w:val="20"/>
        </w:rPr>
        <w:t>S100LA:path</w:t>
      </w:r>
      <w:r w:rsidRPr="00B80924">
        <w:rPr>
          <w:color w:val="0000FF"/>
          <w:sz w:val="20"/>
          <w:szCs w:val="20"/>
        </w:rPr>
        <w:t>&gt;</w:t>
      </w:r>
    </w:p>
    <w:p w14:paraId="569E2238"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S100LA:original</w:t>
      </w:r>
      <w:r w:rsidRPr="00B80924">
        <w:rPr>
          <w:color w:val="0000FF"/>
          <w:sz w:val="20"/>
          <w:szCs w:val="20"/>
        </w:rPr>
        <w:t>&gt;</w:t>
      </w:r>
      <w:r w:rsidRPr="00B80924">
        <w:rPr>
          <w:color w:val="000000"/>
          <w:sz w:val="20"/>
          <w:szCs w:val="20"/>
        </w:rPr>
        <w:t>All lights are considered to be marine lights unless the category of light indicates otherwise.</w:t>
      </w:r>
      <w:r w:rsidRPr="00B80924">
        <w:rPr>
          <w:color w:val="0000FF"/>
          <w:sz w:val="20"/>
          <w:szCs w:val="20"/>
        </w:rPr>
        <w:t>&lt;/</w:t>
      </w:r>
      <w:r w:rsidRPr="00B80924">
        <w:rPr>
          <w:color w:val="A31515"/>
          <w:sz w:val="20"/>
          <w:szCs w:val="20"/>
        </w:rPr>
        <w:t>S100LA:original</w:t>
      </w:r>
      <w:r w:rsidRPr="00B80924">
        <w:rPr>
          <w:color w:val="0000FF"/>
          <w:sz w:val="20"/>
          <w:szCs w:val="20"/>
        </w:rPr>
        <w:t>&gt;</w:t>
      </w:r>
    </w:p>
    <w:p w14:paraId="0B93B2C9"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S100LA:status</w:t>
      </w:r>
      <w:r w:rsidRPr="00B80924">
        <w:rPr>
          <w:color w:val="0000FF"/>
          <w:sz w:val="20"/>
          <w:szCs w:val="20"/>
        </w:rPr>
        <w:t>&gt;</w:t>
      </w:r>
      <w:r w:rsidRPr="00B80924">
        <w:rPr>
          <w:color w:val="000000"/>
          <w:sz w:val="20"/>
          <w:szCs w:val="20"/>
        </w:rPr>
        <w:t>New</w:t>
      </w:r>
      <w:r w:rsidRPr="00B80924">
        <w:rPr>
          <w:color w:val="0000FF"/>
          <w:sz w:val="20"/>
          <w:szCs w:val="20"/>
        </w:rPr>
        <w:t>&lt;/</w:t>
      </w:r>
      <w:r w:rsidRPr="00B80924">
        <w:rPr>
          <w:color w:val="A31515"/>
          <w:sz w:val="20"/>
          <w:szCs w:val="20"/>
        </w:rPr>
        <w:t>S100LA:status</w:t>
      </w:r>
      <w:r w:rsidRPr="00B80924">
        <w:rPr>
          <w:color w:val="0000FF"/>
          <w:sz w:val="20"/>
          <w:szCs w:val="20"/>
        </w:rPr>
        <w:t>&gt;</w:t>
      </w:r>
    </w:p>
    <w:p w14:paraId="3C3E86D6"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w:t>
      </w:r>
      <w:r w:rsidRPr="00B80924">
        <w:rPr>
          <w:color w:val="0000FF"/>
          <w:sz w:val="20"/>
          <w:szCs w:val="20"/>
        </w:rPr>
        <w:t xml:space="preserve"> /&gt;</w:t>
      </w:r>
    </w:p>
    <w:p w14:paraId="45C793F6"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14842481"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2C791E10"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S100LA:path</w:t>
      </w:r>
      <w:r w:rsidRPr="00B80924">
        <w:rPr>
          <w:color w:val="0000FF"/>
          <w:sz w:val="20"/>
          <w:szCs w:val="20"/>
        </w:rPr>
        <w:t>&gt;</w:t>
      </w:r>
      <w:r w:rsidRPr="00B80924">
        <w:rPr>
          <w:color w:val="000000"/>
          <w:sz w:val="20"/>
          <w:szCs w:val="20"/>
        </w:rPr>
        <w:t>/S100FC:S100_FC_FeatureCatalogue/S100FC:S100_FC_SimpleAttributes/S100FC:S100_FC_SimpleAttribute[./S100FC:code/text()='categoryOfLight']/S100FC:listedValues/S100FC:listedValue[./S100FC:code/text()='4']/S100FC:label</w:t>
      </w:r>
      <w:r w:rsidRPr="00B80924">
        <w:rPr>
          <w:color w:val="0000FF"/>
          <w:sz w:val="20"/>
          <w:szCs w:val="20"/>
        </w:rPr>
        <w:t>&lt;/</w:t>
      </w:r>
      <w:r w:rsidRPr="00B80924">
        <w:rPr>
          <w:color w:val="A31515"/>
          <w:sz w:val="20"/>
          <w:szCs w:val="20"/>
        </w:rPr>
        <w:t>S100LA:path</w:t>
      </w:r>
      <w:r w:rsidRPr="00B80924">
        <w:rPr>
          <w:color w:val="0000FF"/>
          <w:sz w:val="20"/>
          <w:szCs w:val="20"/>
        </w:rPr>
        <w:t>&gt;</w:t>
      </w:r>
    </w:p>
    <w:p w14:paraId="3D83244E"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S100LA:original</w:t>
      </w:r>
      <w:r w:rsidRPr="00B80924">
        <w:rPr>
          <w:color w:val="0000FF"/>
          <w:sz w:val="20"/>
          <w:szCs w:val="20"/>
        </w:rPr>
        <w:t>&gt;</w:t>
      </w:r>
      <w:r w:rsidRPr="00B80924">
        <w:rPr>
          <w:color w:val="000000"/>
          <w:sz w:val="20"/>
          <w:szCs w:val="20"/>
        </w:rPr>
        <w:t>Leading Light</w:t>
      </w:r>
      <w:r w:rsidRPr="00B80924">
        <w:rPr>
          <w:color w:val="0000FF"/>
          <w:sz w:val="20"/>
          <w:szCs w:val="20"/>
        </w:rPr>
        <w:t>&lt;/</w:t>
      </w:r>
      <w:r w:rsidRPr="00B80924">
        <w:rPr>
          <w:color w:val="A31515"/>
          <w:sz w:val="20"/>
          <w:szCs w:val="20"/>
        </w:rPr>
        <w:t>S100LA:original</w:t>
      </w:r>
      <w:r w:rsidRPr="00B80924">
        <w:rPr>
          <w:color w:val="0000FF"/>
          <w:sz w:val="20"/>
          <w:szCs w:val="20"/>
        </w:rPr>
        <w:t>&gt;</w:t>
      </w:r>
    </w:p>
    <w:p w14:paraId="6B148BAA"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S100LA:status</w:t>
      </w:r>
      <w:r w:rsidRPr="00B80924">
        <w:rPr>
          <w:color w:val="0000FF"/>
          <w:sz w:val="20"/>
          <w:szCs w:val="20"/>
        </w:rPr>
        <w:t>&gt;</w:t>
      </w:r>
      <w:r w:rsidRPr="00B80924">
        <w:rPr>
          <w:color w:val="000000"/>
          <w:sz w:val="20"/>
          <w:szCs w:val="20"/>
        </w:rPr>
        <w:t>New</w:t>
      </w:r>
      <w:r w:rsidRPr="00B80924">
        <w:rPr>
          <w:color w:val="0000FF"/>
          <w:sz w:val="20"/>
          <w:szCs w:val="20"/>
        </w:rPr>
        <w:t>&lt;/</w:t>
      </w:r>
      <w:r w:rsidRPr="00B80924">
        <w:rPr>
          <w:color w:val="A31515"/>
          <w:sz w:val="20"/>
          <w:szCs w:val="20"/>
        </w:rPr>
        <w:t>S100LA:status</w:t>
      </w:r>
      <w:r w:rsidRPr="00B80924">
        <w:rPr>
          <w:color w:val="0000FF"/>
          <w:sz w:val="20"/>
          <w:szCs w:val="20"/>
        </w:rPr>
        <w:t>&gt;</w:t>
      </w:r>
    </w:p>
    <w:p w14:paraId="0E3EF5F7"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w:t>
      </w:r>
      <w:r w:rsidRPr="00B80924">
        <w:rPr>
          <w:color w:val="0000FF"/>
          <w:sz w:val="20"/>
          <w:szCs w:val="20"/>
        </w:rPr>
        <w:t xml:space="preserve"> /&gt;</w:t>
      </w:r>
    </w:p>
    <w:p w14:paraId="206ECC4A"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559FF844"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75042A2F"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S100LA:path</w:t>
      </w:r>
      <w:r w:rsidRPr="00B80924">
        <w:rPr>
          <w:color w:val="0000FF"/>
          <w:sz w:val="20"/>
          <w:szCs w:val="20"/>
        </w:rPr>
        <w:t>&gt;</w:t>
      </w:r>
      <w:r w:rsidRPr="00B80924">
        <w:rPr>
          <w:color w:val="000000"/>
          <w:sz w:val="20"/>
          <w:szCs w:val="20"/>
        </w:rPr>
        <w:t>/S100FC:S100_FC_FeatureCatalogue/S100FC:S100_FC_SimpleAttributes/S100FC:S100_FC_SimpleAttribute[./S100FC:code/text()='categoryOfLight']/S100FC:listedValues/S100FC:listedValue[./S100FC:code/text()='4']/S100FC:definition</w:t>
      </w:r>
      <w:r w:rsidRPr="00B80924">
        <w:rPr>
          <w:color w:val="0000FF"/>
          <w:sz w:val="20"/>
          <w:szCs w:val="20"/>
        </w:rPr>
        <w:t>&lt;/</w:t>
      </w:r>
      <w:r w:rsidRPr="00B80924">
        <w:rPr>
          <w:color w:val="A31515"/>
          <w:sz w:val="20"/>
          <w:szCs w:val="20"/>
        </w:rPr>
        <w:t>S100LA:path</w:t>
      </w:r>
      <w:r w:rsidRPr="00B80924">
        <w:rPr>
          <w:color w:val="0000FF"/>
          <w:sz w:val="20"/>
          <w:szCs w:val="20"/>
        </w:rPr>
        <w:t>&gt;</w:t>
      </w:r>
    </w:p>
    <w:p w14:paraId="3BD332FA"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S100LA:original</w:t>
      </w:r>
      <w:r w:rsidRPr="00B80924">
        <w:rPr>
          <w:color w:val="0000FF"/>
          <w:sz w:val="20"/>
          <w:szCs w:val="20"/>
        </w:rPr>
        <w:t>&gt;</w:t>
      </w:r>
      <w:r w:rsidRPr="00B80924">
        <w:rPr>
          <w:color w:val="000000"/>
          <w:sz w:val="20"/>
          <w:szCs w:val="20"/>
        </w:rPr>
        <w:t>A light associated with other lights so as to form a leading line to be followed.</w:t>
      </w:r>
      <w:r w:rsidRPr="00B80924">
        <w:rPr>
          <w:color w:val="0000FF"/>
          <w:sz w:val="20"/>
          <w:szCs w:val="20"/>
        </w:rPr>
        <w:t>&lt;/</w:t>
      </w:r>
      <w:r w:rsidRPr="00B80924">
        <w:rPr>
          <w:color w:val="A31515"/>
          <w:sz w:val="20"/>
          <w:szCs w:val="20"/>
        </w:rPr>
        <w:t>S100LA:original</w:t>
      </w:r>
      <w:r w:rsidRPr="00B80924">
        <w:rPr>
          <w:color w:val="0000FF"/>
          <w:sz w:val="20"/>
          <w:szCs w:val="20"/>
        </w:rPr>
        <w:t>&gt;</w:t>
      </w:r>
    </w:p>
    <w:p w14:paraId="30577BDC"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S100LA:status</w:t>
      </w:r>
      <w:r w:rsidRPr="00B80924">
        <w:rPr>
          <w:color w:val="0000FF"/>
          <w:sz w:val="20"/>
          <w:szCs w:val="20"/>
        </w:rPr>
        <w:t>&gt;</w:t>
      </w:r>
      <w:r w:rsidRPr="00B80924">
        <w:rPr>
          <w:color w:val="000000"/>
          <w:sz w:val="20"/>
          <w:szCs w:val="20"/>
        </w:rPr>
        <w:t>New</w:t>
      </w:r>
      <w:r w:rsidRPr="00B80924">
        <w:rPr>
          <w:color w:val="0000FF"/>
          <w:sz w:val="20"/>
          <w:szCs w:val="20"/>
        </w:rPr>
        <w:t>&lt;/</w:t>
      </w:r>
      <w:r w:rsidRPr="00B80924">
        <w:rPr>
          <w:color w:val="A31515"/>
          <w:sz w:val="20"/>
          <w:szCs w:val="20"/>
        </w:rPr>
        <w:t>S100LA:status</w:t>
      </w:r>
      <w:r w:rsidRPr="00B80924">
        <w:rPr>
          <w:color w:val="0000FF"/>
          <w:sz w:val="20"/>
          <w:szCs w:val="20"/>
        </w:rPr>
        <w:t>&gt;</w:t>
      </w:r>
    </w:p>
    <w:p w14:paraId="27377500"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w:t>
      </w:r>
      <w:r w:rsidRPr="00B80924">
        <w:rPr>
          <w:color w:val="0000FF"/>
          <w:sz w:val="20"/>
          <w:szCs w:val="20"/>
        </w:rPr>
        <w:t xml:space="preserve"> /&gt;</w:t>
      </w:r>
    </w:p>
    <w:p w14:paraId="15903ED2"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59C6AC25"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35C6E793"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S100LA:path</w:t>
      </w:r>
      <w:r w:rsidRPr="00B80924">
        <w:rPr>
          <w:color w:val="0000FF"/>
          <w:sz w:val="20"/>
          <w:szCs w:val="20"/>
        </w:rPr>
        <w:t>&gt;</w:t>
      </w:r>
      <w:r w:rsidRPr="00B80924">
        <w:rPr>
          <w:color w:val="000000"/>
          <w:sz w:val="20"/>
          <w:szCs w:val="20"/>
        </w:rPr>
        <w:t>/S100FC:S100_FC_FeatureCatalogue/S100FC:S100_FC_SimpleAttributes/S100FC:S100_FC_SimpleAttribute[./S100FC:code/text()='categoryOfLight']/S100FC:listedValues/S100FC:listedValue[./S100FC:code/text()='5']/S100FC:label</w:t>
      </w:r>
      <w:r w:rsidRPr="00B80924">
        <w:rPr>
          <w:color w:val="0000FF"/>
          <w:sz w:val="20"/>
          <w:szCs w:val="20"/>
        </w:rPr>
        <w:t>&lt;/</w:t>
      </w:r>
      <w:r w:rsidRPr="00B80924">
        <w:rPr>
          <w:color w:val="A31515"/>
          <w:sz w:val="20"/>
          <w:szCs w:val="20"/>
        </w:rPr>
        <w:t>S100LA:path</w:t>
      </w:r>
      <w:r w:rsidRPr="00B80924">
        <w:rPr>
          <w:color w:val="0000FF"/>
          <w:sz w:val="20"/>
          <w:szCs w:val="20"/>
        </w:rPr>
        <w:t>&gt;</w:t>
      </w:r>
    </w:p>
    <w:p w14:paraId="2AAECDF7"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S100LA:original</w:t>
      </w:r>
      <w:r w:rsidRPr="00B80924">
        <w:rPr>
          <w:color w:val="0000FF"/>
          <w:sz w:val="20"/>
          <w:szCs w:val="20"/>
        </w:rPr>
        <w:t>&gt;</w:t>
      </w:r>
      <w:r w:rsidRPr="00B80924">
        <w:rPr>
          <w:color w:val="000000"/>
          <w:sz w:val="20"/>
          <w:szCs w:val="20"/>
        </w:rPr>
        <w:t>Aero Light</w:t>
      </w:r>
      <w:r w:rsidRPr="00B80924">
        <w:rPr>
          <w:color w:val="0000FF"/>
          <w:sz w:val="20"/>
          <w:szCs w:val="20"/>
        </w:rPr>
        <w:t>&lt;/</w:t>
      </w:r>
      <w:r w:rsidRPr="00B80924">
        <w:rPr>
          <w:color w:val="A31515"/>
          <w:sz w:val="20"/>
          <w:szCs w:val="20"/>
        </w:rPr>
        <w:t>S100LA:original</w:t>
      </w:r>
      <w:r w:rsidRPr="00B80924">
        <w:rPr>
          <w:color w:val="0000FF"/>
          <w:sz w:val="20"/>
          <w:szCs w:val="20"/>
        </w:rPr>
        <w:t>&gt;</w:t>
      </w:r>
    </w:p>
    <w:p w14:paraId="0F205539"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S100LA:status</w:t>
      </w:r>
      <w:r w:rsidRPr="00B80924">
        <w:rPr>
          <w:color w:val="0000FF"/>
          <w:sz w:val="20"/>
          <w:szCs w:val="20"/>
        </w:rPr>
        <w:t>&gt;</w:t>
      </w:r>
      <w:r w:rsidRPr="00B80924">
        <w:rPr>
          <w:color w:val="000000"/>
          <w:sz w:val="20"/>
          <w:szCs w:val="20"/>
        </w:rPr>
        <w:t>New</w:t>
      </w:r>
      <w:r w:rsidRPr="00B80924">
        <w:rPr>
          <w:color w:val="0000FF"/>
          <w:sz w:val="20"/>
          <w:szCs w:val="20"/>
        </w:rPr>
        <w:t>&lt;/</w:t>
      </w:r>
      <w:r w:rsidRPr="00B80924">
        <w:rPr>
          <w:color w:val="A31515"/>
          <w:sz w:val="20"/>
          <w:szCs w:val="20"/>
        </w:rPr>
        <w:t>S100LA:status</w:t>
      </w:r>
      <w:r w:rsidRPr="00B80924">
        <w:rPr>
          <w:color w:val="0000FF"/>
          <w:sz w:val="20"/>
          <w:szCs w:val="20"/>
        </w:rPr>
        <w:t>&gt;</w:t>
      </w:r>
    </w:p>
    <w:p w14:paraId="66723309"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w:t>
      </w:r>
      <w:r w:rsidRPr="00B80924">
        <w:rPr>
          <w:color w:val="0000FF"/>
          <w:sz w:val="20"/>
          <w:szCs w:val="20"/>
        </w:rPr>
        <w:t xml:space="preserve"> /&gt;</w:t>
      </w:r>
    </w:p>
    <w:p w14:paraId="461CDD7A"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5C6958CD"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lastRenderedPageBreak/>
        <w:t xml:space="preserve">    &lt;</w:t>
      </w:r>
      <w:r w:rsidRPr="00B80924">
        <w:rPr>
          <w:color w:val="A31515"/>
          <w:sz w:val="20"/>
          <w:szCs w:val="20"/>
        </w:rPr>
        <w:t>S100LA:translationItem</w:t>
      </w:r>
      <w:r w:rsidRPr="00B80924">
        <w:rPr>
          <w:color w:val="0000FF"/>
          <w:sz w:val="20"/>
          <w:szCs w:val="20"/>
        </w:rPr>
        <w:t>&gt;</w:t>
      </w:r>
    </w:p>
    <w:p w14:paraId="50809540"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S100LA:path</w:t>
      </w:r>
      <w:r w:rsidRPr="00B80924">
        <w:rPr>
          <w:color w:val="0000FF"/>
          <w:sz w:val="20"/>
          <w:szCs w:val="20"/>
        </w:rPr>
        <w:t>&gt;</w:t>
      </w:r>
      <w:r w:rsidRPr="00B80924">
        <w:rPr>
          <w:color w:val="000000"/>
          <w:sz w:val="20"/>
          <w:szCs w:val="20"/>
        </w:rPr>
        <w:t>/S100FC:S100_FC_FeatureCatalogue/S100FC:S100_FC_SimpleAttributes/S100FC:S100_FC_SimpleAttribute[./S100FC:code/text()='categoryOfLight']/S100FC:listedValues/S100FC:listedValue[./S100FC:code/text()='5']/S100FC:definition</w:t>
      </w:r>
      <w:r w:rsidRPr="00B80924">
        <w:rPr>
          <w:color w:val="0000FF"/>
          <w:sz w:val="20"/>
          <w:szCs w:val="20"/>
        </w:rPr>
        <w:t>&lt;/</w:t>
      </w:r>
      <w:r w:rsidRPr="00B80924">
        <w:rPr>
          <w:color w:val="A31515"/>
          <w:sz w:val="20"/>
          <w:szCs w:val="20"/>
        </w:rPr>
        <w:t>S100LA:path</w:t>
      </w:r>
      <w:r w:rsidRPr="00B80924">
        <w:rPr>
          <w:color w:val="0000FF"/>
          <w:sz w:val="20"/>
          <w:szCs w:val="20"/>
        </w:rPr>
        <w:t>&gt;</w:t>
      </w:r>
    </w:p>
    <w:p w14:paraId="6FEA9DDA"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S100LA:original</w:t>
      </w:r>
      <w:r w:rsidRPr="00B80924">
        <w:rPr>
          <w:color w:val="0000FF"/>
          <w:sz w:val="20"/>
          <w:szCs w:val="20"/>
        </w:rPr>
        <w:t>&gt;</w:t>
      </w:r>
      <w:r w:rsidRPr="00B80924">
        <w:rPr>
          <w:color w:val="000000"/>
          <w:sz w:val="20"/>
          <w:szCs w:val="20"/>
        </w:rPr>
        <w:t>An aero light is established for aeronautical navigation and may be of higher power than marine lights and visible from well offshore.</w:t>
      </w:r>
      <w:r w:rsidRPr="00B80924">
        <w:rPr>
          <w:color w:val="0000FF"/>
          <w:sz w:val="20"/>
          <w:szCs w:val="20"/>
        </w:rPr>
        <w:t>&lt;/</w:t>
      </w:r>
      <w:r w:rsidRPr="00B80924">
        <w:rPr>
          <w:color w:val="A31515"/>
          <w:sz w:val="20"/>
          <w:szCs w:val="20"/>
        </w:rPr>
        <w:t>S100LA:original</w:t>
      </w:r>
      <w:r w:rsidRPr="00B80924">
        <w:rPr>
          <w:color w:val="0000FF"/>
          <w:sz w:val="20"/>
          <w:szCs w:val="20"/>
        </w:rPr>
        <w:t>&gt;</w:t>
      </w:r>
    </w:p>
    <w:p w14:paraId="16B699BA"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S100LA:status</w:t>
      </w:r>
      <w:r w:rsidRPr="00B80924">
        <w:rPr>
          <w:color w:val="0000FF"/>
          <w:sz w:val="20"/>
          <w:szCs w:val="20"/>
        </w:rPr>
        <w:t>&gt;</w:t>
      </w:r>
      <w:r w:rsidRPr="00B80924">
        <w:rPr>
          <w:color w:val="000000"/>
          <w:sz w:val="20"/>
          <w:szCs w:val="20"/>
        </w:rPr>
        <w:t>New</w:t>
      </w:r>
      <w:r w:rsidRPr="00B80924">
        <w:rPr>
          <w:color w:val="0000FF"/>
          <w:sz w:val="20"/>
          <w:szCs w:val="20"/>
        </w:rPr>
        <w:t>&lt;/</w:t>
      </w:r>
      <w:r w:rsidRPr="00B80924">
        <w:rPr>
          <w:color w:val="A31515"/>
          <w:sz w:val="20"/>
          <w:szCs w:val="20"/>
        </w:rPr>
        <w:t>S100LA:status</w:t>
      </w:r>
      <w:r w:rsidRPr="00B80924">
        <w:rPr>
          <w:color w:val="0000FF"/>
          <w:sz w:val="20"/>
          <w:szCs w:val="20"/>
        </w:rPr>
        <w:t>&gt;</w:t>
      </w:r>
    </w:p>
    <w:p w14:paraId="76342CD7"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w:t>
      </w:r>
      <w:r w:rsidRPr="00B80924">
        <w:rPr>
          <w:color w:val="0000FF"/>
          <w:sz w:val="20"/>
          <w:szCs w:val="20"/>
        </w:rPr>
        <w:t xml:space="preserve"> /&gt;</w:t>
      </w:r>
    </w:p>
    <w:p w14:paraId="3C5ADA90" w14:textId="7D5F3287" w:rsidR="004C4222" w:rsidRPr="00B80924" w:rsidRDefault="00180B95" w:rsidP="00180B95">
      <w:pPr>
        <w:rPr>
          <w:color w:val="0000FF"/>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48226A0A" w14:textId="77777777" w:rsidR="00180B95" w:rsidRPr="00B80924" w:rsidRDefault="00180B95" w:rsidP="00180B95">
      <w:pPr>
        <w:rPr>
          <w:rFonts w:ascii="Arial" w:hAnsi="Arial" w:cs="Arial"/>
          <w:sz w:val="20"/>
          <w:szCs w:val="20"/>
        </w:rPr>
      </w:pPr>
    </w:p>
    <w:p w14:paraId="587A679F" w14:textId="5397A721" w:rsidR="008F0B6B" w:rsidRPr="00B80924" w:rsidRDefault="004C4222" w:rsidP="00B80924">
      <w:pPr>
        <w:spacing w:after="120"/>
        <w:jc w:val="both"/>
        <w:rPr>
          <w:rFonts w:ascii="Arial" w:hAnsi="Arial" w:cs="Arial"/>
          <w:sz w:val="20"/>
          <w:szCs w:val="20"/>
        </w:rPr>
      </w:pPr>
      <w:r w:rsidRPr="00B80924">
        <w:rPr>
          <w:rFonts w:ascii="Arial" w:hAnsi="Arial" w:cs="Arial"/>
          <w:sz w:val="20"/>
          <w:szCs w:val="20"/>
        </w:rPr>
        <w:t xml:space="preserve">This language pack would be named </w:t>
      </w:r>
      <w:r w:rsidR="00180B95" w:rsidRPr="00B80924">
        <w:rPr>
          <w:rFonts w:ascii="Arial" w:hAnsi="Arial" w:cs="Arial"/>
          <w:sz w:val="20"/>
          <w:szCs w:val="20"/>
        </w:rPr>
        <w:t>according to the naming convention in S-100 Part 17</w:t>
      </w:r>
      <w:r w:rsidRPr="00B80924">
        <w:rPr>
          <w:rFonts w:ascii="Arial" w:hAnsi="Arial" w:cs="Arial"/>
          <w:sz w:val="20"/>
          <w:szCs w:val="20"/>
        </w:rPr>
        <w:t xml:space="preserve"> and would support a </w:t>
      </w:r>
      <w:r w:rsidR="00385813">
        <w:rPr>
          <w:rFonts w:ascii="Arial" w:hAnsi="Arial" w:cs="Arial"/>
          <w:sz w:val="20"/>
          <w:szCs w:val="20"/>
        </w:rPr>
        <w:t>F</w:t>
      </w:r>
      <w:r w:rsidR="00385813" w:rsidRPr="00B80924">
        <w:rPr>
          <w:rFonts w:ascii="Arial" w:hAnsi="Arial" w:cs="Arial"/>
          <w:sz w:val="20"/>
          <w:szCs w:val="20"/>
        </w:rPr>
        <w:t xml:space="preserve">eature </w:t>
      </w:r>
      <w:r w:rsidR="00385813">
        <w:rPr>
          <w:rFonts w:ascii="Arial" w:hAnsi="Arial" w:cs="Arial"/>
          <w:sz w:val="20"/>
          <w:szCs w:val="20"/>
        </w:rPr>
        <w:t>C</w:t>
      </w:r>
      <w:r w:rsidR="00385813" w:rsidRPr="00B80924">
        <w:rPr>
          <w:rFonts w:ascii="Arial" w:hAnsi="Arial" w:cs="Arial"/>
          <w:sz w:val="20"/>
          <w:szCs w:val="20"/>
        </w:rPr>
        <w:t xml:space="preserve">atalogue </w:t>
      </w:r>
      <w:r w:rsidRPr="00B80924">
        <w:rPr>
          <w:rFonts w:ascii="Arial" w:hAnsi="Arial" w:cs="Arial"/>
          <w:sz w:val="20"/>
          <w:szCs w:val="20"/>
        </w:rPr>
        <w:t xml:space="preserve">using the </w:t>
      </w:r>
      <w:r w:rsidR="00AA25CC" w:rsidRPr="00B80924">
        <w:rPr>
          <w:rFonts w:ascii="Arial" w:hAnsi="Arial" w:cs="Arial"/>
          <w:sz w:val="20"/>
          <w:szCs w:val="20"/>
        </w:rPr>
        <w:t>reference structure defined</w:t>
      </w:r>
      <w:r w:rsidR="00180B95" w:rsidRPr="00B80924">
        <w:rPr>
          <w:rFonts w:ascii="Arial" w:hAnsi="Arial" w:cs="Arial"/>
          <w:sz w:val="20"/>
          <w:szCs w:val="20"/>
        </w:rPr>
        <w:t>.</w:t>
      </w:r>
    </w:p>
    <w:sectPr w:rsidR="008F0B6B" w:rsidRPr="00B80924" w:rsidSect="005639E2">
      <w:headerReference w:type="even" r:id="rId46"/>
      <w:headerReference w:type="default" r:id="rId47"/>
      <w:footerReference w:type="even" r:id="rId48"/>
      <w:footerReference w:type="default" r:id="rId49"/>
      <w:type w:val="continuous"/>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B8A9C" w14:textId="77777777" w:rsidR="00210433" w:rsidRDefault="00210433">
      <w:r>
        <w:separator/>
      </w:r>
    </w:p>
  </w:endnote>
  <w:endnote w:type="continuationSeparator" w:id="0">
    <w:p w14:paraId="661FE672" w14:textId="77777777" w:rsidR="00210433" w:rsidRDefault="00210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Bold">
    <w:panose1 w:val="020B07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Lucida Grande">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0E61B" w14:textId="77777777" w:rsidR="005639E2" w:rsidRDefault="005639E2" w:rsidP="00432587">
    <w:pPr>
      <w:ind w:right="360" w:firstLine="360"/>
      <w:jc w:val="center"/>
      <w:rPr>
        <w:sz w:val="16"/>
        <w:szCs w:val="16"/>
      </w:rPr>
    </w:pPr>
    <w:r>
      <w:rPr>
        <w:sz w:val="16"/>
        <w:szCs w:val="16"/>
      </w:rPr>
      <w:tab/>
    </w:r>
  </w:p>
  <w:p w14:paraId="7652F663" w14:textId="40CEC262" w:rsidR="005639E2" w:rsidRPr="005639E2" w:rsidRDefault="005639E2" w:rsidP="005639E2">
    <w:pPr>
      <w:tabs>
        <w:tab w:val="center" w:pos="4536"/>
        <w:tab w:val="right" w:pos="9072"/>
      </w:tabs>
      <w:rPr>
        <w:rFonts w:ascii="Arial" w:hAnsi="Arial" w:cs="Arial"/>
        <w:sz w:val="16"/>
        <w:szCs w:val="16"/>
      </w:rPr>
    </w:pPr>
    <w:r>
      <w:rPr>
        <w:rFonts w:ascii="Arial" w:hAnsi="Arial" w:cs="Arial"/>
        <w:sz w:val="16"/>
        <w:szCs w:val="16"/>
      </w:rPr>
      <w:tab/>
    </w:r>
    <w:r>
      <w:rPr>
        <w:rFonts w:ascii="Arial" w:eastAsia="Arial" w:hAnsi="Arial" w:cs="Arial"/>
        <w:sz w:val="16"/>
        <w:szCs w:val="16"/>
      </w:rPr>
      <w:t>Part 18 – Language Packs</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771C" w14:textId="490D2E95" w:rsidR="005639E2" w:rsidRDefault="005639E2" w:rsidP="000C0918">
    <w:pPr>
      <w:tabs>
        <w:tab w:val="center" w:pos="6946"/>
        <w:tab w:val="right" w:pos="13892"/>
      </w:tabs>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C71408">
      <w:rPr>
        <w:rFonts w:ascii="Arial" w:eastAsia="Arial" w:hAnsi="Arial" w:cs="Arial"/>
        <w:noProof/>
        <w:sz w:val="16"/>
        <w:szCs w:val="16"/>
      </w:rPr>
      <w:t>8</w:t>
    </w:r>
    <w:r>
      <w:rPr>
        <w:rFonts w:ascii="Arial" w:eastAsia="Arial" w:hAnsi="Arial" w:cs="Arial"/>
        <w:sz w:val="16"/>
        <w:szCs w:val="16"/>
      </w:rPr>
      <w:fldChar w:fldCharType="end"/>
    </w:r>
    <w:r>
      <w:rPr>
        <w:rFonts w:ascii="Arial" w:eastAsia="Arial" w:hAnsi="Arial" w:cs="Arial"/>
        <w:sz w:val="16"/>
        <w:szCs w:val="16"/>
      </w:rPr>
      <w:tab/>
    </w:r>
    <w:r w:rsidRPr="00284272">
      <w:rPr>
        <w:rFonts w:ascii="Arial" w:eastAsia="Arial" w:hAnsi="Arial" w:cs="Arial"/>
        <w:sz w:val="16"/>
        <w:szCs w:val="16"/>
      </w:rPr>
      <w:t>Part 18 – Language Packs</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345EC" w14:textId="7F9AD181" w:rsidR="005639E2" w:rsidRDefault="005639E2" w:rsidP="007B613E">
    <w:pPr>
      <w:tabs>
        <w:tab w:val="center" w:pos="6946"/>
        <w:tab w:val="right" w:pos="13892"/>
      </w:tabs>
      <w:jc w:val="both"/>
    </w:pPr>
    <w:r>
      <w:tab/>
    </w:r>
    <w:r w:rsidRPr="00284272">
      <w:rPr>
        <w:rFonts w:ascii="Arial" w:eastAsia="Arial" w:hAnsi="Arial" w:cs="Arial"/>
        <w:sz w:val="16"/>
        <w:szCs w:val="16"/>
      </w:rPr>
      <w:t>Part 18 – Language Packs</w:t>
    </w:r>
    <w:r>
      <w:rPr>
        <w:rFonts w:ascii="Arial" w:eastAsia="Arial" w:hAnsi="Arial" w:cs="Arial"/>
        <w:sz w:val="16"/>
        <w:szCs w:val="16"/>
      </w:rPr>
      <w:tab/>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224C1A">
      <w:rPr>
        <w:rFonts w:ascii="Arial" w:eastAsia="Arial" w:hAnsi="Arial" w:cs="Arial"/>
        <w:noProof/>
        <w:sz w:val="16"/>
        <w:szCs w:val="16"/>
      </w:rPr>
      <w:t>7</w:t>
    </w:r>
    <w:r>
      <w:rPr>
        <w:rFonts w:ascii="Arial" w:eastAsia="Arial" w:hAnsi="Arial" w:cs="Arial"/>
        <w:sz w:val="16"/>
        <w:szCs w:val="16"/>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E" w14:textId="6E9CB6A0" w:rsidR="005639E2" w:rsidRDefault="005639E2">
    <w:pPr>
      <w:tabs>
        <w:tab w:val="center" w:pos="4320"/>
        <w:tab w:val="right" w:pos="8640"/>
      </w:tabs>
      <w:jc w:val="both"/>
      <w:rPr>
        <w:rFonts w:ascii="Arial" w:eastAsia="Arial" w:hAnsi="Arial" w:cs="Arial"/>
        <w:color w:val="FF0000"/>
        <w:sz w:val="16"/>
        <w:szCs w:val="16"/>
      </w:rPr>
    </w:pPr>
    <w:r>
      <w:rPr>
        <w:rFonts w:ascii="Arial" w:eastAsia="Arial" w:hAnsi="Arial" w:cs="Arial"/>
        <w:color w:val="FF0000"/>
        <w:sz w:val="16"/>
        <w:szCs w:val="16"/>
      </w:rPr>
      <w:fldChar w:fldCharType="begin"/>
    </w:r>
    <w:r>
      <w:rPr>
        <w:rFonts w:ascii="Arial" w:eastAsia="Arial" w:hAnsi="Arial" w:cs="Arial"/>
        <w:color w:val="FF0000"/>
        <w:sz w:val="16"/>
        <w:szCs w:val="16"/>
      </w:rPr>
      <w:instrText>PAGE</w:instrText>
    </w:r>
    <w:r>
      <w:rPr>
        <w:rFonts w:ascii="Arial" w:eastAsia="Arial" w:hAnsi="Arial" w:cs="Arial"/>
        <w:color w:val="FF0000"/>
        <w:sz w:val="16"/>
        <w:szCs w:val="16"/>
      </w:rPr>
      <w:fldChar w:fldCharType="end"/>
    </w:r>
  </w:p>
  <w:p w14:paraId="0000041F" w14:textId="77777777" w:rsidR="005639E2" w:rsidRDefault="005639E2">
    <w:pPr>
      <w:tabs>
        <w:tab w:val="center" w:pos="4320"/>
        <w:tab w:val="right" w:pos="8640"/>
      </w:tabs>
      <w:ind w:right="360" w:firstLine="360"/>
      <w:jc w:val="center"/>
      <w:rPr>
        <w:rFonts w:ascii="Arial" w:eastAsia="Arial" w:hAnsi="Arial" w:cs="Arial"/>
        <w:color w:val="FF0000"/>
        <w:sz w:val="16"/>
        <w:szCs w:val="16"/>
      </w:rPr>
    </w:pPr>
    <w:r>
      <w:rPr>
        <w:rFonts w:ascii="Arial" w:eastAsia="Arial" w:hAnsi="Arial" w:cs="Arial"/>
        <w:color w:val="FF0000"/>
        <w:sz w:val="16"/>
        <w:szCs w:val="16"/>
      </w:rPr>
      <w:t>Part 15 – Data Protection Scheme</w:t>
    </w:r>
  </w:p>
  <w:p w14:paraId="6D65BBA1" w14:textId="77777777" w:rsidR="005639E2" w:rsidRDefault="005639E2"/>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F4226" w14:textId="77777777" w:rsidR="005639E2" w:rsidRDefault="005639E2" w:rsidP="000161CE">
    <w:pPr>
      <w:tabs>
        <w:tab w:val="center" w:pos="4536"/>
        <w:tab w:val="right" w:pos="9072"/>
      </w:tabs>
      <w:jc w:val="both"/>
    </w:pPr>
    <w:r>
      <w:tab/>
    </w:r>
    <w:r w:rsidRPr="00284272">
      <w:rPr>
        <w:rFonts w:ascii="Arial" w:eastAsia="Arial" w:hAnsi="Arial" w:cs="Arial"/>
        <w:sz w:val="16"/>
        <w:szCs w:val="16"/>
      </w:rPr>
      <w:t>Part 18 – Language Packs</w:t>
    </w:r>
    <w:r>
      <w:rPr>
        <w:rFonts w:ascii="Arial" w:eastAsia="Arial" w:hAnsi="Arial" w:cs="Arial"/>
        <w:sz w:val="16"/>
        <w:szCs w:val="16"/>
      </w:rPr>
      <w:tab/>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224C1A">
      <w:rPr>
        <w:rFonts w:ascii="Arial" w:eastAsia="Arial" w:hAnsi="Arial" w:cs="Arial"/>
        <w:noProof/>
        <w:sz w:val="16"/>
        <w:szCs w:val="16"/>
      </w:rPr>
      <w:t>9</w:t>
    </w:r>
    <w:r>
      <w:rPr>
        <w:rFonts w:ascii="Arial" w:eastAsia="Arial" w:hAnsi="Arial" w:cs="Arial"/>
        <w:sz w:val="16"/>
        <w:szCs w:val="16"/>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9F275" w14:textId="77777777" w:rsidR="005639E2" w:rsidRDefault="005639E2" w:rsidP="000161CE">
    <w:pPr>
      <w:tabs>
        <w:tab w:val="center" w:pos="4536"/>
        <w:tab w:val="right" w:pos="9072"/>
      </w:tabs>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C71408">
      <w:rPr>
        <w:rFonts w:ascii="Arial" w:eastAsia="Arial" w:hAnsi="Arial" w:cs="Arial"/>
        <w:noProof/>
        <w:sz w:val="16"/>
        <w:szCs w:val="16"/>
      </w:rPr>
      <w:t>16</w:t>
    </w:r>
    <w:r>
      <w:rPr>
        <w:rFonts w:ascii="Arial" w:eastAsia="Arial" w:hAnsi="Arial" w:cs="Arial"/>
        <w:sz w:val="16"/>
        <w:szCs w:val="16"/>
      </w:rPr>
      <w:fldChar w:fldCharType="end"/>
    </w:r>
    <w:r>
      <w:rPr>
        <w:rFonts w:ascii="Arial" w:eastAsia="Arial" w:hAnsi="Arial" w:cs="Arial"/>
        <w:sz w:val="16"/>
        <w:szCs w:val="16"/>
      </w:rPr>
      <w:tab/>
    </w:r>
    <w:r w:rsidRPr="00284272">
      <w:rPr>
        <w:rFonts w:ascii="Arial" w:eastAsia="Arial" w:hAnsi="Arial" w:cs="Arial"/>
        <w:sz w:val="16"/>
        <w:szCs w:val="16"/>
      </w:rPr>
      <w:t>Part 18 – Language Packs</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BF1C" w14:textId="77777777" w:rsidR="005639E2" w:rsidRDefault="005639E2" w:rsidP="000161CE">
    <w:pPr>
      <w:tabs>
        <w:tab w:val="center" w:pos="4536"/>
        <w:tab w:val="right" w:pos="9072"/>
      </w:tabs>
      <w:jc w:val="both"/>
    </w:pPr>
    <w:r>
      <w:tab/>
    </w:r>
    <w:r w:rsidRPr="00284272">
      <w:rPr>
        <w:rFonts w:ascii="Arial" w:eastAsia="Arial" w:hAnsi="Arial" w:cs="Arial"/>
        <w:sz w:val="16"/>
        <w:szCs w:val="16"/>
      </w:rPr>
      <w:t>Part 18 – Language Packs</w:t>
    </w:r>
    <w:r>
      <w:rPr>
        <w:rFonts w:ascii="Arial" w:eastAsia="Arial" w:hAnsi="Arial" w:cs="Arial"/>
        <w:sz w:val="16"/>
        <w:szCs w:val="16"/>
      </w:rPr>
      <w:tab/>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C71408">
      <w:rPr>
        <w:rFonts w:ascii="Arial" w:eastAsia="Arial" w:hAnsi="Arial" w:cs="Arial"/>
        <w:noProof/>
        <w:sz w:val="16"/>
        <w:szCs w:val="16"/>
      </w:rPr>
      <w:t>17</w:t>
    </w:r>
    <w:r>
      <w:rPr>
        <w:rFonts w:ascii="Arial" w:eastAsia="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971F9" w14:textId="5229DF05" w:rsidR="005639E2" w:rsidRPr="00432587" w:rsidRDefault="005639E2" w:rsidP="005639E2">
    <w:pPr>
      <w:tabs>
        <w:tab w:val="center" w:pos="4536"/>
        <w:tab w:val="right" w:pos="9072"/>
      </w:tabs>
      <w:rPr>
        <w:rFonts w:ascii="Arial" w:hAnsi="Arial" w:cs="Arial"/>
        <w:sz w:val="16"/>
        <w:szCs w:val="16"/>
      </w:rPr>
    </w:pPr>
    <w:r w:rsidRPr="00432587">
      <w:rPr>
        <w:rFonts w:ascii="Arial" w:hAnsi="Arial" w:cs="Arial"/>
        <w:sz w:val="16"/>
        <w:szCs w:val="16"/>
      </w:rPr>
      <w:tab/>
    </w:r>
    <w:r>
      <w:rPr>
        <w:rFonts w:ascii="Arial" w:eastAsia="Arial" w:hAnsi="Arial" w:cs="Arial"/>
        <w:sz w:val="16"/>
        <w:szCs w:val="16"/>
      </w:rPr>
      <w:t>Part 18 – Language Packs</w:t>
    </w:r>
    <w:r w:rsidRPr="00432587">
      <w:rPr>
        <w:rFonts w:ascii="Arial" w:hAnsi="Arial" w:cs="Arial"/>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3DDA" w14:textId="2D585440" w:rsidR="005639E2" w:rsidRPr="00432587" w:rsidRDefault="005639E2" w:rsidP="005639E2">
    <w:pPr>
      <w:tabs>
        <w:tab w:val="center" w:pos="4536"/>
        <w:tab w:val="right" w:pos="9072"/>
      </w:tabs>
      <w:rPr>
        <w:rFonts w:ascii="Arial" w:hAnsi="Arial" w:cs="Arial"/>
        <w:sz w:val="16"/>
        <w:szCs w:val="16"/>
      </w:rPr>
    </w:pPr>
    <w:r>
      <w:rPr>
        <w:rFonts w:ascii="Arial" w:hAnsi="Arial" w:cs="Arial"/>
        <w:sz w:val="16"/>
        <w:szCs w:val="16"/>
      </w:rPr>
      <w:tab/>
    </w:r>
    <w:r>
      <w:rPr>
        <w:rFonts w:ascii="Arial" w:eastAsia="Arial" w:hAnsi="Arial" w:cs="Arial"/>
        <w:sz w:val="16"/>
        <w:szCs w:val="16"/>
      </w:rPr>
      <w:t>Part 18 – Language Packs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7" w14:textId="43802B74" w:rsidR="005639E2" w:rsidRDefault="005639E2" w:rsidP="009A0E23">
    <w:pPr>
      <w:tabs>
        <w:tab w:val="center" w:pos="4321"/>
        <w:tab w:val="right" w:pos="8641"/>
      </w:tabs>
      <w:ind w:right="-6" w:firstLine="357"/>
      <w:jc w:val="center"/>
      <w:rPr>
        <w:rFonts w:ascii="Arial" w:eastAsia="Arial" w:hAnsi="Arial" w:cs="Arial"/>
        <w:sz w:val="16"/>
        <w:szCs w:val="16"/>
      </w:rPr>
    </w:pPr>
    <w:r>
      <w:rPr>
        <w:rFonts w:ascii="Arial" w:eastAsia="Arial" w:hAnsi="Arial" w:cs="Arial"/>
        <w:sz w:val="16"/>
        <w:szCs w:val="16"/>
      </w:rPr>
      <w:t>Part 18 – Language Packs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2111858624"/>
      <w:docPartObj>
        <w:docPartGallery w:val="Page Numbers (Bottom of Page)"/>
        <w:docPartUnique/>
      </w:docPartObj>
    </w:sdtPr>
    <w:sdtEndPr>
      <w:rPr>
        <w:noProof/>
      </w:rPr>
    </w:sdtEndPr>
    <w:sdtContent>
      <w:p w14:paraId="00000419" w14:textId="4EB3DF3C" w:rsidR="005639E2" w:rsidRPr="00E6714D" w:rsidRDefault="00E6714D" w:rsidP="00E6714D">
        <w:pPr>
          <w:tabs>
            <w:tab w:val="center" w:pos="4536"/>
            <w:tab w:val="right" w:pos="9072"/>
          </w:tabs>
          <w:rPr>
            <w:rFonts w:ascii="Arial" w:hAnsi="Arial" w:cs="Arial"/>
            <w:sz w:val="16"/>
            <w:szCs w:val="16"/>
          </w:rPr>
        </w:pPr>
        <w:r w:rsidRPr="000F3464">
          <w:rPr>
            <w:rFonts w:ascii="Arial" w:hAnsi="Arial" w:cs="Arial"/>
            <w:sz w:val="16"/>
            <w:szCs w:val="16"/>
          </w:rPr>
          <w:tab/>
        </w:r>
        <w:r w:rsidRPr="00284272">
          <w:rPr>
            <w:rFonts w:ascii="Arial" w:eastAsia="Arial" w:hAnsi="Arial" w:cs="Arial"/>
            <w:sz w:val="16"/>
            <w:szCs w:val="16"/>
          </w:rPr>
          <w:t>Part 18 – Language Packs</w:t>
        </w:r>
        <w:r w:rsidRPr="00284272">
          <w:rPr>
            <w:rFonts w:ascii="Arial" w:hAnsi="Arial" w:cs="Arial"/>
            <w:sz w:val="16"/>
            <w:szCs w:val="16"/>
          </w:rPr>
          <w:tab/>
        </w:r>
        <w:r w:rsidRPr="00284272">
          <w:rPr>
            <w:rFonts w:ascii="Arial" w:hAnsi="Arial" w:cs="Arial"/>
            <w:sz w:val="16"/>
            <w:szCs w:val="16"/>
          </w:rPr>
          <w:fldChar w:fldCharType="begin"/>
        </w:r>
        <w:r w:rsidRPr="00284272">
          <w:rPr>
            <w:rFonts w:ascii="Arial" w:hAnsi="Arial" w:cs="Arial"/>
            <w:sz w:val="16"/>
            <w:szCs w:val="16"/>
          </w:rPr>
          <w:instrText xml:space="preserve"> PAGE   \* MERGEFORMAT </w:instrText>
        </w:r>
        <w:r w:rsidRPr="00284272">
          <w:rPr>
            <w:rFonts w:ascii="Arial" w:hAnsi="Arial" w:cs="Arial"/>
            <w:sz w:val="16"/>
            <w:szCs w:val="16"/>
          </w:rPr>
          <w:fldChar w:fldCharType="separate"/>
        </w:r>
        <w:r w:rsidR="00224C1A">
          <w:rPr>
            <w:rFonts w:ascii="Arial" w:hAnsi="Arial" w:cs="Arial"/>
            <w:noProof/>
            <w:sz w:val="16"/>
            <w:szCs w:val="16"/>
          </w:rPr>
          <w:t>1</w:t>
        </w:r>
        <w:r w:rsidRPr="00284272">
          <w:rPr>
            <w:rFonts w:ascii="Arial" w:hAnsi="Arial" w:cs="Arial"/>
            <w:noProof/>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8" w14:textId="06357B53" w:rsidR="005639E2" w:rsidRDefault="005639E2">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18 – Language Packs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1835417742"/>
      <w:docPartObj>
        <w:docPartGallery w:val="Page Numbers (Bottom of Page)"/>
        <w:docPartUnique/>
      </w:docPartObj>
    </w:sdtPr>
    <w:sdtEndPr>
      <w:rPr>
        <w:noProof/>
      </w:rPr>
    </w:sdtEndPr>
    <w:sdtContent>
      <w:p w14:paraId="16B8AE61" w14:textId="18EC6B7F" w:rsidR="005639E2" w:rsidRPr="00284272" w:rsidRDefault="005639E2" w:rsidP="00E6714D">
        <w:pPr>
          <w:tabs>
            <w:tab w:val="center" w:pos="4536"/>
            <w:tab w:val="right" w:pos="9072"/>
          </w:tabs>
          <w:rPr>
            <w:rFonts w:ascii="Arial" w:hAnsi="Arial" w:cs="Arial"/>
            <w:sz w:val="16"/>
            <w:szCs w:val="16"/>
          </w:rPr>
        </w:pPr>
        <w:r w:rsidRPr="00284272">
          <w:rPr>
            <w:rFonts w:ascii="Arial" w:hAnsi="Arial" w:cs="Arial"/>
            <w:sz w:val="16"/>
            <w:szCs w:val="16"/>
          </w:rPr>
          <w:fldChar w:fldCharType="begin"/>
        </w:r>
        <w:r w:rsidRPr="00284272">
          <w:rPr>
            <w:rFonts w:ascii="Arial" w:hAnsi="Arial" w:cs="Arial"/>
            <w:sz w:val="16"/>
            <w:szCs w:val="16"/>
          </w:rPr>
          <w:instrText xml:space="preserve"> PAGE   \* MERGEFORMAT </w:instrText>
        </w:r>
        <w:r w:rsidRPr="00284272">
          <w:rPr>
            <w:rFonts w:ascii="Arial" w:hAnsi="Arial" w:cs="Arial"/>
            <w:sz w:val="16"/>
            <w:szCs w:val="16"/>
          </w:rPr>
          <w:fldChar w:fldCharType="separate"/>
        </w:r>
        <w:r w:rsidR="00C71408">
          <w:rPr>
            <w:rFonts w:ascii="Arial" w:hAnsi="Arial" w:cs="Arial"/>
            <w:noProof/>
            <w:sz w:val="16"/>
            <w:szCs w:val="16"/>
          </w:rPr>
          <w:t>4</w:t>
        </w:r>
        <w:r w:rsidRPr="00284272">
          <w:rPr>
            <w:rFonts w:ascii="Arial" w:hAnsi="Arial" w:cs="Arial"/>
            <w:noProof/>
            <w:sz w:val="16"/>
            <w:szCs w:val="16"/>
          </w:rPr>
          <w:fldChar w:fldCharType="end"/>
        </w:r>
        <w:r w:rsidRPr="00284272">
          <w:rPr>
            <w:rFonts w:ascii="Arial" w:hAnsi="Arial" w:cs="Arial"/>
            <w:sz w:val="16"/>
            <w:szCs w:val="16"/>
          </w:rPr>
          <w:tab/>
        </w:r>
        <w:r w:rsidRPr="00284272">
          <w:rPr>
            <w:rFonts w:ascii="Arial" w:eastAsia="Arial" w:hAnsi="Arial" w:cs="Arial"/>
            <w:sz w:val="16"/>
            <w:szCs w:val="16"/>
          </w:rPr>
          <w:t xml:space="preserve"> Part 18 – Language Packs</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362682727"/>
      <w:docPartObj>
        <w:docPartGallery w:val="Page Numbers (Bottom of Page)"/>
        <w:docPartUnique/>
      </w:docPartObj>
    </w:sdtPr>
    <w:sdtEndPr>
      <w:rPr>
        <w:noProof/>
      </w:rPr>
    </w:sdtEndPr>
    <w:sdtContent>
      <w:p w14:paraId="2BEFBDA0" w14:textId="1EA5C9BA" w:rsidR="005639E2" w:rsidRPr="00284272" w:rsidRDefault="005639E2" w:rsidP="00E6714D">
        <w:pPr>
          <w:tabs>
            <w:tab w:val="center" w:pos="4536"/>
            <w:tab w:val="right" w:pos="9072"/>
          </w:tabs>
          <w:rPr>
            <w:rFonts w:ascii="Arial" w:hAnsi="Arial" w:cs="Arial"/>
            <w:sz w:val="16"/>
            <w:szCs w:val="16"/>
          </w:rPr>
        </w:pPr>
        <w:r w:rsidRPr="000F3464">
          <w:rPr>
            <w:rFonts w:ascii="Arial" w:hAnsi="Arial" w:cs="Arial"/>
            <w:sz w:val="16"/>
            <w:szCs w:val="16"/>
          </w:rPr>
          <w:tab/>
        </w:r>
        <w:r w:rsidRPr="00284272">
          <w:rPr>
            <w:rFonts w:ascii="Arial" w:eastAsia="Arial" w:hAnsi="Arial" w:cs="Arial"/>
            <w:sz w:val="16"/>
            <w:szCs w:val="16"/>
          </w:rPr>
          <w:t>Part 18 – Language Packs</w:t>
        </w:r>
        <w:r w:rsidRPr="00284272">
          <w:rPr>
            <w:rFonts w:ascii="Arial" w:hAnsi="Arial" w:cs="Arial"/>
            <w:sz w:val="16"/>
            <w:szCs w:val="16"/>
          </w:rPr>
          <w:tab/>
        </w:r>
        <w:r w:rsidRPr="00284272">
          <w:rPr>
            <w:rFonts w:ascii="Arial" w:hAnsi="Arial" w:cs="Arial"/>
            <w:sz w:val="16"/>
            <w:szCs w:val="16"/>
          </w:rPr>
          <w:fldChar w:fldCharType="begin"/>
        </w:r>
        <w:r w:rsidRPr="00284272">
          <w:rPr>
            <w:rFonts w:ascii="Arial" w:hAnsi="Arial" w:cs="Arial"/>
            <w:sz w:val="16"/>
            <w:szCs w:val="16"/>
          </w:rPr>
          <w:instrText xml:space="preserve"> PAGE   \* MERGEFORMAT </w:instrText>
        </w:r>
        <w:r w:rsidRPr="00284272">
          <w:rPr>
            <w:rFonts w:ascii="Arial" w:hAnsi="Arial" w:cs="Arial"/>
            <w:sz w:val="16"/>
            <w:szCs w:val="16"/>
          </w:rPr>
          <w:fldChar w:fldCharType="separate"/>
        </w:r>
        <w:r w:rsidR="00224C1A">
          <w:rPr>
            <w:rFonts w:ascii="Arial" w:hAnsi="Arial" w:cs="Arial"/>
            <w:noProof/>
            <w:sz w:val="16"/>
            <w:szCs w:val="16"/>
          </w:rPr>
          <w:t>3</w:t>
        </w:r>
        <w:r w:rsidRPr="00284272">
          <w:rPr>
            <w:rFonts w:ascii="Arial" w:hAnsi="Arial" w:cs="Arial"/>
            <w:noProof/>
            <w:sz w:val="16"/>
            <w:szCs w:val="16"/>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1119886064"/>
      <w:docPartObj>
        <w:docPartGallery w:val="Page Numbers (Bottom of Page)"/>
        <w:docPartUnique/>
      </w:docPartObj>
    </w:sdtPr>
    <w:sdtEndPr>
      <w:rPr>
        <w:noProof/>
      </w:rPr>
    </w:sdtEndPr>
    <w:sdtContent>
      <w:p w14:paraId="5D181542" w14:textId="77777777" w:rsidR="000161CE" w:rsidRPr="00284272" w:rsidRDefault="000161CE" w:rsidP="000161CE">
        <w:pPr>
          <w:tabs>
            <w:tab w:val="center" w:pos="6946"/>
            <w:tab w:val="right" w:pos="13892"/>
          </w:tabs>
          <w:rPr>
            <w:rFonts w:ascii="Arial" w:hAnsi="Arial" w:cs="Arial"/>
            <w:sz w:val="16"/>
            <w:szCs w:val="16"/>
          </w:rPr>
        </w:pPr>
        <w:r w:rsidRPr="000F3464">
          <w:rPr>
            <w:rFonts w:ascii="Arial" w:hAnsi="Arial" w:cs="Arial"/>
            <w:sz w:val="16"/>
            <w:szCs w:val="16"/>
          </w:rPr>
          <w:tab/>
        </w:r>
        <w:r w:rsidRPr="00284272">
          <w:rPr>
            <w:rFonts w:ascii="Arial" w:eastAsia="Arial" w:hAnsi="Arial" w:cs="Arial"/>
            <w:sz w:val="16"/>
            <w:szCs w:val="16"/>
          </w:rPr>
          <w:t>Part 18 – Language Packs</w:t>
        </w:r>
        <w:r w:rsidRPr="00284272">
          <w:rPr>
            <w:rFonts w:ascii="Arial" w:hAnsi="Arial" w:cs="Arial"/>
            <w:sz w:val="16"/>
            <w:szCs w:val="16"/>
          </w:rPr>
          <w:tab/>
        </w:r>
        <w:r w:rsidRPr="00284272">
          <w:rPr>
            <w:rFonts w:ascii="Arial" w:hAnsi="Arial" w:cs="Arial"/>
            <w:sz w:val="16"/>
            <w:szCs w:val="16"/>
          </w:rPr>
          <w:fldChar w:fldCharType="begin"/>
        </w:r>
        <w:r w:rsidRPr="00284272">
          <w:rPr>
            <w:rFonts w:ascii="Arial" w:hAnsi="Arial" w:cs="Arial"/>
            <w:sz w:val="16"/>
            <w:szCs w:val="16"/>
          </w:rPr>
          <w:instrText xml:space="preserve"> PAGE   \* MERGEFORMAT </w:instrText>
        </w:r>
        <w:r w:rsidRPr="00284272">
          <w:rPr>
            <w:rFonts w:ascii="Arial" w:hAnsi="Arial" w:cs="Arial"/>
            <w:sz w:val="16"/>
            <w:szCs w:val="16"/>
          </w:rPr>
          <w:fldChar w:fldCharType="separate"/>
        </w:r>
        <w:r w:rsidR="00224C1A">
          <w:rPr>
            <w:rFonts w:ascii="Arial" w:hAnsi="Arial" w:cs="Arial"/>
            <w:noProof/>
            <w:sz w:val="16"/>
            <w:szCs w:val="16"/>
          </w:rPr>
          <w:t>5</w:t>
        </w:r>
        <w:r w:rsidRPr="00284272">
          <w:rPr>
            <w:rFonts w:ascii="Arial" w:hAnsi="Arial" w:cs="Arial"/>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66CE2" w14:textId="77777777" w:rsidR="00210433" w:rsidRDefault="00210433">
      <w:r>
        <w:separator/>
      </w:r>
    </w:p>
  </w:footnote>
  <w:footnote w:type="continuationSeparator" w:id="0">
    <w:p w14:paraId="44217581" w14:textId="77777777" w:rsidR="00210433" w:rsidRDefault="00210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0B6E9" w14:textId="3C50C4B7" w:rsidR="005639E2" w:rsidRPr="00432587" w:rsidRDefault="005639E2" w:rsidP="00432587">
    <w:pPr>
      <w:pStyle w:val="Header"/>
      <w:rPr>
        <w:rFonts w:ascii="Arial" w:hAnsi="Arial" w:cs="Arial"/>
      </w:rPr>
    </w:pPr>
    <w:r w:rsidRPr="00432587">
      <w:rPr>
        <w:rFonts w:ascii="Arial" w:hAnsi="Arial" w:cs="Arial"/>
        <w:sz w:val="16"/>
        <w:szCs w:val="16"/>
      </w:rPr>
      <w:t>S-100 Edition 5.</w:t>
    </w:r>
    <w:r w:rsidR="0060067C">
      <w:rPr>
        <w:rFonts w:ascii="Arial" w:hAnsi="Arial" w:cs="Arial"/>
        <w:sz w:val="16"/>
        <w:szCs w:val="16"/>
      </w:rPr>
      <w:t>2</w:t>
    </w:r>
    <w:r w:rsidRPr="00432587">
      <w:rPr>
        <w:rFonts w:ascii="Arial" w:hAnsi="Arial" w:cs="Arial"/>
        <w:sz w:val="16"/>
        <w:szCs w:val="16"/>
      </w:rPr>
      <w:t>.0</w:t>
    </w:r>
    <w:r w:rsidRPr="00432587">
      <w:rPr>
        <w:rFonts w:ascii="Arial" w:hAnsi="Arial" w:cs="Arial"/>
        <w:b/>
        <w:sz w:val="28"/>
        <w:szCs w:val="28"/>
      </w:rPr>
      <w:tab/>
    </w:r>
    <w:r w:rsidRPr="00432587">
      <w:rPr>
        <w:rFonts w:ascii="Arial" w:hAnsi="Arial" w:cs="Arial"/>
        <w:b/>
        <w:sz w:val="28"/>
        <w:szCs w:val="28"/>
      </w:rPr>
      <w:tab/>
    </w:r>
    <w:r w:rsidR="0060067C">
      <w:rPr>
        <w:rFonts w:ascii="Arial" w:hAnsi="Arial" w:cs="Arial"/>
        <w:sz w:val="16"/>
        <w:szCs w:val="16"/>
      </w:rPr>
      <w:t>June 2024</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DBB6F" w14:textId="44D74C00" w:rsidR="000161CE" w:rsidRDefault="000161CE" w:rsidP="000161CE">
    <w:pPr>
      <w:tabs>
        <w:tab w:val="center" w:pos="4536"/>
        <w:tab w:val="right" w:pos="9072"/>
      </w:tabs>
      <w:rPr>
        <w:rFonts w:ascii="Arial" w:eastAsia="Arial" w:hAnsi="Arial" w:cs="Arial"/>
        <w:b/>
        <w:sz w:val="28"/>
        <w:szCs w:val="28"/>
      </w:rPr>
    </w:pPr>
    <w:r>
      <w:rPr>
        <w:rFonts w:ascii="Arial" w:eastAsia="Arial" w:hAnsi="Arial" w:cs="Arial"/>
        <w:sz w:val="16"/>
        <w:szCs w:val="16"/>
      </w:rPr>
      <w:t>S-100 Edition 5.</w:t>
    </w:r>
    <w:r w:rsidR="00EE1F4F">
      <w:rPr>
        <w:rFonts w:ascii="Arial" w:eastAsia="Arial" w:hAnsi="Arial" w:cs="Arial"/>
        <w:sz w:val="16"/>
        <w:szCs w:val="16"/>
      </w:rPr>
      <w:t>2</w:t>
    </w:r>
    <w:r>
      <w:rPr>
        <w:rFonts w:ascii="Arial" w:eastAsia="Arial" w:hAnsi="Arial" w:cs="Arial"/>
        <w:sz w:val="16"/>
        <w:szCs w:val="16"/>
      </w:rPr>
      <w:t>.0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EE1F4F">
      <w:rPr>
        <w:rFonts w:ascii="Arial" w:hAnsi="Arial" w:cs="Arial"/>
        <w:sz w:val="16"/>
        <w:szCs w:val="16"/>
      </w:rPr>
      <w:t>June 2024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B668" w14:textId="73376960" w:rsidR="005639E2" w:rsidRDefault="005639E2" w:rsidP="000161CE">
    <w:pPr>
      <w:tabs>
        <w:tab w:val="center" w:pos="4536"/>
        <w:tab w:val="right" w:pos="9072"/>
      </w:tabs>
      <w:rPr>
        <w:rFonts w:ascii="Arial" w:eastAsia="Arial" w:hAnsi="Arial" w:cs="Arial"/>
        <w:b/>
        <w:sz w:val="28"/>
        <w:szCs w:val="28"/>
      </w:rPr>
    </w:pPr>
    <w:r>
      <w:rPr>
        <w:rFonts w:ascii="Arial" w:eastAsia="Arial" w:hAnsi="Arial" w:cs="Arial"/>
        <w:sz w:val="16"/>
        <w:szCs w:val="16"/>
      </w:rPr>
      <w:t>S-100 Edition 5.</w:t>
    </w:r>
    <w:r w:rsidR="00A30162">
      <w:rPr>
        <w:rFonts w:ascii="Arial" w:eastAsia="Arial" w:hAnsi="Arial" w:cs="Arial"/>
        <w:sz w:val="16"/>
        <w:szCs w:val="16"/>
      </w:rPr>
      <w:t>2</w:t>
    </w:r>
    <w:r>
      <w:rPr>
        <w:rFonts w:ascii="Arial" w:eastAsia="Arial" w:hAnsi="Arial" w:cs="Arial"/>
        <w:sz w:val="16"/>
        <w:szCs w:val="16"/>
      </w:rPr>
      <w:t>.0</w:t>
    </w:r>
    <w:r>
      <w:rPr>
        <w:rFonts w:ascii="Arial" w:eastAsia="Arial" w:hAnsi="Arial" w:cs="Arial"/>
        <w:b/>
        <w:sz w:val="28"/>
        <w:szCs w:val="28"/>
      </w:rPr>
      <w:tab/>
    </w:r>
    <w:r>
      <w:rPr>
        <w:rFonts w:ascii="Arial" w:eastAsia="Arial" w:hAnsi="Arial" w:cs="Arial"/>
        <w:b/>
        <w:sz w:val="28"/>
        <w:szCs w:val="28"/>
      </w:rPr>
      <w:tab/>
    </w:r>
    <w:r w:rsidR="00A30162">
      <w:rPr>
        <w:rFonts w:ascii="Arial" w:hAnsi="Arial" w:cs="Arial"/>
        <w:sz w:val="16"/>
        <w:szCs w:val="16"/>
      </w:rPr>
      <w:t>June 2024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CA094" w14:textId="123F87A9" w:rsidR="005639E2" w:rsidRDefault="005639E2" w:rsidP="000161CE">
    <w:pPr>
      <w:tabs>
        <w:tab w:val="center" w:pos="4536"/>
        <w:tab w:val="right" w:pos="9072"/>
      </w:tabs>
      <w:rPr>
        <w:rFonts w:ascii="Arial" w:eastAsia="Arial" w:hAnsi="Arial" w:cs="Arial"/>
        <w:b/>
        <w:sz w:val="28"/>
        <w:szCs w:val="28"/>
      </w:rPr>
    </w:pPr>
    <w:r>
      <w:rPr>
        <w:rFonts w:ascii="Arial" w:eastAsia="Arial" w:hAnsi="Arial" w:cs="Arial"/>
        <w:sz w:val="16"/>
        <w:szCs w:val="16"/>
      </w:rPr>
      <w:t>S-100 Edition 5.</w:t>
    </w:r>
    <w:r w:rsidR="00A30162">
      <w:rPr>
        <w:rFonts w:ascii="Arial" w:eastAsia="Arial" w:hAnsi="Arial" w:cs="Arial"/>
        <w:sz w:val="16"/>
        <w:szCs w:val="16"/>
      </w:rPr>
      <w:t>2</w:t>
    </w:r>
    <w:r>
      <w:rPr>
        <w:rFonts w:ascii="Arial" w:eastAsia="Arial" w:hAnsi="Arial" w:cs="Arial"/>
        <w:sz w:val="16"/>
        <w:szCs w:val="16"/>
      </w:rPr>
      <w:t>.0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A30162">
      <w:rPr>
        <w:rFonts w:ascii="Arial" w:hAnsi="Arial" w:cs="Arial"/>
        <w:sz w:val="16"/>
        <w:szCs w:val="16"/>
      </w:rPr>
      <w:t>June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444B6" w14:textId="0D706CB5" w:rsidR="005639E2" w:rsidRPr="00432587" w:rsidRDefault="005639E2" w:rsidP="00432587">
    <w:pPr>
      <w:pStyle w:val="Header"/>
      <w:rPr>
        <w:rFonts w:ascii="Arial" w:hAnsi="Arial" w:cs="Arial"/>
      </w:rPr>
    </w:pPr>
    <w:r w:rsidRPr="00432587">
      <w:rPr>
        <w:rFonts w:ascii="Arial" w:hAnsi="Arial" w:cs="Arial"/>
        <w:sz w:val="16"/>
        <w:szCs w:val="16"/>
      </w:rPr>
      <w:t>S-100 Edition 5.</w:t>
    </w:r>
    <w:r w:rsidR="0060067C">
      <w:rPr>
        <w:rFonts w:ascii="Arial" w:hAnsi="Arial" w:cs="Arial"/>
        <w:sz w:val="16"/>
        <w:szCs w:val="16"/>
      </w:rPr>
      <w:t>2</w:t>
    </w:r>
    <w:r w:rsidRPr="00432587">
      <w:rPr>
        <w:rFonts w:ascii="Arial" w:hAnsi="Arial" w:cs="Arial"/>
        <w:sz w:val="16"/>
        <w:szCs w:val="16"/>
      </w:rPr>
      <w:t>.0</w:t>
    </w:r>
    <w:r w:rsidRPr="00432587">
      <w:rPr>
        <w:rFonts w:ascii="Arial" w:hAnsi="Arial" w:cs="Arial"/>
        <w:sz w:val="16"/>
        <w:szCs w:val="16"/>
      </w:rPr>
      <w:tab/>
    </w:r>
    <w:r w:rsidRPr="00432587">
      <w:rPr>
        <w:rFonts w:ascii="Arial" w:hAnsi="Arial" w:cs="Arial"/>
        <w:sz w:val="16"/>
        <w:szCs w:val="16"/>
      </w:rPr>
      <w:tab/>
    </w:r>
    <w:r w:rsidR="0060067C">
      <w:rPr>
        <w:rFonts w:ascii="Arial" w:hAnsi="Arial" w:cs="Arial"/>
        <w:sz w:val="16"/>
        <w:szCs w:val="16"/>
      </w:rPr>
      <w:t>June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91B4" w14:textId="07E9B7C7" w:rsidR="005639E2" w:rsidRPr="00432587" w:rsidRDefault="005639E2">
    <w:pPr>
      <w:pStyle w:val="Header"/>
      <w:rPr>
        <w:rFonts w:ascii="Arial" w:hAnsi="Arial" w:cs="Arial"/>
      </w:rPr>
    </w:pPr>
    <w:r w:rsidRPr="00432587">
      <w:rPr>
        <w:rFonts w:ascii="Arial" w:hAnsi="Arial" w:cs="Arial"/>
        <w:sz w:val="16"/>
        <w:szCs w:val="16"/>
      </w:rPr>
      <w:t>S-100 Edition 5.</w:t>
    </w:r>
    <w:r w:rsidR="0060067C">
      <w:rPr>
        <w:rFonts w:ascii="Arial" w:hAnsi="Arial" w:cs="Arial"/>
        <w:sz w:val="16"/>
        <w:szCs w:val="16"/>
      </w:rPr>
      <w:t>2</w:t>
    </w:r>
    <w:r w:rsidRPr="00432587">
      <w:rPr>
        <w:rFonts w:ascii="Arial" w:hAnsi="Arial" w:cs="Arial"/>
        <w:sz w:val="16"/>
        <w:szCs w:val="16"/>
      </w:rPr>
      <w:t>.0</w:t>
    </w:r>
    <w:r w:rsidRPr="00432587">
      <w:rPr>
        <w:rFonts w:ascii="Arial" w:hAnsi="Arial" w:cs="Arial"/>
        <w:sz w:val="16"/>
        <w:szCs w:val="16"/>
      </w:rPr>
      <w:tab/>
    </w:r>
    <w:r w:rsidRPr="00432587">
      <w:rPr>
        <w:rFonts w:ascii="Arial" w:hAnsi="Arial" w:cs="Arial"/>
        <w:sz w:val="16"/>
        <w:szCs w:val="16"/>
      </w:rPr>
      <w:tab/>
    </w:r>
    <w:r w:rsidR="0060067C">
      <w:rPr>
        <w:rFonts w:ascii="Arial" w:hAnsi="Arial" w:cs="Arial"/>
        <w:sz w:val="16"/>
        <w:szCs w:val="16"/>
      </w:rPr>
      <w:t>June 2024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5" w14:textId="17FD4681" w:rsidR="005639E2" w:rsidRDefault="005639E2" w:rsidP="00E6714D">
    <w:pPr>
      <w:tabs>
        <w:tab w:val="center" w:pos="4536"/>
        <w:tab w:val="right" w:pos="9072"/>
      </w:tabs>
      <w:rPr>
        <w:rFonts w:ascii="Arial" w:eastAsia="Arial" w:hAnsi="Arial" w:cs="Arial"/>
        <w:b/>
        <w:sz w:val="28"/>
        <w:szCs w:val="28"/>
      </w:rPr>
    </w:pPr>
    <w:r>
      <w:rPr>
        <w:rFonts w:ascii="Arial" w:eastAsia="Arial" w:hAnsi="Arial" w:cs="Arial"/>
        <w:sz w:val="16"/>
        <w:szCs w:val="16"/>
      </w:rPr>
      <w:t>S-100 Edition 5.</w:t>
    </w:r>
    <w:r w:rsidR="0060067C">
      <w:rPr>
        <w:rFonts w:ascii="Arial" w:eastAsia="Arial" w:hAnsi="Arial" w:cs="Arial"/>
        <w:sz w:val="16"/>
        <w:szCs w:val="16"/>
      </w:rPr>
      <w:t>2</w:t>
    </w:r>
    <w:r>
      <w:rPr>
        <w:rFonts w:ascii="Arial" w:eastAsia="Arial" w:hAnsi="Arial" w:cs="Arial"/>
        <w:sz w:val="16"/>
        <w:szCs w:val="16"/>
      </w:rPr>
      <w:t>.0</w:t>
    </w:r>
    <w:r>
      <w:rPr>
        <w:rFonts w:ascii="Arial" w:eastAsia="Arial" w:hAnsi="Arial" w:cs="Arial"/>
        <w:b/>
        <w:sz w:val="28"/>
        <w:szCs w:val="28"/>
      </w:rPr>
      <w:tab/>
    </w:r>
    <w:r>
      <w:rPr>
        <w:rFonts w:ascii="Arial" w:eastAsia="Arial" w:hAnsi="Arial" w:cs="Arial"/>
        <w:b/>
        <w:sz w:val="28"/>
        <w:szCs w:val="28"/>
      </w:rPr>
      <w:tab/>
    </w:r>
    <w:r w:rsidR="0060067C">
      <w:rPr>
        <w:rFonts w:ascii="Arial" w:hAnsi="Arial" w:cs="Arial"/>
        <w:sz w:val="16"/>
        <w:szCs w:val="16"/>
      </w:rPr>
      <w:t>June 2024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4" w14:textId="21BE7F12" w:rsidR="005639E2" w:rsidRDefault="005639E2" w:rsidP="005639E2">
    <w:pPr>
      <w:tabs>
        <w:tab w:val="center" w:pos="4536"/>
        <w:tab w:val="right" w:pos="9072"/>
      </w:tabs>
      <w:rPr>
        <w:rFonts w:ascii="Arial" w:eastAsia="Arial" w:hAnsi="Arial" w:cs="Arial"/>
        <w:b/>
        <w:sz w:val="28"/>
        <w:szCs w:val="28"/>
      </w:rPr>
    </w:pPr>
    <w:r>
      <w:rPr>
        <w:rFonts w:ascii="Arial" w:eastAsia="Arial" w:hAnsi="Arial" w:cs="Arial"/>
        <w:sz w:val="16"/>
        <w:szCs w:val="16"/>
      </w:rPr>
      <w:t>S-100 Edition 5.</w:t>
    </w:r>
    <w:r w:rsidR="0060067C">
      <w:rPr>
        <w:rFonts w:ascii="Arial" w:eastAsia="Arial" w:hAnsi="Arial" w:cs="Arial"/>
        <w:sz w:val="16"/>
        <w:szCs w:val="16"/>
      </w:rPr>
      <w:t>2</w:t>
    </w:r>
    <w:r>
      <w:rPr>
        <w:rFonts w:ascii="Arial" w:eastAsia="Arial" w:hAnsi="Arial" w:cs="Arial"/>
        <w:sz w:val="16"/>
        <w:szCs w:val="16"/>
      </w:rPr>
      <w:t>.0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60067C">
      <w:rPr>
        <w:rFonts w:ascii="Arial" w:hAnsi="Arial" w:cs="Arial"/>
        <w:sz w:val="16"/>
        <w:szCs w:val="16"/>
      </w:rPr>
      <w:t>June 2024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6" w14:textId="1F4DC96F" w:rsidR="005639E2" w:rsidRDefault="005639E2">
    <w:pPr>
      <w:tabs>
        <w:tab w:val="center" w:pos="4320"/>
        <w:tab w:val="right" w:pos="9066"/>
      </w:tabs>
      <w:rPr>
        <w:rFonts w:ascii="Arial" w:eastAsia="Arial" w:hAnsi="Arial" w:cs="Arial"/>
        <w:b/>
        <w:sz w:val="28"/>
        <w:szCs w:val="28"/>
      </w:rPr>
    </w:pPr>
    <w:r>
      <w:rPr>
        <w:rFonts w:ascii="Arial" w:eastAsia="Arial" w:hAnsi="Arial" w:cs="Arial"/>
        <w:sz w:val="16"/>
        <w:szCs w:val="16"/>
      </w:rPr>
      <w:t>S-100 Edition 5.0.0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March 2022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873F4" w14:textId="7DB94AD1" w:rsidR="005639E2" w:rsidRDefault="005639E2" w:rsidP="000161CE">
    <w:pPr>
      <w:tabs>
        <w:tab w:val="center" w:pos="6946"/>
        <w:tab w:val="right" w:pos="13892"/>
      </w:tabs>
      <w:rPr>
        <w:rFonts w:ascii="Arial" w:eastAsia="Arial" w:hAnsi="Arial" w:cs="Arial"/>
        <w:b/>
        <w:sz w:val="28"/>
        <w:szCs w:val="28"/>
      </w:rPr>
    </w:pPr>
    <w:r>
      <w:rPr>
        <w:rFonts w:ascii="Arial" w:eastAsia="Arial" w:hAnsi="Arial" w:cs="Arial"/>
        <w:sz w:val="16"/>
        <w:szCs w:val="16"/>
      </w:rPr>
      <w:t>S-100 Edition 5.</w:t>
    </w:r>
    <w:r w:rsidR="00EE1F4F">
      <w:rPr>
        <w:rFonts w:ascii="Arial" w:eastAsia="Arial" w:hAnsi="Arial" w:cs="Arial"/>
        <w:sz w:val="16"/>
        <w:szCs w:val="16"/>
      </w:rPr>
      <w:t>2</w:t>
    </w:r>
    <w:r>
      <w:rPr>
        <w:rFonts w:ascii="Arial" w:eastAsia="Arial" w:hAnsi="Arial" w:cs="Arial"/>
        <w:sz w:val="16"/>
        <w:szCs w:val="16"/>
      </w:rPr>
      <w:t>.0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EE1F4F">
      <w:rPr>
        <w:rFonts w:ascii="Arial" w:hAnsi="Arial" w:cs="Arial"/>
        <w:sz w:val="16"/>
        <w:szCs w:val="16"/>
      </w:rPr>
      <w:t>June 2024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41A1B" w14:textId="30665B74" w:rsidR="005639E2" w:rsidRDefault="005639E2" w:rsidP="007B613E">
    <w:pPr>
      <w:tabs>
        <w:tab w:val="center" w:pos="6946"/>
        <w:tab w:val="right" w:pos="13892"/>
      </w:tabs>
      <w:rPr>
        <w:rFonts w:ascii="Arial" w:eastAsia="Arial" w:hAnsi="Arial" w:cs="Arial"/>
        <w:b/>
        <w:sz w:val="28"/>
        <w:szCs w:val="28"/>
      </w:rPr>
    </w:pPr>
    <w:r>
      <w:rPr>
        <w:rFonts w:ascii="Arial" w:eastAsia="Arial" w:hAnsi="Arial" w:cs="Arial"/>
        <w:sz w:val="16"/>
        <w:szCs w:val="16"/>
      </w:rPr>
      <w:t>S-100 Edition 5.</w:t>
    </w:r>
    <w:r w:rsidR="00EE1F4F">
      <w:rPr>
        <w:rFonts w:ascii="Arial" w:eastAsia="Arial" w:hAnsi="Arial" w:cs="Arial"/>
        <w:sz w:val="16"/>
        <w:szCs w:val="16"/>
      </w:rPr>
      <w:t>2</w:t>
    </w:r>
    <w:r>
      <w:rPr>
        <w:rFonts w:ascii="Arial" w:eastAsia="Arial" w:hAnsi="Arial" w:cs="Arial"/>
        <w:sz w:val="16"/>
        <w:szCs w:val="16"/>
      </w:rPr>
      <w:t>.0</w:t>
    </w:r>
    <w:r>
      <w:rPr>
        <w:rFonts w:ascii="Arial" w:eastAsia="Arial" w:hAnsi="Arial" w:cs="Arial"/>
        <w:b/>
        <w:sz w:val="28"/>
        <w:szCs w:val="28"/>
      </w:rPr>
      <w:tab/>
    </w:r>
    <w:r>
      <w:rPr>
        <w:rFonts w:ascii="Arial" w:eastAsia="Arial" w:hAnsi="Arial" w:cs="Arial"/>
        <w:b/>
        <w:sz w:val="28"/>
        <w:szCs w:val="28"/>
      </w:rPr>
      <w:tab/>
    </w:r>
    <w:r w:rsidR="00EE1F4F">
      <w:rPr>
        <w:rFonts w:ascii="Arial" w:hAnsi="Arial" w:cs="Arial"/>
        <w:sz w:val="16"/>
        <w:szCs w:val="16"/>
      </w:rPr>
      <w:t>June 2024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BBF91" w14:textId="182AD22E" w:rsidR="005639E2" w:rsidRDefault="005639E2" w:rsidP="000C0918">
    <w:pPr>
      <w:tabs>
        <w:tab w:val="center" w:pos="6946"/>
        <w:tab w:val="right" w:pos="13892"/>
      </w:tabs>
      <w:rPr>
        <w:rFonts w:ascii="Arial" w:eastAsia="Arial" w:hAnsi="Arial" w:cs="Arial"/>
        <w:b/>
        <w:sz w:val="28"/>
        <w:szCs w:val="28"/>
      </w:rPr>
    </w:pPr>
    <w:r>
      <w:rPr>
        <w:rFonts w:ascii="Arial" w:eastAsia="Arial" w:hAnsi="Arial" w:cs="Arial"/>
        <w:sz w:val="16"/>
        <w:szCs w:val="16"/>
      </w:rPr>
      <w:t>S-100 Edition 5.</w:t>
    </w:r>
    <w:r w:rsidR="00EE1F4F">
      <w:rPr>
        <w:rFonts w:ascii="Arial" w:eastAsia="Arial" w:hAnsi="Arial" w:cs="Arial"/>
        <w:sz w:val="16"/>
        <w:szCs w:val="16"/>
      </w:rPr>
      <w:t>2</w:t>
    </w:r>
    <w:r>
      <w:rPr>
        <w:rFonts w:ascii="Arial" w:eastAsia="Arial" w:hAnsi="Arial" w:cs="Arial"/>
        <w:sz w:val="16"/>
        <w:szCs w:val="16"/>
      </w:rPr>
      <w:t>.0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EE1F4F">
      <w:rPr>
        <w:rFonts w:ascii="Arial" w:hAnsi="Arial" w:cs="Arial"/>
        <w:sz w:val="16"/>
        <w:szCs w:val="16"/>
      </w:rPr>
      <w:t>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5B"/>
    <w:multiLevelType w:val="multilevel"/>
    <w:tmpl w:val="9418FBCC"/>
    <w:lvl w:ilvl="0">
      <w:start w:val="1"/>
      <w:numFmt w:val="decimal"/>
      <w:pStyle w:val="AppendixC1"/>
      <w:lvlText w:val="C-%1"/>
      <w:lvlJc w:val="left"/>
      <w:pPr>
        <w:tabs>
          <w:tab w:val="num" w:pos="0"/>
        </w:tabs>
        <w:ind w:left="0" w:firstLine="0"/>
      </w:pPr>
      <w:rPr>
        <w:rFonts w:ascii="Arial" w:eastAsia="MS Mincho" w:hAnsi="Arial" w:hint="default"/>
        <w:lang w:val="de-DE" w:eastAsia="ar-SA" w:bidi="ar-SA"/>
      </w:rPr>
    </w:lvl>
    <w:lvl w:ilvl="1">
      <w:start w:val="1"/>
      <w:numFmt w:val="decimal"/>
      <w:pStyle w:val="AppendixC2"/>
      <w:lvlText w:val="C-%1.%2"/>
      <w:lvlJc w:val="left"/>
      <w:pPr>
        <w:tabs>
          <w:tab w:val="num" w:pos="0"/>
        </w:tabs>
        <w:ind w:left="0" w:firstLine="0"/>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 w15:restartNumberingAfterBreak="0">
    <w:nsid w:val="03003D2F"/>
    <w:multiLevelType w:val="multilevel"/>
    <w:tmpl w:val="F2DA2172"/>
    <w:lvl w:ilvl="0">
      <w:start w:val="1"/>
      <w:numFmt w:val="decimal"/>
      <w:lvlText w:val="15-6.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0169B7"/>
    <w:multiLevelType w:val="multilevel"/>
    <w:tmpl w:val="C5668C3C"/>
    <w:lvl w:ilvl="0">
      <w:start w:val="1"/>
      <w:numFmt w:val="decimal"/>
      <w:lvlText w:val="15-7.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392A6F"/>
    <w:multiLevelType w:val="multilevel"/>
    <w:tmpl w:val="437A2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977AC3"/>
    <w:multiLevelType w:val="hybridMultilevel"/>
    <w:tmpl w:val="C1CADE8C"/>
    <w:lvl w:ilvl="0" w:tplc="53D687FC">
      <w:start w:val="1"/>
      <w:numFmt w:val="bullet"/>
      <w:lvlText w:val="•"/>
      <w:lvlJc w:val="left"/>
      <w:pPr>
        <w:tabs>
          <w:tab w:val="num" w:pos="720"/>
        </w:tabs>
        <w:ind w:left="720" w:hanging="360"/>
      </w:pPr>
      <w:rPr>
        <w:rFonts w:ascii="Arial" w:hAnsi="Arial" w:hint="default"/>
      </w:rPr>
    </w:lvl>
    <w:lvl w:ilvl="1" w:tplc="33B03430" w:tentative="1">
      <w:start w:val="1"/>
      <w:numFmt w:val="bullet"/>
      <w:lvlText w:val="•"/>
      <w:lvlJc w:val="left"/>
      <w:pPr>
        <w:tabs>
          <w:tab w:val="num" w:pos="1440"/>
        </w:tabs>
        <w:ind w:left="1440" w:hanging="360"/>
      </w:pPr>
      <w:rPr>
        <w:rFonts w:ascii="Arial" w:hAnsi="Arial" w:hint="default"/>
      </w:rPr>
    </w:lvl>
    <w:lvl w:ilvl="2" w:tplc="71D6BE7E" w:tentative="1">
      <w:start w:val="1"/>
      <w:numFmt w:val="bullet"/>
      <w:lvlText w:val="•"/>
      <w:lvlJc w:val="left"/>
      <w:pPr>
        <w:tabs>
          <w:tab w:val="num" w:pos="2160"/>
        </w:tabs>
        <w:ind w:left="2160" w:hanging="360"/>
      </w:pPr>
      <w:rPr>
        <w:rFonts w:ascii="Arial" w:hAnsi="Arial" w:hint="default"/>
      </w:rPr>
    </w:lvl>
    <w:lvl w:ilvl="3" w:tplc="59E0730A" w:tentative="1">
      <w:start w:val="1"/>
      <w:numFmt w:val="bullet"/>
      <w:lvlText w:val="•"/>
      <w:lvlJc w:val="left"/>
      <w:pPr>
        <w:tabs>
          <w:tab w:val="num" w:pos="2880"/>
        </w:tabs>
        <w:ind w:left="2880" w:hanging="360"/>
      </w:pPr>
      <w:rPr>
        <w:rFonts w:ascii="Arial" w:hAnsi="Arial" w:hint="default"/>
      </w:rPr>
    </w:lvl>
    <w:lvl w:ilvl="4" w:tplc="D4B0DBB6" w:tentative="1">
      <w:start w:val="1"/>
      <w:numFmt w:val="bullet"/>
      <w:lvlText w:val="•"/>
      <w:lvlJc w:val="left"/>
      <w:pPr>
        <w:tabs>
          <w:tab w:val="num" w:pos="3600"/>
        </w:tabs>
        <w:ind w:left="3600" w:hanging="360"/>
      </w:pPr>
      <w:rPr>
        <w:rFonts w:ascii="Arial" w:hAnsi="Arial" w:hint="default"/>
      </w:rPr>
    </w:lvl>
    <w:lvl w:ilvl="5" w:tplc="91DE6A46" w:tentative="1">
      <w:start w:val="1"/>
      <w:numFmt w:val="bullet"/>
      <w:lvlText w:val="•"/>
      <w:lvlJc w:val="left"/>
      <w:pPr>
        <w:tabs>
          <w:tab w:val="num" w:pos="4320"/>
        </w:tabs>
        <w:ind w:left="4320" w:hanging="360"/>
      </w:pPr>
      <w:rPr>
        <w:rFonts w:ascii="Arial" w:hAnsi="Arial" w:hint="default"/>
      </w:rPr>
    </w:lvl>
    <w:lvl w:ilvl="6" w:tplc="928EE172" w:tentative="1">
      <w:start w:val="1"/>
      <w:numFmt w:val="bullet"/>
      <w:lvlText w:val="•"/>
      <w:lvlJc w:val="left"/>
      <w:pPr>
        <w:tabs>
          <w:tab w:val="num" w:pos="5040"/>
        </w:tabs>
        <w:ind w:left="5040" w:hanging="360"/>
      </w:pPr>
      <w:rPr>
        <w:rFonts w:ascii="Arial" w:hAnsi="Arial" w:hint="default"/>
      </w:rPr>
    </w:lvl>
    <w:lvl w:ilvl="7" w:tplc="6BAAC26C" w:tentative="1">
      <w:start w:val="1"/>
      <w:numFmt w:val="bullet"/>
      <w:lvlText w:val="•"/>
      <w:lvlJc w:val="left"/>
      <w:pPr>
        <w:tabs>
          <w:tab w:val="num" w:pos="5760"/>
        </w:tabs>
        <w:ind w:left="5760" w:hanging="360"/>
      </w:pPr>
      <w:rPr>
        <w:rFonts w:ascii="Arial" w:hAnsi="Arial" w:hint="default"/>
      </w:rPr>
    </w:lvl>
    <w:lvl w:ilvl="8" w:tplc="63622F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7824340"/>
    <w:multiLevelType w:val="hybridMultilevel"/>
    <w:tmpl w:val="469E7E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86655DA"/>
    <w:multiLevelType w:val="hybridMultilevel"/>
    <w:tmpl w:val="643CC34A"/>
    <w:lvl w:ilvl="0" w:tplc="494AF248">
      <w:start w:val="19"/>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098E4279"/>
    <w:multiLevelType w:val="hybridMultilevel"/>
    <w:tmpl w:val="B0E49F38"/>
    <w:lvl w:ilvl="0" w:tplc="CD32857A">
      <w:start w:val="1"/>
      <w:numFmt w:val="bullet"/>
      <w:lvlText w:val="•"/>
      <w:lvlJc w:val="left"/>
      <w:pPr>
        <w:tabs>
          <w:tab w:val="num" w:pos="720"/>
        </w:tabs>
        <w:ind w:left="720" w:hanging="360"/>
      </w:pPr>
      <w:rPr>
        <w:rFonts w:ascii="Arial" w:hAnsi="Arial" w:hint="default"/>
      </w:rPr>
    </w:lvl>
    <w:lvl w:ilvl="1" w:tplc="11E4D350" w:tentative="1">
      <w:start w:val="1"/>
      <w:numFmt w:val="bullet"/>
      <w:lvlText w:val="•"/>
      <w:lvlJc w:val="left"/>
      <w:pPr>
        <w:tabs>
          <w:tab w:val="num" w:pos="1440"/>
        </w:tabs>
        <w:ind w:left="1440" w:hanging="360"/>
      </w:pPr>
      <w:rPr>
        <w:rFonts w:ascii="Arial" w:hAnsi="Arial" w:hint="default"/>
      </w:rPr>
    </w:lvl>
    <w:lvl w:ilvl="2" w:tplc="1FE4B590" w:tentative="1">
      <w:start w:val="1"/>
      <w:numFmt w:val="bullet"/>
      <w:lvlText w:val="•"/>
      <w:lvlJc w:val="left"/>
      <w:pPr>
        <w:tabs>
          <w:tab w:val="num" w:pos="2160"/>
        </w:tabs>
        <w:ind w:left="2160" w:hanging="360"/>
      </w:pPr>
      <w:rPr>
        <w:rFonts w:ascii="Arial" w:hAnsi="Arial" w:hint="default"/>
      </w:rPr>
    </w:lvl>
    <w:lvl w:ilvl="3" w:tplc="DE7CF176" w:tentative="1">
      <w:start w:val="1"/>
      <w:numFmt w:val="bullet"/>
      <w:lvlText w:val="•"/>
      <w:lvlJc w:val="left"/>
      <w:pPr>
        <w:tabs>
          <w:tab w:val="num" w:pos="2880"/>
        </w:tabs>
        <w:ind w:left="2880" w:hanging="360"/>
      </w:pPr>
      <w:rPr>
        <w:rFonts w:ascii="Arial" w:hAnsi="Arial" w:hint="default"/>
      </w:rPr>
    </w:lvl>
    <w:lvl w:ilvl="4" w:tplc="D900950E" w:tentative="1">
      <w:start w:val="1"/>
      <w:numFmt w:val="bullet"/>
      <w:lvlText w:val="•"/>
      <w:lvlJc w:val="left"/>
      <w:pPr>
        <w:tabs>
          <w:tab w:val="num" w:pos="3600"/>
        </w:tabs>
        <w:ind w:left="3600" w:hanging="360"/>
      </w:pPr>
      <w:rPr>
        <w:rFonts w:ascii="Arial" w:hAnsi="Arial" w:hint="default"/>
      </w:rPr>
    </w:lvl>
    <w:lvl w:ilvl="5" w:tplc="B0227BC6" w:tentative="1">
      <w:start w:val="1"/>
      <w:numFmt w:val="bullet"/>
      <w:lvlText w:val="•"/>
      <w:lvlJc w:val="left"/>
      <w:pPr>
        <w:tabs>
          <w:tab w:val="num" w:pos="4320"/>
        </w:tabs>
        <w:ind w:left="4320" w:hanging="360"/>
      </w:pPr>
      <w:rPr>
        <w:rFonts w:ascii="Arial" w:hAnsi="Arial" w:hint="default"/>
      </w:rPr>
    </w:lvl>
    <w:lvl w:ilvl="6" w:tplc="C7A0E858" w:tentative="1">
      <w:start w:val="1"/>
      <w:numFmt w:val="bullet"/>
      <w:lvlText w:val="•"/>
      <w:lvlJc w:val="left"/>
      <w:pPr>
        <w:tabs>
          <w:tab w:val="num" w:pos="5040"/>
        </w:tabs>
        <w:ind w:left="5040" w:hanging="360"/>
      </w:pPr>
      <w:rPr>
        <w:rFonts w:ascii="Arial" w:hAnsi="Arial" w:hint="default"/>
      </w:rPr>
    </w:lvl>
    <w:lvl w:ilvl="7" w:tplc="19B211DC" w:tentative="1">
      <w:start w:val="1"/>
      <w:numFmt w:val="bullet"/>
      <w:lvlText w:val="•"/>
      <w:lvlJc w:val="left"/>
      <w:pPr>
        <w:tabs>
          <w:tab w:val="num" w:pos="5760"/>
        </w:tabs>
        <w:ind w:left="5760" w:hanging="360"/>
      </w:pPr>
      <w:rPr>
        <w:rFonts w:ascii="Arial" w:hAnsi="Arial" w:hint="default"/>
      </w:rPr>
    </w:lvl>
    <w:lvl w:ilvl="8" w:tplc="A506505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9A24509"/>
    <w:multiLevelType w:val="hybridMultilevel"/>
    <w:tmpl w:val="680888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9A54000"/>
    <w:multiLevelType w:val="multilevel"/>
    <w:tmpl w:val="1CB0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CCC162F"/>
    <w:multiLevelType w:val="hybridMultilevel"/>
    <w:tmpl w:val="787C9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F70D7C"/>
    <w:multiLevelType w:val="hybridMultilevel"/>
    <w:tmpl w:val="F72839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467C83"/>
    <w:multiLevelType w:val="multilevel"/>
    <w:tmpl w:val="3F10A7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6E579D7"/>
    <w:multiLevelType w:val="multilevel"/>
    <w:tmpl w:val="220A5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A002B14"/>
    <w:multiLevelType w:val="multilevel"/>
    <w:tmpl w:val="B534F9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B8A3835"/>
    <w:multiLevelType w:val="multilevel"/>
    <w:tmpl w:val="FCA8441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C870C16"/>
    <w:multiLevelType w:val="multilevel"/>
    <w:tmpl w:val="D764BBBA"/>
    <w:lvl w:ilvl="0">
      <w:start w:val="1"/>
      <w:numFmt w:val="decimal"/>
      <w:lvlText w:val="15-4.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DC834B3"/>
    <w:multiLevelType w:val="hybridMultilevel"/>
    <w:tmpl w:val="CE924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FA0785B"/>
    <w:multiLevelType w:val="hybridMultilevel"/>
    <w:tmpl w:val="077098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4790203"/>
    <w:multiLevelType w:val="multilevel"/>
    <w:tmpl w:val="B8A2BC0A"/>
    <w:lvl w:ilvl="0">
      <w:start w:val="1"/>
      <w:numFmt w:val="decimal"/>
      <w:lvlText w:val="15-8.%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AE006AB"/>
    <w:multiLevelType w:val="hybridMultilevel"/>
    <w:tmpl w:val="FA1A5C22"/>
    <w:lvl w:ilvl="0" w:tplc="D9E6F146">
      <w:start w:val="1"/>
      <w:numFmt w:val="bullet"/>
      <w:lvlText w:val="•"/>
      <w:lvlJc w:val="left"/>
      <w:pPr>
        <w:tabs>
          <w:tab w:val="num" w:pos="720"/>
        </w:tabs>
        <w:ind w:left="720" w:hanging="360"/>
      </w:pPr>
      <w:rPr>
        <w:rFonts w:ascii="Arial" w:hAnsi="Arial" w:hint="default"/>
      </w:rPr>
    </w:lvl>
    <w:lvl w:ilvl="1" w:tplc="B316C5FC" w:tentative="1">
      <w:start w:val="1"/>
      <w:numFmt w:val="bullet"/>
      <w:lvlText w:val="•"/>
      <w:lvlJc w:val="left"/>
      <w:pPr>
        <w:tabs>
          <w:tab w:val="num" w:pos="1440"/>
        </w:tabs>
        <w:ind w:left="1440" w:hanging="360"/>
      </w:pPr>
      <w:rPr>
        <w:rFonts w:ascii="Arial" w:hAnsi="Arial" w:hint="default"/>
      </w:rPr>
    </w:lvl>
    <w:lvl w:ilvl="2" w:tplc="D55EFBD6" w:tentative="1">
      <w:start w:val="1"/>
      <w:numFmt w:val="bullet"/>
      <w:lvlText w:val="•"/>
      <w:lvlJc w:val="left"/>
      <w:pPr>
        <w:tabs>
          <w:tab w:val="num" w:pos="2160"/>
        </w:tabs>
        <w:ind w:left="2160" w:hanging="360"/>
      </w:pPr>
      <w:rPr>
        <w:rFonts w:ascii="Arial" w:hAnsi="Arial" w:hint="default"/>
      </w:rPr>
    </w:lvl>
    <w:lvl w:ilvl="3" w:tplc="EDCE9952" w:tentative="1">
      <w:start w:val="1"/>
      <w:numFmt w:val="bullet"/>
      <w:lvlText w:val="•"/>
      <w:lvlJc w:val="left"/>
      <w:pPr>
        <w:tabs>
          <w:tab w:val="num" w:pos="2880"/>
        </w:tabs>
        <w:ind w:left="2880" w:hanging="360"/>
      </w:pPr>
      <w:rPr>
        <w:rFonts w:ascii="Arial" w:hAnsi="Arial" w:hint="default"/>
      </w:rPr>
    </w:lvl>
    <w:lvl w:ilvl="4" w:tplc="7BCEE9B4" w:tentative="1">
      <w:start w:val="1"/>
      <w:numFmt w:val="bullet"/>
      <w:lvlText w:val="•"/>
      <w:lvlJc w:val="left"/>
      <w:pPr>
        <w:tabs>
          <w:tab w:val="num" w:pos="3600"/>
        </w:tabs>
        <w:ind w:left="3600" w:hanging="360"/>
      </w:pPr>
      <w:rPr>
        <w:rFonts w:ascii="Arial" w:hAnsi="Arial" w:hint="default"/>
      </w:rPr>
    </w:lvl>
    <w:lvl w:ilvl="5" w:tplc="58F8BBA4" w:tentative="1">
      <w:start w:val="1"/>
      <w:numFmt w:val="bullet"/>
      <w:lvlText w:val="•"/>
      <w:lvlJc w:val="left"/>
      <w:pPr>
        <w:tabs>
          <w:tab w:val="num" w:pos="4320"/>
        </w:tabs>
        <w:ind w:left="4320" w:hanging="360"/>
      </w:pPr>
      <w:rPr>
        <w:rFonts w:ascii="Arial" w:hAnsi="Arial" w:hint="default"/>
      </w:rPr>
    </w:lvl>
    <w:lvl w:ilvl="6" w:tplc="FF8419E0" w:tentative="1">
      <w:start w:val="1"/>
      <w:numFmt w:val="bullet"/>
      <w:lvlText w:val="•"/>
      <w:lvlJc w:val="left"/>
      <w:pPr>
        <w:tabs>
          <w:tab w:val="num" w:pos="5040"/>
        </w:tabs>
        <w:ind w:left="5040" w:hanging="360"/>
      </w:pPr>
      <w:rPr>
        <w:rFonts w:ascii="Arial" w:hAnsi="Arial" w:hint="default"/>
      </w:rPr>
    </w:lvl>
    <w:lvl w:ilvl="7" w:tplc="0FE88F08" w:tentative="1">
      <w:start w:val="1"/>
      <w:numFmt w:val="bullet"/>
      <w:lvlText w:val="•"/>
      <w:lvlJc w:val="left"/>
      <w:pPr>
        <w:tabs>
          <w:tab w:val="num" w:pos="5760"/>
        </w:tabs>
        <w:ind w:left="5760" w:hanging="360"/>
      </w:pPr>
      <w:rPr>
        <w:rFonts w:ascii="Arial" w:hAnsi="Arial" w:hint="default"/>
      </w:rPr>
    </w:lvl>
    <w:lvl w:ilvl="8" w:tplc="8C3C72F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B824E8C"/>
    <w:multiLevelType w:val="multilevel"/>
    <w:tmpl w:val="49C22A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2E802A96"/>
    <w:multiLevelType w:val="multilevel"/>
    <w:tmpl w:val="00309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32DD1121"/>
    <w:multiLevelType w:val="multilevel"/>
    <w:tmpl w:val="B534F9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6912153"/>
    <w:multiLevelType w:val="multilevel"/>
    <w:tmpl w:val="2C841200"/>
    <w:lvl w:ilvl="0">
      <w:start w:val="1"/>
      <w:numFmt w:val="decimal"/>
      <w:lvlText w:val="15-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6AF1049"/>
    <w:multiLevelType w:val="multilevel"/>
    <w:tmpl w:val="DCCC0D12"/>
    <w:lvl w:ilvl="0">
      <w:start w:val="1"/>
      <w:numFmt w:val="decimal"/>
      <w:lvlText w:val="15-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873602D"/>
    <w:multiLevelType w:val="multilevel"/>
    <w:tmpl w:val="BE30BD8C"/>
    <w:lvl w:ilvl="0">
      <w:start w:val="1"/>
      <w:numFmt w:val="decimal"/>
      <w:lvlText w:val="15-7.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A5053E1"/>
    <w:multiLevelType w:val="multilevel"/>
    <w:tmpl w:val="6D9ED4C2"/>
    <w:lvl w:ilvl="0">
      <w:start w:val="1"/>
      <w:numFmt w:val="decimal"/>
      <w:lvlText w:val="15-7.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E190391"/>
    <w:multiLevelType w:val="multilevel"/>
    <w:tmpl w:val="ED8A6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9" w15:restartNumberingAfterBreak="0">
    <w:nsid w:val="40D14F4C"/>
    <w:multiLevelType w:val="hybridMultilevel"/>
    <w:tmpl w:val="780E0D6E"/>
    <w:lvl w:ilvl="0" w:tplc="EBAA9C1C">
      <w:start w:val="19"/>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CE189B"/>
    <w:multiLevelType w:val="multilevel"/>
    <w:tmpl w:val="2F0086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496E4E1C"/>
    <w:multiLevelType w:val="multilevel"/>
    <w:tmpl w:val="93ACA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CCC7C1A"/>
    <w:multiLevelType w:val="multilevel"/>
    <w:tmpl w:val="71C40E8A"/>
    <w:lvl w:ilvl="0">
      <w:start w:val="1"/>
      <w:numFmt w:val="decimal"/>
      <w:lvlText w:val="15-8.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DEE6745"/>
    <w:multiLevelType w:val="multilevel"/>
    <w:tmpl w:val="FC480F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509C2724"/>
    <w:multiLevelType w:val="hybridMultilevel"/>
    <w:tmpl w:val="A6C69C9C"/>
    <w:lvl w:ilvl="0" w:tplc="BAA4B48C">
      <w:start w:val="1"/>
      <w:numFmt w:val="bullet"/>
      <w:lvlText w:val="•"/>
      <w:lvlJc w:val="left"/>
      <w:pPr>
        <w:tabs>
          <w:tab w:val="num" w:pos="720"/>
        </w:tabs>
        <w:ind w:left="720" w:hanging="360"/>
      </w:pPr>
      <w:rPr>
        <w:rFonts w:ascii="Arial" w:hAnsi="Arial" w:hint="default"/>
      </w:rPr>
    </w:lvl>
    <w:lvl w:ilvl="1" w:tplc="DB587814" w:tentative="1">
      <w:start w:val="1"/>
      <w:numFmt w:val="bullet"/>
      <w:lvlText w:val="•"/>
      <w:lvlJc w:val="left"/>
      <w:pPr>
        <w:tabs>
          <w:tab w:val="num" w:pos="1440"/>
        </w:tabs>
        <w:ind w:left="1440" w:hanging="360"/>
      </w:pPr>
      <w:rPr>
        <w:rFonts w:ascii="Arial" w:hAnsi="Arial" w:hint="default"/>
      </w:rPr>
    </w:lvl>
    <w:lvl w:ilvl="2" w:tplc="276CDCD2" w:tentative="1">
      <w:start w:val="1"/>
      <w:numFmt w:val="bullet"/>
      <w:lvlText w:val="•"/>
      <w:lvlJc w:val="left"/>
      <w:pPr>
        <w:tabs>
          <w:tab w:val="num" w:pos="2160"/>
        </w:tabs>
        <w:ind w:left="2160" w:hanging="360"/>
      </w:pPr>
      <w:rPr>
        <w:rFonts w:ascii="Arial" w:hAnsi="Arial" w:hint="default"/>
      </w:rPr>
    </w:lvl>
    <w:lvl w:ilvl="3" w:tplc="27DEF726" w:tentative="1">
      <w:start w:val="1"/>
      <w:numFmt w:val="bullet"/>
      <w:lvlText w:val="•"/>
      <w:lvlJc w:val="left"/>
      <w:pPr>
        <w:tabs>
          <w:tab w:val="num" w:pos="2880"/>
        </w:tabs>
        <w:ind w:left="2880" w:hanging="360"/>
      </w:pPr>
      <w:rPr>
        <w:rFonts w:ascii="Arial" w:hAnsi="Arial" w:hint="default"/>
      </w:rPr>
    </w:lvl>
    <w:lvl w:ilvl="4" w:tplc="EE4C8470" w:tentative="1">
      <w:start w:val="1"/>
      <w:numFmt w:val="bullet"/>
      <w:lvlText w:val="•"/>
      <w:lvlJc w:val="left"/>
      <w:pPr>
        <w:tabs>
          <w:tab w:val="num" w:pos="3600"/>
        </w:tabs>
        <w:ind w:left="3600" w:hanging="360"/>
      </w:pPr>
      <w:rPr>
        <w:rFonts w:ascii="Arial" w:hAnsi="Arial" w:hint="default"/>
      </w:rPr>
    </w:lvl>
    <w:lvl w:ilvl="5" w:tplc="666A4686" w:tentative="1">
      <w:start w:val="1"/>
      <w:numFmt w:val="bullet"/>
      <w:lvlText w:val="•"/>
      <w:lvlJc w:val="left"/>
      <w:pPr>
        <w:tabs>
          <w:tab w:val="num" w:pos="4320"/>
        </w:tabs>
        <w:ind w:left="4320" w:hanging="360"/>
      </w:pPr>
      <w:rPr>
        <w:rFonts w:ascii="Arial" w:hAnsi="Arial" w:hint="default"/>
      </w:rPr>
    </w:lvl>
    <w:lvl w:ilvl="6" w:tplc="12188214" w:tentative="1">
      <w:start w:val="1"/>
      <w:numFmt w:val="bullet"/>
      <w:lvlText w:val="•"/>
      <w:lvlJc w:val="left"/>
      <w:pPr>
        <w:tabs>
          <w:tab w:val="num" w:pos="5040"/>
        </w:tabs>
        <w:ind w:left="5040" w:hanging="360"/>
      </w:pPr>
      <w:rPr>
        <w:rFonts w:ascii="Arial" w:hAnsi="Arial" w:hint="default"/>
      </w:rPr>
    </w:lvl>
    <w:lvl w:ilvl="7" w:tplc="B10CC4C2" w:tentative="1">
      <w:start w:val="1"/>
      <w:numFmt w:val="bullet"/>
      <w:lvlText w:val="•"/>
      <w:lvlJc w:val="left"/>
      <w:pPr>
        <w:tabs>
          <w:tab w:val="num" w:pos="5760"/>
        </w:tabs>
        <w:ind w:left="5760" w:hanging="360"/>
      </w:pPr>
      <w:rPr>
        <w:rFonts w:ascii="Arial" w:hAnsi="Arial" w:hint="default"/>
      </w:rPr>
    </w:lvl>
    <w:lvl w:ilvl="8" w:tplc="CBB67D8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0D94CB4"/>
    <w:multiLevelType w:val="hybridMultilevel"/>
    <w:tmpl w:val="D77AEA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3756D0C"/>
    <w:multiLevelType w:val="multilevel"/>
    <w:tmpl w:val="6FB86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CF56CE9"/>
    <w:multiLevelType w:val="multilevel"/>
    <w:tmpl w:val="E9FAA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D82015D"/>
    <w:multiLevelType w:val="hybridMultilevel"/>
    <w:tmpl w:val="BB822254"/>
    <w:lvl w:ilvl="0" w:tplc="040C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5E8F59C8"/>
    <w:multiLevelType w:val="multilevel"/>
    <w:tmpl w:val="CC58D17E"/>
    <w:lvl w:ilvl="0">
      <w:start w:val="1"/>
      <w:numFmt w:val="decimal"/>
      <w:pStyle w:val="Heading1"/>
      <w:lvlText w:val="18-%1"/>
      <w:lvlJc w:val="left"/>
      <w:pPr>
        <w:ind w:left="357" w:hanging="357"/>
      </w:pPr>
      <w:rPr>
        <w:rFonts w:ascii="Arial" w:hAnsi="Arial" w:cs="Arial" w:hint="default"/>
        <w:b/>
        <w:i w:val="0"/>
        <w:caps w:val="0"/>
        <w:strike w:val="0"/>
        <w:dstrike w:val="0"/>
        <w:vanish w:val="0"/>
        <w:color w:val="auto"/>
        <w:sz w:val="24"/>
        <w:u w:val="none"/>
        <w:vertAlign w:val="baseline"/>
      </w:rPr>
    </w:lvl>
    <w:lvl w:ilvl="1">
      <w:start w:val="1"/>
      <w:numFmt w:val="decimal"/>
      <w:pStyle w:val="Heading2"/>
      <w:lvlText w:val="18-%1.%2"/>
      <w:lvlJc w:val="left"/>
      <w:pPr>
        <w:ind w:left="357" w:hanging="357"/>
      </w:pPr>
      <w:rPr>
        <w:rFonts w:ascii="Arial" w:hAnsi="Arial" w:cs="Arial" w:hint="default"/>
        <w:b/>
        <w:i w:val="0"/>
        <w:caps w:val="0"/>
        <w:strike w:val="0"/>
        <w:dstrike w:val="0"/>
        <w:vanish w:val="0"/>
        <w:color w:val="auto"/>
        <w:sz w:val="22"/>
        <w:u w:val="none"/>
        <w:vertAlign w:val="baseline"/>
      </w:rPr>
    </w:lvl>
    <w:lvl w:ilvl="2">
      <w:start w:val="1"/>
      <w:numFmt w:val="decimal"/>
      <w:pStyle w:val="Heading3"/>
      <w:lvlText w:val="18-%1.%2.%3"/>
      <w:lvlJc w:val="left"/>
      <w:pPr>
        <w:ind w:left="357" w:hanging="357"/>
      </w:pPr>
      <w:rPr>
        <w:rFonts w:ascii="Arial Bold" w:hAnsi="Arial Bold" w:hint="default"/>
        <w:b/>
        <w:i w:val="0"/>
        <w:caps w:val="0"/>
        <w:strike w:val="0"/>
        <w:dstrike w:val="0"/>
        <w:vanish w:val="0"/>
        <w:sz w:val="20"/>
        <w:u w:val="none"/>
        <w:vertAlign w:val="baseline"/>
      </w:rPr>
    </w:lvl>
    <w:lvl w:ilvl="3">
      <w:start w:val="1"/>
      <w:numFmt w:val="decimal"/>
      <w:pStyle w:val="Heading4"/>
      <w:lvlText w:val="18-%1.%2.%3.%4"/>
      <w:lvlJc w:val="left"/>
      <w:pPr>
        <w:ind w:left="357" w:hanging="357"/>
      </w:pPr>
      <w:rPr>
        <w:rFonts w:ascii="Arial Bold" w:hAnsi="Arial Bold" w:hint="default"/>
        <w:b/>
        <w:i w:val="0"/>
        <w:caps w:val="0"/>
        <w:strike w:val="0"/>
        <w:dstrike w:val="0"/>
        <w:vanish w:val="0"/>
        <w:color w:val="auto"/>
        <w:sz w:val="20"/>
        <w:u w:val="none"/>
        <w:vertAlign w:val="baseline"/>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0" w15:restartNumberingAfterBreak="0">
    <w:nsid w:val="5EBC0E40"/>
    <w:multiLevelType w:val="multilevel"/>
    <w:tmpl w:val="C4F0C154"/>
    <w:lvl w:ilvl="0">
      <w:start w:val="1"/>
      <w:numFmt w:val="decimal"/>
      <w:lvlText w:val="15-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3D53CB6"/>
    <w:multiLevelType w:val="multilevel"/>
    <w:tmpl w:val="B71EA51A"/>
    <w:lvl w:ilvl="0">
      <w:start w:val="1"/>
      <w:numFmt w:val="decimal"/>
      <w:lvlText w:val="15-7.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C99704F"/>
    <w:multiLevelType w:val="hybridMultilevel"/>
    <w:tmpl w:val="6FA6B6FC"/>
    <w:lvl w:ilvl="0" w:tplc="7A0C793C">
      <w:start w:val="19"/>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E5F10C1"/>
    <w:multiLevelType w:val="multilevel"/>
    <w:tmpl w:val="B534F9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35D1123"/>
    <w:multiLevelType w:val="hybridMultilevel"/>
    <w:tmpl w:val="483A5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9823901">
    <w:abstractNumId w:val="36"/>
  </w:num>
  <w:num w:numId="2" w16cid:durableId="2092391308">
    <w:abstractNumId w:val="28"/>
  </w:num>
  <w:num w:numId="3" w16cid:durableId="489711436">
    <w:abstractNumId w:val="27"/>
  </w:num>
  <w:num w:numId="4" w16cid:durableId="254244724">
    <w:abstractNumId w:val="41"/>
  </w:num>
  <w:num w:numId="5" w16cid:durableId="808744152">
    <w:abstractNumId w:val="26"/>
  </w:num>
  <w:num w:numId="6" w16cid:durableId="505172455">
    <w:abstractNumId w:val="22"/>
  </w:num>
  <w:num w:numId="7" w16cid:durableId="1626542147">
    <w:abstractNumId w:val="2"/>
  </w:num>
  <w:num w:numId="8" w16cid:durableId="128941207">
    <w:abstractNumId w:val="30"/>
  </w:num>
  <w:num w:numId="9" w16cid:durableId="1202865642">
    <w:abstractNumId w:val="1"/>
  </w:num>
  <w:num w:numId="10" w16cid:durableId="1005744818">
    <w:abstractNumId w:val="33"/>
  </w:num>
  <w:num w:numId="11" w16cid:durableId="1801607241">
    <w:abstractNumId w:val="9"/>
  </w:num>
  <w:num w:numId="12" w16cid:durableId="2078891818">
    <w:abstractNumId w:val="13"/>
  </w:num>
  <w:num w:numId="13" w16cid:durableId="1194150998">
    <w:abstractNumId w:val="39"/>
  </w:num>
  <w:num w:numId="14" w16cid:durableId="1294554505">
    <w:abstractNumId w:val="19"/>
  </w:num>
  <w:num w:numId="15" w16cid:durableId="120660019">
    <w:abstractNumId w:val="25"/>
  </w:num>
  <w:num w:numId="16" w16cid:durableId="1256398568">
    <w:abstractNumId w:val="37"/>
  </w:num>
  <w:num w:numId="17" w16cid:durableId="699670686">
    <w:abstractNumId w:val="24"/>
  </w:num>
  <w:num w:numId="18" w16cid:durableId="1763182768">
    <w:abstractNumId w:val="3"/>
  </w:num>
  <w:num w:numId="19" w16cid:durableId="1837846200">
    <w:abstractNumId w:val="40"/>
  </w:num>
  <w:num w:numId="20" w16cid:durableId="1833332973">
    <w:abstractNumId w:val="15"/>
  </w:num>
  <w:num w:numId="21" w16cid:durableId="1476140140">
    <w:abstractNumId w:val="23"/>
  </w:num>
  <w:num w:numId="22" w16cid:durableId="830373513">
    <w:abstractNumId w:val="31"/>
  </w:num>
  <w:num w:numId="23" w16cid:durableId="1325471357">
    <w:abstractNumId w:val="32"/>
  </w:num>
  <w:num w:numId="24" w16cid:durableId="689798638">
    <w:abstractNumId w:val="16"/>
  </w:num>
  <w:num w:numId="25" w16cid:durableId="1800679622">
    <w:abstractNumId w:val="21"/>
  </w:num>
  <w:num w:numId="26" w16cid:durableId="977105517">
    <w:abstractNumId w:val="12"/>
  </w:num>
  <w:num w:numId="27" w16cid:durableId="17942450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765506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97546670">
    <w:abstractNumId w:val="29"/>
  </w:num>
  <w:num w:numId="30" w16cid:durableId="1248034297">
    <w:abstractNumId w:val="11"/>
  </w:num>
  <w:num w:numId="31" w16cid:durableId="1756198551">
    <w:abstractNumId w:val="6"/>
  </w:num>
  <w:num w:numId="32" w16cid:durableId="867527035">
    <w:abstractNumId w:val="4"/>
  </w:num>
  <w:num w:numId="33" w16cid:durableId="743842590">
    <w:abstractNumId w:val="7"/>
  </w:num>
  <w:num w:numId="34" w16cid:durableId="1265962039">
    <w:abstractNumId w:val="20"/>
  </w:num>
  <w:num w:numId="35" w16cid:durableId="362287261">
    <w:abstractNumId w:val="34"/>
  </w:num>
  <w:num w:numId="36" w16cid:durableId="730927570">
    <w:abstractNumId w:val="42"/>
  </w:num>
  <w:num w:numId="37" w16cid:durableId="1799638766">
    <w:abstractNumId w:val="8"/>
  </w:num>
  <w:num w:numId="38" w16cid:durableId="255140471">
    <w:abstractNumId w:val="17"/>
  </w:num>
  <w:num w:numId="39" w16cid:durableId="1366098839">
    <w:abstractNumId w:val="10"/>
  </w:num>
  <w:num w:numId="40" w16cid:durableId="1407723330">
    <w:abstractNumId w:val="0"/>
  </w:num>
  <w:num w:numId="41" w16cid:durableId="192429423">
    <w:abstractNumId w:val="44"/>
  </w:num>
  <w:num w:numId="42" w16cid:durableId="868757511">
    <w:abstractNumId w:val="35"/>
  </w:num>
  <w:num w:numId="43" w16cid:durableId="637302942">
    <w:abstractNumId w:val="14"/>
  </w:num>
  <w:num w:numId="44" w16cid:durableId="513346014">
    <w:abstractNumId w:val="43"/>
  </w:num>
  <w:num w:numId="45" w16cid:durableId="125271606">
    <w:abstractNumId w:val="5"/>
  </w:num>
  <w:num w:numId="46" w16cid:durableId="804078416">
    <w:abstractNumId w:val="38"/>
  </w:num>
  <w:num w:numId="47" w16cid:durableId="59867924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Wootton">
    <w15:presenceInfo w15:providerId="AD" w15:userId="S::jeff.wootton@iho.int::318a286f-369b-4f9e-8e35-53a0361ef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trackRevisions/>
  <w:defaultTabStop w:val="720"/>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8B"/>
    <w:rsid w:val="00002775"/>
    <w:rsid w:val="000161CE"/>
    <w:rsid w:val="00016676"/>
    <w:rsid w:val="00016F6A"/>
    <w:rsid w:val="00024863"/>
    <w:rsid w:val="00044546"/>
    <w:rsid w:val="00046A06"/>
    <w:rsid w:val="000714DD"/>
    <w:rsid w:val="0007479E"/>
    <w:rsid w:val="00074E0B"/>
    <w:rsid w:val="00082F58"/>
    <w:rsid w:val="0008597F"/>
    <w:rsid w:val="000959E6"/>
    <w:rsid w:val="00096EBE"/>
    <w:rsid w:val="000A60AE"/>
    <w:rsid w:val="000B1066"/>
    <w:rsid w:val="000B6398"/>
    <w:rsid w:val="000C0918"/>
    <w:rsid w:val="000C3772"/>
    <w:rsid w:val="000D17A2"/>
    <w:rsid w:val="000D2F0A"/>
    <w:rsid w:val="000D789B"/>
    <w:rsid w:val="000E3EA9"/>
    <w:rsid w:val="000F66C4"/>
    <w:rsid w:val="00103A86"/>
    <w:rsid w:val="0010607E"/>
    <w:rsid w:val="0011491A"/>
    <w:rsid w:val="00115C24"/>
    <w:rsid w:val="00130438"/>
    <w:rsid w:val="00131240"/>
    <w:rsid w:val="00132D2B"/>
    <w:rsid w:val="001428EB"/>
    <w:rsid w:val="00142E41"/>
    <w:rsid w:val="001452F5"/>
    <w:rsid w:val="00147284"/>
    <w:rsid w:val="0014775F"/>
    <w:rsid w:val="001777D6"/>
    <w:rsid w:val="0017785E"/>
    <w:rsid w:val="00180B95"/>
    <w:rsid w:val="001848A0"/>
    <w:rsid w:val="00196091"/>
    <w:rsid w:val="001A10BA"/>
    <w:rsid w:val="001A7546"/>
    <w:rsid w:val="001B34A6"/>
    <w:rsid w:val="001B3CCA"/>
    <w:rsid w:val="001D0E39"/>
    <w:rsid w:val="001D440E"/>
    <w:rsid w:val="001E2C55"/>
    <w:rsid w:val="001E457F"/>
    <w:rsid w:val="001E63FE"/>
    <w:rsid w:val="001E718B"/>
    <w:rsid w:val="001F685E"/>
    <w:rsid w:val="00210433"/>
    <w:rsid w:val="00224C1A"/>
    <w:rsid w:val="00233D72"/>
    <w:rsid w:val="00234B56"/>
    <w:rsid w:val="00236357"/>
    <w:rsid w:val="002436ED"/>
    <w:rsid w:val="00244D26"/>
    <w:rsid w:val="00245B75"/>
    <w:rsid w:val="00245D20"/>
    <w:rsid w:val="00252667"/>
    <w:rsid w:val="00256751"/>
    <w:rsid w:val="00257656"/>
    <w:rsid w:val="00275F5C"/>
    <w:rsid w:val="002831E6"/>
    <w:rsid w:val="0028376C"/>
    <w:rsid w:val="00284272"/>
    <w:rsid w:val="00294C75"/>
    <w:rsid w:val="002A28BB"/>
    <w:rsid w:val="002B16FB"/>
    <w:rsid w:val="002C681E"/>
    <w:rsid w:val="002E0858"/>
    <w:rsid w:val="002E0AE9"/>
    <w:rsid w:val="002E7D51"/>
    <w:rsid w:val="002F147D"/>
    <w:rsid w:val="002F286F"/>
    <w:rsid w:val="00310323"/>
    <w:rsid w:val="00312569"/>
    <w:rsid w:val="00314925"/>
    <w:rsid w:val="0031582D"/>
    <w:rsid w:val="00336E46"/>
    <w:rsid w:val="00341A7F"/>
    <w:rsid w:val="00343AF0"/>
    <w:rsid w:val="0035156F"/>
    <w:rsid w:val="00356500"/>
    <w:rsid w:val="00357405"/>
    <w:rsid w:val="0036333A"/>
    <w:rsid w:val="00374096"/>
    <w:rsid w:val="00377F23"/>
    <w:rsid w:val="003819A7"/>
    <w:rsid w:val="00385813"/>
    <w:rsid w:val="00390DE6"/>
    <w:rsid w:val="0039242B"/>
    <w:rsid w:val="003947F1"/>
    <w:rsid w:val="003A328E"/>
    <w:rsid w:val="003A3918"/>
    <w:rsid w:val="003A459A"/>
    <w:rsid w:val="003A7AB6"/>
    <w:rsid w:val="003B0D8F"/>
    <w:rsid w:val="003B1F70"/>
    <w:rsid w:val="003B3E12"/>
    <w:rsid w:val="003B7868"/>
    <w:rsid w:val="003B7B9C"/>
    <w:rsid w:val="003C1AAF"/>
    <w:rsid w:val="003C5306"/>
    <w:rsid w:val="003D0C35"/>
    <w:rsid w:val="003D5CAD"/>
    <w:rsid w:val="003E0E6B"/>
    <w:rsid w:val="003F16DF"/>
    <w:rsid w:val="003F6CED"/>
    <w:rsid w:val="003F70FA"/>
    <w:rsid w:val="00400AD6"/>
    <w:rsid w:val="00401348"/>
    <w:rsid w:val="0040389F"/>
    <w:rsid w:val="00404E2C"/>
    <w:rsid w:val="00406F65"/>
    <w:rsid w:val="004074D3"/>
    <w:rsid w:val="00412E00"/>
    <w:rsid w:val="00414655"/>
    <w:rsid w:val="00420838"/>
    <w:rsid w:val="004312BD"/>
    <w:rsid w:val="00432587"/>
    <w:rsid w:val="004429E8"/>
    <w:rsid w:val="004470C2"/>
    <w:rsid w:val="00447A19"/>
    <w:rsid w:val="004734B4"/>
    <w:rsid w:val="00480A09"/>
    <w:rsid w:val="00481CDB"/>
    <w:rsid w:val="00495727"/>
    <w:rsid w:val="004A1DB1"/>
    <w:rsid w:val="004A72DC"/>
    <w:rsid w:val="004A7403"/>
    <w:rsid w:val="004B7E1E"/>
    <w:rsid w:val="004B7FBC"/>
    <w:rsid w:val="004C4222"/>
    <w:rsid w:val="004C74AD"/>
    <w:rsid w:val="004D3F44"/>
    <w:rsid w:val="004D6815"/>
    <w:rsid w:val="004E45A7"/>
    <w:rsid w:val="00500A33"/>
    <w:rsid w:val="00504507"/>
    <w:rsid w:val="005116C4"/>
    <w:rsid w:val="005122ED"/>
    <w:rsid w:val="00521500"/>
    <w:rsid w:val="005310D7"/>
    <w:rsid w:val="00534480"/>
    <w:rsid w:val="00535027"/>
    <w:rsid w:val="005356E4"/>
    <w:rsid w:val="005370DC"/>
    <w:rsid w:val="00555292"/>
    <w:rsid w:val="005639E2"/>
    <w:rsid w:val="005641C4"/>
    <w:rsid w:val="00574697"/>
    <w:rsid w:val="005849BD"/>
    <w:rsid w:val="00587A89"/>
    <w:rsid w:val="005916E5"/>
    <w:rsid w:val="005A10F5"/>
    <w:rsid w:val="005A7AA1"/>
    <w:rsid w:val="005C37A2"/>
    <w:rsid w:val="005D7C8F"/>
    <w:rsid w:val="005E0EDC"/>
    <w:rsid w:val="005F4734"/>
    <w:rsid w:val="0060067C"/>
    <w:rsid w:val="006021C1"/>
    <w:rsid w:val="006038DC"/>
    <w:rsid w:val="00614DC9"/>
    <w:rsid w:val="00630A2B"/>
    <w:rsid w:val="00631651"/>
    <w:rsid w:val="00632938"/>
    <w:rsid w:val="00660007"/>
    <w:rsid w:val="0066527C"/>
    <w:rsid w:val="006655E6"/>
    <w:rsid w:val="00666D00"/>
    <w:rsid w:val="00674324"/>
    <w:rsid w:val="00680074"/>
    <w:rsid w:val="00680C19"/>
    <w:rsid w:val="006840E7"/>
    <w:rsid w:val="006937B0"/>
    <w:rsid w:val="00693D83"/>
    <w:rsid w:val="006C5F91"/>
    <w:rsid w:val="006C685A"/>
    <w:rsid w:val="006D76FF"/>
    <w:rsid w:val="006E2D01"/>
    <w:rsid w:val="006E62ED"/>
    <w:rsid w:val="006F3794"/>
    <w:rsid w:val="006F4BAD"/>
    <w:rsid w:val="006F6853"/>
    <w:rsid w:val="007001B5"/>
    <w:rsid w:val="00701B79"/>
    <w:rsid w:val="00706B32"/>
    <w:rsid w:val="00713EBB"/>
    <w:rsid w:val="007239A3"/>
    <w:rsid w:val="00741F88"/>
    <w:rsid w:val="007471D4"/>
    <w:rsid w:val="00747CA4"/>
    <w:rsid w:val="007508A7"/>
    <w:rsid w:val="00750ECD"/>
    <w:rsid w:val="00765A43"/>
    <w:rsid w:val="00773080"/>
    <w:rsid w:val="00775495"/>
    <w:rsid w:val="00777AA1"/>
    <w:rsid w:val="0078367F"/>
    <w:rsid w:val="007946C8"/>
    <w:rsid w:val="007A104E"/>
    <w:rsid w:val="007A30BB"/>
    <w:rsid w:val="007A6474"/>
    <w:rsid w:val="007B1B96"/>
    <w:rsid w:val="007B2391"/>
    <w:rsid w:val="007B3DAF"/>
    <w:rsid w:val="007B4596"/>
    <w:rsid w:val="007B613E"/>
    <w:rsid w:val="007B6611"/>
    <w:rsid w:val="007C5F93"/>
    <w:rsid w:val="007D6FF5"/>
    <w:rsid w:val="007E14E7"/>
    <w:rsid w:val="007E26FD"/>
    <w:rsid w:val="007E2A98"/>
    <w:rsid w:val="007F16D0"/>
    <w:rsid w:val="007F5BBE"/>
    <w:rsid w:val="007F6A79"/>
    <w:rsid w:val="008029DE"/>
    <w:rsid w:val="00807B39"/>
    <w:rsid w:val="00825790"/>
    <w:rsid w:val="00830080"/>
    <w:rsid w:val="00832615"/>
    <w:rsid w:val="00845C5D"/>
    <w:rsid w:val="008468DA"/>
    <w:rsid w:val="00855623"/>
    <w:rsid w:val="00857577"/>
    <w:rsid w:val="00863C93"/>
    <w:rsid w:val="008847F0"/>
    <w:rsid w:val="00891438"/>
    <w:rsid w:val="008957B8"/>
    <w:rsid w:val="00897321"/>
    <w:rsid w:val="00897B7A"/>
    <w:rsid w:val="008A0491"/>
    <w:rsid w:val="008A1143"/>
    <w:rsid w:val="008A7ADC"/>
    <w:rsid w:val="008B05B4"/>
    <w:rsid w:val="008B7532"/>
    <w:rsid w:val="008C5458"/>
    <w:rsid w:val="008C65C5"/>
    <w:rsid w:val="008D0DA9"/>
    <w:rsid w:val="008D22E1"/>
    <w:rsid w:val="008D4CB2"/>
    <w:rsid w:val="008F0B6B"/>
    <w:rsid w:val="008F2F92"/>
    <w:rsid w:val="008F4D8F"/>
    <w:rsid w:val="00904EB0"/>
    <w:rsid w:val="00907FF9"/>
    <w:rsid w:val="00916040"/>
    <w:rsid w:val="00917D42"/>
    <w:rsid w:val="0092130E"/>
    <w:rsid w:val="00933499"/>
    <w:rsid w:val="0094733E"/>
    <w:rsid w:val="00950B0F"/>
    <w:rsid w:val="009519D5"/>
    <w:rsid w:val="00951FE8"/>
    <w:rsid w:val="009527A7"/>
    <w:rsid w:val="00953236"/>
    <w:rsid w:val="0095588C"/>
    <w:rsid w:val="009571A9"/>
    <w:rsid w:val="009711D3"/>
    <w:rsid w:val="00983F60"/>
    <w:rsid w:val="0099107E"/>
    <w:rsid w:val="00996004"/>
    <w:rsid w:val="009A0E23"/>
    <w:rsid w:val="009A6D58"/>
    <w:rsid w:val="009B2E20"/>
    <w:rsid w:val="009B4167"/>
    <w:rsid w:val="009B5071"/>
    <w:rsid w:val="009D4DD3"/>
    <w:rsid w:val="009E4EB1"/>
    <w:rsid w:val="009E66B6"/>
    <w:rsid w:val="009F128D"/>
    <w:rsid w:val="009F5ADE"/>
    <w:rsid w:val="009F6A0C"/>
    <w:rsid w:val="009F711B"/>
    <w:rsid w:val="00A05D13"/>
    <w:rsid w:val="00A06F2B"/>
    <w:rsid w:val="00A263B2"/>
    <w:rsid w:val="00A30162"/>
    <w:rsid w:val="00A316FD"/>
    <w:rsid w:val="00A42650"/>
    <w:rsid w:val="00A4660B"/>
    <w:rsid w:val="00A57B8B"/>
    <w:rsid w:val="00A65553"/>
    <w:rsid w:val="00A65E68"/>
    <w:rsid w:val="00A71211"/>
    <w:rsid w:val="00A75014"/>
    <w:rsid w:val="00A75764"/>
    <w:rsid w:val="00A8280B"/>
    <w:rsid w:val="00A86656"/>
    <w:rsid w:val="00A9269F"/>
    <w:rsid w:val="00AA25CC"/>
    <w:rsid w:val="00AB1B1E"/>
    <w:rsid w:val="00AB62DF"/>
    <w:rsid w:val="00AB68CA"/>
    <w:rsid w:val="00AC1F49"/>
    <w:rsid w:val="00AC56A6"/>
    <w:rsid w:val="00AC5D4F"/>
    <w:rsid w:val="00AC763A"/>
    <w:rsid w:val="00AD0899"/>
    <w:rsid w:val="00AD3FAC"/>
    <w:rsid w:val="00AE0112"/>
    <w:rsid w:val="00AE6465"/>
    <w:rsid w:val="00AE78C4"/>
    <w:rsid w:val="00AF25B8"/>
    <w:rsid w:val="00B0014E"/>
    <w:rsid w:val="00B06FCA"/>
    <w:rsid w:val="00B100F5"/>
    <w:rsid w:val="00B177EA"/>
    <w:rsid w:val="00B267B6"/>
    <w:rsid w:val="00B41BBF"/>
    <w:rsid w:val="00B45B8A"/>
    <w:rsid w:val="00B62ABA"/>
    <w:rsid w:val="00B6434E"/>
    <w:rsid w:val="00B67A03"/>
    <w:rsid w:val="00B744BC"/>
    <w:rsid w:val="00B80924"/>
    <w:rsid w:val="00B83948"/>
    <w:rsid w:val="00B92B0E"/>
    <w:rsid w:val="00B94DCC"/>
    <w:rsid w:val="00B955DF"/>
    <w:rsid w:val="00B97298"/>
    <w:rsid w:val="00BA1FF8"/>
    <w:rsid w:val="00BA5685"/>
    <w:rsid w:val="00BA6263"/>
    <w:rsid w:val="00BB2D5A"/>
    <w:rsid w:val="00BC4B9E"/>
    <w:rsid w:val="00BE2A41"/>
    <w:rsid w:val="00C045CB"/>
    <w:rsid w:val="00C1243E"/>
    <w:rsid w:val="00C1246F"/>
    <w:rsid w:val="00C13E47"/>
    <w:rsid w:val="00C255B9"/>
    <w:rsid w:val="00C42DBE"/>
    <w:rsid w:val="00C52AF5"/>
    <w:rsid w:val="00C54992"/>
    <w:rsid w:val="00C57276"/>
    <w:rsid w:val="00C62677"/>
    <w:rsid w:val="00C65B94"/>
    <w:rsid w:val="00C66FE5"/>
    <w:rsid w:val="00C70AE7"/>
    <w:rsid w:val="00C71408"/>
    <w:rsid w:val="00C72D8E"/>
    <w:rsid w:val="00C76D83"/>
    <w:rsid w:val="00C853BC"/>
    <w:rsid w:val="00C85712"/>
    <w:rsid w:val="00C8630B"/>
    <w:rsid w:val="00C87343"/>
    <w:rsid w:val="00CB1EF0"/>
    <w:rsid w:val="00CB4AD0"/>
    <w:rsid w:val="00CB5EDE"/>
    <w:rsid w:val="00CC1615"/>
    <w:rsid w:val="00CC67ED"/>
    <w:rsid w:val="00CC7C19"/>
    <w:rsid w:val="00CD321B"/>
    <w:rsid w:val="00CF2D97"/>
    <w:rsid w:val="00D01368"/>
    <w:rsid w:val="00D02986"/>
    <w:rsid w:val="00D03D67"/>
    <w:rsid w:val="00D16DD6"/>
    <w:rsid w:val="00D17660"/>
    <w:rsid w:val="00D208D9"/>
    <w:rsid w:val="00D235FD"/>
    <w:rsid w:val="00D33071"/>
    <w:rsid w:val="00D65082"/>
    <w:rsid w:val="00D66142"/>
    <w:rsid w:val="00D72B66"/>
    <w:rsid w:val="00D74445"/>
    <w:rsid w:val="00D753C2"/>
    <w:rsid w:val="00D8663F"/>
    <w:rsid w:val="00D912A8"/>
    <w:rsid w:val="00D92FD7"/>
    <w:rsid w:val="00D9315E"/>
    <w:rsid w:val="00D9360A"/>
    <w:rsid w:val="00DA0764"/>
    <w:rsid w:val="00DA5972"/>
    <w:rsid w:val="00DA6DF8"/>
    <w:rsid w:val="00DC1C18"/>
    <w:rsid w:val="00DC428E"/>
    <w:rsid w:val="00DE326D"/>
    <w:rsid w:val="00DE42DF"/>
    <w:rsid w:val="00E11C77"/>
    <w:rsid w:val="00E128B9"/>
    <w:rsid w:val="00E1330B"/>
    <w:rsid w:val="00E16A10"/>
    <w:rsid w:val="00E24B05"/>
    <w:rsid w:val="00E263A9"/>
    <w:rsid w:val="00E54509"/>
    <w:rsid w:val="00E6714D"/>
    <w:rsid w:val="00E844C5"/>
    <w:rsid w:val="00E914F4"/>
    <w:rsid w:val="00E9435B"/>
    <w:rsid w:val="00EA2444"/>
    <w:rsid w:val="00EA6E11"/>
    <w:rsid w:val="00EC18DB"/>
    <w:rsid w:val="00EC55D6"/>
    <w:rsid w:val="00EC6CE6"/>
    <w:rsid w:val="00EC73E0"/>
    <w:rsid w:val="00ED1981"/>
    <w:rsid w:val="00ED68F5"/>
    <w:rsid w:val="00EE1F4F"/>
    <w:rsid w:val="00EF7CEB"/>
    <w:rsid w:val="00EF7EBF"/>
    <w:rsid w:val="00F01424"/>
    <w:rsid w:val="00F060E2"/>
    <w:rsid w:val="00F20642"/>
    <w:rsid w:val="00F21946"/>
    <w:rsid w:val="00F23475"/>
    <w:rsid w:val="00F23CB6"/>
    <w:rsid w:val="00F24D8B"/>
    <w:rsid w:val="00F3467B"/>
    <w:rsid w:val="00F40277"/>
    <w:rsid w:val="00F422DE"/>
    <w:rsid w:val="00F50707"/>
    <w:rsid w:val="00F70059"/>
    <w:rsid w:val="00F7239D"/>
    <w:rsid w:val="00F777DB"/>
    <w:rsid w:val="00F81024"/>
    <w:rsid w:val="00F83EE1"/>
    <w:rsid w:val="00F95CF0"/>
    <w:rsid w:val="00FA6BAF"/>
    <w:rsid w:val="00FB191E"/>
    <w:rsid w:val="00FB53D1"/>
    <w:rsid w:val="00FC45A0"/>
    <w:rsid w:val="00FD57B1"/>
    <w:rsid w:val="00FD7178"/>
    <w:rsid w:val="00FF0256"/>
    <w:rsid w:val="00FF1319"/>
    <w:rsid w:val="00FF489F"/>
    <w:rsid w:val="00FF4D07"/>
    <w:rsid w:val="00FF5126"/>
    <w:rsid w:val="00FF6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4C6809"/>
  <w15:docId w15:val="{4FFF2F6D-80FF-454D-AC31-3ECF6F9E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33"/>
  </w:style>
  <w:style w:type="paragraph" w:styleId="Heading1">
    <w:name w:val="heading 1"/>
    <w:basedOn w:val="Normal"/>
    <w:next w:val="Normal"/>
    <w:link w:val="Heading1Char"/>
    <w:uiPriority w:val="9"/>
    <w:qFormat/>
    <w:rsid w:val="00F7239D"/>
    <w:pPr>
      <w:keepNext/>
      <w:keepLines/>
      <w:numPr>
        <w:numId w:val="13"/>
      </w:numPr>
      <w:tabs>
        <w:tab w:val="left" w:pos="794"/>
      </w:tabs>
      <w:spacing w:before="120" w:after="200"/>
      <w:outlineLvl w:val="0"/>
    </w:pPr>
    <w:rPr>
      <w:rFonts w:ascii="Arial" w:eastAsiaTheme="majorEastAsia" w:hAnsi="Arial" w:cstheme="majorBidi"/>
      <w:b/>
      <w:bCs/>
      <w:color w:val="000000"/>
      <w:szCs w:val="32"/>
    </w:rPr>
  </w:style>
  <w:style w:type="paragraph" w:styleId="Heading2">
    <w:name w:val="heading 2"/>
    <w:basedOn w:val="Normal"/>
    <w:next w:val="Normal"/>
    <w:link w:val="Heading2Char"/>
    <w:uiPriority w:val="9"/>
    <w:unhideWhenUsed/>
    <w:qFormat/>
    <w:rsid w:val="00E31D08"/>
    <w:pPr>
      <w:keepNext/>
      <w:keepLines/>
      <w:numPr>
        <w:ilvl w:val="1"/>
        <w:numId w:val="13"/>
      </w:numPr>
      <w:tabs>
        <w:tab w:val="left" w:pos="907"/>
      </w:tabs>
      <w:spacing w:before="120" w:after="200"/>
      <w:outlineLvl w:val="1"/>
    </w:pPr>
    <w:rPr>
      <w:rFonts w:ascii="Arial" w:eastAsiaTheme="majorEastAsia" w:hAnsi="Arial" w:cstheme="majorBidi"/>
      <w:b/>
      <w:bCs/>
      <w:color w:val="FF0000"/>
      <w:sz w:val="22"/>
      <w:szCs w:val="26"/>
    </w:rPr>
  </w:style>
  <w:style w:type="paragraph" w:styleId="Heading3">
    <w:name w:val="heading 3"/>
    <w:basedOn w:val="Normal"/>
    <w:next w:val="Normal"/>
    <w:link w:val="Heading3Char"/>
    <w:uiPriority w:val="9"/>
    <w:unhideWhenUsed/>
    <w:qFormat/>
    <w:rsid w:val="0018643D"/>
    <w:pPr>
      <w:keepNext/>
      <w:keepLines/>
      <w:numPr>
        <w:ilvl w:val="2"/>
        <w:numId w:val="13"/>
      </w:numPr>
      <w:tabs>
        <w:tab w:val="num" w:pos="720"/>
        <w:tab w:val="left" w:pos="1021"/>
      </w:tabs>
      <w:spacing w:before="120" w:after="120"/>
      <w:outlineLvl w:val="2"/>
    </w:pPr>
    <w:rPr>
      <w:rFonts w:ascii="Arial" w:eastAsiaTheme="majorEastAsia" w:hAnsi="Arial" w:cstheme="majorBidi"/>
      <w:b/>
      <w:bCs/>
      <w:color w:val="FF0000"/>
      <w:sz w:val="20"/>
    </w:rPr>
  </w:style>
  <w:style w:type="paragraph" w:styleId="Heading4">
    <w:name w:val="heading 4"/>
    <w:basedOn w:val="Normal"/>
    <w:next w:val="Normal"/>
    <w:link w:val="Heading4Char"/>
    <w:uiPriority w:val="9"/>
    <w:unhideWhenUsed/>
    <w:qFormat/>
    <w:rsid w:val="0018643D"/>
    <w:pPr>
      <w:keepNext/>
      <w:keepLines/>
      <w:numPr>
        <w:ilvl w:val="3"/>
        <w:numId w:val="13"/>
      </w:numPr>
      <w:tabs>
        <w:tab w:val="num" w:pos="720"/>
        <w:tab w:val="left" w:pos="1134"/>
      </w:tabs>
      <w:spacing w:before="120" w:after="120"/>
      <w:outlineLvl w:val="3"/>
    </w:pPr>
    <w:rPr>
      <w:rFonts w:ascii="Arial" w:eastAsiaTheme="majorEastAsia" w:hAnsi="Arial" w:cstheme="majorBidi"/>
      <w:b/>
      <w:bCs/>
      <w:iCs/>
      <w:color w:val="FF0000"/>
      <w:sz w:val="20"/>
    </w:rPr>
  </w:style>
  <w:style w:type="paragraph" w:styleId="Heading5">
    <w:name w:val="heading 5"/>
    <w:basedOn w:val="Normal"/>
    <w:next w:val="Normal"/>
    <w:link w:val="Heading5Char"/>
    <w:uiPriority w:val="9"/>
    <w:semiHidden/>
    <w:unhideWhenUsed/>
    <w:qFormat/>
    <w:rsid w:val="004F42B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2B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2B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2B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2B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E1014"/>
    <w:pPr>
      <w:ind w:left="720"/>
      <w:contextualSpacing/>
    </w:pPr>
  </w:style>
  <w:style w:type="character" w:styleId="Hyperlink">
    <w:name w:val="Hyperlink"/>
    <w:basedOn w:val="DefaultParagraphFont"/>
    <w:uiPriority w:val="99"/>
    <w:unhideWhenUsed/>
    <w:rsid w:val="00A47187"/>
    <w:rPr>
      <w:color w:val="0000FF" w:themeColor="hyperlink"/>
      <w:u w:val="single"/>
    </w:rPr>
  </w:style>
  <w:style w:type="table" w:styleId="TableGrid">
    <w:name w:val="Table Grid"/>
    <w:basedOn w:val="TableNormal"/>
    <w:uiPriority w:val="39"/>
    <w:rsid w:val="00A47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239D"/>
    <w:rPr>
      <w:rFonts w:ascii="Arial" w:eastAsiaTheme="majorEastAsia" w:hAnsi="Arial" w:cstheme="majorBidi"/>
      <w:b/>
      <w:bCs/>
      <w:color w:val="000000"/>
      <w:szCs w:val="32"/>
    </w:rPr>
  </w:style>
  <w:style w:type="character" w:customStyle="1" w:styleId="Heading2Char">
    <w:name w:val="Heading 2 Char"/>
    <w:basedOn w:val="DefaultParagraphFont"/>
    <w:link w:val="Heading2"/>
    <w:uiPriority w:val="9"/>
    <w:rsid w:val="00E31D08"/>
    <w:rPr>
      <w:rFonts w:ascii="Arial" w:eastAsiaTheme="majorEastAsia" w:hAnsi="Arial" w:cstheme="majorBidi"/>
      <w:b/>
      <w:bCs/>
      <w:color w:val="FF0000"/>
      <w:sz w:val="22"/>
      <w:szCs w:val="26"/>
      <w:lang w:val="en-US"/>
    </w:rPr>
  </w:style>
  <w:style w:type="character" w:customStyle="1" w:styleId="Heading3Char">
    <w:name w:val="Heading 3 Char"/>
    <w:basedOn w:val="DefaultParagraphFont"/>
    <w:link w:val="Heading3"/>
    <w:uiPriority w:val="9"/>
    <w:semiHidden/>
    <w:rsid w:val="0018643D"/>
    <w:rPr>
      <w:rFonts w:ascii="Arial" w:eastAsiaTheme="majorEastAsia" w:hAnsi="Arial" w:cstheme="majorBidi"/>
      <w:b/>
      <w:bCs/>
      <w:color w:val="FF0000"/>
      <w:sz w:val="20"/>
    </w:rPr>
  </w:style>
  <w:style w:type="character" w:customStyle="1" w:styleId="Heading4Char">
    <w:name w:val="Heading 4 Char"/>
    <w:basedOn w:val="DefaultParagraphFont"/>
    <w:link w:val="Heading4"/>
    <w:uiPriority w:val="9"/>
    <w:semiHidden/>
    <w:rsid w:val="0018643D"/>
    <w:rPr>
      <w:rFonts w:ascii="Arial" w:eastAsiaTheme="majorEastAsia" w:hAnsi="Arial" w:cstheme="majorBidi"/>
      <w:b/>
      <w:bCs/>
      <w:iCs/>
      <w:color w:val="FF0000"/>
      <w:sz w:val="20"/>
    </w:rPr>
  </w:style>
  <w:style w:type="character" w:customStyle="1" w:styleId="Heading5Char">
    <w:name w:val="Heading 5 Char"/>
    <w:basedOn w:val="DefaultParagraphFont"/>
    <w:link w:val="Heading5"/>
    <w:uiPriority w:val="9"/>
    <w:semiHidden/>
    <w:rsid w:val="004F42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2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2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2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2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55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BA0"/>
    <w:rPr>
      <w:rFonts w:ascii="Lucida Grande" w:hAnsi="Lucida Grande"/>
      <w:sz w:val="18"/>
      <w:szCs w:val="18"/>
      <w:lang w:val="en-US"/>
    </w:rPr>
  </w:style>
  <w:style w:type="paragraph" w:styleId="TableofFigures">
    <w:name w:val="table of figures"/>
    <w:basedOn w:val="Normal"/>
    <w:next w:val="Normal"/>
    <w:uiPriority w:val="99"/>
    <w:unhideWhenUsed/>
    <w:rsid w:val="00874774"/>
    <w:pPr>
      <w:ind w:left="480" w:hanging="480"/>
    </w:pPr>
  </w:style>
  <w:style w:type="paragraph" w:styleId="Caption">
    <w:name w:val="caption"/>
    <w:basedOn w:val="Normal"/>
    <w:next w:val="Normal"/>
    <w:uiPriority w:val="35"/>
    <w:unhideWhenUsed/>
    <w:qFormat/>
    <w:rsid w:val="00874774"/>
    <w:pPr>
      <w:spacing w:after="200"/>
    </w:pPr>
    <w:rPr>
      <w:b/>
      <w:bCs/>
      <w:color w:val="4F81BD" w:themeColor="accent1"/>
      <w:sz w:val="18"/>
      <w:szCs w:val="18"/>
    </w:rPr>
  </w:style>
  <w:style w:type="paragraph" w:customStyle="1" w:styleId="AppendixD2">
    <w:name w:val="Appendix D2"/>
    <w:autoRedefine/>
    <w:rsid w:val="00272C3F"/>
    <w:pPr>
      <w:keepNext/>
      <w:keepLines/>
      <w:spacing w:before="120" w:after="120"/>
    </w:pPr>
    <w:rPr>
      <w:rFonts w:ascii="Arial" w:eastAsia="MS Mincho" w:hAnsi="Arial"/>
      <w:b/>
      <w:sz w:val="22"/>
      <w:szCs w:val="20"/>
      <w:lang w:val="en-GB" w:eastAsia="ar-SA"/>
    </w:rPr>
  </w:style>
  <w:style w:type="character" w:styleId="FollowedHyperlink">
    <w:name w:val="FollowedHyperlink"/>
    <w:basedOn w:val="DefaultParagraphFont"/>
    <w:uiPriority w:val="99"/>
    <w:semiHidden/>
    <w:unhideWhenUsed/>
    <w:rsid w:val="00717054"/>
    <w:rPr>
      <w:color w:val="800080" w:themeColor="followedHyperlink"/>
      <w:u w:val="single"/>
    </w:rPr>
  </w:style>
  <w:style w:type="paragraph" w:styleId="FootnoteText">
    <w:name w:val="footnote text"/>
    <w:basedOn w:val="Normal"/>
    <w:link w:val="FootnoteTextChar"/>
    <w:uiPriority w:val="99"/>
    <w:unhideWhenUsed/>
    <w:rsid w:val="00E96E4D"/>
  </w:style>
  <w:style w:type="character" w:customStyle="1" w:styleId="FootnoteTextChar">
    <w:name w:val="Footnote Text Char"/>
    <w:basedOn w:val="DefaultParagraphFont"/>
    <w:link w:val="FootnoteText"/>
    <w:uiPriority w:val="99"/>
    <w:rsid w:val="00E96E4D"/>
    <w:rPr>
      <w:rFonts w:ascii="Times New Roman" w:hAnsi="Times New Roman"/>
      <w:lang w:val="en-US"/>
    </w:rPr>
  </w:style>
  <w:style w:type="character" w:styleId="FootnoteReference">
    <w:name w:val="footnote reference"/>
    <w:basedOn w:val="DefaultParagraphFont"/>
    <w:uiPriority w:val="99"/>
    <w:unhideWhenUsed/>
    <w:rsid w:val="00E96E4D"/>
    <w:rPr>
      <w:vertAlign w:val="superscript"/>
    </w:rPr>
  </w:style>
  <w:style w:type="paragraph" w:styleId="Header">
    <w:name w:val="header"/>
    <w:basedOn w:val="Normal"/>
    <w:link w:val="HeaderChar"/>
    <w:uiPriority w:val="99"/>
    <w:unhideWhenUsed/>
    <w:rsid w:val="00F11C10"/>
    <w:pPr>
      <w:tabs>
        <w:tab w:val="center" w:pos="4536"/>
        <w:tab w:val="right" w:pos="9072"/>
      </w:tabs>
    </w:pPr>
  </w:style>
  <w:style w:type="character" w:customStyle="1" w:styleId="HeaderChar">
    <w:name w:val="Header Char"/>
    <w:basedOn w:val="DefaultParagraphFont"/>
    <w:link w:val="Header"/>
    <w:uiPriority w:val="99"/>
    <w:rsid w:val="00F11C10"/>
    <w:rPr>
      <w:rFonts w:ascii="Times New Roman" w:hAnsi="Times New Roman"/>
      <w:lang w:val="en-US"/>
    </w:rPr>
  </w:style>
  <w:style w:type="paragraph" w:styleId="Footer">
    <w:name w:val="footer"/>
    <w:basedOn w:val="Normal"/>
    <w:link w:val="FooterChar"/>
    <w:uiPriority w:val="99"/>
    <w:unhideWhenUsed/>
    <w:rsid w:val="00F11C10"/>
    <w:pPr>
      <w:tabs>
        <w:tab w:val="center" w:pos="4536"/>
        <w:tab w:val="right" w:pos="9072"/>
      </w:tabs>
    </w:pPr>
  </w:style>
  <w:style w:type="character" w:customStyle="1" w:styleId="FooterChar">
    <w:name w:val="Footer Char"/>
    <w:basedOn w:val="DefaultParagraphFont"/>
    <w:link w:val="Footer"/>
    <w:uiPriority w:val="99"/>
    <w:rsid w:val="00F11C10"/>
    <w:rPr>
      <w:rFonts w:ascii="Times New Roman" w:hAnsi="Times New Roman"/>
      <w:lang w:val="en-US"/>
    </w:rPr>
  </w:style>
  <w:style w:type="character" w:styleId="PageNumber">
    <w:name w:val="page number"/>
    <w:basedOn w:val="DefaultParagraphFont"/>
    <w:uiPriority w:val="99"/>
    <w:semiHidden/>
    <w:unhideWhenUsed/>
    <w:rsid w:val="00F11C10"/>
  </w:style>
  <w:style w:type="paragraph" w:styleId="TOC1">
    <w:name w:val="toc 1"/>
    <w:basedOn w:val="Normal"/>
    <w:next w:val="Normal"/>
    <w:autoRedefine/>
    <w:uiPriority w:val="39"/>
    <w:unhideWhenUsed/>
    <w:rsid w:val="00561C37"/>
    <w:pPr>
      <w:tabs>
        <w:tab w:val="left" w:pos="851"/>
        <w:tab w:val="right" w:leader="dot" w:pos="9056"/>
      </w:tabs>
    </w:pPr>
    <w:rPr>
      <w:rFonts w:asciiTheme="minorHAnsi" w:hAnsiTheme="minorHAnsi"/>
      <w:b/>
    </w:rPr>
  </w:style>
  <w:style w:type="paragraph" w:styleId="TOC2">
    <w:name w:val="toc 2"/>
    <w:basedOn w:val="Normal"/>
    <w:next w:val="Normal"/>
    <w:autoRedefine/>
    <w:uiPriority w:val="39"/>
    <w:unhideWhenUsed/>
    <w:rsid w:val="00580C18"/>
    <w:pPr>
      <w:tabs>
        <w:tab w:val="left" w:pos="851"/>
        <w:tab w:val="right" w:leader="dot" w:pos="9056"/>
      </w:tabs>
    </w:pPr>
    <w:rPr>
      <w:rFonts w:asciiTheme="minorHAnsi" w:hAnsiTheme="minorHAnsi"/>
      <w:b/>
      <w:sz w:val="22"/>
      <w:szCs w:val="22"/>
    </w:rPr>
  </w:style>
  <w:style w:type="paragraph" w:styleId="TOC3">
    <w:name w:val="toc 3"/>
    <w:basedOn w:val="Normal"/>
    <w:next w:val="Normal"/>
    <w:autoRedefine/>
    <w:uiPriority w:val="39"/>
    <w:unhideWhenUsed/>
    <w:rsid w:val="00BA456F"/>
    <w:pPr>
      <w:tabs>
        <w:tab w:val="left" w:pos="720"/>
        <w:tab w:val="left" w:pos="851"/>
        <w:tab w:val="left" w:pos="993"/>
        <w:tab w:val="right" w:leader="dot" w:pos="9056"/>
      </w:tabs>
    </w:pPr>
    <w:rPr>
      <w:rFonts w:asciiTheme="minorHAnsi" w:hAnsiTheme="minorHAnsi"/>
      <w:sz w:val="22"/>
      <w:szCs w:val="22"/>
    </w:rPr>
  </w:style>
  <w:style w:type="paragraph" w:styleId="TOC4">
    <w:name w:val="toc 4"/>
    <w:basedOn w:val="Normal"/>
    <w:next w:val="Normal"/>
    <w:autoRedefine/>
    <w:uiPriority w:val="39"/>
    <w:unhideWhenUsed/>
    <w:rsid w:val="00EF7860"/>
    <w:pPr>
      <w:ind w:left="720"/>
    </w:pPr>
    <w:rPr>
      <w:rFonts w:asciiTheme="minorHAnsi" w:hAnsiTheme="minorHAnsi"/>
      <w:sz w:val="20"/>
      <w:szCs w:val="20"/>
    </w:rPr>
  </w:style>
  <w:style w:type="paragraph" w:styleId="TOC5">
    <w:name w:val="toc 5"/>
    <w:basedOn w:val="Normal"/>
    <w:next w:val="Normal"/>
    <w:autoRedefine/>
    <w:uiPriority w:val="39"/>
    <w:unhideWhenUsed/>
    <w:rsid w:val="00EF7860"/>
    <w:pPr>
      <w:ind w:left="960"/>
    </w:pPr>
    <w:rPr>
      <w:rFonts w:asciiTheme="minorHAnsi" w:hAnsiTheme="minorHAnsi"/>
      <w:sz w:val="20"/>
      <w:szCs w:val="20"/>
    </w:rPr>
  </w:style>
  <w:style w:type="paragraph" w:styleId="TOC6">
    <w:name w:val="toc 6"/>
    <w:basedOn w:val="Normal"/>
    <w:next w:val="Normal"/>
    <w:autoRedefine/>
    <w:uiPriority w:val="39"/>
    <w:unhideWhenUsed/>
    <w:rsid w:val="00EF7860"/>
    <w:pPr>
      <w:ind w:left="1200"/>
    </w:pPr>
    <w:rPr>
      <w:rFonts w:asciiTheme="minorHAnsi" w:hAnsiTheme="minorHAnsi"/>
      <w:sz w:val="20"/>
      <w:szCs w:val="20"/>
    </w:rPr>
  </w:style>
  <w:style w:type="paragraph" w:styleId="TOC7">
    <w:name w:val="toc 7"/>
    <w:basedOn w:val="Normal"/>
    <w:next w:val="Normal"/>
    <w:autoRedefine/>
    <w:uiPriority w:val="39"/>
    <w:unhideWhenUsed/>
    <w:rsid w:val="00EF7860"/>
    <w:pPr>
      <w:ind w:left="1440"/>
    </w:pPr>
    <w:rPr>
      <w:rFonts w:asciiTheme="minorHAnsi" w:hAnsiTheme="minorHAnsi"/>
      <w:sz w:val="20"/>
      <w:szCs w:val="20"/>
    </w:rPr>
  </w:style>
  <w:style w:type="paragraph" w:styleId="TOC8">
    <w:name w:val="toc 8"/>
    <w:basedOn w:val="Normal"/>
    <w:next w:val="Normal"/>
    <w:autoRedefine/>
    <w:uiPriority w:val="39"/>
    <w:unhideWhenUsed/>
    <w:rsid w:val="00EF7860"/>
    <w:pPr>
      <w:ind w:left="1680"/>
    </w:pPr>
    <w:rPr>
      <w:rFonts w:asciiTheme="minorHAnsi" w:hAnsiTheme="minorHAnsi"/>
      <w:sz w:val="20"/>
      <w:szCs w:val="20"/>
    </w:rPr>
  </w:style>
  <w:style w:type="paragraph" w:styleId="TOC9">
    <w:name w:val="toc 9"/>
    <w:basedOn w:val="Normal"/>
    <w:next w:val="Normal"/>
    <w:autoRedefine/>
    <w:uiPriority w:val="39"/>
    <w:unhideWhenUsed/>
    <w:rsid w:val="00EF7860"/>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097344"/>
    <w:rPr>
      <w:sz w:val="16"/>
      <w:szCs w:val="16"/>
    </w:rPr>
  </w:style>
  <w:style w:type="paragraph" w:styleId="CommentText">
    <w:name w:val="annotation text"/>
    <w:basedOn w:val="Normal"/>
    <w:link w:val="CommentTextChar"/>
    <w:uiPriority w:val="99"/>
    <w:semiHidden/>
    <w:unhideWhenUsed/>
    <w:rsid w:val="00097344"/>
    <w:rPr>
      <w:sz w:val="20"/>
      <w:szCs w:val="20"/>
    </w:rPr>
  </w:style>
  <w:style w:type="character" w:customStyle="1" w:styleId="CommentTextChar">
    <w:name w:val="Comment Text Char"/>
    <w:basedOn w:val="DefaultParagraphFont"/>
    <w:link w:val="CommentText"/>
    <w:uiPriority w:val="99"/>
    <w:semiHidden/>
    <w:rsid w:val="0009734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097344"/>
    <w:rPr>
      <w:b/>
      <w:bCs/>
    </w:rPr>
  </w:style>
  <w:style w:type="character" w:customStyle="1" w:styleId="CommentSubjectChar">
    <w:name w:val="Comment Subject Char"/>
    <w:basedOn w:val="CommentTextChar"/>
    <w:link w:val="CommentSubject"/>
    <w:uiPriority w:val="99"/>
    <w:semiHidden/>
    <w:rsid w:val="00097344"/>
    <w:rPr>
      <w:rFonts w:ascii="Times New Roman" w:hAnsi="Times New Roman"/>
      <w:b/>
      <w:bCs/>
      <w:sz w:val="20"/>
      <w:szCs w:val="20"/>
      <w:lang w:val="en-US"/>
    </w:rPr>
  </w:style>
  <w:style w:type="table" w:styleId="LightList">
    <w:name w:val="Light List"/>
    <w:basedOn w:val="TableNormal"/>
    <w:uiPriority w:val="61"/>
    <w:rsid w:val="00A41897"/>
    <w:rPr>
      <w:rFonts w:eastAsiaTheme="minorHAns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A41897"/>
    <w:rPr>
      <w:color w:val="605E5C"/>
      <w:shd w:val="clear" w:color="auto" w:fill="E1DFDD"/>
    </w:rPr>
  </w:style>
  <w:style w:type="paragraph" w:styleId="TOCHeading">
    <w:name w:val="TOC Heading"/>
    <w:basedOn w:val="Heading1"/>
    <w:next w:val="Normal"/>
    <w:uiPriority w:val="39"/>
    <w:semiHidden/>
    <w:unhideWhenUsed/>
    <w:qFormat/>
    <w:rsid w:val="00B01675"/>
    <w:pPr>
      <w:numPr>
        <w:numId w:val="0"/>
      </w:numPr>
      <w:tabs>
        <w:tab w:val="clear" w:pos="794"/>
      </w:tabs>
      <w:spacing w:before="240" w:after="0"/>
      <w:outlineLvl w:val="9"/>
    </w:pPr>
    <w:rPr>
      <w:rFonts w:asciiTheme="majorHAnsi" w:hAnsiTheme="majorHAnsi"/>
      <w:b w:val="0"/>
      <w:bCs w:val="0"/>
      <w:color w:val="365F91" w:themeColor="accent1" w:themeShade="BF"/>
      <w:sz w:val="32"/>
    </w:rPr>
  </w:style>
  <w:style w:type="paragraph" w:customStyle="1" w:styleId="Figuretitle">
    <w:name w:val="Figure title"/>
    <w:basedOn w:val="Normal"/>
    <w:next w:val="Normal"/>
    <w:rsid w:val="00417FB1"/>
    <w:pPr>
      <w:suppressAutoHyphens/>
      <w:spacing w:before="220" w:after="220" w:line="230" w:lineRule="atLeast"/>
      <w:jc w:val="center"/>
    </w:pPr>
    <w:rPr>
      <w:rFonts w:ascii="Arial" w:eastAsia="MS Mincho" w:hAnsi="Arial"/>
      <w:b/>
      <w:sz w:val="20"/>
      <w:szCs w:val="20"/>
      <w:lang w:val="de-DE" w:eastAsia="ar-SA"/>
    </w:rPr>
  </w:style>
  <w:style w:type="paragraph" w:customStyle="1" w:styleId="Tabletitle1">
    <w:name w:val="Table title1"/>
    <w:basedOn w:val="Normal"/>
    <w:next w:val="Normal"/>
    <w:rsid w:val="00485170"/>
    <w:pPr>
      <w:keepNext/>
      <w:suppressAutoHyphens/>
      <w:spacing w:before="120" w:after="120" w:line="230" w:lineRule="exact"/>
      <w:jc w:val="center"/>
    </w:pPr>
    <w:rPr>
      <w:rFonts w:ascii="Arial" w:eastAsia="MS Mincho" w:hAnsi="Arial"/>
      <w:b/>
      <w:sz w:val="20"/>
      <w:szCs w:val="20"/>
      <w:lang w:val="de-DE" w:eastAsia="ar-SA"/>
    </w:rPr>
  </w:style>
  <w:style w:type="numbering" w:customStyle="1" w:styleId="NoList1">
    <w:name w:val="No List1"/>
    <w:next w:val="NoList"/>
    <w:uiPriority w:val="99"/>
    <w:semiHidden/>
    <w:unhideWhenUsed/>
    <w:rsid w:val="00371841"/>
  </w:style>
  <w:style w:type="character" w:styleId="PlaceholderText">
    <w:name w:val="Placeholder Text"/>
    <w:basedOn w:val="DefaultParagraphFont"/>
    <w:uiPriority w:val="99"/>
    <w:semiHidden/>
    <w:rsid w:val="00371841"/>
    <w:rPr>
      <w:color w:val="808080"/>
    </w:rPr>
  </w:style>
  <w:style w:type="table" w:customStyle="1" w:styleId="TableGrid1">
    <w:name w:val="Table Grid1"/>
    <w:basedOn w:val="TableNormal"/>
    <w:next w:val="TableGrid"/>
    <w:uiPriority w:val="59"/>
    <w:rsid w:val="00371841"/>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next w:val="LightList"/>
    <w:uiPriority w:val="61"/>
    <w:rsid w:val="00371841"/>
    <w:rPr>
      <w:rFonts w:eastAsia="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Web1">
    <w:name w:val="Normal (Web)1"/>
    <w:basedOn w:val="Normal"/>
    <w:next w:val="NormalWeb"/>
    <w:uiPriority w:val="99"/>
    <w:semiHidden/>
    <w:unhideWhenUsed/>
    <w:rsid w:val="00371841"/>
    <w:pPr>
      <w:spacing w:before="100" w:beforeAutospacing="1" w:after="100" w:afterAutospacing="1"/>
    </w:pPr>
    <w:rPr>
      <w:lang w:val="de-DE" w:eastAsia="de-DE"/>
    </w:rPr>
  </w:style>
  <w:style w:type="paragraph" w:styleId="NormalWeb">
    <w:name w:val="Normal (Web)"/>
    <w:basedOn w:val="Normal"/>
    <w:uiPriority w:val="99"/>
    <w:semiHidden/>
    <w:unhideWhenUsed/>
    <w:rsid w:val="00371841"/>
  </w:style>
  <w:style w:type="paragraph" w:styleId="Revision">
    <w:name w:val="Revision"/>
    <w:hidden/>
    <w:uiPriority w:val="99"/>
    <w:semiHidden/>
    <w:rsid w:val="00E03E6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9">
    <w:name w:val="9"/>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8">
    <w:name w:val="8"/>
    <w:basedOn w:val="TableNormal"/>
    <w:rPr>
      <w:sz w:val="22"/>
      <w:szCs w:val="22"/>
    </w:rPr>
    <w:tblPr>
      <w:tblStyleRowBandSize w:val="1"/>
      <w:tblStyleColBandSize w:val="1"/>
    </w:tblPr>
  </w:style>
  <w:style w:type="table" w:customStyle="1" w:styleId="7">
    <w:name w:val="7"/>
    <w:basedOn w:val="TableNormal"/>
    <w:rPr>
      <w:sz w:val="22"/>
      <w:szCs w:val="22"/>
    </w:rPr>
    <w:tblPr>
      <w:tblStyleRowBandSize w:val="1"/>
      <w:tblStyleColBandSize w:val="1"/>
    </w:tblPr>
  </w:style>
  <w:style w:type="table" w:customStyle="1" w:styleId="6">
    <w:name w:val="6"/>
    <w:basedOn w:val="TableNormal"/>
    <w:rPr>
      <w:sz w:val="22"/>
      <w:szCs w:val="22"/>
    </w:rPr>
    <w:tblPr>
      <w:tblStyleRowBandSize w:val="1"/>
      <w:tblStyleColBandSize w:val="1"/>
    </w:tblPr>
  </w:style>
  <w:style w:type="table" w:customStyle="1" w:styleId="5">
    <w:name w:val="5"/>
    <w:basedOn w:val="TableNormal"/>
    <w:rPr>
      <w:sz w:val="22"/>
      <w:szCs w:val="22"/>
    </w:rPr>
    <w:tblPr>
      <w:tblStyleRowBandSize w:val="1"/>
      <w:tblStyleColBandSize w:val="1"/>
    </w:tblPr>
  </w:style>
  <w:style w:type="table" w:customStyle="1" w:styleId="4">
    <w:name w:val="4"/>
    <w:basedOn w:val="TableNormal"/>
    <w:rPr>
      <w:sz w:val="22"/>
      <w:szCs w:val="22"/>
    </w:rPr>
    <w:tblPr>
      <w:tblStyleRowBandSize w:val="1"/>
      <w:tblStyleColBandSize w:val="1"/>
    </w:tblPr>
  </w:style>
  <w:style w:type="table" w:customStyle="1" w:styleId="3">
    <w:name w:val="3"/>
    <w:basedOn w:val="TableNormal"/>
    <w:rPr>
      <w:sz w:val="22"/>
      <w:szCs w:val="22"/>
    </w:rPr>
    <w:tblPr>
      <w:tblStyleRowBandSize w:val="1"/>
      <w:tblStyleColBandSize w:val="1"/>
    </w:tblPr>
  </w:style>
  <w:style w:type="table" w:customStyle="1" w:styleId="2">
    <w:name w:val="2"/>
    <w:basedOn w:val="TableNormal"/>
    <w:rPr>
      <w:sz w:val="22"/>
      <w:szCs w:val="22"/>
    </w:rPr>
    <w:tblPr>
      <w:tblStyleRowBandSize w:val="1"/>
      <w:tblStyleColBandSize w:val="1"/>
    </w:tblPr>
  </w:style>
  <w:style w:type="table" w:customStyle="1" w:styleId="1">
    <w:name w:val="1"/>
    <w:basedOn w:val="TableNormal"/>
    <w:rPr>
      <w:sz w:val="22"/>
      <w:szCs w:val="22"/>
    </w:rPr>
    <w:tblPr>
      <w:tblStyleRowBandSize w:val="1"/>
      <w:tblStyleColBandSize w:val="1"/>
    </w:tblPr>
  </w:style>
  <w:style w:type="character" w:customStyle="1" w:styleId="UnresolvedMention2">
    <w:name w:val="Unresolved Mention2"/>
    <w:basedOn w:val="DefaultParagraphFont"/>
    <w:uiPriority w:val="99"/>
    <w:semiHidden/>
    <w:unhideWhenUsed/>
    <w:rsid w:val="003B7868"/>
    <w:rPr>
      <w:color w:val="605E5C"/>
      <w:shd w:val="clear" w:color="auto" w:fill="E1DFDD"/>
    </w:rPr>
  </w:style>
  <w:style w:type="paragraph" w:customStyle="1" w:styleId="AppendixC1">
    <w:name w:val="Appendix C1"/>
    <w:rsid w:val="005F4734"/>
    <w:pPr>
      <w:numPr>
        <w:numId w:val="40"/>
      </w:numPr>
      <w:spacing w:before="120" w:after="120"/>
    </w:pPr>
    <w:rPr>
      <w:rFonts w:ascii="Arial" w:eastAsia="MS Mincho" w:hAnsi="Arial" w:cs="Arial"/>
      <w:b/>
      <w:bCs/>
      <w:szCs w:val="26"/>
      <w:lang w:val="en-GB" w:eastAsia="ar-SA"/>
    </w:rPr>
  </w:style>
  <w:style w:type="paragraph" w:customStyle="1" w:styleId="AppendixC2">
    <w:name w:val="Appendix C2"/>
    <w:rsid w:val="005F4734"/>
    <w:pPr>
      <w:numPr>
        <w:ilvl w:val="1"/>
        <w:numId w:val="40"/>
      </w:numPr>
      <w:spacing w:before="120" w:after="120"/>
    </w:pPr>
    <w:rPr>
      <w:rFonts w:ascii="Arial" w:eastAsia="MS Mincho" w:hAnsi="Arial" w:cs="Arial"/>
      <w:b/>
      <w:bCs/>
      <w:sz w:val="22"/>
      <w:szCs w:val="26"/>
      <w:lang w:val="en-GB" w:eastAsia="ar-SA"/>
    </w:rPr>
  </w:style>
  <w:style w:type="table" w:customStyle="1" w:styleId="TableGrid2">
    <w:name w:val="Table Grid2"/>
    <w:basedOn w:val="TableNormal"/>
    <w:next w:val="TableGrid"/>
    <w:uiPriority w:val="39"/>
    <w:rsid w:val="008F0B6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1">
    <w:name w:val="Figure title1"/>
    <w:basedOn w:val="Normal"/>
    <w:next w:val="Normal"/>
    <w:rsid w:val="003B3E12"/>
    <w:pPr>
      <w:suppressAutoHyphens/>
      <w:spacing w:before="220" w:after="220"/>
      <w:jc w:val="center"/>
    </w:pPr>
    <w:rPr>
      <w:rFonts w:ascii="Arial" w:eastAsia="MS Mincho" w:hAnsi="Arial"/>
      <w:b/>
      <w:sz w:val="20"/>
      <w:szCs w:val="20"/>
      <w:lang w:val="de-DE" w:eastAsia="ar-SA"/>
    </w:rPr>
  </w:style>
  <w:style w:type="paragraph" w:customStyle="1" w:styleId="Tabletitle">
    <w:name w:val="Table title"/>
    <w:basedOn w:val="Normal"/>
    <w:next w:val="Normal"/>
    <w:rsid w:val="004470C2"/>
    <w:pPr>
      <w:keepNext/>
      <w:suppressAutoHyphens/>
      <w:spacing w:before="60" w:after="60" w:line="100" w:lineRule="atLeast"/>
      <w:jc w:val="center"/>
    </w:pPr>
    <w:rPr>
      <w:rFonts w:ascii="Arial" w:eastAsia="MS Mincho" w:hAnsi="Arial"/>
      <w:b/>
      <w:sz w:val="16"/>
      <w:szCs w:val="20"/>
      <w:lang w:val="de-DE" w:eastAsia="ar-SA"/>
    </w:rPr>
  </w:style>
  <w:style w:type="paragraph" w:customStyle="1" w:styleId="Tabletext">
    <w:name w:val="Table text"/>
    <w:basedOn w:val="Normal"/>
    <w:rsid w:val="004470C2"/>
    <w:pPr>
      <w:suppressAutoHyphens/>
      <w:spacing w:before="60" w:after="60"/>
      <w:jc w:val="both"/>
    </w:pPr>
    <w:rPr>
      <w:rFonts w:ascii="Arial" w:eastAsia="MS Mincho" w:hAnsi="Arial"/>
      <w:sz w:val="16"/>
      <w:szCs w:val="16"/>
      <w:lang w:val="en-GB" w:eastAsia="ar-SA"/>
    </w:rPr>
  </w:style>
  <w:style w:type="paragraph" w:customStyle="1" w:styleId="StylezzForewordAuto">
    <w:name w:val="Style zzForeword + Auto"/>
    <w:basedOn w:val="Normal"/>
    <w:rsid w:val="003F70FA"/>
    <w:pPr>
      <w:keepNext/>
      <w:pageBreakBefore/>
      <w:suppressAutoHyphens/>
      <w:spacing w:line="310" w:lineRule="exact"/>
    </w:pPr>
    <w:rPr>
      <w:rFonts w:ascii="Arial" w:eastAsia="MS Mincho" w:hAnsi="Arial"/>
      <w:b/>
      <w:bCs/>
      <w:sz w:val="28"/>
      <w:szCs w:val="20"/>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12934">
      <w:bodyDiv w:val="1"/>
      <w:marLeft w:val="0"/>
      <w:marRight w:val="0"/>
      <w:marTop w:val="0"/>
      <w:marBottom w:val="0"/>
      <w:divBdr>
        <w:top w:val="none" w:sz="0" w:space="0" w:color="auto"/>
        <w:left w:val="none" w:sz="0" w:space="0" w:color="auto"/>
        <w:bottom w:val="none" w:sz="0" w:space="0" w:color="auto"/>
        <w:right w:val="none" w:sz="0" w:space="0" w:color="auto"/>
      </w:divBdr>
    </w:div>
    <w:div w:id="1065179112">
      <w:bodyDiv w:val="1"/>
      <w:marLeft w:val="0"/>
      <w:marRight w:val="0"/>
      <w:marTop w:val="0"/>
      <w:marBottom w:val="0"/>
      <w:divBdr>
        <w:top w:val="none" w:sz="0" w:space="0" w:color="auto"/>
        <w:left w:val="none" w:sz="0" w:space="0" w:color="auto"/>
        <w:bottom w:val="none" w:sz="0" w:space="0" w:color="auto"/>
        <w:right w:val="none" w:sz="0" w:space="0" w:color="auto"/>
      </w:divBdr>
      <w:divsChild>
        <w:div w:id="102380552">
          <w:marLeft w:val="274"/>
          <w:marRight w:val="0"/>
          <w:marTop w:val="0"/>
          <w:marBottom w:val="0"/>
          <w:divBdr>
            <w:top w:val="none" w:sz="0" w:space="0" w:color="auto"/>
            <w:left w:val="none" w:sz="0" w:space="0" w:color="auto"/>
            <w:bottom w:val="none" w:sz="0" w:space="0" w:color="auto"/>
            <w:right w:val="none" w:sz="0" w:space="0" w:color="auto"/>
          </w:divBdr>
        </w:div>
        <w:div w:id="347948475">
          <w:marLeft w:val="274"/>
          <w:marRight w:val="0"/>
          <w:marTop w:val="0"/>
          <w:marBottom w:val="0"/>
          <w:divBdr>
            <w:top w:val="none" w:sz="0" w:space="0" w:color="auto"/>
            <w:left w:val="none" w:sz="0" w:space="0" w:color="auto"/>
            <w:bottom w:val="none" w:sz="0" w:space="0" w:color="auto"/>
            <w:right w:val="none" w:sz="0" w:space="0" w:color="auto"/>
          </w:divBdr>
        </w:div>
        <w:div w:id="576860996">
          <w:marLeft w:val="274"/>
          <w:marRight w:val="0"/>
          <w:marTop w:val="0"/>
          <w:marBottom w:val="0"/>
          <w:divBdr>
            <w:top w:val="none" w:sz="0" w:space="0" w:color="auto"/>
            <w:left w:val="none" w:sz="0" w:space="0" w:color="auto"/>
            <w:bottom w:val="none" w:sz="0" w:space="0" w:color="auto"/>
            <w:right w:val="none" w:sz="0" w:space="0" w:color="auto"/>
          </w:divBdr>
        </w:div>
        <w:div w:id="672800128">
          <w:marLeft w:val="274"/>
          <w:marRight w:val="0"/>
          <w:marTop w:val="0"/>
          <w:marBottom w:val="0"/>
          <w:divBdr>
            <w:top w:val="none" w:sz="0" w:space="0" w:color="auto"/>
            <w:left w:val="none" w:sz="0" w:space="0" w:color="auto"/>
            <w:bottom w:val="none" w:sz="0" w:space="0" w:color="auto"/>
            <w:right w:val="none" w:sz="0" w:space="0" w:color="auto"/>
          </w:divBdr>
        </w:div>
        <w:div w:id="719087274">
          <w:marLeft w:val="274"/>
          <w:marRight w:val="0"/>
          <w:marTop w:val="0"/>
          <w:marBottom w:val="0"/>
          <w:divBdr>
            <w:top w:val="none" w:sz="0" w:space="0" w:color="auto"/>
            <w:left w:val="none" w:sz="0" w:space="0" w:color="auto"/>
            <w:bottom w:val="none" w:sz="0" w:space="0" w:color="auto"/>
            <w:right w:val="none" w:sz="0" w:space="0" w:color="auto"/>
          </w:divBdr>
        </w:div>
        <w:div w:id="743334054">
          <w:marLeft w:val="274"/>
          <w:marRight w:val="0"/>
          <w:marTop w:val="0"/>
          <w:marBottom w:val="0"/>
          <w:divBdr>
            <w:top w:val="none" w:sz="0" w:space="0" w:color="auto"/>
            <w:left w:val="none" w:sz="0" w:space="0" w:color="auto"/>
            <w:bottom w:val="none" w:sz="0" w:space="0" w:color="auto"/>
            <w:right w:val="none" w:sz="0" w:space="0" w:color="auto"/>
          </w:divBdr>
        </w:div>
        <w:div w:id="1390038656">
          <w:marLeft w:val="274"/>
          <w:marRight w:val="0"/>
          <w:marTop w:val="0"/>
          <w:marBottom w:val="0"/>
          <w:divBdr>
            <w:top w:val="none" w:sz="0" w:space="0" w:color="auto"/>
            <w:left w:val="none" w:sz="0" w:space="0" w:color="auto"/>
            <w:bottom w:val="none" w:sz="0" w:space="0" w:color="auto"/>
            <w:right w:val="none" w:sz="0" w:space="0" w:color="auto"/>
          </w:divBdr>
        </w:div>
        <w:div w:id="1415206035">
          <w:marLeft w:val="274"/>
          <w:marRight w:val="0"/>
          <w:marTop w:val="0"/>
          <w:marBottom w:val="0"/>
          <w:divBdr>
            <w:top w:val="none" w:sz="0" w:space="0" w:color="auto"/>
            <w:left w:val="none" w:sz="0" w:space="0" w:color="auto"/>
            <w:bottom w:val="none" w:sz="0" w:space="0" w:color="auto"/>
            <w:right w:val="none" w:sz="0" w:space="0" w:color="auto"/>
          </w:divBdr>
        </w:div>
      </w:divsChild>
    </w:div>
    <w:div w:id="1477455297">
      <w:bodyDiv w:val="1"/>
      <w:marLeft w:val="0"/>
      <w:marRight w:val="0"/>
      <w:marTop w:val="0"/>
      <w:marBottom w:val="0"/>
      <w:divBdr>
        <w:top w:val="none" w:sz="0" w:space="0" w:color="auto"/>
        <w:left w:val="none" w:sz="0" w:space="0" w:color="auto"/>
        <w:bottom w:val="none" w:sz="0" w:space="0" w:color="auto"/>
        <w:right w:val="none" w:sz="0" w:space="0" w:color="auto"/>
      </w:divBdr>
      <w:divsChild>
        <w:div w:id="1203176474">
          <w:marLeft w:val="274"/>
          <w:marRight w:val="0"/>
          <w:marTop w:val="0"/>
          <w:marBottom w:val="0"/>
          <w:divBdr>
            <w:top w:val="none" w:sz="0" w:space="0" w:color="auto"/>
            <w:left w:val="none" w:sz="0" w:space="0" w:color="auto"/>
            <w:bottom w:val="none" w:sz="0" w:space="0" w:color="auto"/>
            <w:right w:val="none" w:sz="0" w:space="0" w:color="auto"/>
          </w:divBdr>
        </w:div>
        <w:div w:id="1891762445">
          <w:marLeft w:val="274"/>
          <w:marRight w:val="0"/>
          <w:marTop w:val="0"/>
          <w:marBottom w:val="0"/>
          <w:divBdr>
            <w:top w:val="none" w:sz="0" w:space="0" w:color="auto"/>
            <w:left w:val="none" w:sz="0" w:space="0" w:color="auto"/>
            <w:bottom w:val="none" w:sz="0" w:space="0" w:color="auto"/>
            <w:right w:val="none" w:sz="0" w:space="0" w:color="auto"/>
          </w:divBdr>
        </w:div>
      </w:divsChild>
    </w:div>
    <w:div w:id="1625693067">
      <w:bodyDiv w:val="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274"/>
          <w:marRight w:val="0"/>
          <w:marTop w:val="0"/>
          <w:marBottom w:val="0"/>
          <w:divBdr>
            <w:top w:val="none" w:sz="0" w:space="0" w:color="auto"/>
            <w:left w:val="none" w:sz="0" w:space="0" w:color="auto"/>
            <w:bottom w:val="none" w:sz="0" w:space="0" w:color="auto"/>
            <w:right w:val="none" w:sz="0" w:space="0" w:color="auto"/>
          </w:divBdr>
        </w:div>
        <w:div w:id="1048989378">
          <w:marLeft w:val="274"/>
          <w:marRight w:val="0"/>
          <w:marTop w:val="0"/>
          <w:marBottom w:val="0"/>
          <w:divBdr>
            <w:top w:val="none" w:sz="0" w:space="0" w:color="auto"/>
            <w:left w:val="none" w:sz="0" w:space="0" w:color="auto"/>
            <w:bottom w:val="none" w:sz="0" w:space="0" w:color="auto"/>
            <w:right w:val="none" w:sz="0" w:space="0" w:color="auto"/>
          </w:divBdr>
        </w:div>
        <w:div w:id="1190143553">
          <w:marLeft w:val="274"/>
          <w:marRight w:val="0"/>
          <w:marTop w:val="0"/>
          <w:marBottom w:val="0"/>
          <w:divBdr>
            <w:top w:val="none" w:sz="0" w:space="0" w:color="auto"/>
            <w:left w:val="none" w:sz="0" w:space="0" w:color="auto"/>
            <w:bottom w:val="none" w:sz="0" w:space="0" w:color="auto"/>
            <w:right w:val="none" w:sz="0" w:space="0" w:color="auto"/>
          </w:divBdr>
        </w:div>
        <w:div w:id="1443763925">
          <w:marLeft w:val="274"/>
          <w:marRight w:val="0"/>
          <w:marTop w:val="0"/>
          <w:marBottom w:val="0"/>
          <w:divBdr>
            <w:top w:val="none" w:sz="0" w:space="0" w:color="auto"/>
            <w:left w:val="none" w:sz="0" w:space="0" w:color="auto"/>
            <w:bottom w:val="none" w:sz="0" w:space="0" w:color="auto"/>
            <w:right w:val="none" w:sz="0" w:space="0" w:color="auto"/>
          </w:divBdr>
        </w:div>
        <w:div w:id="1505049248">
          <w:marLeft w:val="274"/>
          <w:marRight w:val="0"/>
          <w:marTop w:val="0"/>
          <w:marBottom w:val="0"/>
          <w:divBdr>
            <w:top w:val="none" w:sz="0" w:space="0" w:color="auto"/>
            <w:left w:val="none" w:sz="0" w:space="0" w:color="auto"/>
            <w:bottom w:val="none" w:sz="0" w:space="0" w:color="auto"/>
            <w:right w:val="none" w:sz="0" w:space="0" w:color="auto"/>
          </w:divBdr>
        </w:div>
        <w:div w:id="1665939516">
          <w:marLeft w:val="274"/>
          <w:marRight w:val="0"/>
          <w:marTop w:val="0"/>
          <w:marBottom w:val="0"/>
          <w:divBdr>
            <w:top w:val="none" w:sz="0" w:space="0" w:color="auto"/>
            <w:left w:val="none" w:sz="0" w:space="0" w:color="auto"/>
            <w:bottom w:val="none" w:sz="0" w:space="0" w:color="auto"/>
            <w:right w:val="none" w:sz="0" w:space="0" w:color="auto"/>
          </w:divBdr>
        </w:div>
        <w:div w:id="1814834853">
          <w:marLeft w:val="274"/>
          <w:marRight w:val="0"/>
          <w:marTop w:val="0"/>
          <w:marBottom w:val="0"/>
          <w:divBdr>
            <w:top w:val="none" w:sz="0" w:space="0" w:color="auto"/>
            <w:left w:val="none" w:sz="0" w:space="0" w:color="auto"/>
            <w:bottom w:val="none" w:sz="0" w:space="0" w:color="auto"/>
            <w:right w:val="none" w:sz="0" w:space="0" w:color="auto"/>
          </w:divBdr>
        </w:div>
        <w:div w:id="1830831764">
          <w:marLeft w:val="274"/>
          <w:marRight w:val="0"/>
          <w:marTop w:val="0"/>
          <w:marBottom w:val="0"/>
          <w:divBdr>
            <w:top w:val="none" w:sz="0" w:space="0" w:color="auto"/>
            <w:left w:val="none" w:sz="0" w:space="0" w:color="auto"/>
            <w:bottom w:val="none" w:sz="0" w:space="0" w:color="auto"/>
            <w:right w:val="none" w:sz="0" w:space="0" w:color="auto"/>
          </w:divBdr>
        </w:div>
      </w:divsChild>
    </w:div>
    <w:div w:id="2091459355">
      <w:bodyDiv w:val="1"/>
      <w:marLeft w:val="0"/>
      <w:marRight w:val="0"/>
      <w:marTop w:val="0"/>
      <w:marBottom w:val="0"/>
      <w:divBdr>
        <w:top w:val="none" w:sz="0" w:space="0" w:color="auto"/>
        <w:left w:val="none" w:sz="0" w:space="0" w:color="auto"/>
        <w:bottom w:val="none" w:sz="0" w:space="0" w:color="auto"/>
        <w:right w:val="none" w:sz="0" w:space="0" w:color="auto"/>
      </w:divBdr>
      <w:divsChild>
        <w:div w:id="190656463">
          <w:marLeft w:val="274"/>
          <w:marRight w:val="0"/>
          <w:marTop w:val="0"/>
          <w:marBottom w:val="0"/>
          <w:divBdr>
            <w:top w:val="none" w:sz="0" w:space="0" w:color="auto"/>
            <w:left w:val="none" w:sz="0" w:space="0" w:color="auto"/>
            <w:bottom w:val="none" w:sz="0" w:space="0" w:color="auto"/>
            <w:right w:val="none" w:sz="0" w:space="0" w:color="auto"/>
          </w:divBdr>
        </w:div>
        <w:div w:id="318733501">
          <w:marLeft w:val="274"/>
          <w:marRight w:val="0"/>
          <w:marTop w:val="0"/>
          <w:marBottom w:val="0"/>
          <w:divBdr>
            <w:top w:val="none" w:sz="0" w:space="0" w:color="auto"/>
            <w:left w:val="none" w:sz="0" w:space="0" w:color="auto"/>
            <w:bottom w:val="none" w:sz="0" w:space="0" w:color="auto"/>
            <w:right w:val="none" w:sz="0" w:space="0" w:color="auto"/>
          </w:divBdr>
        </w:div>
        <w:div w:id="1236011949">
          <w:marLeft w:val="274"/>
          <w:marRight w:val="0"/>
          <w:marTop w:val="0"/>
          <w:marBottom w:val="0"/>
          <w:divBdr>
            <w:top w:val="none" w:sz="0" w:space="0" w:color="auto"/>
            <w:left w:val="none" w:sz="0" w:space="0" w:color="auto"/>
            <w:bottom w:val="none" w:sz="0" w:space="0" w:color="auto"/>
            <w:right w:val="none" w:sz="0" w:space="0" w:color="auto"/>
          </w:divBdr>
        </w:div>
        <w:div w:id="1602375869">
          <w:marLeft w:val="274"/>
          <w:marRight w:val="0"/>
          <w:marTop w:val="0"/>
          <w:marBottom w:val="0"/>
          <w:divBdr>
            <w:top w:val="none" w:sz="0" w:space="0" w:color="auto"/>
            <w:left w:val="none" w:sz="0" w:space="0" w:color="auto"/>
            <w:bottom w:val="none" w:sz="0" w:space="0" w:color="auto"/>
            <w:right w:val="none" w:sz="0" w:space="0" w:color="auto"/>
          </w:divBdr>
        </w:div>
        <w:div w:id="1713117138">
          <w:marLeft w:val="274"/>
          <w:marRight w:val="0"/>
          <w:marTop w:val="0"/>
          <w:marBottom w:val="0"/>
          <w:divBdr>
            <w:top w:val="none" w:sz="0" w:space="0" w:color="auto"/>
            <w:left w:val="none" w:sz="0" w:space="0" w:color="auto"/>
            <w:bottom w:val="none" w:sz="0" w:space="0" w:color="auto"/>
            <w:right w:val="none" w:sz="0" w:space="0" w:color="auto"/>
          </w:divBdr>
        </w:div>
        <w:div w:id="2066096657">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3.png"/><Relationship Id="rId39" Type="http://schemas.openxmlformats.org/officeDocument/2006/relationships/hyperlink" Target="http://www.iho.int/S100FC" TargetMode="External"/><Relationship Id="rId21" Type="http://schemas.openxmlformats.org/officeDocument/2006/relationships/footer" Target="footer5.xml"/><Relationship Id="rId34" Type="http://schemas.openxmlformats.org/officeDocument/2006/relationships/footer" Target="footer10.xml"/><Relationship Id="rId42" Type="http://schemas.openxmlformats.org/officeDocument/2006/relationships/hyperlink" Target="http://standards.iso.org/iso/19115/-3/gco/1.0" TargetMode="External"/><Relationship Id="rId47" Type="http://schemas.openxmlformats.org/officeDocument/2006/relationships/header" Target="header12.xm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footer" Target="footer8.xml"/><Relationship Id="rId11" Type="http://schemas.openxmlformats.org/officeDocument/2006/relationships/endnotes" Target="endnotes.xml"/><Relationship Id="rId24" Type="http://schemas.openxmlformats.org/officeDocument/2006/relationships/image" Target="media/image1.png"/><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image" Target="media/image5.png"/><Relationship Id="rId45" Type="http://schemas.openxmlformats.org/officeDocument/2006/relationships/image" Target="media/image6.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7.xml"/><Relationship Id="rId36" Type="http://schemas.openxmlformats.org/officeDocument/2006/relationships/footer" Target="footer12.xml"/><Relationship Id="rId49" Type="http://schemas.openxmlformats.org/officeDocument/2006/relationships/footer" Target="footer15.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oter" Target="footer9.xml"/><Relationship Id="rId44" Type="http://schemas.openxmlformats.org/officeDocument/2006/relationships/hyperlink" Target="http://www.iho.int/S100/la/5.0"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4.png"/><Relationship Id="rId30" Type="http://schemas.openxmlformats.org/officeDocument/2006/relationships/header" Target="header7.xml"/><Relationship Id="rId35" Type="http://schemas.openxmlformats.org/officeDocument/2006/relationships/footer" Target="footer11.xml"/><Relationship Id="rId43" Type="http://schemas.openxmlformats.org/officeDocument/2006/relationships/hyperlink" Target="http://standards.iso.org/iso/19115/-3/cit/2.0" TargetMode="External"/><Relationship Id="rId48" Type="http://schemas.openxmlformats.org/officeDocument/2006/relationships/footer" Target="footer14.xml"/><Relationship Id="rId8" Type="http://schemas.openxmlformats.org/officeDocument/2006/relationships/settings" Target="settings.xml"/><Relationship Id="rId51"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2.png"/><Relationship Id="rId33" Type="http://schemas.openxmlformats.org/officeDocument/2006/relationships/header" Target="header9.xml"/><Relationship Id="rId38" Type="http://schemas.openxmlformats.org/officeDocument/2006/relationships/footer" Target="footer13.xml"/><Relationship Id="rId46" Type="http://schemas.openxmlformats.org/officeDocument/2006/relationships/header" Target="header11.xml"/><Relationship Id="rId20" Type="http://schemas.openxmlformats.org/officeDocument/2006/relationships/footer" Target="footer4.xml"/><Relationship Id="rId41" Type="http://schemas.openxmlformats.org/officeDocument/2006/relationships/hyperlink" Target="http://www.iho.int/s100/la/5.0"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E32E7F1C53BF48B88AF227FFB181CB" ma:contentTypeVersion="13" ma:contentTypeDescription="Create a new document." ma:contentTypeScope="" ma:versionID="de77098fe8615b40a1f0b577e483edca">
  <xsd:schema xmlns:xsd="http://www.w3.org/2001/XMLSchema" xmlns:xs="http://www.w3.org/2001/XMLSchema" xmlns:p="http://schemas.microsoft.com/office/2006/metadata/properties" xmlns:ns2="c5022eae-bd2d-495b-98fe-feaea7045ce2" xmlns:ns3="a74b966c-d677-4ca8-9288-5775c2351a3f" targetNamespace="http://schemas.microsoft.com/office/2006/metadata/properties" ma:root="true" ma:fieldsID="ba902bf63e60bb58e4a0102ec62997bb" ns2:_="" ns3:_="">
    <xsd:import namespace="c5022eae-bd2d-495b-98fe-feaea7045ce2"/>
    <xsd:import namespace="a74b966c-d677-4ca8-9288-5775c2351a3f"/>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22eae-bd2d-495b-98fe-feaea7045c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4b966c-d677-4ca8-9288-5775c2351a3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xsK7Owvq6sxX3SNAw2GqhS+BoAw==">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</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C3F6DB-AED3-4CE7-8E4D-28C393109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22eae-bd2d-495b-98fe-feaea7045ce2"/>
    <ds:schemaRef ds:uri="a74b966c-d677-4ca8-9288-5775c2351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FCF0A2-95C8-4138-8359-69840DC04F35}">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6651207-D468-4EBA-B044-DB0FC2267E32}">
  <ds:schemaRefs>
    <ds:schemaRef ds:uri="http://schemas.microsoft.com/sharepoint/v3/contenttype/forms"/>
  </ds:schemaRefs>
</ds:datastoreItem>
</file>

<file path=customXml/itemProps5.xml><?xml version="1.0" encoding="utf-8"?>
<ds:datastoreItem xmlns:ds="http://schemas.openxmlformats.org/officeDocument/2006/customXml" ds:itemID="{491D56C7-8EA9-4B44-9852-FB12A34D06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5714</Words>
  <Characters>32573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pritchard</dc:creator>
  <cp:keywords/>
  <dc:description/>
  <cp:lastModifiedBy>Jeff Wootton</cp:lastModifiedBy>
  <cp:revision>26</cp:revision>
  <dcterms:created xsi:type="dcterms:W3CDTF">2022-02-22T12:25:00Z</dcterms:created>
  <dcterms:modified xsi:type="dcterms:W3CDTF">2024-04-26T10:44:00Z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0x010100EEE32E7F1C53BF48B88AF227FFB181CB</vt:lpwstr>
  </property>
</Properties>
</file>