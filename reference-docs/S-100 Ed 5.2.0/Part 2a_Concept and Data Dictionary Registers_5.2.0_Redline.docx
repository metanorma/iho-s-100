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3A63" w14:textId="77777777" w:rsidR="009306F2" w:rsidRPr="0085164B" w:rsidRDefault="009306F2" w:rsidP="009306F2">
      <w:pPr>
        <w:rPr>
          <w:lang w:val="en-GB"/>
        </w:rPr>
      </w:pPr>
    </w:p>
    <w:p w14:paraId="19FFAA21" w14:textId="77777777" w:rsidR="009306F2" w:rsidRPr="0085164B" w:rsidRDefault="009306F2" w:rsidP="009306F2">
      <w:pPr>
        <w:rPr>
          <w:lang w:val="en-GB"/>
        </w:rPr>
      </w:pPr>
    </w:p>
    <w:p w14:paraId="002E7661" w14:textId="77777777" w:rsidR="009306F2" w:rsidRPr="0085164B" w:rsidRDefault="009306F2" w:rsidP="009306F2">
      <w:pPr>
        <w:rPr>
          <w:lang w:val="en-GB"/>
        </w:rPr>
      </w:pPr>
    </w:p>
    <w:p w14:paraId="1180182B" w14:textId="77777777" w:rsidR="009306F2" w:rsidRPr="0085164B" w:rsidRDefault="009306F2" w:rsidP="009306F2">
      <w:pPr>
        <w:rPr>
          <w:lang w:val="en-GB"/>
        </w:rPr>
      </w:pPr>
    </w:p>
    <w:p w14:paraId="7A2BF48C" w14:textId="77777777" w:rsidR="009306F2" w:rsidRPr="0085164B" w:rsidRDefault="009306F2" w:rsidP="009306F2">
      <w:pPr>
        <w:rPr>
          <w:lang w:val="en-GB"/>
        </w:rPr>
      </w:pPr>
    </w:p>
    <w:p w14:paraId="03519FA5" w14:textId="77777777" w:rsidR="009306F2" w:rsidRPr="0085164B" w:rsidRDefault="009306F2" w:rsidP="009306F2">
      <w:pPr>
        <w:rPr>
          <w:lang w:val="en-GB"/>
        </w:rPr>
      </w:pPr>
    </w:p>
    <w:p w14:paraId="6D664180" w14:textId="77777777" w:rsidR="009306F2" w:rsidRPr="0085164B" w:rsidRDefault="009306F2" w:rsidP="009306F2">
      <w:pPr>
        <w:rPr>
          <w:lang w:val="en-GB"/>
        </w:rPr>
      </w:pPr>
    </w:p>
    <w:p w14:paraId="06EBAD10" w14:textId="77777777" w:rsidR="009306F2" w:rsidRPr="0085164B" w:rsidRDefault="009306F2" w:rsidP="009306F2">
      <w:pPr>
        <w:rPr>
          <w:lang w:val="en-GB"/>
        </w:rPr>
      </w:pPr>
    </w:p>
    <w:p w14:paraId="1A5AF60A" w14:textId="77777777" w:rsidR="009306F2" w:rsidRPr="0085164B" w:rsidRDefault="009306F2" w:rsidP="009306F2">
      <w:pPr>
        <w:rPr>
          <w:lang w:val="en-GB"/>
        </w:rPr>
      </w:pPr>
    </w:p>
    <w:p w14:paraId="2E9D8C17" w14:textId="77777777" w:rsidR="009306F2" w:rsidRDefault="009306F2" w:rsidP="009306F2">
      <w:pPr>
        <w:rPr>
          <w:lang w:val="en-GB"/>
        </w:rPr>
      </w:pPr>
    </w:p>
    <w:p w14:paraId="6D141982" w14:textId="77777777" w:rsidR="00112CC5" w:rsidRDefault="00112CC5" w:rsidP="009306F2">
      <w:pPr>
        <w:rPr>
          <w:lang w:val="en-GB"/>
        </w:rPr>
      </w:pPr>
    </w:p>
    <w:p w14:paraId="3723712F" w14:textId="77777777" w:rsidR="00112CC5" w:rsidRDefault="00112CC5" w:rsidP="009306F2">
      <w:pPr>
        <w:rPr>
          <w:lang w:val="en-GB"/>
        </w:rPr>
      </w:pPr>
    </w:p>
    <w:p w14:paraId="65B9F3B6" w14:textId="77777777" w:rsidR="00112CC5" w:rsidRPr="0085164B" w:rsidRDefault="00112CC5" w:rsidP="009306F2">
      <w:pPr>
        <w:rPr>
          <w:lang w:val="en-GB"/>
        </w:rPr>
      </w:pPr>
    </w:p>
    <w:p w14:paraId="29C76C94" w14:textId="77777777" w:rsidR="009306F2" w:rsidRPr="0085164B" w:rsidRDefault="009306F2" w:rsidP="009306F2">
      <w:pPr>
        <w:rPr>
          <w:lang w:val="en-GB"/>
        </w:rPr>
      </w:pPr>
    </w:p>
    <w:p w14:paraId="629D2CF9" w14:textId="77777777" w:rsidR="009306F2" w:rsidRPr="0085164B" w:rsidRDefault="009306F2" w:rsidP="009306F2">
      <w:pPr>
        <w:rPr>
          <w:lang w:val="en-GB"/>
        </w:rPr>
      </w:pPr>
    </w:p>
    <w:p w14:paraId="42D34A09" w14:textId="77777777" w:rsidR="009306F2" w:rsidRPr="0085164B" w:rsidRDefault="009306F2" w:rsidP="009306F2">
      <w:pPr>
        <w:rPr>
          <w:lang w:val="en-GB"/>
        </w:rPr>
      </w:pPr>
    </w:p>
    <w:p w14:paraId="3ECC2598" w14:textId="77777777" w:rsidR="009306F2" w:rsidRPr="0085164B" w:rsidRDefault="009306F2" w:rsidP="009306F2">
      <w:pPr>
        <w:rPr>
          <w:lang w:val="en-GB"/>
        </w:rPr>
      </w:pPr>
    </w:p>
    <w:p w14:paraId="38CB0865" w14:textId="425A854B" w:rsidR="009306F2" w:rsidRPr="0085164B" w:rsidRDefault="009306F2" w:rsidP="009306F2">
      <w:pPr>
        <w:jc w:val="center"/>
        <w:rPr>
          <w:b/>
          <w:sz w:val="48"/>
          <w:szCs w:val="48"/>
          <w:lang w:val="en-GB"/>
        </w:rPr>
      </w:pPr>
      <w:r w:rsidRPr="0085164B">
        <w:rPr>
          <w:b/>
          <w:sz w:val="48"/>
          <w:szCs w:val="48"/>
          <w:lang w:val="en-GB"/>
        </w:rPr>
        <w:t xml:space="preserve">S-100 – Part </w:t>
      </w:r>
      <w:r w:rsidR="00C76106">
        <w:rPr>
          <w:b/>
          <w:sz w:val="48"/>
          <w:szCs w:val="48"/>
          <w:lang w:val="en-GB"/>
        </w:rPr>
        <w:t>2a</w:t>
      </w:r>
    </w:p>
    <w:p w14:paraId="600DCBCD" w14:textId="77777777" w:rsidR="009306F2" w:rsidRPr="0085164B" w:rsidRDefault="009306F2" w:rsidP="009306F2">
      <w:pPr>
        <w:jc w:val="center"/>
        <w:rPr>
          <w:b/>
          <w:sz w:val="36"/>
          <w:szCs w:val="36"/>
          <w:lang w:val="en-GB"/>
        </w:rPr>
      </w:pPr>
    </w:p>
    <w:p w14:paraId="0C5071C2" w14:textId="77777777" w:rsidR="009306F2" w:rsidRPr="0085164B" w:rsidRDefault="009306F2" w:rsidP="009306F2">
      <w:pPr>
        <w:jc w:val="center"/>
        <w:rPr>
          <w:b/>
          <w:sz w:val="36"/>
          <w:szCs w:val="36"/>
          <w:lang w:val="en-GB"/>
        </w:rPr>
      </w:pPr>
    </w:p>
    <w:p w14:paraId="0528E3BD" w14:textId="632C77E5" w:rsidR="00D35603" w:rsidRDefault="00EB14DB" w:rsidP="00515CE8">
      <w:pPr>
        <w:pStyle w:val="PartTitle"/>
        <w:rPr>
          <w:sz w:val="36"/>
          <w:szCs w:val="36"/>
          <w:lang w:val="en-GB"/>
        </w:rPr>
      </w:pPr>
      <w:r>
        <w:rPr>
          <w:sz w:val="36"/>
          <w:szCs w:val="36"/>
          <w:lang w:val="en-GB"/>
        </w:rPr>
        <w:t xml:space="preserve">Concept and </w:t>
      </w:r>
      <w:r w:rsidR="00946883">
        <w:rPr>
          <w:sz w:val="36"/>
          <w:szCs w:val="36"/>
          <w:lang w:val="en-GB"/>
        </w:rPr>
        <w:t>Data</w:t>
      </w:r>
      <w:r w:rsidR="008A4679" w:rsidRPr="0085164B">
        <w:rPr>
          <w:sz w:val="36"/>
          <w:szCs w:val="36"/>
          <w:lang w:val="en-GB"/>
        </w:rPr>
        <w:t xml:space="preserve"> Dictionar</w:t>
      </w:r>
      <w:r w:rsidR="003C4A3F" w:rsidRPr="0085164B">
        <w:rPr>
          <w:sz w:val="36"/>
          <w:szCs w:val="36"/>
          <w:lang w:val="en-GB"/>
        </w:rPr>
        <w:t>y Register</w:t>
      </w:r>
      <w:r>
        <w:rPr>
          <w:sz w:val="36"/>
          <w:szCs w:val="36"/>
          <w:lang w:val="en-GB"/>
        </w:rPr>
        <w:t>s</w:t>
      </w:r>
    </w:p>
    <w:p w14:paraId="0CB58F59" w14:textId="77777777" w:rsidR="00D35603" w:rsidRDefault="00D35603">
      <w:pPr>
        <w:suppressAutoHyphens w:val="0"/>
        <w:jc w:val="left"/>
        <w:rPr>
          <w:b/>
          <w:sz w:val="36"/>
          <w:szCs w:val="36"/>
          <w:lang w:val="en-GB"/>
        </w:rPr>
      </w:pPr>
      <w:r>
        <w:rPr>
          <w:sz w:val="36"/>
          <w:szCs w:val="36"/>
          <w:lang w:val="en-GB"/>
        </w:rPr>
        <w:br w:type="page"/>
      </w:r>
    </w:p>
    <w:p w14:paraId="64868680" w14:textId="77777777" w:rsidR="006913BA" w:rsidRPr="0026542D" w:rsidRDefault="006913BA" w:rsidP="006913BA">
      <w:pPr>
        <w:pStyle w:val="StylezzForewordAuto"/>
        <w:pageBreakBefore w:val="0"/>
        <w:jc w:val="center"/>
        <w:rPr>
          <w:ins w:id="0" w:author="Jeff Wootton" w:date="2024-04-25T10:34:00Z"/>
          <w:sz w:val="24"/>
          <w:szCs w:val="24"/>
          <w:lang w:val="en-GB"/>
        </w:rPr>
      </w:pPr>
      <w:ins w:id="1" w:author="Jeff Wootton" w:date="2024-04-25T10:34:00Z">
        <w:r w:rsidRPr="0026542D">
          <w:rPr>
            <w:sz w:val="24"/>
            <w:szCs w:val="24"/>
            <w:lang w:val="en-GB"/>
          </w:rPr>
          <w:lastRenderedPageBreak/>
          <w:t>Summary of Substantive Changes in Edition 5.2.0</w:t>
        </w:r>
      </w:ins>
    </w:p>
    <w:p w14:paraId="17E2CD32" w14:textId="77777777" w:rsidR="006913BA" w:rsidRPr="0026542D" w:rsidRDefault="006913BA" w:rsidP="006913BA">
      <w:pPr>
        <w:rPr>
          <w:ins w:id="2" w:author="Jeff Wootton" w:date="2024-04-25T10:34:00Z"/>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6913BA" w:rsidRPr="0026542D" w14:paraId="37AF514B" w14:textId="77777777" w:rsidTr="008C618B">
        <w:trPr>
          <w:cantSplit/>
          <w:jc w:val="center"/>
          <w:ins w:id="3" w:author="Jeff Wootton" w:date="2024-04-25T10:34:00Z"/>
        </w:trPr>
        <w:tc>
          <w:tcPr>
            <w:tcW w:w="7366" w:type="dxa"/>
            <w:shd w:val="clear" w:color="auto" w:fill="D9D9D9" w:themeFill="background1" w:themeFillShade="D9"/>
          </w:tcPr>
          <w:p w14:paraId="72E6B1D5" w14:textId="77777777" w:rsidR="006913BA" w:rsidRPr="0026542D" w:rsidRDefault="006913BA" w:rsidP="008C618B">
            <w:pPr>
              <w:pStyle w:val="Tabletitle"/>
              <w:rPr>
                <w:ins w:id="4" w:author="Jeff Wootton" w:date="2024-04-25T10:34:00Z"/>
                <w:rFonts w:eastAsia="Times New Roman" w:cs="Arial"/>
                <w:sz w:val="20"/>
                <w:lang w:val="en-GB"/>
              </w:rPr>
            </w:pPr>
            <w:ins w:id="5" w:author="Jeff Wootton" w:date="2024-04-25T10:34:00Z">
              <w:r w:rsidRPr="0026542D">
                <w:rPr>
                  <w:rFonts w:eastAsia="Times New Roman" w:cs="Arial"/>
                  <w:sz w:val="20"/>
                  <w:lang w:val="en-GB"/>
                </w:rPr>
                <w:t>Change Summary</w:t>
              </w:r>
            </w:ins>
          </w:p>
        </w:tc>
        <w:tc>
          <w:tcPr>
            <w:tcW w:w="1956" w:type="dxa"/>
            <w:shd w:val="clear" w:color="auto" w:fill="D9D9D9" w:themeFill="background1" w:themeFillShade="D9"/>
          </w:tcPr>
          <w:p w14:paraId="17411AD6" w14:textId="77777777" w:rsidR="006913BA" w:rsidRPr="0026542D" w:rsidRDefault="006913BA" w:rsidP="008C618B">
            <w:pPr>
              <w:pStyle w:val="Tabletitle"/>
              <w:rPr>
                <w:ins w:id="6" w:author="Jeff Wootton" w:date="2024-04-25T10:34:00Z"/>
                <w:rFonts w:eastAsia="Times New Roman" w:cs="Arial"/>
                <w:sz w:val="20"/>
                <w:lang w:val="en-GB"/>
              </w:rPr>
            </w:pPr>
            <w:ins w:id="7" w:author="Jeff Wootton" w:date="2024-04-25T10:34:00Z">
              <w:r w:rsidRPr="0026542D">
                <w:rPr>
                  <w:rFonts w:eastAsia="Times New Roman" w:cs="Arial"/>
                  <w:sz w:val="20"/>
                  <w:lang w:val="en-GB"/>
                </w:rPr>
                <w:t>Clauses Effected</w:t>
              </w:r>
            </w:ins>
          </w:p>
        </w:tc>
      </w:tr>
      <w:tr w:rsidR="006913BA" w:rsidRPr="006913BA" w14:paraId="1CAB31CC" w14:textId="77777777" w:rsidTr="008C618B">
        <w:trPr>
          <w:cantSplit/>
          <w:jc w:val="center"/>
          <w:ins w:id="8" w:author="Jeff Wootton" w:date="2024-04-25T10:34:00Z"/>
        </w:trPr>
        <w:tc>
          <w:tcPr>
            <w:tcW w:w="9322" w:type="dxa"/>
            <w:gridSpan w:val="2"/>
            <w:shd w:val="clear" w:color="auto" w:fill="F2F2F2" w:themeFill="background1" w:themeFillShade="F2"/>
          </w:tcPr>
          <w:p w14:paraId="5BCE8402" w14:textId="666C3B1E" w:rsidR="006913BA" w:rsidRPr="0026542D" w:rsidRDefault="006913BA" w:rsidP="008C618B">
            <w:pPr>
              <w:spacing w:before="60" w:after="60"/>
              <w:jc w:val="left"/>
              <w:rPr>
                <w:ins w:id="9" w:author="Jeff Wootton" w:date="2024-04-25T10:34:00Z"/>
                <w:rFonts w:cs="Arial"/>
                <w:b/>
                <w:bCs/>
                <w:lang w:val="en-GB"/>
              </w:rPr>
            </w:pPr>
            <w:ins w:id="10" w:author="Jeff Wootton" w:date="2024-04-25T10:34:00Z">
              <w:r w:rsidRPr="0026542D">
                <w:rPr>
                  <w:rFonts w:cs="Arial"/>
                  <w:b/>
                  <w:bCs/>
                  <w:lang w:val="en-GB"/>
                </w:rPr>
                <w:t xml:space="preserve">Part </w:t>
              </w:r>
              <w:r w:rsidR="00986ABA">
                <w:rPr>
                  <w:rFonts w:cs="Arial"/>
                  <w:b/>
                  <w:bCs/>
                  <w:lang w:val="en-GB"/>
                </w:rPr>
                <w:t>2a</w:t>
              </w:r>
              <w:r w:rsidRPr="0026542D">
                <w:rPr>
                  <w:rFonts w:cs="Arial"/>
                  <w:b/>
                  <w:bCs/>
                  <w:lang w:val="en-GB"/>
                </w:rPr>
                <w:t xml:space="preserve"> – </w:t>
              </w:r>
              <w:r w:rsidR="00986ABA">
                <w:rPr>
                  <w:rFonts w:cs="Arial"/>
                  <w:b/>
                  <w:bCs/>
                  <w:lang w:val="en-GB"/>
                </w:rPr>
                <w:t>Concept and Data Dictionary Registers</w:t>
              </w:r>
            </w:ins>
          </w:p>
        </w:tc>
      </w:tr>
      <w:tr w:rsidR="006913BA" w:rsidRPr="0026542D" w14:paraId="4232275D" w14:textId="77777777" w:rsidTr="008C618B">
        <w:trPr>
          <w:cantSplit/>
          <w:jc w:val="center"/>
          <w:ins w:id="11" w:author="Jeff Wootton" w:date="2024-04-25T10:34:00Z"/>
        </w:trPr>
        <w:tc>
          <w:tcPr>
            <w:tcW w:w="7366" w:type="dxa"/>
          </w:tcPr>
          <w:p w14:paraId="6EA21641" w14:textId="29554C5B" w:rsidR="006913BA" w:rsidRPr="0026542D" w:rsidRDefault="006913BA" w:rsidP="008C618B">
            <w:pPr>
              <w:spacing w:before="60" w:after="60"/>
              <w:jc w:val="left"/>
              <w:rPr>
                <w:ins w:id="12" w:author="Jeff Wootton" w:date="2024-04-25T10:34:00Z"/>
                <w:rFonts w:cs="Arial"/>
                <w:lang w:val="en-GB"/>
              </w:rPr>
            </w:pPr>
          </w:p>
        </w:tc>
        <w:tc>
          <w:tcPr>
            <w:tcW w:w="1956" w:type="dxa"/>
          </w:tcPr>
          <w:p w14:paraId="5B3CAFD3" w14:textId="1736B89E" w:rsidR="006913BA" w:rsidRPr="0026542D" w:rsidRDefault="006913BA" w:rsidP="008C618B">
            <w:pPr>
              <w:spacing w:before="60" w:after="60"/>
              <w:jc w:val="left"/>
              <w:rPr>
                <w:ins w:id="13" w:author="Jeff Wootton" w:date="2024-04-25T10:34:00Z"/>
                <w:rFonts w:cs="Arial"/>
                <w:lang w:val="en-GB"/>
              </w:rPr>
            </w:pPr>
          </w:p>
        </w:tc>
      </w:tr>
      <w:tr w:rsidR="006913BA" w:rsidRPr="0026542D" w14:paraId="65E0707D" w14:textId="77777777" w:rsidTr="008C618B">
        <w:trPr>
          <w:cantSplit/>
          <w:jc w:val="center"/>
          <w:ins w:id="14" w:author="Jeff Wootton" w:date="2024-04-25T10:34:00Z"/>
        </w:trPr>
        <w:tc>
          <w:tcPr>
            <w:tcW w:w="7366" w:type="dxa"/>
          </w:tcPr>
          <w:p w14:paraId="191D0257" w14:textId="7367CCB1" w:rsidR="006913BA" w:rsidRPr="0026542D" w:rsidRDefault="006913BA" w:rsidP="008C618B">
            <w:pPr>
              <w:spacing w:before="60" w:after="60"/>
              <w:jc w:val="left"/>
              <w:rPr>
                <w:ins w:id="15" w:author="Jeff Wootton" w:date="2024-04-25T10:34:00Z"/>
                <w:rFonts w:cs="Arial"/>
                <w:lang w:val="en-GB"/>
              </w:rPr>
            </w:pPr>
          </w:p>
        </w:tc>
        <w:tc>
          <w:tcPr>
            <w:tcW w:w="1956" w:type="dxa"/>
          </w:tcPr>
          <w:p w14:paraId="08EF7822" w14:textId="485F196C" w:rsidR="006913BA" w:rsidRPr="0026542D" w:rsidRDefault="006913BA" w:rsidP="008C618B">
            <w:pPr>
              <w:spacing w:before="60" w:after="60"/>
              <w:jc w:val="left"/>
              <w:rPr>
                <w:ins w:id="16" w:author="Jeff Wootton" w:date="2024-04-25T10:34:00Z"/>
                <w:rFonts w:cs="Arial"/>
                <w:lang w:val="en-GB"/>
              </w:rPr>
            </w:pPr>
          </w:p>
        </w:tc>
      </w:tr>
    </w:tbl>
    <w:p w14:paraId="2C48F9F6" w14:textId="2301D5E0" w:rsidR="00D35603" w:rsidDel="006913BA" w:rsidRDefault="00D35603" w:rsidP="00D35603">
      <w:pPr>
        <w:rPr>
          <w:del w:id="17" w:author="Jeff Wootton" w:date="2024-04-25T10:34:00Z"/>
          <w:b/>
          <w:sz w:val="28"/>
          <w:lang w:val="en-US" w:eastAsia="en-GB"/>
        </w:rPr>
      </w:pPr>
    </w:p>
    <w:p w14:paraId="06AA27CA" w14:textId="1876C7B9" w:rsidR="00D35603" w:rsidDel="006913BA" w:rsidRDefault="00D35603" w:rsidP="00D35603">
      <w:pPr>
        <w:rPr>
          <w:del w:id="18" w:author="Jeff Wootton" w:date="2024-04-25T10:34:00Z"/>
          <w:b/>
          <w:sz w:val="28"/>
          <w:lang w:val="en-US" w:eastAsia="en-GB"/>
        </w:rPr>
      </w:pPr>
    </w:p>
    <w:p w14:paraId="48C5268E" w14:textId="1FD8B36A" w:rsidR="00D35603" w:rsidDel="006913BA" w:rsidRDefault="00D35603" w:rsidP="00D35603">
      <w:pPr>
        <w:rPr>
          <w:del w:id="19" w:author="Jeff Wootton" w:date="2024-04-25T10:34:00Z"/>
          <w:b/>
          <w:sz w:val="28"/>
          <w:lang w:val="en-US" w:eastAsia="en-GB"/>
        </w:rPr>
      </w:pPr>
    </w:p>
    <w:p w14:paraId="4E64FBF0" w14:textId="5767AD9E" w:rsidR="00D35603" w:rsidDel="006913BA" w:rsidRDefault="00D35603" w:rsidP="00D35603">
      <w:pPr>
        <w:jc w:val="center"/>
        <w:rPr>
          <w:del w:id="20" w:author="Jeff Wootton" w:date="2024-04-25T10:34:00Z"/>
          <w:b/>
          <w:sz w:val="28"/>
          <w:lang w:val="en-US" w:eastAsia="en-GB"/>
        </w:rPr>
      </w:pPr>
    </w:p>
    <w:p w14:paraId="132204AD" w14:textId="3F7C6482" w:rsidR="00D35603" w:rsidDel="006913BA" w:rsidRDefault="00D35603" w:rsidP="00D35603">
      <w:pPr>
        <w:jc w:val="center"/>
        <w:rPr>
          <w:del w:id="21" w:author="Jeff Wootton" w:date="2024-04-25T10:34:00Z"/>
          <w:b/>
          <w:sz w:val="28"/>
          <w:lang w:val="en-US" w:eastAsia="en-GB"/>
        </w:rPr>
      </w:pPr>
    </w:p>
    <w:p w14:paraId="1B1A1633" w14:textId="2228AE76" w:rsidR="00D35603" w:rsidDel="006913BA" w:rsidRDefault="00D35603" w:rsidP="00D35603">
      <w:pPr>
        <w:jc w:val="center"/>
        <w:rPr>
          <w:del w:id="22" w:author="Jeff Wootton" w:date="2024-04-25T10:34:00Z"/>
          <w:b/>
          <w:sz w:val="28"/>
          <w:lang w:val="en-US" w:eastAsia="en-GB"/>
        </w:rPr>
      </w:pPr>
    </w:p>
    <w:p w14:paraId="52D26297" w14:textId="0DB9B98A" w:rsidR="00D35603" w:rsidDel="006913BA" w:rsidRDefault="00D35603" w:rsidP="00D35603">
      <w:pPr>
        <w:jc w:val="center"/>
        <w:rPr>
          <w:del w:id="23" w:author="Jeff Wootton" w:date="2024-04-25T10:34:00Z"/>
          <w:b/>
          <w:sz w:val="28"/>
          <w:lang w:val="en-US" w:eastAsia="en-GB"/>
        </w:rPr>
      </w:pPr>
    </w:p>
    <w:p w14:paraId="6C1D204E" w14:textId="290FA05A" w:rsidR="00D35603" w:rsidDel="006913BA" w:rsidRDefault="00D35603" w:rsidP="00D35603">
      <w:pPr>
        <w:jc w:val="center"/>
        <w:rPr>
          <w:del w:id="24" w:author="Jeff Wootton" w:date="2024-04-25T10:34:00Z"/>
          <w:b/>
          <w:sz w:val="28"/>
          <w:lang w:val="en-US" w:eastAsia="en-GB"/>
        </w:rPr>
      </w:pPr>
    </w:p>
    <w:p w14:paraId="346D4E4B" w14:textId="57875F88" w:rsidR="00D35603" w:rsidDel="006913BA" w:rsidRDefault="00D35603" w:rsidP="00D35603">
      <w:pPr>
        <w:jc w:val="center"/>
        <w:rPr>
          <w:del w:id="25" w:author="Jeff Wootton" w:date="2024-04-25T10:34:00Z"/>
          <w:b/>
          <w:sz w:val="28"/>
          <w:lang w:val="en-US" w:eastAsia="en-GB"/>
        </w:rPr>
      </w:pPr>
    </w:p>
    <w:p w14:paraId="606153C2" w14:textId="7F68BF24" w:rsidR="00D35603" w:rsidDel="006913BA" w:rsidRDefault="00D35603" w:rsidP="00D35603">
      <w:pPr>
        <w:jc w:val="center"/>
        <w:rPr>
          <w:del w:id="26" w:author="Jeff Wootton" w:date="2024-04-25T10:34:00Z"/>
          <w:b/>
          <w:sz w:val="28"/>
          <w:lang w:val="en-US" w:eastAsia="en-GB"/>
        </w:rPr>
      </w:pPr>
    </w:p>
    <w:p w14:paraId="10D72261" w14:textId="7079C701" w:rsidR="00D35603" w:rsidDel="006913BA" w:rsidRDefault="00D35603" w:rsidP="00D35603">
      <w:pPr>
        <w:jc w:val="center"/>
        <w:rPr>
          <w:del w:id="27" w:author="Jeff Wootton" w:date="2024-04-25T10:34:00Z"/>
          <w:b/>
          <w:sz w:val="28"/>
          <w:lang w:val="en-US" w:eastAsia="en-GB"/>
        </w:rPr>
      </w:pPr>
    </w:p>
    <w:p w14:paraId="284EA21B" w14:textId="0AD4662E" w:rsidR="00D35603" w:rsidDel="006913BA" w:rsidRDefault="00D35603" w:rsidP="00D35603">
      <w:pPr>
        <w:jc w:val="center"/>
        <w:rPr>
          <w:del w:id="28" w:author="Jeff Wootton" w:date="2024-04-25T10:34:00Z"/>
          <w:b/>
          <w:sz w:val="28"/>
          <w:lang w:val="en-US" w:eastAsia="en-GB"/>
        </w:rPr>
      </w:pPr>
    </w:p>
    <w:p w14:paraId="6BADA87E" w14:textId="44DCC536" w:rsidR="00D35603" w:rsidDel="006913BA" w:rsidRDefault="00D35603" w:rsidP="00D35603">
      <w:pPr>
        <w:pBdr>
          <w:top w:val="single" w:sz="8" w:space="0" w:color="000000" w:shadow="1"/>
          <w:left w:val="single" w:sz="8" w:space="0" w:color="000000" w:shadow="1"/>
          <w:bottom w:val="single" w:sz="8" w:space="0" w:color="000000" w:shadow="1"/>
          <w:right w:val="single" w:sz="8" w:space="0" w:color="000000" w:shadow="1"/>
        </w:pBdr>
        <w:jc w:val="center"/>
        <w:rPr>
          <w:del w:id="29" w:author="Jeff Wootton" w:date="2024-04-25T10:34:00Z"/>
          <w:rFonts w:ascii="Arial Narrow" w:hAnsi="Arial Narrow"/>
          <w:lang w:eastAsia="en-GB"/>
        </w:rPr>
      </w:pPr>
      <w:del w:id="30" w:author="Jeff Wootton" w:date="2024-04-25T10:34:00Z">
        <w:r w:rsidDel="006913BA">
          <w:rPr>
            <w:rFonts w:ascii="Arial Narrow" w:hAnsi="Arial Narrow"/>
            <w:lang w:eastAsia="en-GB"/>
          </w:rPr>
          <w:delText>Page intentionally left blank</w:delText>
        </w:r>
      </w:del>
    </w:p>
    <w:p w14:paraId="0025DCF1" w14:textId="77777777" w:rsidR="008772D4" w:rsidRDefault="00F56048" w:rsidP="00AC153A">
      <w:pPr>
        <w:pStyle w:val="PartTitle"/>
        <w:jc w:val="left"/>
        <w:rPr>
          <w:sz w:val="24"/>
          <w:szCs w:val="24"/>
          <w:lang w:val="en-GB"/>
        </w:rPr>
      </w:pPr>
      <w:r w:rsidRPr="0085164B">
        <w:rPr>
          <w:lang w:val="en-GB"/>
        </w:rPr>
        <w:br w:type="page"/>
      </w:r>
      <w:r w:rsidR="008772D4" w:rsidRPr="00AC153A">
        <w:rPr>
          <w:sz w:val="24"/>
          <w:szCs w:val="24"/>
          <w:lang w:val="en-GB"/>
        </w:rPr>
        <w:lastRenderedPageBreak/>
        <w:t>Contents</w:t>
      </w:r>
    </w:p>
    <w:p w14:paraId="4799C412" w14:textId="77777777" w:rsidR="00AC153A" w:rsidRPr="00AC153A" w:rsidRDefault="00AC153A" w:rsidP="00AC153A"/>
    <w:p w14:paraId="5C591736" w14:textId="77777777" w:rsidR="006935E9" w:rsidRDefault="00CE7556">
      <w:pPr>
        <w:pStyle w:val="TOC1"/>
        <w:rPr>
          <w:rFonts w:asciiTheme="minorHAnsi" w:eastAsiaTheme="minorEastAsia" w:hAnsiTheme="minorHAnsi" w:cstheme="minorBidi"/>
          <w:sz w:val="22"/>
          <w:szCs w:val="22"/>
          <w:lang w:val="fr-FR" w:eastAsia="fr-FR"/>
        </w:rPr>
      </w:pPr>
      <w:r>
        <w:rPr>
          <w:lang w:val="en-GB"/>
        </w:rPr>
        <w:fldChar w:fldCharType="begin"/>
      </w:r>
      <w:r w:rsidR="008954AC">
        <w:rPr>
          <w:lang w:val="en-GB"/>
        </w:rPr>
        <w:instrText xml:space="preserve"> TOC \o "1-3" \h \z \t "Appendix,6" </w:instrText>
      </w:r>
      <w:r>
        <w:rPr>
          <w:lang w:val="en-GB"/>
        </w:rPr>
        <w:fldChar w:fldCharType="separate"/>
      </w:r>
      <w:hyperlink w:anchor="_Toc96508823" w:history="1">
        <w:r w:rsidR="006935E9" w:rsidRPr="00AE32F4">
          <w:rPr>
            <w:rStyle w:val="Hyperlink"/>
            <w:lang w:val="en-GB"/>
          </w:rPr>
          <w:t>2a-1</w:t>
        </w:r>
        <w:r w:rsidR="006935E9">
          <w:rPr>
            <w:rFonts w:asciiTheme="minorHAnsi" w:eastAsiaTheme="minorEastAsia" w:hAnsiTheme="minorHAnsi" w:cstheme="minorBidi"/>
            <w:sz w:val="22"/>
            <w:szCs w:val="22"/>
            <w:lang w:val="fr-FR" w:eastAsia="fr-FR"/>
          </w:rPr>
          <w:tab/>
        </w:r>
        <w:r w:rsidR="006935E9" w:rsidRPr="00AE32F4">
          <w:rPr>
            <w:rStyle w:val="Hyperlink"/>
            <w:lang w:val="en-GB"/>
          </w:rPr>
          <w:t>Scope</w:t>
        </w:r>
        <w:r w:rsidR="006935E9">
          <w:rPr>
            <w:webHidden/>
          </w:rPr>
          <w:tab/>
        </w:r>
        <w:r w:rsidR="006935E9">
          <w:rPr>
            <w:webHidden/>
          </w:rPr>
          <w:fldChar w:fldCharType="begin"/>
        </w:r>
        <w:r w:rsidR="006935E9">
          <w:rPr>
            <w:webHidden/>
          </w:rPr>
          <w:instrText xml:space="preserve"> PAGEREF _Toc96508823 \h </w:instrText>
        </w:r>
        <w:r w:rsidR="006935E9">
          <w:rPr>
            <w:webHidden/>
          </w:rPr>
        </w:r>
        <w:r w:rsidR="006935E9">
          <w:rPr>
            <w:webHidden/>
          </w:rPr>
          <w:fldChar w:fldCharType="separate"/>
        </w:r>
        <w:r w:rsidR="007E09A7">
          <w:rPr>
            <w:webHidden/>
          </w:rPr>
          <w:t>1</w:t>
        </w:r>
        <w:r w:rsidR="006935E9">
          <w:rPr>
            <w:webHidden/>
          </w:rPr>
          <w:fldChar w:fldCharType="end"/>
        </w:r>
      </w:hyperlink>
    </w:p>
    <w:p w14:paraId="60DC6555" w14:textId="77777777" w:rsidR="006935E9" w:rsidRDefault="00000000">
      <w:pPr>
        <w:pStyle w:val="TOC2"/>
        <w:rPr>
          <w:rFonts w:asciiTheme="minorHAnsi" w:eastAsiaTheme="minorEastAsia" w:hAnsiTheme="minorHAnsi" w:cstheme="minorBidi"/>
          <w:noProof/>
          <w:sz w:val="22"/>
          <w:szCs w:val="22"/>
          <w:lang w:val="fr-FR" w:eastAsia="fr-FR"/>
        </w:rPr>
      </w:pPr>
      <w:hyperlink w:anchor="_Toc96508824" w:history="1">
        <w:r w:rsidR="006935E9" w:rsidRPr="00AE32F4">
          <w:rPr>
            <w:rStyle w:val="Hyperlink"/>
            <w:noProof/>
            <w:lang w:val="en-GB"/>
          </w:rPr>
          <w:t>2a-1.1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Conformance</w:t>
        </w:r>
        <w:r w:rsidR="006935E9">
          <w:rPr>
            <w:noProof/>
            <w:webHidden/>
          </w:rPr>
          <w:tab/>
        </w:r>
        <w:r w:rsidR="006935E9">
          <w:rPr>
            <w:noProof/>
            <w:webHidden/>
          </w:rPr>
          <w:fldChar w:fldCharType="begin"/>
        </w:r>
        <w:r w:rsidR="006935E9">
          <w:rPr>
            <w:noProof/>
            <w:webHidden/>
          </w:rPr>
          <w:instrText xml:space="preserve"> PAGEREF _Toc96508824 \h </w:instrText>
        </w:r>
        <w:r w:rsidR="006935E9">
          <w:rPr>
            <w:noProof/>
            <w:webHidden/>
          </w:rPr>
        </w:r>
        <w:r w:rsidR="006935E9">
          <w:rPr>
            <w:noProof/>
            <w:webHidden/>
          </w:rPr>
          <w:fldChar w:fldCharType="separate"/>
        </w:r>
        <w:r w:rsidR="007E09A7">
          <w:rPr>
            <w:noProof/>
            <w:webHidden/>
          </w:rPr>
          <w:t>1</w:t>
        </w:r>
        <w:r w:rsidR="006935E9">
          <w:rPr>
            <w:noProof/>
            <w:webHidden/>
          </w:rPr>
          <w:fldChar w:fldCharType="end"/>
        </w:r>
      </w:hyperlink>
    </w:p>
    <w:p w14:paraId="02284B3E" w14:textId="77777777" w:rsidR="006935E9" w:rsidRDefault="00000000">
      <w:pPr>
        <w:pStyle w:val="TOC1"/>
        <w:rPr>
          <w:rFonts w:asciiTheme="minorHAnsi" w:eastAsiaTheme="minorEastAsia" w:hAnsiTheme="minorHAnsi" w:cstheme="minorBidi"/>
          <w:sz w:val="22"/>
          <w:szCs w:val="22"/>
          <w:lang w:val="fr-FR" w:eastAsia="fr-FR"/>
        </w:rPr>
      </w:pPr>
      <w:hyperlink w:anchor="_Toc96508825" w:history="1">
        <w:r w:rsidR="006935E9" w:rsidRPr="00AE32F4">
          <w:rPr>
            <w:rStyle w:val="Hyperlink"/>
            <w:lang w:val="en-GB"/>
          </w:rPr>
          <w:t>2a-2</w:t>
        </w:r>
        <w:r w:rsidR="006935E9">
          <w:rPr>
            <w:rFonts w:asciiTheme="minorHAnsi" w:eastAsiaTheme="minorEastAsia" w:hAnsiTheme="minorHAnsi" w:cstheme="minorBidi"/>
            <w:sz w:val="22"/>
            <w:szCs w:val="22"/>
            <w:lang w:val="fr-FR" w:eastAsia="fr-FR"/>
          </w:rPr>
          <w:tab/>
        </w:r>
        <w:r w:rsidR="006935E9" w:rsidRPr="00AE32F4">
          <w:rPr>
            <w:rStyle w:val="Hyperlink"/>
            <w:lang w:val="en-GB"/>
          </w:rPr>
          <w:t>Normative references</w:t>
        </w:r>
        <w:r w:rsidR="006935E9">
          <w:rPr>
            <w:webHidden/>
          </w:rPr>
          <w:tab/>
        </w:r>
        <w:r w:rsidR="006935E9">
          <w:rPr>
            <w:webHidden/>
          </w:rPr>
          <w:fldChar w:fldCharType="begin"/>
        </w:r>
        <w:r w:rsidR="006935E9">
          <w:rPr>
            <w:webHidden/>
          </w:rPr>
          <w:instrText xml:space="preserve"> PAGEREF _Toc96508825 \h </w:instrText>
        </w:r>
        <w:r w:rsidR="006935E9">
          <w:rPr>
            <w:webHidden/>
          </w:rPr>
        </w:r>
        <w:r w:rsidR="006935E9">
          <w:rPr>
            <w:webHidden/>
          </w:rPr>
          <w:fldChar w:fldCharType="separate"/>
        </w:r>
        <w:r w:rsidR="007E09A7">
          <w:rPr>
            <w:webHidden/>
          </w:rPr>
          <w:t>1</w:t>
        </w:r>
        <w:r w:rsidR="006935E9">
          <w:rPr>
            <w:webHidden/>
          </w:rPr>
          <w:fldChar w:fldCharType="end"/>
        </w:r>
      </w:hyperlink>
    </w:p>
    <w:p w14:paraId="5EDB4970" w14:textId="77777777" w:rsidR="006935E9" w:rsidRDefault="00000000">
      <w:pPr>
        <w:pStyle w:val="TOC1"/>
        <w:rPr>
          <w:rFonts w:asciiTheme="minorHAnsi" w:eastAsiaTheme="minorEastAsia" w:hAnsiTheme="minorHAnsi" w:cstheme="minorBidi"/>
          <w:sz w:val="22"/>
          <w:szCs w:val="22"/>
          <w:lang w:val="fr-FR" w:eastAsia="fr-FR"/>
        </w:rPr>
      </w:pPr>
      <w:hyperlink w:anchor="_Toc96508826" w:history="1">
        <w:r w:rsidR="006935E9" w:rsidRPr="00AE32F4">
          <w:rPr>
            <w:rStyle w:val="Hyperlink"/>
            <w:lang w:val="en-GB"/>
          </w:rPr>
          <w:t>2a-3</w:t>
        </w:r>
        <w:r w:rsidR="006935E9">
          <w:rPr>
            <w:rFonts w:asciiTheme="minorHAnsi" w:eastAsiaTheme="minorEastAsia" w:hAnsiTheme="minorHAnsi" w:cstheme="minorBidi"/>
            <w:sz w:val="22"/>
            <w:szCs w:val="22"/>
            <w:lang w:val="fr-FR" w:eastAsia="fr-FR"/>
          </w:rPr>
          <w:tab/>
        </w:r>
        <w:r w:rsidR="006935E9" w:rsidRPr="00AE32F4">
          <w:rPr>
            <w:rStyle w:val="Hyperlink"/>
            <w:lang w:val="en-GB"/>
          </w:rPr>
          <w:t>General concepts</w:t>
        </w:r>
        <w:r w:rsidR="006935E9">
          <w:rPr>
            <w:webHidden/>
          </w:rPr>
          <w:tab/>
        </w:r>
        <w:r w:rsidR="006935E9">
          <w:rPr>
            <w:webHidden/>
          </w:rPr>
          <w:fldChar w:fldCharType="begin"/>
        </w:r>
        <w:r w:rsidR="006935E9">
          <w:rPr>
            <w:webHidden/>
          </w:rPr>
          <w:instrText xml:space="preserve"> PAGEREF _Toc96508826 \h </w:instrText>
        </w:r>
        <w:r w:rsidR="006935E9">
          <w:rPr>
            <w:webHidden/>
          </w:rPr>
        </w:r>
        <w:r w:rsidR="006935E9">
          <w:rPr>
            <w:webHidden/>
          </w:rPr>
          <w:fldChar w:fldCharType="separate"/>
        </w:r>
        <w:r w:rsidR="007E09A7">
          <w:rPr>
            <w:webHidden/>
          </w:rPr>
          <w:t>2</w:t>
        </w:r>
        <w:r w:rsidR="006935E9">
          <w:rPr>
            <w:webHidden/>
          </w:rPr>
          <w:fldChar w:fldCharType="end"/>
        </w:r>
      </w:hyperlink>
    </w:p>
    <w:p w14:paraId="1D9D2535" w14:textId="77777777" w:rsidR="006935E9" w:rsidRDefault="00000000">
      <w:pPr>
        <w:pStyle w:val="TOC2"/>
        <w:rPr>
          <w:rFonts w:asciiTheme="minorHAnsi" w:eastAsiaTheme="minorEastAsia" w:hAnsiTheme="minorHAnsi" w:cstheme="minorBidi"/>
          <w:noProof/>
          <w:sz w:val="22"/>
          <w:szCs w:val="22"/>
          <w:lang w:val="fr-FR" w:eastAsia="fr-FR"/>
        </w:rPr>
      </w:pPr>
      <w:hyperlink w:anchor="_Toc96508827" w:history="1">
        <w:r w:rsidR="006935E9" w:rsidRPr="00AE32F4">
          <w:rPr>
            <w:rStyle w:val="Hyperlink"/>
            <w:noProof/>
            <w:lang w:val="en-GB"/>
          </w:rPr>
          <w:t>2a-3.1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Register</w:t>
        </w:r>
        <w:r w:rsidR="006935E9">
          <w:rPr>
            <w:noProof/>
            <w:webHidden/>
          </w:rPr>
          <w:tab/>
        </w:r>
        <w:r w:rsidR="006935E9">
          <w:rPr>
            <w:noProof/>
            <w:webHidden/>
          </w:rPr>
          <w:fldChar w:fldCharType="begin"/>
        </w:r>
        <w:r w:rsidR="006935E9">
          <w:rPr>
            <w:noProof/>
            <w:webHidden/>
          </w:rPr>
          <w:instrText xml:space="preserve"> PAGEREF _Toc96508827 \h </w:instrText>
        </w:r>
        <w:r w:rsidR="006935E9">
          <w:rPr>
            <w:noProof/>
            <w:webHidden/>
          </w:rPr>
        </w:r>
        <w:r w:rsidR="006935E9">
          <w:rPr>
            <w:noProof/>
            <w:webHidden/>
          </w:rPr>
          <w:fldChar w:fldCharType="separate"/>
        </w:r>
        <w:r w:rsidR="007E09A7">
          <w:rPr>
            <w:noProof/>
            <w:webHidden/>
          </w:rPr>
          <w:t>2</w:t>
        </w:r>
        <w:r w:rsidR="006935E9">
          <w:rPr>
            <w:noProof/>
            <w:webHidden/>
          </w:rPr>
          <w:fldChar w:fldCharType="end"/>
        </w:r>
      </w:hyperlink>
    </w:p>
    <w:p w14:paraId="30A932BA" w14:textId="77777777" w:rsidR="006935E9" w:rsidRDefault="00000000">
      <w:pPr>
        <w:pStyle w:val="TOC2"/>
        <w:rPr>
          <w:rFonts w:asciiTheme="minorHAnsi" w:eastAsiaTheme="minorEastAsia" w:hAnsiTheme="minorHAnsi" w:cstheme="minorBidi"/>
          <w:noProof/>
          <w:sz w:val="22"/>
          <w:szCs w:val="22"/>
          <w:lang w:val="fr-FR" w:eastAsia="fr-FR"/>
        </w:rPr>
      </w:pPr>
      <w:hyperlink w:anchor="_Toc96508828" w:history="1">
        <w:r w:rsidR="006935E9" w:rsidRPr="00AE32F4">
          <w:rPr>
            <w:rStyle w:val="Hyperlink"/>
            <w:noProof/>
            <w:lang w:val="en-GB"/>
          </w:rPr>
          <w:t>2a-3.2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Relationship to the ISO Register and Feature Concept Dictionary Models</w:t>
        </w:r>
        <w:r w:rsidR="006935E9">
          <w:rPr>
            <w:noProof/>
            <w:webHidden/>
          </w:rPr>
          <w:tab/>
        </w:r>
        <w:r w:rsidR="006935E9">
          <w:rPr>
            <w:noProof/>
            <w:webHidden/>
          </w:rPr>
          <w:fldChar w:fldCharType="begin"/>
        </w:r>
        <w:r w:rsidR="006935E9">
          <w:rPr>
            <w:noProof/>
            <w:webHidden/>
          </w:rPr>
          <w:instrText xml:space="preserve"> PAGEREF _Toc96508828 \h </w:instrText>
        </w:r>
        <w:r w:rsidR="006935E9">
          <w:rPr>
            <w:noProof/>
            <w:webHidden/>
          </w:rPr>
        </w:r>
        <w:r w:rsidR="006935E9">
          <w:rPr>
            <w:noProof/>
            <w:webHidden/>
          </w:rPr>
          <w:fldChar w:fldCharType="separate"/>
        </w:r>
        <w:r w:rsidR="007E09A7">
          <w:rPr>
            <w:noProof/>
            <w:webHidden/>
          </w:rPr>
          <w:t>2</w:t>
        </w:r>
        <w:r w:rsidR="006935E9">
          <w:rPr>
            <w:noProof/>
            <w:webHidden/>
          </w:rPr>
          <w:fldChar w:fldCharType="end"/>
        </w:r>
      </w:hyperlink>
    </w:p>
    <w:p w14:paraId="660BE68E" w14:textId="77777777" w:rsidR="006935E9" w:rsidRDefault="00000000">
      <w:pPr>
        <w:pStyle w:val="TOC2"/>
        <w:rPr>
          <w:rFonts w:asciiTheme="minorHAnsi" w:eastAsiaTheme="minorEastAsia" w:hAnsiTheme="minorHAnsi" w:cstheme="minorBidi"/>
          <w:noProof/>
          <w:sz w:val="22"/>
          <w:szCs w:val="22"/>
          <w:lang w:val="fr-FR" w:eastAsia="fr-FR"/>
        </w:rPr>
      </w:pPr>
      <w:hyperlink w:anchor="_Toc96508829" w:history="1">
        <w:r w:rsidR="006935E9" w:rsidRPr="00AE32F4">
          <w:rPr>
            <w:rStyle w:val="Hyperlink"/>
            <w:noProof/>
            <w:lang w:val="en-GB"/>
          </w:rPr>
          <w:t>2a-3.3</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Concept Register</w:t>
        </w:r>
        <w:r w:rsidR="006935E9">
          <w:rPr>
            <w:noProof/>
            <w:webHidden/>
          </w:rPr>
          <w:tab/>
        </w:r>
        <w:r w:rsidR="006935E9">
          <w:rPr>
            <w:noProof/>
            <w:webHidden/>
          </w:rPr>
          <w:fldChar w:fldCharType="begin"/>
        </w:r>
        <w:r w:rsidR="006935E9">
          <w:rPr>
            <w:noProof/>
            <w:webHidden/>
          </w:rPr>
          <w:instrText xml:space="preserve"> PAGEREF _Toc96508829 \h </w:instrText>
        </w:r>
        <w:r w:rsidR="006935E9">
          <w:rPr>
            <w:noProof/>
            <w:webHidden/>
          </w:rPr>
        </w:r>
        <w:r w:rsidR="006935E9">
          <w:rPr>
            <w:noProof/>
            <w:webHidden/>
          </w:rPr>
          <w:fldChar w:fldCharType="separate"/>
        </w:r>
        <w:r w:rsidR="007E09A7">
          <w:rPr>
            <w:noProof/>
            <w:webHidden/>
          </w:rPr>
          <w:t>3</w:t>
        </w:r>
        <w:r w:rsidR="006935E9">
          <w:rPr>
            <w:noProof/>
            <w:webHidden/>
          </w:rPr>
          <w:fldChar w:fldCharType="end"/>
        </w:r>
      </w:hyperlink>
    </w:p>
    <w:p w14:paraId="7198BF62" w14:textId="77777777" w:rsidR="006935E9" w:rsidRDefault="00000000">
      <w:pPr>
        <w:pStyle w:val="TOC2"/>
        <w:rPr>
          <w:rFonts w:asciiTheme="minorHAnsi" w:eastAsiaTheme="minorEastAsia" w:hAnsiTheme="minorHAnsi" w:cstheme="minorBidi"/>
          <w:noProof/>
          <w:sz w:val="22"/>
          <w:szCs w:val="22"/>
          <w:lang w:val="fr-FR" w:eastAsia="fr-FR"/>
        </w:rPr>
      </w:pPr>
      <w:hyperlink w:anchor="_Toc96508830" w:history="1">
        <w:r w:rsidR="006935E9" w:rsidRPr="00AE32F4">
          <w:rPr>
            <w:rStyle w:val="Hyperlink"/>
            <w:noProof/>
            <w:lang w:val="en-GB"/>
          </w:rPr>
          <w:t>2a-3.4</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Data Dictionary Register</w:t>
        </w:r>
        <w:r w:rsidR="006935E9">
          <w:rPr>
            <w:noProof/>
            <w:webHidden/>
          </w:rPr>
          <w:tab/>
        </w:r>
        <w:r w:rsidR="006935E9">
          <w:rPr>
            <w:noProof/>
            <w:webHidden/>
          </w:rPr>
          <w:fldChar w:fldCharType="begin"/>
        </w:r>
        <w:r w:rsidR="006935E9">
          <w:rPr>
            <w:noProof/>
            <w:webHidden/>
          </w:rPr>
          <w:instrText xml:space="preserve"> PAGEREF _Toc96508830 \h </w:instrText>
        </w:r>
        <w:r w:rsidR="006935E9">
          <w:rPr>
            <w:noProof/>
            <w:webHidden/>
          </w:rPr>
        </w:r>
        <w:r w:rsidR="006935E9">
          <w:rPr>
            <w:noProof/>
            <w:webHidden/>
          </w:rPr>
          <w:fldChar w:fldCharType="separate"/>
        </w:r>
        <w:r w:rsidR="007E09A7">
          <w:rPr>
            <w:noProof/>
            <w:webHidden/>
          </w:rPr>
          <w:t>3</w:t>
        </w:r>
        <w:r w:rsidR="006935E9">
          <w:rPr>
            <w:noProof/>
            <w:webHidden/>
          </w:rPr>
          <w:fldChar w:fldCharType="end"/>
        </w:r>
      </w:hyperlink>
    </w:p>
    <w:p w14:paraId="0BF2FEBA" w14:textId="77777777" w:rsidR="006935E9" w:rsidRDefault="00000000">
      <w:pPr>
        <w:pStyle w:val="TOC2"/>
        <w:rPr>
          <w:rFonts w:asciiTheme="minorHAnsi" w:eastAsiaTheme="minorEastAsia" w:hAnsiTheme="minorHAnsi" w:cstheme="minorBidi"/>
          <w:noProof/>
          <w:sz w:val="22"/>
          <w:szCs w:val="22"/>
          <w:lang w:val="fr-FR" w:eastAsia="fr-FR"/>
        </w:rPr>
      </w:pPr>
      <w:hyperlink w:anchor="_Toc96508831" w:history="1">
        <w:r w:rsidR="006935E9" w:rsidRPr="00AE32F4">
          <w:rPr>
            <w:rStyle w:val="Hyperlink"/>
            <w:noProof/>
            <w:lang w:val="en-GB"/>
          </w:rPr>
          <w:t>2a-3.5</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Feature Catalogue</w:t>
        </w:r>
        <w:r w:rsidR="006935E9">
          <w:rPr>
            <w:noProof/>
            <w:webHidden/>
          </w:rPr>
          <w:tab/>
        </w:r>
        <w:r w:rsidR="006935E9">
          <w:rPr>
            <w:noProof/>
            <w:webHidden/>
          </w:rPr>
          <w:fldChar w:fldCharType="begin"/>
        </w:r>
        <w:r w:rsidR="006935E9">
          <w:rPr>
            <w:noProof/>
            <w:webHidden/>
          </w:rPr>
          <w:instrText xml:space="preserve"> PAGEREF _Toc96508831 \h </w:instrText>
        </w:r>
        <w:r w:rsidR="006935E9">
          <w:rPr>
            <w:noProof/>
            <w:webHidden/>
          </w:rPr>
        </w:r>
        <w:r w:rsidR="006935E9">
          <w:rPr>
            <w:noProof/>
            <w:webHidden/>
          </w:rPr>
          <w:fldChar w:fldCharType="separate"/>
        </w:r>
        <w:r w:rsidR="007E09A7">
          <w:rPr>
            <w:noProof/>
            <w:webHidden/>
          </w:rPr>
          <w:t>4</w:t>
        </w:r>
        <w:r w:rsidR="006935E9">
          <w:rPr>
            <w:noProof/>
            <w:webHidden/>
          </w:rPr>
          <w:fldChar w:fldCharType="end"/>
        </w:r>
      </w:hyperlink>
    </w:p>
    <w:p w14:paraId="0422DD3F" w14:textId="77777777" w:rsidR="006935E9" w:rsidRDefault="00000000">
      <w:pPr>
        <w:pStyle w:val="TOC1"/>
        <w:rPr>
          <w:rFonts w:asciiTheme="minorHAnsi" w:eastAsiaTheme="minorEastAsia" w:hAnsiTheme="minorHAnsi" w:cstheme="minorBidi"/>
          <w:sz w:val="22"/>
          <w:szCs w:val="22"/>
          <w:lang w:val="fr-FR" w:eastAsia="fr-FR"/>
        </w:rPr>
      </w:pPr>
      <w:hyperlink w:anchor="_Toc96508832" w:history="1">
        <w:r w:rsidR="006935E9" w:rsidRPr="00AE32F4">
          <w:rPr>
            <w:rStyle w:val="Hyperlink"/>
            <w:lang w:val="en-GB"/>
          </w:rPr>
          <w:t>2a-4</w:t>
        </w:r>
        <w:r w:rsidR="006935E9">
          <w:rPr>
            <w:rFonts w:asciiTheme="minorHAnsi" w:eastAsiaTheme="minorEastAsia" w:hAnsiTheme="minorHAnsi" w:cstheme="minorBidi"/>
            <w:sz w:val="22"/>
            <w:szCs w:val="22"/>
            <w:lang w:val="fr-FR" w:eastAsia="fr-FR"/>
          </w:rPr>
          <w:tab/>
        </w:r>
        <w:r w:rsidR="006935E9" w:rsidRPr="00AE32F4">
          <w:rPr>
            <w:rStyle w:val="Hyperlink"/>
            <w:lang w:val="en-GB"/>
          </w:rPr>
          <w:t>IHO Concept and Data Dictionary Registers</w:t>
        </w:r>
        <w:r w:rsidR="006935E9">
          <w:rPr>
            <w:webHidden/>
          </w:rPr>
          <w:tab/>
        </w:r>
        <w:r w:rsidR="006935E9">
          <w:rPr>
            <w:webHidden/>
          </w:rPr>
          <w:fldChar w:fldCharType="begin"/>
        </w:r>
        <w:r w:rsidR="006935E9">
          <w:rPr>
            <w:webHidden/>
          </w:rPr>
          <w:instrText xml:space="preserve"> PAGEREF _Toc96508832 \h </w:instrText>
        </w:r>
        <w:r w:rsidR="006935E9">
          <w:rPr>
            <w:webHidden/>
          </w:rPr>
        </w:r>
        <w:r w:rsidR="006935E9">
          <w:rPr>
            <w:webHidden/>
          </w:rPr>
          <w:fldChar w:fldCharType="separate"/>
        </w:r>
        <w:r w:rsidR="007E09A7">
          <w:rPr>
            <w:webHidden/>
          </w:rPr>
          <w:t>4</w:t>
        </w:r>
        <w:r w:rsidR="006935E9">
          <w:rPr>
            <w:webHidden/>
          </w:rPr>
          <w:fldChar w:fldCharType="end"/>
        </w:r>
      </w:hyperlink>
    </w:p>
    <w:p w14:paraId="488E6BCA" w14:textId="77777777" w:rsidR="006935E9" w:rsidRDefault="00000000">
      <w:pPr>
        <w:pStyle w:val="TOC2"/>
        <w:rPr>
          <w:rFonts w:asciiTheme="minorHAnsi" w:eastAsiaTheme="minorEastAsia" w:hAnsiTheme="minorHAnsi" w:cstheme="minorBidi"/>
          <w:noProof/>
          <w:sz w:val="22"/>
          <w:szCs w:val="22"/>
          <w:lang w:val="fr-FR" w:eastAsia="fr-FR"/>
        </w:rPr>
      </w:pPr>
      <w:hyperlink w:anchor="_Toc96508833" w:history="1">
        <w:r w:rsidR="006935E9" w:rsidRPr="00AE32F4">
          <w:rPr>
            <w:rStyle w:val="Hyperlink"/>
            <w:noProof/>
            <w:lang w:val="en-GB"/>
          </w:rPr>
          <w:t>2a-4.1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Detail of registered items</w:t>
        </w:r>
        <w:r w:rsidR="006935E9">
          <w:rPr>
            <w:noProof/>
            <w:webHidden/>
          </w:rPr>
          <w:tab/>
        </w:r>
        <w:r w:rsidR="006935E9">
          <w:rPr>
            <w:noProof/>
            <w:webHidden/>
          </w:rPr>
          <w:fldChar w:fldCharType="begin"/>
        </w:r>
        <w:r w:rsidR="006935E9">
          <w:rPr>
            <w:noProof/>
            <w:webHidden/>
          </w:rPr>
          <w:instrText xml:space="preserve"> PAGEREF _Toc96508833 \h </w:instrText>
        </w:r>
        <w:r w:rsidR="006935E9">
          <w:rPr>
            <w:noProof/>
            <w:webHidden/>
          </w:rPr>
        </w:r>
        <w:r w:rsidR="006935E9">
          <w:rPr>
            <w:noProof/>
            <w:webHidden/>
          </w:rPr>
          <w:fldChar w:fldCharType="separate"/>
        </w:r>
        <w:r w:rsidR="007E09A7">
          <w:rPr>
            <w:noProof/>
            <w:webHidden/>
          </w:rPr>
          <w:t>4</w:t>
        </w:r>
        <w:r w:rsidR="006935E9">
          <w:rPr>
            <w:noProof/>
            <w:webHidden/>
          </w:rPr>
          <w:fldChar w:fldCharType="end"/>
        </w:r>
      </w:hyperlink>
    </w:p>
    <w:p w14:paraId="1AC9FD2D"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34" w:history="1">
        <w:r w:rsidR="006935E9" w:rsidRPr="00AE32F4">
          <w:rPr>
            <w:rStyle w:val="Hyperlink"/>
            <w:noProof/>
            <w:lang w:val="en-GB"/>
          </w:rPr>
          <w:t>2a-4.1.1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IHO Concept Register</w:t>
        </w:r>
        <w:r w:rsidR="006935E9">
          <w:rPr>
            <w:noProof/>
            <w:webHidden/>
          </w:rPr>
          <w:tab/>
        </w:r>
        <w:r w:rsidR="006935E9">
          <w:rPr>
            <w:noProof/>
            <w:webHidden/>
          </w:rPr>
          <w:fldChar w:fldCharType="begin"/>
        </w:r>
        <w:r w:rsidR="006935E9">
          <w:rPr>
            <w:noProof/>
            <w:webHidden/>
          </w:rPr>
          <w:instrText xml:space="preserve"> PAGEREF _Toc96508834 \h </w:instrText>
        </w:r>
        <w:r w:rsidR="006935E9">
          <w:rPr>
            <w:noProof/>
            <w:webHidden/>
          </w:rPr>
        </w:r>
        <w:r w:rsidR="006935E9">
          <w:rPr>
            <w:noProof/>
            <w:webHidden/>
          </w:rPr>
          <w:fldChar w:fldCharType="separate"/>
        </w:r>
        <w:r w:rsidR="007E09A7">
          <w:rPr>
            <w:noProof/>
            <w:webHidden/>
          </w:rPr>
          <w:t>4</w:t>
        </w:r>
        <w:r w:rsidR="006935E9">
          <w:rPr>
            <w:noProof/>
            <w:webHidden/>
          </w:rPr>
          <w:fldChar w:fldCharType="end"/>
        </w:r>
      </w:hyperlink>
    </w:p>
    <w:p w14:paraId="52026430"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35" w:history="1">
        <w:r w:rsidR="006935E9" w:rsidRPr="00AE32F4">
          <w:rPr>
            <w:rStyle w:val="Hyperlink"/>
            <w:noProof/>
            <w:lang w:val="en-GB"/>
          </w:rPr>
          <w:t>2a-4.1.2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IHO Data Dictionary Register</w:t>
        </w:r>
        <w:r w:rsidR="006935E9">
          <w:rPr>
            <w:noProof/>
            <w:webHidden/>
          </w:rPr>
          <w:tab/>
        </w:r>
        <w:r w:rsidR="006935E9">
          <w:rPr>
            <w:noProof/>
            <w:webHidden/>
          </w:rPr>
          <w:fldChar w:fldCharType="begin"/>
        </w:r>
        <w:r w:rsidR="006935E9">
          <w:rPr>
            <w:noProof/>
            <w:webHidden/>
          </w:rPr>
          <w:instrText xml:space="preserve"> PAGEREF _Toc96508835 \h </w:instrText>
        </w:r>
        <w:r w:rsidR="006935E9">
          <w:rPr>
            <w:noProof/>
            <w:webHidden/>
          </w:rPr>
        </w:r>
        <w:r w:rsidR="006935E9">
          <w:rPr>
            <w:noProof/>
            <w:webHidden/>
          </w:rPr>
          <w:fldChar w:fldCharType="separate"/>
        </w:r>
        <w:r w:rsidR="007E09A7">
          <w:rPr>
            <w:noProof/>
            <w:webHidden/>
          </w:rPr>
          <w:t>4</w:t>
        </w:r>
        <w:r w:rsidR="006935E9">
          <w:rPr>
            <w:noProof/>
            <w:webHidden/>
          </w:rPr>
          <w:fldChar w:fldCharType="end"/>
        </w:r>
      </w:hyperlink>
    </w:p>
    <w:p w14:paraId="40CA7229" w14:textId="77777777" w:rsidR="006935E9" w:rsidRDefault="00000000">
      <w:pPr>
        <w:pStyle w:val="TOC2"/>
        <w:rPr>
          <w:rFonts w:asciiTheme="minorHAnsi" w:eastAsiaTheme="minorEastAsia" w:hAnsiTheme="minorHAnsi" w:cstheme="minorBidi"/>
          <w:noProof/>
          <w:sz w:val="22"/>
          <w:szCs w:val="22"/>
          <w:lang w:val="fr-FR" w:eastAsia="fr-FR"/>
        </w:rPr>
      </w:pPr>
      <w:hyperlink w:anchor="_Toc96508836" w:history="1">
        <w:r w:rsidR="006935E9" w:rsidRPr="00AE32F4">
          <w:rPr>
            <w:rStyle w:val="Hyperlink"/>
            <w:noProof/>
            <w:lang w:val="en-GB"/>
          </w:rPr>
          <w:t>2a-4.2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Data model of the IHO Concept and Data Dictionary Registers</w:t>
        </w:r>
        <w:r w:rsidR="006935E9">
          <w:rPr>
            <w:noProof/>
            <w:webHidden/>
          </w:rPr>
          <w:tab/>
        </w:r>
        <w:r w:rsidR="006935E9">
          <w:rPr>
            <w:noProof/>
            <w:webHidden/>
          </w:rPr>
          <w:fldChar w:fldCharType="begin"/>
        </w:r>
        <w:r w:rsidR="006935E9">
          <w:rPr>
            <w:noProof/>
            <w:webHidden/>
          </w:rPr>
          <w:instrText xml:space="preserve"> PAGEREF _Toc96508836 \h </w:instrText>
        </w:r>
        <w:r w:rsidR="006935E9">
          <w:rPr>
            <w:noProof/>
            <w:webHidden/>
          </w:rPr>
        </w:r>
        <w:r w:rsidR="006935E9">
          <w:rPr>
            <w:noProof/>
            <w:webHidden/>
          </w:rPr>
          <w:fldChar w:fldCharType="separate"/>
        </w:r>
        <w:r w:rsidR="007E09A7">
          <w:rPr>
            <w:noProof/>
            <w:webHidden/>
          </w:rPr>
          <w:t>5</w:t>
        </w:r>
        <w:r w:rsidR="006935E9">
          <w:rPr>
            <w:noProof/>
            <w:webHidden/>
          </w:rPr>
          <w:fldChar w:fldCharType="end"/>
        </w:r>
      </w:hyperlink>
    </w:p>
    <w:p w14:paraId="318A57E0"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37" w:history="1">
        <w:r w:rsidR="006935E9" w:rsidRPr="00AE32F4">
          <w:rPr>
            <w:rStyle w:val="Hyperlink"/>
            <w:noProof/>
            <w:lang w:val="en-GB"/>
          </w:rPr>
          <w:t>2a-4.2.1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UML Model</w:t>
        </w:r>
        <w:r w:rsidR="006935E9">
          <w:rPr>
            <w:noProof/>
            <w:webHidden/>
          </w:rPr>
          <w:tab/>
        </w:r>
        <w:r w:rsidR="006935E9">
          <w:rPr>
            <w:noProof/>
            <w:webHidden/>
          </w:rPr>
          <w:fldChar w:fldCharType="begin"/>
        </w:r>
        <w:r w:rsidR="006935E9">
          <w:rPr>
            <w:noProof/>
            <w:webHidden/>
          </w:rPr>
          <w:instrText xml:space="preserve"> PAGEREF _Toc96508837 \h </w:instrText>
        </w:r>
        <w:r w:rsidR="006935E9">
          <w:rPr>
            <w:noProof/>
            <w:webHidden/>
          </w:rPr>
        </w:r>
        <w:r w:rsidR="006935E9">
          <w:rPr>
            <w:noProof/>
            <w:webHidden/>
          </w:rPr>
          <w:fldChar w:fldCharType="separate"/>
        </w:r>
        <w:r w:rsidR="007E09A7">
          <w:rPr>
            <w:noProof/>
            <w:webHidden/>
          </w:rPr>
          <w:t>5</w:t>
        </w:r>
        <w:r w:rsidR="006935E9">
          <w:rPr>
            <w:noProof/>
            <w:webHidden/>
          </w:rPr>
          <w:fldChar w:fldCharType="end"/>
        </w:r>
      </w:hyperlink>
    </w:p>
    <w:p w14:paraId="235A0312"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38" w:history="1">
        <w:r w:rsidR="006935E9" w:rsidRPr="00AE32F4">
          <w:rPr>
            <w:rStyle w:val="Hyperlink"/>
            <w:noProof/>
            <w:lang w:val="en-GB"/>
          </w:rPr>
          <w:t>2a-4.2.2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S100_RE_Register</w:t>
        </w:r>
        <w:r w:rsidR="006935E9">
          <w:rPr>
            <w:noProof/>
            <w:webHidden/>
          </w:rPr>
          <w:tab/>
        </w:r>
        <w:r w:rsidR="006935E9">
          <w:rPr>
            <w:noProof/>
            <w:webHidden/>
          </w:rPr>
          <w:fldChar w:fldCharType="begin"/>
        </w:r>
        <w:r w:rsidR="006935E9">
          <w:rPr>
            <w:noProof/>
            <w:webHidden/>
          </w:rPr>
          <w:instrText xml:space="preserve"> PAGEREF _Toc96508838 \h </w:instrText>
        </w:r>
        <w:r w:rsidR="006935E9">
          <w:rPr>
            <w:noProof/>
            <w:webHidden/>
          </w:rPr>
        </w:r>
        <w:r w:rsidR="006935E9">
          <w:rPr>
            <w:noProof/>
            <w:webHidden/>
          </w:rPr>
          <w:fldChar w:fldCharType="separate"/>
        </w:r>
        <w:r w:rsidR="007E09A7">
          <w:rPr>
            <w:noProof/>
            <w:webHidden/>
          </w:rPr>
          <w:t>7</w:t>
        </w:r>
        <w:r w:rsidR="006935E9">
          <w:rPr>
            <w:noProof/>
            <w:webHidden/>
          </w:rPr>
          <w:fldChar w:fldCharType="end"/>
        </w:r>
      </w:hyperlink>
    </w:p>
    <w:p w14:paraId="4F348315"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39" w:history="1">
        <w:r w:rsidR="006935E9" w:rsidRPr="00AE32F4">
          <w:rPr>
            <w:rStyle w:val="Hyperlink"/>
            <w:noProof/>
            <w:lang w:val="en-GB"/>
          </w:rPr>
          <w:t>2a-4.2.3</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S100_CD_RegisterItem</w:t>
        </w:r>
        <w:r w:rsidR="006935E9">
          <w:rPr>
            <w:noProof/>
            <w:webHidden/>
          </w:rPr>
          <w:tab/>
        </w:r>
        <w:r w:rsidR="006935E9">
          <w:rPr>
            <w:noProof/>
            <w:webHidden/>
          </w:rPr>
          <w:fldChar w:fldCharType="begin"/>
        </w:r>
        <w:r w:rsidR="006935E9">
          <w:rPr>
            <w:noProof/>
            <w:webHidden/>
          </w:rPr>
          <w:instrText xml:space="preserve"> PAGEREF _Toc96508839 \h </w:instrText>
        </w:r>
        <w:r w:rsidR="006935E9">
          <w:rPr>
            <w:noProof/>
            <w:webHidden/>
          </w:rPr>
        </w:r>
        <w:r w:rsidR="006935E9">
          <w:rPr>
            <w:noProof/>
            <w:webHidden/>
          </w:rPr>
          <w:fldChar w:fldCharType="separate"/>
        </w:r>
        <w:r w:rsidR="007E09A7">
          <w:rPr>
            <w:noProof/>
            <w:webHidden/>
          </w:rPr>
          <w:t>7</w:t>
        </w:r>
        <w:r w:rsidR="006935E9">
          <w:rPr>
            <w:noProof/>
            <w:webHidden/>
          </w:rPr>
          <w:fldChar w:fldCharType="end"/>
        </w:r>
      </w:hyperlink>
    </w:p>
    <w:p w14:paraId="2C95A9A7"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42" w:history="1">
        <w:r w:rsidR="006935E9" w:rsidRPr="00AE32F4">
          <w:rPr>
            <w:rStyle w:val="Hyperlink"/>
            <w:noProof/>
            <w:lang w:val="en-GB"/>
          </w:rPr>
          <w:t>2a-4.2.4</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S100_CD_Feature</w:t>
        </w:r>
        <w:r w:rsidR="006935E9">
          <w:rPr>
            <w:noProof/>
            <w:webHidden/>
          </w:rPr>
          <w:tab/>
        </w:r>
        <w:r w:rsidR="006935E9">
          <w:rPr>
            <w:noProof/>
            <w:webHidden/>
          </w:rPr>
          <w:fldChar w:fldCharType="begin"/>
        </w:r>
        <w:r w:rsidR="006935E9">
          <w:rPr>
            <w:noProof/>
            <w:webHidden/>
          </w:rPr>
          <w:instrText xml:space="preserve"> PAGEREF _Toc96508842 \h </w:instrText>
        </w:r>
        <w:r w:rsidR="006935E9">
          <w:rPr>
            <w:noProof/>
            <w:webHidden/>
          </w:rPr>
        </w:r>
        <w:r w:rsidR="006935E9">
          <w:rPr>
            <w:noProof/>
            <w:webHidden/>
          </w:rPr>
          <w:fldChar w:fldCharType="separate"/>
        </w:r>
        <w:r w:rsidR="007E09A7">
          <w:rPr>
            <w:noProof/>
            <w:webHidden/>
          </w:rPr>
          <w:t>7</w:t>
        </w:r>
        <w:r w:rsidR="006935E9">
          <w:rPr>
            <w:noProof/>
            <w:webHidden/>
          </w:rPr>
          <w:fldChar w:fldCharType="end"/>
        </w:r>
      </w:hyperlink>
    </w:p>
    <w:p w14:paraId="049A2A2A"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43" w:history="1">
        <w:r w:rsidR="006935E9" w:rsidRPr="00AE32F4">
          <w:rPr>
            <w:rStyle w:val="Hyperlink"/>
            <w:noProof/>
            <w:lang w:val="en-GB"/>
          </w:rPr>
          <w:t>2a-4.2.5</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S100_CD_FeatureUseType</w:t>
        </w:r>
        <w:r w:rsidR="006935E9">
          <w:rPr>
            <w:noProof/>
            <w:webHidden/>
          </w:rPr>
          <w:tab/>
        </w:r>
        <w:r w:rsidR="006935E9">
          <w:rPr>
            <w:noProof/>
            <w:webHidden/>
          </w:rPr>
          <w:fldChar w:fldCharType="begin"/>
        </w:r>
        <w:r w:rsidR="006935E9">
          <w:rPr>
            <w:noProof/>
            <w:webHidden/>
          </w:rPr>
          <w:instrText xml:space="preserve"> PAGEREF _Toc96508843 \h </w:instrText>
        </w:r>
        <w:r w:rsidR="006935E9">
          <w:rPr>
            <w:noProof/>
            <w:webHidden/>
          </w:rPr>
        </w:r>
        <w:r w:rsidR="006935E9">
          <w:rPr>
            <w:noProof/>
            <w:webHidden/>
          </w:rPr>
          <w:fldChar w:fldCharType="separate"/>
        </w:r>
        <w:r w:rsidR="007E09A7">
          <w:rPr>
            <w:noProof/>
            <w:webHidden/>
          </w:rPr>
          <w:t>7</w:t>
        </w:r>
        <w:r w:rsidR="006935E9">
          <w:rPr>
            <w:noProof/>
            <w:webHidden/>
          </w:rPr>
          <w:fldChar w:fldCharType="end"/>
        </w:r>
      </w:hyperlink>
    </w:p>
    <w:p w14:paraId="29502D1B"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44" w:history="1">
        <w:r w:rsidR="006935E9" w:rsidRPr="00AE32F4">
          <w:rPr>
            <w:rStyle w:val="Hyperlink"/>
            <w:noProof/>
            <w:lang w:val="en-GB"/>
          </w:rPr>
          <w:t>2a-4.2.6</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S100_CD_Attribute</w:t>
        </w:r>
        <w:r w:rsidR="006935E9">
          <w:rPr>
            <w:noProof/>
            <w:webHidden/>
          </w:rPr>
          <w:tab/>
        </w:r>
        <w:r w:rsidR="006935E9">
          <w:rPr>
            <w:noProof/>
            <w:webHidden/>
          </w:rPr>
          <w:fldChar w:fldCharType="begin"/>
        </w:r>
        <w:r w:rsidR="006935E9">
          <w:rPr>
            <w:noProof/>
            <w:webHidden/>
          </w:rPr>
          <w:instrText xml:space="preserve"> PAGEREF _Toc96508844 \h </w:instrText>
        </w:r>
        <w:r w:rsidR="006935E9">
          <w:rPr>
            <w:noProof/>
            <w:webHidden/>
          </w:rPr>
        </w:r>
        <w:r w:rsidR="006935E9">
          <w:rPr>
            <w:noProof/>
            <w:webHidden/>
          </w:rPr>
          <w:fldChar w:fldCharType="separate"/>
        </w:r>
        <w:r w:rsidR="007E09A7">
          <w:rPr>
            <w:noProof/>
            <w:webHidden/>
          </w:rPr>
          <w:t>8</w:t>
        </w:r>
        <w:r w:rsidR="006935E9">
          <w:rPr>
            <w:noProof/>
            <w:webHidden/>
          </w:rPr>
          <w:fldChar w:fldCharType="end"/>
        </w:r>
      </w:hyperlink>
    </w:p>
    <w:p w14:paraId="03DF1FDB"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45" w:history="1">
        <w:r w:rsidR="006935E9" w:rsidRPr="00AE32F4">
          <w:rPr>
            <w:rStyle w:val="Hyperlink"/>
            <w:noProof/>
            <w:lang w:val="en-GB"/>
          </w:rPr>
          <w:t>2a-4.2.7</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S100_CD_SimpleAttribute</w:t>
        </w:r>
        <w:r w:rsidR="006935E9">
          <w:rPr>
            <w:noProof/>
            <w:webHidden/>
          </w:rPr>
          <w:tab/>
        </w:r>
        <w:r w:rsidR="006935E9">
          <w:rPr>
            <w:noProof/>
            <w:webHidden/>
          </w:rPr>
          <w:fldChar w:fldCharType="begin"/>
        </w:r>
        <w:r w:rsidR="006935E9">
          <w:rPr>
            <w:noProof/>
            <w:webHidden/>
          </w:rPr>
          <w:instrText xml:space="preserve"> PAGEREF _Toc96508845 \h </w:instrText>
        </w:r>
        <w:r w:rsidR="006935E9">
          <w:rPr>
            <w:noProof/>
            <w:webHidden/>
          </w:rPr>
        </w:r>
        <w:r w:rsidR="006935E9">
          <w:rPr>
            <w:noProof/>
            <w:webHidden/>
          </w:rPr>
          <w:fldChar w:fldCharType="separate"/>
        </w:r>
        <w:r w:rsidR="007E09A7">
          <w:rPr>
            <w:noProof/>
            <w:webHidden/>
          </w:rPr>
          <w:t>8</w:t>
        </w:r>
        <w:r w:rsidR="006935E9">
          <w:rPr>
            <w:noProof/>
            <w:webHidden/>
          </w:rPr>
          <w:fldChar w:fldCharType="end"/>
        </w:r>
      </w:hyperlink>
    </w:p>
    <w:p w14:paraId="21D5CD22"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46" w:history="1">
        <w:r w:rsidR="006935E9" w:rsidRPr="00AE32F4">
          <w:rPr>
            <w:rStyle w:val="Hyperlink"/>
            <w:noProof/>
            <w:lang w:val="en-GB"/>
          </w:rPr>
          <w:t>2a-4.2.8</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S100_CD_QuantitySpecification</w:t>
        </w:r>
        <w:r w:rsidR="006935E9">
          <w:rPr>
            <w:noProof/>
            <w:webHidden/>
          </w:rPr>
          <w:tab/>
        </w:r>
        <w:r w:rsidR="006935E9">
          <w:rPr>
            <w:noProof/>
            <w:webHidden/>
          </w:rPr>
          <w:fldChar w:fldCharType="begin"/>
        </w:r>
        <w:r w:rsidR="006935E9">
          <w:rPr>
            <w:noProof/>
            <w:webHidden/>
          </w:rPr>
          <w:instrText xml:space="preserve"> PAGEREF _Toc96508846 \h </w:instrText>
        </w:r>
        <w:r w:rsidR="006935E9">
          <w:rPr>
            <w:noProof/>
            <w:webHidden/>
          </w:rPr>
        </w:r>
        <w:r w:rsidR="006935E9">
          <w:rPr>
            <w:noProof/>
            <w:webHidden/>
          </w:rPr>
          <w:fldChar w:fldCharType="separate"/>
        </w:r>
        <w:r w:rsidR="007E09A7">
          <w:rPr>
            <w:noProof/>
            <w:webHidden/>
          </w:rPr>
          <w:t>9</w:t>
        </w:r>
        <w:r w:rsidR="006935E9">
          <w:rPr>
            <w:noProof/>
            <w:webHidden/>
          </w:rPr>
          <w:fldChar w:fldCharType="end"/>
        </w:r>
      </w:hyperlink>
    </w:p>
    <w:p w14:paraId="222B4A26"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47" w:history="1">
        <w:r w:rsidR="006935E9" w:rsidRPr="00AE32F4">
          <w:rPr>
            <w:rStyle w:val="Hyperlink"/>
            <w:noProof/>
            <w:lang w:val="en-GB"/>
          </w:rPr>
          <w:t>2a-4.2.9</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S100_CD_AttributeValueType</w:t>
        </w:r>
        <w:r w:rsidR="006935E9">
          <w:rPr>
            <w:noProof/>
            <w:webHidden/>
          </w:rPr>
          <w:tab/>
        </w:r>
        <w:r w:rsidR="006935E9">
          <w:rPr>
            <w:noProof/>
            <w:webHidden/>
          </w:rPr>
          <w:fldChar w:fldCharType="begin"/>
        </w:r>
        <w:r w:rsidR="006935E9">
          <w:rPr>
            <w:noProof/>
            <w:webHidden/>
          </w:rPr>
          <w:instrText xml:space="preserve"> PAGEREF _Toc96508847 \h </w:instrText>
        </w:r>
        <w:r w:rsidR="006935E9">
          <w:rPr>
            <w:noProof/>
            <w:webHidden/>
          </w:rPr>
        </w:r>
        <w:r w:rsidR="006935E9">
          <w:rPr>
            <w:noProof/>
            <w:webHidden/>
          </w:rPr>
          <w:fldChar w:fldCharType="separate"/>
        </w:r>
        <w:r w:rsidR="007E09A7">
          <w:rPr>
            <w:noProof/>
            <w:webHidden/>
          </w:rPr>
          <w:t>10</w:t>
        </w:r>
        <w:r w:rsidR="006935E9">
          <w:rPr>
            <w:noProof/>
            <w:webHidden/>
          </w:rPr>
          <w:fldChar w:fldCharType="end"/>
        </w:r>
      </w:hyperlink>
    </w:p>
    <w:p w14:paraId="71C86181"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48" w:history="1">
        <w:r w:rsidR="006935E9" w:rsidRPr="00AE32F4">
          <w:rPr>
            <w:rStyle w:val="Hyperlink"/>
            <w:noProof/>
            <w:lang w:val="en-GB"/>
          </w:rPr>
          <w:t>2a-4.2.10</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S100_CD_AttributeConstraints</w:t>
        </w:r>
        <w:r w:rsidR="006935E9">
          <w:rPr>
            <w:noProof/>
            <w:webHidden/>
          </w:rPr>
          <w:tab/>
        </w:r>
        <w:r w:rsidR="006935E9">
          <w:rPr>
            <w:noProof/>
            <w:webHidden/>
          </w:rPr>
          <w:fldChar w:fldCharType="begin"/>
        </w:r>
        <w:r w:rsidR="006935E9">
          <w:rPr>
            <w:noProof/>
            <w:webHidden/>
          </w:rPr>
          <w:instrText xml:space="preserve"> PAGEREF _Toc96508848 \h </w:instrText>
        </w:r>
        <w:r w:rsidR="006935E9">
          <w:rPr>
            <w:noProof/>
            <w:webHidden/>
          </w:rPr>
        </w:r>
        <w:r w:rsidR="006935E9">
          <w:rPr>
            <w:noProof/>
            <w:webHidden/>
          </w:rPr>
          <w:fldChar w:fldCharType="separate"/>
        </w:r>
        <w:r w:rsidR="007E09A7">
          <w:rPr>
            <w:noProof/>
            <w:webHidden/>
          </w:rPr>
          <w:t>11</w:t>
        </w:r>
        <w:r w:rsidR="006935E9">
          <w:rPr>
            <w:noProof/>
            <w:webHidden/>
          </w:rPr>
          <w:fldChar w:fldCharType="end"/>
        </w:r>
      </w:hyperlink>
    </w:p>
    <w:p w14:paraId="2F517991"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49" w:history="1">
        <w:r w:rsidR="006935E9" w:rsidRPr="00AE32F4">
          <w:rPr>
            <w:rStyle w:val="Hyperlink"/>
            <w:noProof/>
            <w:lang w:val="en-GB"/>
          </w:rPr>
          <w:t>2a-4.2.11</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S100_CD_ComplexAttribute</w:t>
        </w:r>
        <w:r w:rsidR="006935E9">
          <w:rPr>
            <w:noProof/>
            <w:webHidden/>
          </w:rPr>
          <w:tab/>
        </w:r>
        <w:r w:rsidR="006935E9">
          <w:rPr>
            <w:noProof/>
            <w:webHidden/>
          </w:rPr>
          <w:fldChar w:fldCharType="begin"/>
        </w:r>
        <w:r w:rsidR="006935E9">
          <w:rPr>
            <w:noProof/>
            <w:webHidden/>
          </w:rPr>
          <w:instrText xml:space="preserve"> PAGEREF _Toc96508849 \h </w:instrText>
        </w:r>
        <w:r w:rsidR="006935E9">
          <w:rPr>
            <w:noProof/>
            <w:webHidden/>
          </w:rPr>
        </w:r>
        <w:r w:rsidR="006935E9">
          <w:rPr>
            <w:noProof/>
            <w:webHidden/>
          </w:rPr>
          <w:fldChar w:fldCharType="separate"/>
        </w:r>
        <w:r w:rsidR="007E09A7">
          <w:rPr>
            <w:noProof/>
            <w:webHidden/>
          </w:rPr>
          <w:t>11</w:t>
        </w:r>
        <w:r w:rsidR="006935E9">
          <w:rPr>
            <w:noProof/>
            <w:webHidden/>
          </w:rPr>
          <w:fldChar w:fldCharType="end"/>
        </w:r>
      </w:hyperlink>
    </w:p>
    <w:p w14:paraId="63B17223"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50" w:history="1">
        <w:r w:rsidR="006935E9" w:rsidRPr="00AE32F4">
          <w:rPr>
            <w:rStyle w:val="Hyperlink"/>
            <w:noProof/>
            <w:lang w:val="en-GB"/>
          </w:rPr>
          <w:t>2a-4.2.12</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S100_CD_AttributeUsage</w:t>
        </w:r>
        <w:r w:rsidR="006935E9">
          <w:rPr>
            <w:noProof/>
            <w:webHidden/>
          </w:rPr>
          <w:tab/>
        </w:r>
        <w:r w:rsidR="006935E9">
          <w:rPr>
            <w:noProof/>
            <w:webHidden/>
          </w:rPr>
          <w:fldChar w:fldCharType="begin"/>
        </w:r>
        <w:r w:rsidR="006935E9">
          <w:rPr>
            <w:noProof/>
            <w:webHidden/>
          </w:rPr>
          <w:instrText xml:space="preserve"> PAGEREF _Toc96508850 \h </w:instrText>
        </w:r>
        <w:r w:rsidR="006935E9">
          <w:rPr>
            <w:noProof/>
            <w:webHidden/>
          </w:rPr>
        </w:r>
        <w:r w:rsidR="006935E9">
          <w:rPr>
            <w:noProof/>
            <w:webHidden/>
          </w:rPr>
          <w:fldChar w:fldCharType="separate"/>
        </w:r>
        <w:r w:rsidR="007E09A7">
          <w:rPr>
            <w:noProof/>
            <w:webHidden/>
          </w:rPr>
          <w:t>12</w:t>
        </w:r>
        <w:r w:rsidR="006935E9">
          <w:rPr>
            <w:noProof/>
            <w:webHidden/>
          </w:rPr>
          <w:fldChar w:fldCharType="end"/>
        </w:r>
      </w:hyperlink>
    </w:p>
    <w:p w14:paraId="297486FA"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51" w:history="1">
        <w:r w:rsidR="006935E9" w:rsidRPr="00AE32F4">
          <w:rPr>
            <w:rStyle w:val="Hyperlink"/>
            <w:noProof/>
            <w:lang w:val="en-GB"/>
          </w:rPr>
          <w:t>2a-4.2.13</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S100_CD_EnumeratedValue</w:t>
        </w:r>
        <w:r w:rsidR="006935E9">
          <w:rPr>
            <w:noProof/>
            <w:webHidden/>
          </w:rPr>
          <w:tab/>
        </w:r>
        <w:r w:rsidR="006935E9">
          <w:rPr>
            <w:noProof/>
            <w:webHidden/>
          </w:rPr>
          <w:fldChar w:fldCharType="begin"/>
        </w:r>
        <w:r w:rsidR="006935E9">
          <w:rPr>
            <w:noProof/>
            <w:webHidden/>
          </w:rPr>
          <w:instrText xml:space="preserve"> PAGEREF _Toc96508851 \h </w:instrText>
        </w:r>
        <w:r w:rsidR="006935E9">
          <w:rPr>
            <w:noProof/>
            <w:webHidden/>
          </w:rPr>
        </w:r>
        <w:r w:rsidR="006935E9">
          <w:rPr>
            <w:noProof/>
            <w:webHidden/>
          </w:rPr>
          <w:fldChar w:fldCharType="separate"/>
        </w:r>
        <w:r w:rsidR="007E09A7">
          <w:rPr>
            <w:noProof/>
            <w:webHidden/>
          </w:rPr>
          <w:t>12</w:t>
        </w:r>
        <w:r w:rsidR="006935E9">
          <w:rPr>
            <w:noProof/>
            <w:webHidden/>
          </w:rPr>
          <w:fldChar w:fldCharType="end"/>
        </w:r>
      </w:hyperlink>
    </w:p>
    <w:p w14:paraId="766AEBA0"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52" w:history="1">
        <w:r w:rsidR="006935E9" w:rsidRPr="00AE32F4">
          <w:rPr>
            <w:rStyle w:val="Hyperlink"/>
            <w:noProof/>
            <w:lang w:val="en-GB"/>
          </w:rPr>
          <w:t>2a-4.2.14</w:t>
        </w:r>
        <w:r w:rsidR="006935E9">
          <w:rPr>
            <w:rFonts w:asciiTheme="minorHAnsi" w:eastAsiaTheme="minorEastAsia" w:hAnsiTheme="minorHAnsi" w:cstheme="minorBidi"/>
            <w:noProof/>
            <w:sz w:val="22"/>
            <w:szCs w:val="22"/>
            <w:lang w:val="fr-FR" w:eastAsia="fr-FR"/>
          </w:rPr>
          <w:tab/>
        </w:r>
        <w:r w:rsidR="006935E9" w:rsidRPr="00AE32F4">
          <w:rPr>
            <w:rStyle w:val="Hyperlink"/>
            <w:noProof/>
            <w:lang w:val="en-GB"/>
          </w:rPr>
          <w:t>S100_CD_Information</w:t>
        </w:r>
        <w:r w:rsidR="006935E9">
          <w:rPr>
            <w:noProof/>
            <w:webHidden/>
          </w:rPr>
          <w:tab/>
        </w:r>
        <w:r w:rsidR="006935E9">
          <w:rPr>
            <w:noProof/>
            <w:webHidden/>
          </w:rPr>
          <w:fldChar w:fldCharType="begin"/>
        </w:r>
        <w:r w:rsidR="006935E9">
          <w:rPr>
            <w:noProof/>
            <w:webHidden/>
          </w:rPr>
          <w:instrText xml:space="preserve"> PAGEREF _Toc96508852 \h </w:instrText>
        </w:r>
        <w:r w:rsidR="006935E9">
          <w:rPr>
            <w:noProof/>
            <w:webHidden/>
          </w:rPr>
        </w:r>
        <w:r w:rsidR="006935E9">
          <w:rPr>
            <w:noProof/>
            <w:webHidden/>
          </w:rPr>
          <w:fldChar w:fldCharType="separate"/>
        </w:r>
        <w:r w:rsidR="007E09A7">
          <w:rPr>
            <w:noProof/>
            <w:webHidden/>
          </w:rPr>
          <w:t>12</w:t>
        </w:r>
        <w:r w:rsidR="006935E9">
          <w:rPr>
            <w:noProof/>
            <w:webHidden/>
          </w:rPr>
          <w:fldChar w:fldCharType="end"/>
        </w:r>
      </w:hyperlink>
    </w:p>
    <w:p w14:paraId="7EDE4BE9" w14:textId="77777777" w:rsidR="006935E9" w:rsidRDefault="00000000">
      <w:pPr>
        <w:pStyle w:val="TOC3"/>
        <w:rPr>
          <w:rFonts w:asciiTheme="minorHAnsi" w:eastAsiaTheme="minorEastAsia" w:hAnsiTheme="minorHAnsi" w:cstheme="minorBidi"/>
          <w:noProof/>
          <w:sz w:val="22"/>
          <w:szCs w:val="22"/>
          <w:lang w:val="fr-FR" w:eastAsia="fr-FR"/>
        </w:rPr>
      </w:pPr>
      <w:hyperlink w:anchor="_Toc96508859" w:history="1">
        <w:r w:rsidR="006935E9" w:rsidRPr="00AE32F4">
          <w:rPr>
            <w:rStyle w:val="Hyperlink"/>
            <w:noProof/>
          </w:rPr>
          <w:t>2a-4.2.15</w:t>
        </w:r>
        <w:r w:rsidR="006935E9">
          <w:rPr>
            <w:rFonts w:asciiTheme="minorHAnsi" w:eastAsiaTheme="minorEastAsia" w:hAnsiTheme="minorHAnsi" w:cstheme="minorBidi"/>
            <w:noProof/>
            <w:sz w:val="22"/>
            <w:szCs w:val="22"/>
            <w:lang w:val="fr-FR" w:eastAsia="fr-FR"/>
          </w:rPr>
          <w:tab/>
        </w:r>
        <w:r w:rsidR="006935E9" w:rsidRPr="00AE32F4">
          <w:rPr>
            <w:rStyle w:val="Hyperlink"/>
            <w:noProof/>
          </w:rPr>
          <w:t>S100_Concept</w:t>
        </w:r>
        <w:r w:rsidR="006935E9">
          <w:rPr>
            <w:noProof/>
            <w:webHidden/>
          </w:rPr>
          <w:tab/>
        </w:r>
        <w:r w:rsidR="006935E9">
          <w:rPr>
            <w:noProof/>
            <w:webHidden/>
          </w:rPr>
          <w:fldChar w:fldCharType="begin"/>
        </w:r>
        <w:r w:rsidR="006935E9">
          <w:rPr>
            <w:noProof/>
            <w:webHidden/>
          </w:rPr>
          <w:instrText xml:space="preserve"> PAGEREF _Toc96508859 \h </w:instrText>
        </w:r>
        <w:r w:rsidR="006935E9">
          <w:rPr>
            <w:noProof/>
            <w:webHidden/>
          </w:rPr>
        </w:r>
        <w:r w:rsidR="006935E9">
          <w:rPr>
            <w:noProof/>
            <w:webHidden/>
          </w:rPr>
          <w:fldChar w:fldCharType="separate"/>
        </w:r>
        <w:r w:rsidR="007E09A7">
          <w:rPr>
            <w:noProof/>
            <w:webHidden/>
          </w:rPr>
          <w:t>13</w:t>
        </w:r>
        <w:r w:rsidR="006935E9">
          <w:rPr>
            <w:noProof/>
            <w:webHidden/>
          </w:rPr>
          <w:fldChar w:fldCharType="end"/>
        </w:r>
      </w:hyperlink>
    </w:p>
    <w:p w14:paraId="31133457" w14:textId="348AF8BA" w:rsidR="006935E9" w:rsidRDefault="00000000">
      <w:pPr>
        <w:pStyle w:val="TOC1"/>
        <w:rPr>
          <w:rFonts w:asciiTheme="minorHAnsi" w:eastAsiaTheme="minorEastAsia" w:hAnsiTheme="minorHAnsi" w:cstheme="minorBidi"/>
          <w:sz w:val="22"/>
          <w:szCs w:val="22"/>
          <w:lang w:val="fr-FR" w:eastAsia="fr-FR"/>
        </w:rPr>
      </w:pPr>
      <w:hyperlink w:anchor="_Toc96508860" w:history="1">
        <w:r w:rsidR="006935E9" w:rsidRPr="00AE32F4">
          <w:rPr>
            <w:rStyle w:val="Hyperlink"/>
          </w:rPr>
          <w:t>Appendix 2a – A</w:t>
        </w:r>
        <w:r w:rsidR="006935E9">
          <w:rPr>
            <w:rStyle w:val="Hyperlink"/>
          </w:rPr>
          <w:t xml:space="preserve"> – </w:t>
        </w:r>
        <w:r w:rsidR="006935E9" w:rsidRPr="006935E9">
          <w:rPr>
            <w:rStyle w:val="Hyperlink"/>
          </w:rPr>
          <w:t>Example of a complex attribute (informative)</w:t>
        </w:r>
        <w:r w:rsidR="006935E9">
          <w:rPr>
            <w:webHidden/>
          </w:rPr>
          <w:tab/>
        </w:r>
        <w:r w:rsidR="006935E9">
          <w:rPr>
            <w:webHidden/>
          </w:rPr>
          <w:fldChar w:fldCharType="begin"/>
        </w:r>
        <w:r w:rsidR="006935E9">
          <w:rPr>
            <w:webHidden/>
          </w:rPr>
          <w:instrText xml:space="preserve"> PAGEREF _Toc96508860 \h </w:instrText>
        </w:r>
        <w:r w:rsidR="006935E9">
          <w:rPr>
            <w:webHidden/>
          </w:rPr>
        </w:r>
        <w:r w:rsidR="006935E9">
          <w:rPr>
            <w:webHidden/>
          </w:rPr>
          <w:fldChar w:fldCharType="separate"/>
        </w:r>
        <w:r w:rsidR="007E09A7">
          <w:rPr>
            <w:webHidden/>
          </w:rPr>
          <w:t>15</w:t>
        </w:r>
        <w:r w:rsidR="006935E9">
          <w:rPr>
            <w:webHidden/>
          </w:rPr>
          <w:fldChar w:fldCharType="end"/>
        </w:r>
      </w:hyperlink>
    </w:p>
    <w:p w14:paraId="0B36E495" w14:textId="77777777" w:rsidR="00D35603" w:rsidRDefault="00CE7556" w:rsidP="008A4679">
      <w:pPr>
        <w:pStyle w:val="PartTitle"/>
        <w:jc w:val="left"/>
        <w:rPr>
          <w:lang w:val="en-GB"/>
        </w:rPr>
      </w:pPr>
      <w:r>
        <w:rPr>
          <w:lang w:val="en-GB"/>
        </w:rPr>
        <w:fldChar w:fldCharType="end"/>
      </w:r>
    </w:p>
    <w:p w14:paraId="53EBE1F9" w14:textId="77777777" w:rsidR="00D35603" w:rsidRDefault="00D35603">
      <w:pPr>
        <w:suppressAutoHyphens w:val="0"/>
        <w:jc w:val="left"/>
        <w:rPr>
          <w:b/>
          <w:sz w:val="28"/>
          <w:lang w:val="en-GB"/>
        </w:rPr>
      </w:pPr>
      <w:r>
        <w:rPr>
          <w:lang w:val="en-GB"/>
        </w:rPr>
        <w:br w:type="page"/>
      </w:r>
    </w:p>
    <w:p w14:paraId="1B48FE5E" w14:textId="77777777" w:rsidR="00D35603" w:rsidRDefault="00D35603" w:rsidP="00D35603">
      <w:pPr>
        <w:rPr>
          <w:b/>
          <w:sz w:val="28"/>
          <w:lang w:val="en-US" w:eastAsia="en-GB"/>
        </w:rPr>
      </w:pPr>
    </w:p>
    <w:p w14:paraId="5A531C70" w14:textId="77777777" w:rsidR="00D35603" w:rsidRDefault="00D35603" w:rsidP="00D35603">
      <w:pPr>
        <w:rPr>
          <w:b/>
          <w:sz w:val="28"/>
          <w:lang w:val="en-US" w:eastAsia="en-GB"/>
        </w:rPr>
      </w:pPr>
    </w:p>
    <w:p w14:paraId="4176C8AF" w14:textId="77777777" w:rsidR="00D35603" w:rsidRDefault="00D35603" w:rsidP="00D35603">
      <w:pPr>
        <w:rPr>
          <w:b/>
          <w:sz w:val="28"/>
          <w:lang w:val="en-US" w:eastAsia="en-GB"/>
        </w:rPr>
      </w:pPr>
    </w:p>
    <w:p w14:paraId="04FDACCE" w14:textId="77777777" w:rsidR="00D35603" w:rsidRDefault="00D35603" w:rsidP="00D35603">
      <w:pPr>
        <w:jc w:val="center"/>
        <w:rPr>
          <w:b/>
          <w:sz w:val="28"/>
          <w:lang w:val="en-US" w:eastAsia="en-GB"/>
        </w:rPr>
      </w:pPr>
    </w:p>
    <w:p w14:paraId="12DB1C67" w14:textId="77777777" w:rsidR="00D35603" w:rsidRDefault="00D35603" w:rsidP="00D35603">
      <w:pPr>
        <w:jc w:val="center"/>
        <w:rPr>
          <w:b/>
          <w:sz w:val="28"/>
          <w:lang w:val="en-US" w:eastAsia="en-GB"/>
        </w:rPr>
      </w:pPr>
    </w:p>
    <w:p w14:paraId="7ADD4C6B" w14:textId="77777777" w:rsidR="00D35603" w:rsidRDefault="00D35603" w:rsidP="00D35603">
      <w:pPr>
        <w:jc w:val="center"/>
        <w:rPr>
          <w:b/>
          <w:sz w:val="28"/>
          <w:lang w:val="en-US" w:eastAsia="en-GB"/>
        </w:rPr>
      </w:pPr>
    </w:p>
    <w:p w14:paraId="16C99D22" w14:textId="77777777" w:rsidR="00D35603" w:rsidRDefault="00D35603" w:rsidP="00D35603">
      <w:pPr>
        <w:jc w:val="center"/>
        <w:rPr>
          <w:b/>
          <w:sz w:val="28"/>
          <w:lang w:val="en-US" w:eastAsia="en-GB"/>
        </w:rPr>
      </w:pPr>
    </w:p>
    <w:p w14:paraId="4F9DE95B" w14:textId="77777777" w:rsidR="00D35603" w:rsidRDefault="00D35603" w:rsidP="00D35603">
      <w:pPr>
        <w:jc w:val="center"/>
        <w:rPr>
          <w:b/>
          <w:sz w:val="28"/>
          <w:lang w:val="en-US" w:eastAsia="en-GB"/>
        </w:rPr>
      </w:pPr>
    </w:p>
    <w:p w14:paraId="780E3740" w14:textId="77777777" w:rsidR="00D35603" w:rsidRDefault="00D35603" w:rsidP="00D35603">
      <w:pPr>
        <w:jc w:val="center"/>
        <w:rPr>
          <w:b/>
          <w:sz w:val="28"/>
          <w:lang w:val="en-US" w:eastAsia="en-GB"/>
        </w:rPr>
      </w:pPr>
    </w:p>
    <w:p w14:paraId="546A815E" w14:textId="77777777" w:rsidR="00D35603" w:rsidRDefault="00D35603" w:rsidP="00D35603">
      <w:pPr>
        <w:jc w:val="center"/>
        <w:rPr>
          <w:b/>
          <w:sz w:val="28"/>
          <w:lang w:val="en-US" w:eastAsia="en-GB"/>
        </w:rPr>
      </w:pPr>
    </w:p>
    <w:p w14:paraId="14F1DB60" w14:textId="77777777" w:rsidR="00D35603" w:rsidRDefault="00D35603" w:rsidP="00D35603">
      <w:pPr>
        <w:jc w:val="center"/>
        <w:rPr>
          <w:b/>
          <w:sz w:val="28"/>
          <w:lang w:val="en-US" w:eastAsia="en-GB"/>
        </w:rPr>
      </w:pPr>
    </w:p>
    <w:p w14:paraId="1D79BEC1" w14:textId="77777777" w:rsidR="00D35603" w:rsidRDefault="00D35603" w:rsidP="00D35603">
      <w:pPr>
        <w:jc w:val="center"/>
        <w:rPr>
          <w:b/>
          <w:sz w:val="28"/>
          <w:lang w:val="en-US" w:eastAsia="en-GB"/>
        </w:rPr>
      </w:pPr>
    </w:p>
    <w:p w14:paraId="6297B386" w14:textId="77777777" w:rsidR="00D35603" w:rsidRDefault="00D35603" w:rsidP="00D35603">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Pr>
          <w:rFonts w:ascii="Arial Narrow" w:hAnsi="Arial Narrow"/>
          <w:lang w:eastAsia="en-GB"/>
        </w:rPr>
        <w:t>Page intentionally left blank</w:t>
      </w:r>
    </w:p>
    <w:p w14:paraId="70CF0B78" w14:textId="77777777" w:rsidR="00D35603" w:rsidRDefault="00D35603">
      <w:pPr>
        <w:suppressAutoHyphens w:val="0"/>
        <w:jc w:val="left"/>
        <w:rPr>
          <w:b/>
          <w:sz w:val="28"/>
          <w:lang w:val="en-GB"/>
        </w:rPr>
      </w:pPr>
      <w:r>
        <w:rPr>
          <w:lang w:val="en-GB"/>
        </w:rPr>
        <w:br w:type="page"/>
      </w:r>
    </w:p>
    <w:p w14:paraId="51F7FB18" w14:textId="77777777" w:rsidR="008A4679" w:rsidRPr="0085164B" w:rsidRDefault="008A4679" w:rsidP="008A4679">
      <w:pPr>
        <w:pStyle w:val="PartTitle"/>
        <w:jc w:val="left"/>
        <w:rPr>
          <w:lang w:val="en-GB"/>
        </w:rPr>
        <w:sectPr w:rsidR="008A4679" w:rsidRPr="0085164B" w:rsidSect="00CF7F2E">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pgNumType w:fmt="lowerRoman" w:start="1"/>
          <w:cols w:space="720"/>
          <w:titlePg/>
          <w:docGrid w:linePitch="360"/>
        </w:sectPr>
      </w:pPr>
    </w:p>
    <w:p w14:paraId="3168B557" w14:textId="77777777" w:rsidR="00F56048" w:rsidRPr="0085164B" w:rsidRDefault="00F56048" w:rsidP="00EB14DB">
      <w:pPr>
        <w:pStyle w:val="Heading1"/>
        <w:spacing w:after="200"/>
        <w:rPr>
          <w:lang w:val="en-GB"/>
        </w:rPr>
      </w:pPr>
      <w:bookmarkStart w:id="37" w:name="_Toc96508823"/>
      <w:r w:rsidRPr="0085164B">
        <w:rPr>
          <w:lang w:val="en-GB"/>
        </w:rPr>
        <w:lastRenderedPageBreak/>
        <w:t>Scope</w:t>
      </w:r>
      <w:bookmarkEnd w:id="37"/>
    </w:p>
    <w:p w14:paraId="3AA32768" w14:textId="5D174609" w:rsidR="00EB14DB" w:rsidRDefault="00F56048" w:rsidP="00C67625">
      <w:pPr>
        <w:pStyle w:val="ParagraphText"/>
        <w:spacing w:after="120"/>
        <w:jc w:val="both"/>
      </w:pPr>
      <w:r w:rsidRPr="0085164B">
        <w:t xml:space="preserve">The IHO </w:t>
      </w:r>
      <w:r w:rsidR="00E55B3D">
        <w:t>G</w:t>
      </w:r>
      <w:r w:rsidR="007A733A">
        <w:t xml:space="preserve">eospatial Information (GI) </w:t>
      </w:r>
      <w:r w:rsidR="00C67625">
        <w:t>R</w:t>
      </w:r>
      <w:r w:rsidR="00C67625" w:rsidRPr="0085164B">
        <w:t xml:space="preserve">egistry </w:t>
      </w:r>
      <w:r w:rsidRPr="0085164B">
        <w:t>contain</w:t>
      </w:r>
      <w:r w:rsidR="000E5560">
        <w:t>s</w:t>
      </w:r>
      <w:r w:rsidRPr="0085164B">
        <w:t xml:space="preserve"> a number of </w:t>
      </w:r>
      <w:r w:rsidR="00C67625">
        <w:t>R</w:t>
      </w:r>
      <w:r w:rsidRPr="0085164B">
        <w:t xml:space="preserve">egisters, </w:t>
      </w:r>
      <w:r w:rsidR="00D43535">
        <w:t>some of which are</w:t>
      </w:r>
      <w:r w:rsidR="00EB14DB" w:rsidRPr="0085164B">
        <w:t xml:space="preserve"> </w:t>
      </w:r>
      <w:r w:rsidR="00EB14DB">
        <w:t xml:space="preserve">based on the contents of the </w:t>
      </w:r>
      <w:r w:rsidR="00EB14DB" w:rsidRPr="0085164B">
        <w:t xml:space="preserve">Concept </w:t>
      </w:r>
      <w:r w:rsidR="00EB14DB">
        <w:t>Register</w:t>
      </w:r>
      <w:r w:rsidR="00EB14DB" w:rsidRPr="0085164B">
        <w:t xml:space="preserve">. </w:t>
      </w:r>
      <w:r w:rsidR="00EB14DB">
        <w:t>The</w:t>
      </w:r>
      <w:r w:rsidR="00EB14DB" w:rsidRPr="0085164B">
        <w:t xml:space="preserve"> </w:t>
      </w:r>
      <w:r w:rsidR="00EB14DB">
        <w:t>C</w:t>
      </w:r>
      <w:r w:rsidR="00EB14DB" w:rsidRPr="0085164B">
        <w:t xml:space="preserve">oncept </w:t>
      </w:r>
      <w:r w:rsidR="00EB14DB">
        <w:t>Register</w:t>
      </w:r>
      <w:r w:rsidR="00EB14DB" w:rsidRPr="0085164B">
        <w:t xml:space="preserve"> specifies hydrographic </w:t>
      </w:r>
      <w:r w:rsidR="00EB14DB">
        <w:t>core conceptual information (definitions, camelCase, etc)</w:t>
      </w:r>
      <w:r w:rsidR="00EB14DB" w:rsidRPr="0085164B">
        <w:t xml:space="preserve"> that may be used to describe geographic</w:t>
      </w:r>
      <w:r w:rsidR="00EB14DB">
        <w:t xml:space="preserve"> or meta data</w:t>
      </w:r>
      <w:r w:rsidR="00EB14DB" w:rsidRPr="0085164B">
        <w:t xml:space="preserve"> information. The use of a </w:t>
      </w:r>
      <w:r w:rsidR="00EB14DB">
        <w:t>R</w:t>
      </w:r>
      <w:r w:rsidR="00EB14DB" w:rsidRPr="0085164B">
        <w:t>egister to store hydrographic definitions significantly improve</w:t>
      </w:r>
      <w:r w:rsidR="00EB14DB">
        <w:t>s</w:t>
      </w:r>
      <w:r w:rsidR="00EB14DB" w:rsidRPr="0085164B">
        <w:t xml:space="preserve"> the IHOs ability to manage and extend multiple products based on S-100 </w:t>
      </w:r>
      <w:r w:rsidR="00EB14DB" w:rsidRPr="0085164B">
        <w:rPr>
          <w:rFonts w:cs="Arial"/>
        </w:rPr>
        <w:t xml:space="preserve">which can be made available for use in a relatively short timescale.  </w:t>
      </w:r>
      <w:r w:rsidR="00EB14DB">
        <w:rPr>
          <w:rFonts w:cs="Arial"/>
        </w:rPr>
        <w:t>As such, the</w:t>
      </w:r>
      <w:r w:rsidR="00EB14DB" w:rsidRPr="0085164B">
        <w:rPr>
          <w:rFonts w:cs="Arial"/>
        </w:rPr>
        <w:t xml:space="preserve"> </w:t>
      </w:r>
      <w:r w:rsidR="00EB14DB">
        <w:rPr>
          <w:rFonts w:cs="Arial"/>
        </w:rPr>
        <w:t>R</w:t>
      </w:r>
      <w:r w:rsidR="00EB14DB" w:rsidRPr="0085164B">
        <w:rPr>
          <w:rFonts w:cs="Arial"/>
        </w:rPr>
        <w:t xml:space="preserve">egister </w:t>
      </w:r>
      <w:r w:rsidR="00EB14DB" w:rsidRPr="0085164B">
        <w:t>support</w:t>
      </w:r>
      <w:r w:rsidR="00EB14DB">
        <w:t>s</w:t>
      </w:r>
      <w:r w:rsidR="00EB14DB" w:rsidRPr="0085164B">
        <w:t xml:space="preserve"> wider use of registered items by making them publicly available</w:t>
      </w:r>
      <w:r w:rsidR="00EB14DB">
        <w:t>;</w:t>
      </w:r>
      <w:r w:rsidR="00EB14DB" w:rsidRPr="0085164B">
        <w:t xml:space="preserve"> and increase</w:t>
      </w:r>
      <w:r w:rsidR="00EB14DB">
        <w:t>s</w:t>
      </w:r>
      <w:r w:rsidR="00EB14DB" w:rsidRPr="0085164B">
        <w:t xml:space="preserve"> their visibility to potential users.</w:t>
      </w:r>
      <w:r w:rsidR="00EB14DB" w:rsidRPr="0085164B">
        <w:rPr>
          <w:rFonts w:cs="Arial"/>
        </w:rPr>
        <w:t xml:space="preserve">  </w:t>
      </w:r>
      <w:r w:rsidR="00EB14DB" w:rsidRPr="00E4791A">
        <w:rPr>
          <w:rFonts w:cs="Arial"/>
          <w:lang w:val="en-US"/>
        </w:rPr>
        <w:t>Th</w:t>
      </w:r>
      <w:r w:rsidR="00EB14DB">
        <w:rPr>
          <w:rFonts w:cs="Arial"/>
          <w:lang w:val="en-US"/>
        </w:rPr>
        <w:t>e</w:t>
      </w:r>
      <w:r w:rsidR="00EB14DB" w:rsidRPr="00E4791A">
        <w:rPr>
          <w:rFonts w:cs="Arial"/>
          <w:lang w:val="en-US"/>
        </w:rPr>
        <w:t xml:space="preserve"> </w:t>
      </w:r>
      <w:r w:rsidR="00EB14DB">
        <w:rPr>
          <w:rFonts w:cs="Arial"/>
          <w:lang w:val="en-US"/>
        </w:rPr>
        <w:t xml:space="preserve">Concept </w:t>
      </w:r>
      <w:r w:rsidR="00EB14DB" w:rsidRPr="00E4791A">
        <w:rPr>
          <w:rFonts w:cs="Arial"/>
          <w:lang w:val="en-US"/>
        </w:rPr>
        <w:t xml:space="preserve">Register is the primary resource where all registered concepts are stored and managed </w:t>
      </w:r>
      <w:r w:rsidR="00EB14DB">
        <w:rPr>
          <w:rFonts w:cs="Arial"/>
          <w:lang w:val="en-US"/>
        </w:rPr>
        <w:t>as</w:t>
      </w:r>
      <w:r w:rsidR="00EB14DB" w:rsidRPr="00E4791A">
        <w:rPr>
          <w:rFonts w:cs="Arial"/>
          <w:lang w:val="en-US"/>
        </w:rPr>
        <w:t xml:space="preserve"> </w:t>
      </w:r>
      <w:r w:rsidR="00EB14DB">
        <w:rPr>
          <w:rFonts w:cs="Arial"/>
          <w:lang w:val="en-US"/>
        </w:rPr>
        <w:t>“</w:t>
      </w:r>
      <w:r w:rsidR="00EB14DB" w:rsidRPr="00E4791A">
        <w:rPr>
          <w:rFonts w:cs="Arial"/>
          <w:lang w:val="en-US"/>
        </w:rPr>
        <w:t>stateless</w:t>
      </w:r>
      <w:r w:rsidR="00EB14DB">
        <w:rPr>
          <w:rFonts w:cs="Arial"/>
          <w:lang w:val="en-US"/>
        </w:rPr>
        <w:t>” concepts</w:t>
      </w:r>
      <w:r w:rsidR="00EB14DB" w:rsidRPr="00E4791A">
        <w:rPr>
          <w:rFonts w:cs="Arial"/>
          <w:lang w:val="en-US"/>
        </w:rPr>
        <w:t xml:space="preserve"> </w:t>
      </w:r>
      <w:r w:rsidR="00EB14DB">
        <w:rPr>
          <w:rFonts w:cs="Arial"/>
          <w:lang w:val="en-US"/>
        </w:rPr>
        <w:t>(that is,</w:t>
      </w:r>
      <w:r w:rsidR="00EB14DB" w:rsidRPr="00E4791A">
        <w:rPr>
          <w:rFonts w:cs="Arial"/>
          <w:lang w:val="en-US"/>
        </w:rPr>
        <w:t xml:space="preserve"> items </w:t>
      </w:r>
      <w:r w:rsidR="00EB14DB">
        <w:rPr>
          <w:rFonts w:cs="Arial"/>
          <w:lang w:val="en-US"/>
        </w:rPr>
        <w:t>are</w:t>
      </w:r>
      <w:r w:rsidR="00EB14DB" w:rsidRPr="00E4791A">
        <w:rPr>
          <w:rFonts w:cs="Arial"/>
          <w:lang w:val="en-US"/>
        </w:rPr>
        <w:t xml:space="preserve"> not </w:t>
      </w:r>
      <w:r w:rsidR="00EB14DB">
        <w:rPr>
          <w:rFonts w:cs="Arial"/>
          <w:lang w:val="en-US"/>
        </w:rPr>
        <w:t>assigned a type and there is no defined binding of concepts to other concepts within the Register)</w:t>
      </w:r>
      <w:r w:rsidR="00EB14DB" w:rsidRPr="00E4791A">
        <w:rPr>
          <w:rFonts w:cs="Arial"/>
          <w:lang w:val="en-US"/>
        </w:rPr>
        <w:t xml:space="preserve">. Each concept </w:t>
      </w:r>
      <w:r w:rsidR="00EB14DB">
        <w:rPr>
          <w:rFonts w:cs="Arial"/>
          <w:lang w:val="en-US"/>
        </w:rPr>
        <w:t>shall</w:t>
      </w:r>
      <w:r w:rsidR="00EB14DB" w:rsidRPr="00E4791A">
        <w:rPr>
          <w:rFonts w:cs="Arial"/>
          <w:lang w:val="en-US"/>
        </w:rPr>
        <w:t xml:space="preserve"> be included </w:t>
      </w:r>
      <w:r w:rsidR="00EB14DB">
        <w:rPr>
          <w:rFonts w:cs="Arial"/>
          <w:lang w:val="en-US"/>
        </w:rPr>
        <w:t>as a single</w:t>
      </w:r>
      <w:r w:rsidR="00EB14DB" w:rsidRPr="00E4791A">
        <w:rPr>
          <w:rFonts w:cs="Arial"/>
          <w:lang w:val="en-US"/>
        </w:rPr>
        <w:t xml:space="preserve"> instance </w:t>
      </w:r>
      <w:r w:rsidR="00EB14DB">
        <w:rPr>
          <w:rFonts w:cs="Arial"/>
          <w:lang w:val="en-US"/>
        </w:rPr>
        <w:t xml:space="preserve">in the Register </w:t>
      </w:r>
      <w:r w:rsidR="00EB14DB" w:rsidRPr="00E4791A">
        <w:rPr>
          <w:rFonts w:cs="Arial"/>
          <w:lang w:val="en-US"/>
        </w:rPr>
        <w:t xml:space="preserve">and </w:t>
      </w:r>
      <w:r w:rsidR="00EB14DB">
        <w:rPr>
          <w:rFonts w:cs="Arial"/>
          <w:lang w:val="en-US"/>
        </w:rPr>
        <w:t>will</w:t>
      </w:r>
      <w:r w:rsidR="00EB14DB" w:rsidRPr="00E4791A">
        <w:rPr>
          <w:rFonts w:cs="Arial"/>
          <w:lang w:val="en-US"/>
        </w:rPr>
        <w:t xml:space="preserve"> be </w:t>
      </w:r>
      <w:r w:rsidR="00EB14DB">
        <w:rPr>
          <w:rFonts w:cs="Arial"/>
          <w:lang w:val="en-US"/>
        </w:rPr>
        <w:t xml:space="preserve">used as </w:t>
      </w:r>
      <w:r w:rsidR="00EB14DB" w:rsidRPr="00E4791A">
        <w:rPr>
          <w:rFonts w:cs="Arial"/>
          <w:lang w:val="en-US"/>
        </w:rPr>
        <w:t xml:space="preserve">the common source from which </w:t>
      </w:r>
      <w:r w:rsidR="00EB14DB">
        <w:rPr>
          <w:rFonts w:cs="Arial"/>
          <w:lang w:val="en-US"/>
        </w:rPr>
        <w:t>D</w:t>
      </w:r>
      <w:r w:rsidR="00EB14DB" w:rsidRPr="00E4791A">
        <w:rPr>
          <w:rFonts w:cs="Arial"/>
          <w:lang w:val="en-US"/>
        </w:rPr>
        <w:t xml:space="preserve">ata </w:t>
      </w:r>
      <w:r w:rsidR="00EB14DB">
        <w:rPr>
          <w:rFonts w:cs="Arial"/>
          <w:lang w:val="en-US"/>
        </w:rPr>
        <w:t>D</w:t>
      </w:r>
      <w:r w:rsidR="00EB14DB" w:rsidRPr="00E4791A">
        <w:rPr>
          <w:rFonts w:cs="Arial"/>
          <w:lang w:val="en-US"/>
        </w:rPr>
        <w:t xml:space="preserve">ictionary </w:t>
      </w:r>
      <w:r w:rsidR="00EB14DB">
        <w:rPr>
          <w:rFonts w:cs="Arial"/>
          <w:lang w:val="en-US"/>
        </w:rPr>
        <w:t xml:space="preserve">Register and Meta Data Register </w:t>
      </w:r>
      <w:r w:rsidR="00EB14DB" w:rsidRPr="00E4791A">
        <w:rPr>
          <w:rFonts w:cs="Arial"/>
          <w:lang w:val="en-US"/>
        </w:rPr>
        <w:t xml:space="preserve">concepts </w:t>
      </w:r>
      <w:r w:rsidR="00EB14DB">
        <w:rPr>
          <w:rFonts w:cs="Arial"/>
          <w:lang w:val="en-US"/>
        </w:rPr>
        <w:t>are</w:t>
      </w:r>
      <w:r w:rsidR="00EB14DB" w:rsidRPr="00E4791A">
        <w:rPr>
          <w:rFonts w:cs="Arial"/>
          <w:lang w:val="en-US"/>
        </w:rPr>
        <w:t xml:space="preserve"> derived and used to model features, attributes etc.</w:t>
      </w:r>
      <w:r w:rsidR="00EB14DB">
        <w:rPr>
          <w:rFonts w:cs="Arial"/>
          <w:lang w:val="en-US"/>
        </w:rPr>
        <w:t xml:space="preserve"> for use in S-100 based Product Specifications</w:t>
      </w:r>
      <w:r w:rsidRPr="0085164B">
        <w:t xml:space="preserve">. </w:t>
      </w:r>
    </w:p>
    <w:p w14:paraId="19019A7B" w14:textId="74FC42F7" w:rsidR="0014161B" w:rsidRDefault="00B94793" w:rsidP="00C67625">
      <w:pPr>
        <w:pStyle w:val="ParagraphText"/>
        <w:spacing w:after="120"/>
        <w:jc w:val="both"/>
      </w:pPr>
      <w:r>
        <w:t>The</w:t>
      </w:r>
      <w:r w:rsidRPr="0085164B">
        <w:t xml:space="preserve"> </w:t>
      </w:r>
      <w:r w:rsidR="007A733A">
        <w:t>Data</w:t>
      </w:r>
      <w:r w:rsidR="00F56048" w:rsidRPr="0085164B">
        <w:t xml:space="preserve"> </w:t>
      </w:r>
      <w:r w:rsidR="00C67625">
        <w:t>D</w:t>
      </w:r>
      <w:r w:rsidR="00F56048" w:rsidRPr="0085164B">
        <w:t xml:space="preserve">ictionary </w:t>
      </w:r>
      <w:r w:rsidR="007A733A">
        <w:t>Register</w:t>
      </w:r>
      <w:r w:rsidR="00EB14DB">
        <w:t xml:space="preserve"> </w:t>
      </w:r>
      <w:r w:rsidR="007A733A">
        <w:t>expands on the concepts s</w:t>
      </w:r>
      <w:r>
        <w:t>t</w:t>
      </w:r>
      <w:r w:rsidR="007A733A">
        <w:t xml:space="preserve">ored in the Concept </w:t>
      </w:r>
      <w:r w:rsidR="00B14810">
        <w:t>Register by</w:t>
      </w:r>
      <w:r>
        <w:t xml:space="preserve"> including the assignment of item types and feature binding in discrete Domains within the Register</w:t>
      </w:r>
      <w:r w:rsidR="00D43535">
        <w:t xml:space="preserve">. </w:t>
      </w:r>
      <w:r>
        <w:t xml:space="preserve">This allows S-100 based Product Specification developers to develop their data models to best suit </w:t>
      </w:r>
      <w:r w:rsidR="0014161B">
        <w:t>their</w:t>
      </w:r>
      <w:r>
        <w:t xml:space="preserve"> </w:t>
      </w:r>
      <w:r w:rsidR="0014161B">
        <w:t xml:space="preserve">specific </w:t>
      </w:r>
      <w:r>
        <w:t>requirement</w:t>
      </w:r>
      <w:r w:rsidR="0014161B">
        <w:t>s</w:t>
      </w:r>
      <w:r>
        <w:t xml:space="preserve"> </w:t>
      </w:r>
      <w:r w:rsidR="0014161B">
        <w:t>for representation of the real world.</w:t>
      </w:r>
    </w:p>
    <w:p w14:paraId="6D902C49" w14:textId="0CA1FFCF" w:rsidR="00F56048" w:rsidRDefault="00F56048" w:rsidP="00C67625">
      <w:pPr>
        <w:pStyle w:val="ParagraphText"/>
        <w:spacing w:after="120"/>
        <w:jc w:val="both"/>
        <w:rPr>
          <w:rFonts w:cs="Arial"/>
        </w:rPr>
      </w:pPr>
      <w:r w:rsidRPr="0085164B">
        <w:rPr>
          <w:rFonts w:cs="Arial"/>
        </w:rPr>
        <w:t xml:space="preserve">This Part describes the content of the </w:t>
      </w:r>
      <w:r w:rsidR="00D43535">
        <w:rPr>
          <w:rFonts w:cs="Arial"/>
        </w:rPr>
        <w:t xml:space="preserve">Concept and Data Dictionary </w:t>
      </w:r>
      <w:r w:rsidR="00C67625">
        <w:rPr>
          <w:rFonts w:cs="Arial"/>
        </w:rPr>
        <w:t>R</w:t>
      </w:r>
      <w:r w:rsidRPr="0085164B">
        <w:rPr>
          <w:rFonts w:cs="Arial"/>
        </w:rPr>
        <w:t>egister</w:t>
      </w:r>
      <w:r w:rsidR="00D43535">
        <w:rPr>
          <w:rFonts w:cs="Arial"/>
        </w:rPr>
        <w:t>s</w:t>
      </w:r>
      <w:r w:rsidRPr="0085164B">
        <w:rPr>
          <w:rFonts w:cs="Arial"/>
        </w:rPr>
        <w:t xml:space="preserve"> and specifies procedures to be followed in establishing, maintaining, and publishing </w:t>
      </w:r>
      <w:r w:rsidR="00F026E5">
        <w:rPr>
          <w:rFonts w:cs="Arial"/>
        </w:rPr>
        <w:t>R</w:t>
      </w:r>
      <w:r w:rsidR="00F026E5" w:rsidRPr="0085164B">
        <w:rPr>
          <w:rFonts w:cs="Arial"/>
        </w:rPr>
        <w:t xml:space="preserve">egisters </w:t>
      </w:r>
      <w:r w:rsidRPr="0085164B">
        <w:rPr>
          <w:rFonts w:cs="Arial"/>
        </w:rPr>
        <w:t>of unique, unambiguous and permanent identifiers that are assigned to items of geographic, hydrographic and metadata information. In order to accomplish this purpose, this Part specifies elements of information that are necessary to provide identification and definitions to the registered items.</w:t>
      </w:r>
    </w:p>
    <w:p w14:paraId="4EFFD0EC" w14:textId="77777777" w:rsidR="00D8746D" w:rsidRPr="0085164B" w:rsidRDefault="00D8746D" w:rsidP="00C67625">
      <w:pPr>
        <w:pStyle w:val="ParagraphText"/>
        <w:spacing w:after="120"/>
        <w:jc w:val="both"/>
        <w:rPr>
          <w:rFonts w:cs="Arial"/>
        </w:rPr>
      </w:pPr>
    </w:p>
    <w:p w14:paraId="46FED6DC" w14:textId="77777777" w:rsidR="00F56048" w:rsidRPr="0085164B" w:rsidRDefault="00F56048" w:rsidP="008D1993">
      <w:pPr>
        <w:pStyle w:val="Heading2"/>
        <w:tabs>
          <w:tab w:val="clear" w:pos="1049"/>
          <w:tab w:val="num" w:pos="993"/>
        </w:tabs>
        <w:spacing w:after="200"/>
        <w:ind w:left="0"/>
        <w:rPr>
          <w:lang w:val="en-GB"/>
        </w:rPr>
      </w:pPr>
      <w:bookmarkStart w:id="38" w:name="_Toc96508824"/>
      <w:r w:rsidRPr="0085164B">
        <w:rPr>
          <w:lang w:val="en-GB"/>
        </w:rPr>
        <w:t>Conformance</w:t>
      </w:r>
      <w:bookmarkEnd w:id="38"/>
    </w:p>
    <w:p w14:paraId="398589B1" w14:textId="77777777" w:rsidR="00F56048" w:rsidRPr="0085164B" w:rsidRDefault="00F56048" w:rsidP="00C67625">
      <w:pPr>
        <w:pStyle w:val="ParagraphText"/>
        <w:spacing w:after="120"/>
        <w:jc w:val="both"/>
      </w:pPr>
      <w:r w:rsidRPr="0085164B">
        <w:t xml:space="preserve">This profile conforms to </w:t>
      </w:r>
      <w:r w:rsidR="00F1009F">
        <w:t>conformance class</w:t>
      </w:r>
      <w:r w:rsidR="00F1009F" w:rsidRPr="0085164B">
        <w:t xml:space="preserve"> </w:t>
      </w:r>
      <w:r w:rsidRPr="0085164B">
        <w:t>2 of ISO 19106:2004. The following is a brief description of the specializations and generalizations where the profile differs from ISO 19126:2008.</w:t>
      </w:r>
    </w:p>
    <w:p w14:paraId="530027FC" w14:textId="3DDF6843" w:rsidR="00F56048" w:rsidRPr="0085164B" w:rsidRDefault="00F56048" w:rsidP="00C67625">
      <w:pPr>
        <w:pStyle w:val="LBullet"/>
        <w:numPr>
          <w:ilvl w:val="0"/>
          <w:numId w:val="21"/>
        </w:numPr>
        <w:tabs>
          <w:tab w:val="left" w:pos="720"/>
        </w:tabs>
      </w:pPr>
      <w:r w:rsidRPr="0085164B">
        <w:t>A new class, S100_CD_Information is introduced.</w:t>
      </w:r>
    </w:p>
    <w:p w14:paraId="480AE2D6" w14:textId="285690C1" w:rsidR="00F56048" w:rsidRPr="0085164B" w:rsidRDefault="00FD3653" w:rsidP="00C67625">
      <w:pPr>
        <w:pStyle w:val="LBullet"/>
        <w:numPr>
          <w:ilvl w:val="0"/>
          <w:numId w:val="21"/>
        </w:numPr>
        <w:tabs>
          <w:tab w:val="left" w:pos="720"/>
        </w:tabs>
      </w:pPr>
      <w:r w:rsidRPr="0085164B">
        <w:t>New classes, S100_CD_Feature</w:t>
      </w:r>
      <w:r w:rsidR="00E05378">
        <w:t xml:space="preserve"> and</w:t>
      </w:r>
      <w:r w:rsidRPr="0085164B">
        <w:t xml:space="preserve"> S100_CD</w:t>
      </w:r>
      <w:r w:rsidR="00F56048" w:rsidRPr="0085164B">
        <w:t>_Information are introduced.</w:t>
      </w:r>
    </w:p>
    <w:p w14:paraId="64AD01FC" w14:textId="77777777" w:rsidR="00F56048" w:rsidRPr="0085164B" w:rsidRDefault="00FD3653" w:rsidP="00C67625">
      <w:pPr>
        <w:pStyle w:val="LBullet"/>
        <w:numPr>
          <w:ilvl w:val="0"/>
          <w:numId w:val="21"/>
        </w:numPr>
        <w:tabs>
          <w:tab w:val="left" w:pos="720"/>
        </w:tabs>
      </w:pPr>
      <w:r w:rsidRPr="0085164B">
        <w:t>A new class, S100_CD</w:t>
      </w:r>
      <w:r w:rsidR="00F56048" w:rsidRPr="0085164B">
        <w:t>_AttributeConstraints is introduced.</w:t>
      </w:r>
    </w:p>
    <w:p w14:paraId="5C31FD02" w14:textId="77777777" w:rsidR="00F56048" w:rsidRPr="0085164B" w:rsidRDefault="00F56048" w:rsidP="00C67625">
      <w:pPr>
        <w:pStyle w:val="LBullet"/>
        <w:numPr>
          <w:ilvl w:val="0"/>
          <w:numId w:val="21"/>
        </w:numPr>
        <w:tabs>
          <w:tab w:val="left" w:pos="720"/>
        </w:tabs>
      </w:pPr>
      <w:r w:rsidRPr="0085164B">
        <w:t xml:space="preserve">The class </w:t>
      </w:r>
      <w:proofErr w:type="spellStart"/>
      <w:r w:rsidRPr="0085164B">
        <w:t>FC_FeatureAttribute</w:t>
      </w:r>
      <w:proofErr w:type="spellEnd"/>
      <w:r w:rsidRPr="0085164B">
        <w:t xml:space="preserve"> is special</w:t>
      </w:r>
      <w:r w:rsidR="00FD3653" w:rsidRPr="0085164B">
        <w:t xml:space="preserve">ized to be the abstract class </w:t>
      </w:r>
      <w:r w:rsidR="00FD3653" w:rsidRPr="003177C4">
        <w:rPr>
          <w:i/>
        </w:rPr>
        <w:t>S100_CD</w:t>
      </w:r>
      <w:r w:rsidRPr="003177C4">
        <w:rPr>
          <w:i/>
        </w:rPr>
        <w:t>_Attribute</w:t>
      </w:r>
      <w:r w:rsidRPr="0085164B">
        <w:t>.</w:t>
      </w:r>
    </w:p>
    <w:p w14:paraId="04C4151D" w14:textId="305349C8" w:rsidR="00F56048" w:rsidRPr="0085164B" w:rsidRDefault="00FD3653" w:rsidP="00C67625">
      <w:pPr>
        <w:pStyle w:val="LBullet"/>
        <w:numPr>
          <w:ilvl w:val="0"/>
          <w:numId w:val="21"/>
        </w:numPr>
        <w:tabs>
          <w:tab w:val="left" w:pos="720"/>
        </w:tabs>
      </w:pPr>
      <w:r w:rsidRPr="0085164B">
        <w:t>New classes, S100_CD</w:t>
      </w:r>
      <w:r w:rsidR="00F56048" w:rsidRPr="0085164B">
        <w:t>_S</w:t>
      </w:r>
      <w:r w:rsidRPr="0085164B">
        <w:t>impleAttribute and S100_</w:t>
      </w:r>
      <w:r w:rsidR="00F56048" w:rsidRPr="0085164B">
        <w:t>C</w:t>
      </w:r>
      <w:r w:rsidRPr="0085164B">
        <w:t>D</w:t>
      </w:r>
      <w:r w:rsidR="00F56048" w:rsidRPr="0085164B">
        <w:t>_ComplexAttribute are introduced.</w:t>
      </w:r>
    </w:p>
    <w:p w14:paraId="25CC6EA2" w14:textId="77777777" w:rsidR="00F56048" w:rsidRDefault="00FD3653" w:rsidP="00C67625">
      <w:pPr>
        <w:pStyle w:val="LBullet"/>
        <w:numPr>
          <w:ilvl w:val="0"/>
          <w:numId w:val="21"/>
        </w:numPr>
        <w:tabs>
          <w:tab w:val="left" w:pos="720"/>
        </w:tabs>
      </w:pPr>
      <w:r w:rsidRPr="0085164B">
        <w:t xml:space="preserve">The classes </w:t>
      </w:r>
      <w:proofErr w:type="spellStart"/>
      <w:r w:rsidRPr="0085164B">
        <w:t>CD_InheritanceRelation</w:t>
      </w:r>
      <w:proofErr w:type="spellEnd"/>
      <w:r w:rsidRPr="0085164B">
        <w:t xml:space="preserve">, </w:t>
      </w:r>
      <w:proofErr w:type="spellStart"/>
      <w:r w:rsidRPr="0085164B">
        <w:t>CD_FeatureOperation</w:t>
      </w:r>
      <w:proofErr w:type="spellEnd"/>
      <w:r w:rsidRPr="0085164B">
        <w:t xml:space="preserve"> </w:t>
      </w:r>
      <w:proofErr w:type="spellStart"/>
      <w:r w:rsidRPr="0085164B">
        <w:t>CD_Binding</w:t>
      </w:r>
      <w:proofErr w:type="spellEnd"/>
      <w:r w:rsidRPr="0085164B">
        <w:t xml:space="preserve">, </w:t>
      </w:r>
      <w:proofErr w:type="spellStart"/>
      <w:r w:rsidRPr="0085164B">
        <w:t>CD_Constraint</w:t>
      </w:r>
      <w:proofErr w:type="spellEnd"/>
      <w:r w:rsidRPr="0085164B">
        <w:t xml:space="preserve"> and </w:t>
      </w:r>
      <w:proofErr w:type="spellStart"/>
      <w:r w:rsidRPr="0085164B">
        <w:t>CD</w:t>
      </w:r>
      <w:r w:rsidR="00F56048" w:rsidRPr="0085164B">
        <w:t>_BoundFeatureAttribute</w:t>
      </w:r>
      <w:proofErr w:type="spellEnd"/>
      <w:r w:rsidR="00F56048" w:rsidRPr="0085164B">
        <w:rPr>
          <w:rFonts w:cs="Arial"/>
        </w:rPr>
        <w:t xml:space="preserve"> </w:t>
      </w:r>
      <w:r w:rsidR="00F56048" w:rsidRPr="0085164B">
        <w:t>are not used.</w:t>
      </w:r>
    </w:p>
    <w:p w14:paraId="2EBD0083" w14:textId="77777777" w:rsidR="00D8746D" w:rsidRPr="00D8746D" w:rsidRDefault="00D8746D" w:rsidP="00C67625">
      <w:pPr>
        <w:spacing w:after="120"/>
        <w:rPr>
          <w:lang w:val="en-GB"/>
        </w:rPr>
      </w:pPr>
    </w:p>
    <w:p w14:paraId="23C97C41" w14:textId="77777777" w:rsidR="00F56048" w:rsidRPr="0085164B" w:rsidRDefault="00F56048" w:rsidP="00C67625">
      <w:pPr>
        <w:pStyle w:val="Heading1"/>
        <w:spacing w:after="200"/>
        <w:rPr>
          <w:lang w:val="en-GB"/>
        </w:rPr>
      </w:pPr>
      <w:bookmarkStart w:id="39" w:name="_Toc96508825"/>
      <w:r w:rsidRPr="0085164B">
        <w:rPr>
          <w:lang w:val="en-GB"/>
        </w:rPr>
        <w:t>Normative references</w:t>
      </w:r>
      <w:bookmarkEnd w:id="39"/>
    </w:p>
    <w:p w14:paraId="03B09B37" w14:textId="77777777" w:rsidR="000002E1" w:rsidRDefault="000002E1" w:rsidP="00C67625">
      <w:pPr>
        <w:spacing w:after="120"/>
        <w:rPr>
          <w:lang w:val="en-GB"/>
        </w:rPr>
      </w:pPr>
      <w:r w:rsidRPr="00BD4A9C">
        <w:rPr>
          <w:lang w:val="en-GB"/>
        </w:rPr>
        <w:t>The following referenced documents are required for the application of this document. For</w:t>
      </w:r>
      <w:r>
        <w:rPr>
          <w:lang w:val="en-GB"/>
        </w:rPr>
        <w:t xml:space="preserve"> </w:t>
      </w:r>
      <w:r w:rsidRPr="00BD4A9C">
        <w:rPr>
          <w:lang w:val="en-GB"/>
        </w:rPr>
        <w:t>dated references, only the edition cited applies. For undated references, the latest edition of</w:t>
      </w:r>
      <w:r>
        <w:rPr>
          <w:lang w:val="en-GB"/>
        </w:rPr>
        <w:t xml:space="preserve"> </w:t>
      </w:r>
      <w:r w:rsidRPr="00BD4A9C">
        <w:rPr>
          <w:lang w:val="en-GB"/>
        </w:rPr>
        <w:t>the referenced document (including amendments) applies</w:t>
      </w:r>
      <w:r>
        <w:rPr>
          <w:lang w:val="en-GB"/>
        </w:rPr>
        <w:t>.</w:t>
      </w:r>
    </w:p>
    <w:p w14:paraId="293F390A" w14:textId="77777777" w:rsidR="00F56048" w:rsidRPr="0085164B" w:rsidRDefault="00F56048" w:rsidP="00C67625">
      <w:pPr>
        <w:pStyle w:val="ParagraphText"/>
        <w:spacing w:after="120"/>
        <w:jc w:val="both"/>
      </w:pPr>
      <w:r w:rsidRPr="0085164B">
        <w:t xml:space="preserve">ISO 19135:2005, </w:t>
      </w:r>
      <w:r w:rsidRPr="00D63396">
        <w:rPr>
          <w:i/>
        </w:rPr>
        <w:t>Geographic Information – Procedures for registration of items of geographic information</w:t>
      </w:r>
    </w:p>
    <w:p w14:paraId="797C06FA" w14:textId="77777777" w:rsidR="00F56048" w:rsidRPr="0085164B" w:rsidRDefault="00F56048" w:rsidP="00C67625">
      <w:pPr>
        <w:pStyle w:val="ParagraphText"/>
        <w:spacing w:after="120"/>
        <w:jc w:val="both"/>
      </w:pPr>
      <w:r w:rsidRPr="0085164B">
        <w:t>ISO 19126:200</w:t>
      </w:r>
      <w:r w:rsidR="00600D62">
        <w:t>9</w:t>
      </w:r>
      <w:r w:rsidRPr="0085164B">
        <w:t xml:space="preserve">, </w:t>
      </w:r>
      <w:r w:rsidRPr="00D63396">
        <w:rPr>
          <w:i/>
        </w:rPr>
        <w:t>Geographic Information – Feature concept dictionaries and registers</w:t>
      </w:r>
    </w:p>
    <w:p w14:paraId="26249690" w14:textId="77777777" w:rsidR="00955071" w:rsidRDefault="00F56048" w:rsidP="00C67625">
      <w:pPr>
        <w:pStyle w:val="ParagraphText"/>
        <w:spacing w:after="120"/>
        <w:jc w:val="both"/>
        <w:rPr>
          <w:i/>
        </w:rPr>
      </w:pPr>
      <w:r w:rsidRPr="0085164B">
        <w:t xml:space="preserve">ISO 8601:2004, </w:t>
      </w:r>
      <w:r w:rsidRPr="00D63396">
        <w:rPr>
          <w:i/>
        </w:rPr>
        <w:t>Data elements and interchange formats - Information interchange - Representation of dates and times</w:t>
      </w:r>
    </w:p>
    <w:p w14:paraId="64B0E1F6" w14:textId="77777777" w:rsidR="00955071" w:rsidRPr="00D11DEB" w:rsidRDefault="00955071" w:rsidP="00955071">
      <w:pPr>
        <w:pStyle w:val="ParagraphText"/>
        <w:spacing w:after="120"/>
        <w:jc w:val="both"/>
        <w:rPr>
          <w:color w:val="auto"/>
        </w:rPr>
      </w:pPr>
      <w:r w:rsidRPr="00D11DEB">
        <w:rPr>
          <w:color w:val="auto"/>
        </w:rPr>
        <w:t xml:space="preserve">ISO/IEC 10646:2017, </w:t>
      </w:r>
      <w:r w:rsidRPr="00D11DEB">
        <w:rPr>
          <w:i/>
          <w:color w:val="auto"/>
        </w:rPr>
        <w:t>Information Technology – Universal Coded Character Set (UCS)</w:t>
      </w:r>
    </w:p>
    <w:p w14:paraId="70D9776D" w14:textId="77777777" w:rsidR="0037555F" w:rsidRPr="006913BA" w:rsidRDefault="0037555F" w:rsidP="00C67625">
      <w:pPr>
        <w:autoSpaceDE w:val="0"/>
        <w:spacing w:after="120"/>
        <w:jc w:val="left"/>
        <w:rPr>
          <w:lang w:val="en-GB"/>
          <w:rPrChange w:id="40" w:author="Jeff Wootton" w:date="2024-04-25T10:34:00Z">
            <w:rPr/>
          </w:rPrChange>
        </w:rPr>
      </w:pPr>
      <w:r w:rsidRPr="006913BA">
        <w:rPr>
          <w:lang w:val="en-GB"/>
          <w:rPrChange w:id="41" w:author="Jeff Wootton" w:date="2024-04-25T10:34:00Z">
            <w:rPr/>
          </w:rPrChange>
        </w:rPr>
        <w:t xml:space="preserve">RFC 3986, </w:t>
      </w:r>
      <w:r w:rsidRPr="006913BA">
        <w:rPr>
          <w:i/>
          <w:lang w:val="en-GB"/>
          <w:rPrChange w:id="42" w:author="Jeff Wootton" w:date="2024-04-25T10:34:00Z">
            <w:rPr>
              <w:i/>
            </w:rPr>
          </w:rPrChange>
        </w:rPr>
        <w:t>Uniform Resource Identifier (URI): Generic Syntax</w:t>
      </w:r>
      <w:r w:rsidRPr="006913BA">
        <w:rPr>
          <w:lang w:val="en-GB"/>
          <w:rPrChange w:id="43" w:author="Jeff Wootton" w:date="2024-04-25T10:34:00Z">
            <w:rPr/>
          </w:rPrChange>
        </w:rPr>
        <w:t xml:space="preserve">. T. Berners-Lee, R. Fielding, L. Masinter.  Internet Standard 66, IETF. URL: </w:t>
      </w:r>
      <w:r w:rsidR="00C67625">
        <w:fldChar w:fldCharType="begin"/>
      </w:r>
      <w:r w:rsidR="00C67625" w:rsidRPr="006913BA">
        <w:rPr>
          <w:lang w:val="en-GB"/>
          <w:rPrChange w:id="44" w:author="Jeff Wootton" w:date="2024-04-25T10:34:00Z">
            <w:rPr/>
          </w:rPrChange>
        </w:rPr>
        <w:instrText xml:space="preserve"> HYPERLINK "http://www.ietf.org/rfc/rfc3986.txt" </w:instrText>
      </w:r>
      <w:r w:rsidR="00C67625">
        <w:fldChar w:fldCharType="separate"/>
      </w:r>
      <w:r w:rsidRPr="006913BA">
        <w:rPr>
          <w:rStyle w:val="Hyperlink"/>
          <w:lang w:val="en-GB"/>
          <w:rPrChange w:id="45" w:author="Jeff Wootton" w:date="2024-04-25T10:34:00Z">
            <w:rPr>
              <w:rStyle w:val="Hyperlink"/>
            </w:rPr>
          </w:rPrChange>
        </w:rPr>
        <w:t>http://www.ietf.org/rfc/rfc3986.txt</w:t>
      </w:r>
      <w:r w:rsidR="00C67625">
        <w:rPr>
          <w:rStyle w:val="Hyperlink"/>
        </w:rPr>
        <w:fldChar w:fldCharType="end"/>
      </w:r>
      <w:r w:rsidRPr="006913BA">
        <w:rPr>
          <w:lang w:val="en-GB"/>
          <w:rPrChange w:id="46" w:author="Jeff Wootton" w:date="2024-04-25T10:34:00Z">
            <w:rPr/>
          </w:rPrChange>
        </w:rPr>
        <w:t xml:space="preserve">  or </w:t>
      </w:r>
      <w:r w:rsidR="00C67625">
        <w:fldChar w:fldCharType="begin"/>
      </w:r>
      <w:r w:rsidR="00C67625" w:rsidRPr="006913BA">
        <w:rPr>
          <w:lang w:val="en-GB"/>
          <w:rPrChange w:id="47" w:author="Jeff Wootton" w:date="2024-04-25T10:34:00Z">
            <w:rPr/>
          </w:rPrChange>
        </w:rPr>
        <w:instrText xml:space="preserve"> HYPERLINK "http://www.rfc-editor.org/info/std66" </w:instrText>
      </w:r>
      <w:r w:rsidR="00C67625">
        <w:fldChar w:fldCharType="separate"/>
      </w:r>
      <w:r w:rsidRPr="006913BA">
        <w:rPr>
          <w:rStyle w:val="Hyperlink"/>
          <w:lang w:val="en-GB"/>
          <w:rPrChange w:id="48" w:author="Jeff Wootton" w:date="2024-04-25T10:34:00Z">
            <w:rPr>
              <w:rStyle w:val="Hyperlink"/>
            </w:rPr>
          </w:rPrChange>
        </w:rPr>
        <w:t>http://www.rfc-editor.org/info/std66</w:t>
      </w:r>
      <w:r w:rsidR="00C67625">
        <w:rPr>
          <w:rStyle w:val="Hyperlink"/>
        </w:rPr>
        <w:fldChar w:fldCharType="end"/>
      </w:r>
    </w:p>
    <w:p w14:paraId="61C7815D" w14:textId="330D5674" w:rsidR="0037555F" w:rsidRPr="006913BA" w:rsidRDefault="0037555F" w:rsidP="00C67625">
      <w:pPr>
        <w:autoSpaceDE w:val="0"/>
        <w:spacing w:after="120"/>
        <w:jc w:val="left"/>
        <w:rPr>
          <w:lang w:val="en-GB"/>
          <w:rPrChange w:id="49" w:author="Jeff Wootton" w:date="2024-04-25T10:34:00Z">
            <w:rPr/>
          </w:rPrChange>
        </w:rPr>
      </w:pPr>
      <w:r w:rsidRPr="006913BA">
        <w:rPr>
          <w:lang w:val="en-GB"/>
          <w:rPrChange w:id="50" w:author="Jeff Wootton" w:date="2024-04-25T10:34:00Z">
            <w:rPr/>
          </w:rPrChange>
        </w:rPr>
        <w:lastRenderedPageBreak/>
        <w:t xml:space="preserve">RFC 2141, </w:t>
      </w:r>
      <w:r w:rsidRPr="006913BA">
        <w:rPr>
          <w:i/>
          <w:lang w:val="en-GB"/>
          <w:rPrChange w:id="51" w:author="Jeff Wootton" w:date="2024-04-25T10:34:00Z">
            <w:rPr>
              <w:i/>
            </w:rPr>
          </w:rPrChange>
        </w:rPr>
        <w:t>URN Syntax</w:t>
      </w:r>
      <w:r w:rsidRPr="006913BA">
        <w:rPr>
          <w:lang w:val="en-GB"/>
          <w:rPrChange w:id="52" w:author="Jeff Wootton" w:date="2024-04-25T10:34:00Z">
            <w:rPr/>
          </w:rPrChange>
        </w:rPr>
        <w:t xml:space="preserve">. R. Moats. IETF RFC 2141, May 1997. URL: </w:t>
      </w:r>
      <w:r w:rsidR="0014161B">
        <w:fldChar w:fldCharType="begin"/>
      </w:r>
      <w:r w:rsidR="0014161B" w:rsidRPr="006913BA">
        <w:rPr>
          <w:lang w:val="en-GB"/>
          <w:rPrChange w:id="53" w:author="Jeff Wootton" w:date="2024-04-25T10:34:00Z">
            <w:rPr/>
          </w:rPrChange>
        </w:rPr>
        <w:instrText xml:space="preserve"> HYPERLINK "https://www.ietf.org/rfc/rfc2141.txt" </w:instrText>
      </w:r>
      <w:r w:rsidR="0014161B">
        <w:fldChar w:fldCharType="separate"/>
      </w:r>
      <w:r w:rsidR="0014161B" w:rsidRPr="006913BA">
        <w:rPr>
          <w:rStyle w:val="Hyperlink"/>
          <w:lang w:val="en-GB"/>
          <w:rPrChange w:id="54" w:author="Jeff Wootton" w:date="2024-04-25T10:34:00Z">
            <w:rPr>
              <w:rStyle w:val="Hyperlink"/>
            </w:rPr>
          </w:rPrChange>
        </w:rPr>
        <w:t>https://www.ietf.org/rfc/rfc2141.txt</w:t>
      </w:r>
      <w:r w:rsidR="0014161B">
        <w:fldChar w:fldCharType="end"/>
      </w:r>
      <w:r w:rsidRPr="006913BA">
        <w:rPr>
          <w:lang w:val="en-GB"/>
          <w:rPrChange w:id="55" w:author="Jeff Wootton" w:date="2024-04-25T10:34:00Z">
            <w:rPr/>
          </w:rPrChange>
        </w:rPr>
        <w:t xml:space="preserve">  </w:t>
      </w:r>
    </w:p>
    <w:p w14:paraId="3DBAB4DC" w14:textId="38252E7A" w:rsidR="0037555F" w:rsidRPr="006913BA" w:rsidRDefault="00D83708" w:rsidP="00235FA6">
      <w:pPr>
        <w:spacing w:after="120"/>
        <w:rPr>
          <w:lang w:val="en-GB"/>
          <w:rPrChange w:id="56" w:author="Jeff Wootton" w:date="2024-04-25T10:34:00Z">
            <w:rPr/>
          </w:rPrChange>
        </w:rPr>
      </w:pPr>
      <w:r w:rsidRPr="006913BA">
        <w:rPr>
          <w:lang w:val="en-GB"/>
          <w:rPrChange w:id="57" w:author="Jeff Wootton" w:date="2024-04-25T10:34:00Z">
            <w:rPr/>
          </w:rPrChange>
        </w:rPr>
        <w:t xml:space="preserve">W3C </w:t>
      </w:r>
      <w:r w:rsidRPr="006913BA">
        <w:rPr>
          <w:i/>
          <w:iCs/>
          <w:lang w:val="en-GB"/>
          <w:rPrChange w:id="58" w:author="Jeff Wootton" w:date="2024-04-25T10:34:00Z">
            <w:rPr>
              <w:i/>
              <w:iCs/>
            </w:rPr>
          </w:rPrChange>
        </w:rPr>
        <w:t xml:space="preserve">XML Schema Part 2: Datatypes </w:t>
      </w:r>
      <w:r w:rsidRPr="006913BA">
        <w:rPr>
          <w:iCs/>
          <w:lang w:val="en-GB"/>
          <w:rPrChange w:id="59" w:author="Jeff Wootton" w:date="2024-04-25T10:34:00Z">
            <w:rPr>
              <w:iCs/>
            </w:rPr>
          </w:rPrChange>
        </w:rPr>
        <w:t>Second Edition</w:t>
      </w:r>
      <w:r w:rsidRPr="006913BA">
        <w:rPr>
          <w:lang w:val="en-GB"/>
          <w:rPrChange w:id="60" w:author="Jeff Wootton" w:date="2024-04-25T10:34:00Z">
            <w:rPr/>
          </w:rPrChange>
        </w:rPr>
        <w:t xml:space="preserve">, Appendix F </w:t>
      </w:r>
      <w:r w:rsidRPr="006913BA">
        <w:rPr>
          <w:i/>
          <w:iCs/>
          <w:lang w:val="en-GB"/>
          <w:rPrChange w:id="61" w:author="Jeff Wootton" w:date="2024-04-25T10:34:00Z">
            <w:rPr>
              <w:i/>
              <w:iCs/>
            </w:rPr>
          </w:rPrChange>
        </w:rPr>
        <w:t>Regular Expressions</w:t>
      </w:r>
      <w:r w:rsidRPr="006913BA">
        <w:rPr>
          <w:lang w:val="en-GB"/>
          <w:rPrChange w:id="62" w:author="Jeff Wootton" w:date="2024-04-25T10:34:00Z">
            <w:rPr/>
          </w:rPrChange>
        </w:rPr>
        <w:t xml:space="preserve">. URL: </w:t>
      </w:r>
      <w:r w:rsidR="00000000">
        <w:fldChar w:fldCharType="begin"/>
      </w:r>
      <w:r w:rsidR="00000000" w:rsidRPr="006913BA">
        <w:rPr>
          <w:lang w:val="en-GB"/>
          <w:rPrChange w:id="63" w:author="Jeff Wootton" w:date="2024-04-25T10:34:00Z">
            <w:rPr/>
          </w:rPrChange>
        </w:rPr>
        <w:instrText>HYPERLINK "https://www.w3.org/TR/xmlschema-2/" \l "regexs"</w:instrText>
      </w:r>
      <w:r w:rsidR="00000000">
        <w:fldChar w:fldCharType="separate"/>
      </w:r>
      <w:r w:rsidRPr="006913BA">
        <w:rPr>
          <w:rStyle w:val="Hyperlink"/>
          <w:lang w:val="en-GB"/>
          <w:rPrChange w:id="64" w:author="Jeff Wootton" w:date="2024-04-25T10:34:00Z">
            <w:rPr>
              <w:rStyle w:val="Hyperlink"/>
            </w:rPr>
          </w:rPrChange>
        </w:rPr>
        <w:t>https://www.w3.org/TR/xmlschema-2/#regexs</w:t>
      </w:r>
      <w:r w:rsidR="00000000">
        <w:rPr>
          <w:rStyle w:val="Hyperlink"/>
        </w:rPr>
        <w:fldChar w:fldCharType="end"/>
      </w:r>
      <w:r w:rsidRPr="006913BA">
        <w:rPr>
          <w:lang w:val="en-GB"/>
          <w:rPrChange w:id="65" w:author="Jeff Wootton" w:date="2024-04-25T10:34:00Z">
            <w:rPr/>
          </w:rPrChange>
        </w:rPr>
        <w:t xml:space="preserve"> </w:t>
      </w:r>
    </w:p>
    <w:p w14:paraId="0C18DC9F" w14:textId="77777777" w:rsidR="00E07CEB" w:rsidRPr="006913BA" w:rsidRDefault="00E07CEB" w:rsidP="00235FA6">
      <w:pPr>
        <w:spacing w:after="120"/>
        <w:rPr>
          <w:lang w:val="en-GB"/>
          <w:rPrChange w:id="66" w:author="Jeff Wootton" w:date="2024-04-25T10:34:00Z">
            <w:rPr/>
          </w:rPrChange>
        </w:rPr>
      </w:pPr>
    </w:p>
    <w:p w14:paraId="60820603" w14:textId="21DCE1CC" w:rsidR="00A7219C" w:rsidRPr="00BF4CFB" w:rsidRDefault="00F56048" w:rsidP="00BF4CFB">
      <w:pPr>
        <w:pStyle w:val="Heading1"/>
        <w:spacing w:after="200"/>
        <w:rPr>
          <w:lang w:val="en-GB"/>
        </w:rPr>
      </w:pPr>
      <w:bookmarkStart w:id="67" w:name="_Toc96508826"/>
      <w:r w:rsidRPr="0085164B">
        <w:rPr>
          <w:lang w:val="en-GB"/>
        </w:rPr>
        <w:t>General concepts</w:t>
      </w:r>
      <w:bookmarkEnd w:id="67"/>
    </w:p>
    <w:p w14:paraId="640817B9" w14:textId="77777777" w:rsidR="00F56048" w:rsidRPr="0085164B" w:rsidRDefault="00F56048" w:rsidP="00967E1C">
      <w:pPr>
        <w:pStyle w:val="Heading2"/>
        <w:tabs>
          <w:tab w:val="clear" w:pos="1049"/>
          <w:tab w:val="num" w:pos="993"/>
        </w:tabs>
        <w:spacing w:after="200"/>
        <w:ind w:left="0"/>
        <w:rPr>
          <w:lang w:val="en-GB"/>
        </w:rPr>
      </w:pPr>
      <w:bookmarkStart w:id="68" w:name="_Toc96508827"/>
      <w:r w:rsidRPr="0085164B">
        <w:rPr>
          <w:lang w:val="en-GB"/>
        </w:rPr>
        <w:t>Register</w:t>
      </w:r>
      <w:bookmarkEnd w:id="68"/>
    </w:p>
    <w:p w14:paraId="25830341" w14:textId="16F886AE" w:rsidR="00F56048" w:rsidRDefault="00F56048" w:rsidP="00C67625">
      <w:pPr>
        <w:pStyle w:val="ParagraphText"/>
        <w:spacing w:after="120"/>
        <w:jc w:val="both"/>
      </w:pPr>
      <w:r w:rsidRPr="0085164B">
        <w:t xml:space="preserve">As described in Part 2, a </w:t>
      </w:r>
      <w:r w:rsidR="00C67625">
        <w:t>R</w:t>
      </w:r>
      <w:r w:rsidRPr="0085164B">
        <w:t xml:space="preserve">egister is simply a managed list.  It is easier to maintain than a fixed document, because new items can be added as needed to the </w:t>
      </w:r>
      <w:r w:rsidR="00C67625">
        <w:t>R</w:t>
      </w:r>
      <w:r w:rsidRPr="0085164B">
        <w:t xml:space="preserve">egister, and existing items in the </w:t>
      </w:r>
      <w:r w:rsidR="00C67625">
        <w:t>R</w:t>
      </w:r>
      <w:r w:rsidRPr="0085164B">
        <w:t xml:space="preserve">egister can be clarified, superseded or retired. Each </w:t>
      </w:r>
      <w:r w:rsidR="00BE1DCF">
        <w:t>R</w:t>
      </w:r>
      <w:r w:rsidR="00BE1DCF" w:rsidRPr="0085164B">
        <w:t xml:space="preserve">egister </w:t>
      </w:r>
      <w:r w:rsidRPr="0085164B">
        <w:t xml:space="preserve">item has one or more dates associated with it that indicate when changes in its status occurred. This means that a </w:t>
      </w:r>
      <w:r w:rsidR="00C67625">
        <w:t>P</w:t>
      </w:r>
      <w:r w:rsidRPr="0085164B">
        <w:t xml:space="preserve">roduct </w:t>
      </w:r>
      <w:r w:rsidR="00C67625">
        <w:t>S</w:t>
      </w:r>
      <w:r w:rsidRPr="0085164B">
        <w:t xml:space="preserve">pecification, defined at a given date, may reference an item in the </w:t>
      </w:r>
      <w:r w:rsidR="00C67625">
        <w:t>R</w:t>
      </w:r>
      <w:r w:rsidRPr="0085164B">
        <w:t xml:space="preserve">egister </w:t>
      </w:r>
      <w:r w:rsidR="00D8746D">
        <w:t>at that specific point in time.</w:t>
      </w:r>
    </w:p>
    <w:p w14:paraId="1E30DD0D" w14:textId="77777777" w:rsidR="00BF4CFB" w:rsidRDefault="00BF4CFB" w:rsidP="00C67625">
      <w:pPr>
        <w:pStyle w:val="ParagraphText"/>
        <w:spacing w:after="120"/>
        <w:jc w:val="both"/>
      </w:pPr>
    </w:p>
    <w:p w14:paraId="57B48AAF" w14:textId="227EC38A" w:rsidR="00BF4CFB" w:rsidRPr="0085164B" w:rsidRDefault="006F2E27" w:rsidP="00BF4CFB">
      <w:pPr>
        <w:pStyle w:val="Heading2"/>
        <w:tabs>
          <w:tab w:val="clear" w:pos="1049"/>
          <w:tab w:val="num" w:pos="993"/>
        </w:tabs>
        <w:spacing w:after="200"/>
        <w:ind w:left="0"/>
        <w:rPr>
          <w:lang w:val="en-GB"/>
        </w:rPr>
      </w:pPr>
      <w:bookmarkStart w:id="69" w:name="_Toc96508828"/>
      <w:r>
        <w:rPr>
          <w:lang w:val="en-GB"/>
        </w:rPr>
        <w:t xml:space="preserve">Relationship to the </w:t>
      </w:r>
      <w:r w:rsidR="00BF4CFB">
        <w:rPr>
          <w:lang w:val="en-GB"/>
        </w:rPr>
        <w:t>ISO</w:t>
      </w:r>
      <w:r>
        <w:rPr>
          <w:lang w:val="en-GB"/>
        </w:rPr>
        <w:t xml:space="preserve"> Register and</w:t>
      </w:r>
      <w:r w:rsidR="00BF4CFB">
        <w:rPr>
          <w:lang w:val="en-GB"/>
        </w:rPr>
        <w:t xml:space="preserve"> Feature Concept Dictionary</w:t>
      </w:r>
      <w:r w:rsidR="00115DA3">
        <w:rPr>
          <w:lang w:val="en-GB"/>
        </w:rPr>
        <w:t xml:space="preserve"> </w:t>
      </w:r>
      <w:r>
        <w:rPr>
          <w:lang w:val="en-GB"/>
        </w:rPr>
        <w:t>Models</w:t>
      </w:r>
      <w:bookmarkEnd w:id="69"/>
      <w:r w:rsidR="00BF4CFB">
        <w:rPr>
          <w:lang w:val="en-GB"/>
        </w:rPr>
        <w:t xml:space="preserve"> </w:t>
      </w:r>
    </w:p>
    <w:p w14:paraId="2F5BA98F" w14:textId="6BB2ECA6" w:rsidR="006F2E27" w:rsidRDefault="006F2E27" w:rsidP="006F2E27">
      <w:pPr>
        <w:spacing w:after="120"/>
        <w:rPr>
          <w:lang w:val="en-GB"/>
        </w:rPr>
      </w:pPr>
      <w:r>
        <w:rPr>
          <w:lang w:val="en-GB"/>
        </w:rPr>
        <w:t xml:space="preserve">The realization of ISO 19126 and ISO 19135 types in the IHO GI Registry is shown in Figure 2a-1 below. This Figure depicts the ISO types (elements with grey backgrounds); the implemented S-100 </w:t>
      </w:r>
      <w:r w:rsidR="00156A17">
        <w:rPr>
          <w:lang w:val="en-GB"/>
        </w:rPr>
        <w:t>R</w:t>
      </w:r>
      <w:r>
        <w:rPr>
          <w:lang w:val="en-GB"/>
        </w:rPr>
        <w:t>egistry model classes (elements with tan backgrounds</w:t>
      </w:r>
      <w:r w:rsidR="00156A17">
        <w:rPr>
          <w:lang w:val="en-GB"/>
        </w:rPr>
        <w:t>);</w:t>
      </w:r>
      <w:r>
        <w:rPr>
          <w:lang w:val="en-GB"/>
        </w:rPr>
        <w:t xml:space="preserve"> and two of the </w:t>
      </w:r>
      <w:r w:rsidR="00156A17">
        <w:rPr>
          <w:lang w:val="en-GB"/>
        </w:rPr>
        <w:t>R</w:t>
      </w:r>
      <w:r>
        <w:rPr>
          <w:lang w:val="en-GB"/>
        </w:rPr>
        <w:t xml:space="preserve">egisters comprising the IHO GI </w:t>
      </w:r>
      <w:r w:rsidR="00156A17">
        <w:rPr>
          <w:lang w:val="en-GB"/>
        </w:rPr>
        <w:t>R</w:t>
      </w:r>
      <w:r>
        <w:rPr>
          <w:lang w:val="en-GB"/>
        </w:rPr>
        <w:t xml:space="preserve">egistry (elements with white backgrounds). The </w:t>
      </w:r>
      <w:r w:rsidR="00156A17">
        <w:rPr>
          <w:lang w:val="en-GB"/>
        </w:rPr>
        <w:t>R</w:t>
      </w:r>
      <w:r>
        <w:rPr>
          <w:lang w:val="en-GB"/>
        </w:rPr>
        <w:t xml:space="preserve">egisters themselves are implemented </w:t>
      </w:r>
      <w:r w:rsidR="00156A17">
        <w:rPr>
          <w:lang w:val="en-GB"/>
        </w:rPr>
        <w:t>within</w:t>
      </w:r>
      <w:r>
        <w:rPr>
          <w:lang w:val="en-GB"/>
        </w:rPr>
        <w:t xml:space="preserve"> different sections of the IHO GI Registry web site, each accessible through a site navigation menu.</w:t>
      </w:r>
    </w:p>
    <w:p w14:paraId="6A84ADFC" w14:textId="340918E6" w:rsidR="006F2E27" w:rsidRDefault="006F2E27" w:rsidP="006F2E27">
      <w:pPr>
        <w:spacing w:after="120"/>
        <w:rPr>
          <w:lang w:val="en-GB"/>
        </w:rPr>
      </w:pPr>
      <w:r>
        <w:rPr>
          <w:lang w:val="en-GB"/>
        </w:rPr>
        <w:t xml:space="preserve">The ISO type “Feature Concept Dictionary”, which contains definitions of feature and attribute types, is implemented as the “Data Dictionary Register” in the IHO GI Registry (S100_DataDictionaryRegister in </w:t>
      </w:r>
      <w:r w:rsidR="00156A17">
        <w:rPr>
          <w:lang w:val="en-GB"/>
        </w:rPr>
        <w:t>F</w:t>
      </w:r>
      <w:r>
        <w:rPr>
          <w:lang w:val="en-GB"/>
        </w:rPr>
        <w:t>igure</w:t>
      </w:r>
      <w:r w:rsidR="00680416">
        <w:rPr>
          <w:lang w:val="en-GB"/>
        </w:rPr>
        <w:t xml:space="preserve"> 2a-1</w:t>
      </w:r>
      <w:r>
        <w:rPr>
          <w:lang w:val="en-GB"/>
        </w:rPr>
        <w:t>). The Data Dictionary Register contains definitions of features, information types, attributes (both simple and complex), and enumerated values for enumeration and S100_Codelist attributes (</w:t>
      </w:r>
      <w:r w:rsidR="00156A17">
        <w:rPr>
          <w:lang w:val="en-GB"/>
        </w:rPr>
        <w:t>see S-100 Part 1,</w:t>
      </w:r>
      <w:r>
        <w:rPr>
          <w:lang w:val="en-GB"/>
        </w:rPr>
        <w:t xml:space="preserve"> clauses 1-4.7 and 1-4.8). The Data Dictionary Register is further described in </w:t>
      </w:r>
      <w:r w:rsidR="00156A17">
        <w:rPr>
          <w:lang w:val="en-GB"/>
        </w:rPr>
        <w:t>c</w:t>
      </w:r>
      <w:r>
        <w:rPr>
          <w:lang w:val="en-GB"/>
        </w:rPr>
        <w:t>lauses 2a-3.</w:t>
      </w:r>
      <w:r w:rsidR="00156A17">
        <w:rPr>
          <w:lang w:val="en-GB"/>
        </w:rPr>
        <w:t>4</w:t>
      </w:r>
      <w:r>
        <w:rPr>
          <w:lang w:val="en-GB"/>
        </w:rPr>
        <w:t xml:space="preserve"> and 2a-4.1.2.</w:t>
      </w:r>
    </w:p>
    <w:p w14:paraId="7F1390FB" w14:textId="02A7B42D" w:rsidR="006F2E27" w:rsidRDefault="006F2E27" w:rsidP="006F2E27">
      <w:pPr>
        <w:spacing w:after="120"/>
        <w:rPr>
          <w:lang w:val="en-GB"/>
        </w:rPr>
      </w:pPr>
      <w:r>
        <w:rPr>
          <w:lang w:val="en-GB"/>
        </w:rPr>
        <w:t xml:space="preserve">The IHO GI Registry also implements a “Concept Register” (S100_ConceptRegister in </w:t>
      </w:r>
      <w:r w:rsidR="00680416">
        <w:rPr>
          <w:lang w:val="en-GB"/>
        </w:rPr>
        <w:t>F</w:t>
      </w:r>
      <w:r>
        <w:rPr>
          <w:lang w:val="en-GB"/>
        </w:rPr>
        <w:t>igure</w:t>
      </w:r>
      <w:r w:rsidR="00680416">
        <w:rPr>
          <w:lang w:val="en-GB"/>
        </w:rPr>
        <w:t xml:space="preserve"> 2a-1</w:t>
      </w:r>
      <w:r>
        <w:rPr>
          <w:lang w:val="en-GB"/>
        </w:rPr>
        <w:t xml:space="preserve">), which can be understood as a kind of glossary of terms with definitions and sources. </w:t>
      </w:r>
      <w:r w:rsidR="00E54A61">
        <w:rPr>
          <w:lang w:val="en-GB"/>
        </w:rPr>
        <w:t xml:space="preserve">Individual entries in the Concept Register are represented by the class S100_Concept. </w:t>
      </w:r>
      <w:r>
        <w:rPr>
          <w:lang w:val="en-GB"/>
        </w:rPr>
        <w:t xml:space="preserve">The Concept Register is separate from the Data Dictionary Register. However, entries in the Data Dictionary Register are derived from entries in the Concept Register. The Concept Register is further described in </w:t>
      </w:r>
      <w:r w:rsidR="00E203A2">
        <w:rPr>
          <w:lang w:val="en-GB"/>
        </w:rPr>
        <w:t>c</w:t>
      </w:r>
      <w:r>
        <w:rPr>
          <w:lang w:val="en-GB"/>
        </w:rPr>
        <w:t>lauses 2a-3.</w:t>
      </w:r>
      <w:r w:rsidR="00680416">
        <w:rPr>
          <w:lang w:val="en-GB"/>
        </w:rPr>
        <w:t>3</w:t>
      </w:r>
      <w:r>
        <w:rPr>
          <w:lang w:val="en-GB"/>
        </w:rPr>
        <w:t xml:space="preserve"> and 2a-4.1.1.</w:t>
      </w:r>
    </w:p>
    <w:p w14:paraId="44393F9B" w14:textId="67F3DF61" w:rsidR="00BF4CFB" w:rsidRDefault="006F2E27" w:rsidP="006F2E27">
      <w:pPr>
        <w:spacing w:after="120"/>
        <w:rPr>
          <w:lang w:val="en-GB"/>
        </w:rPr>
      </w:pPr>
      <w:r>
        <w:rPr>
          <w:lang w:val="en-GB"/>
        </w:rPr>
        <w:t xml:space="preserve">Registers for associations and roles are not currently implemented within the IHO GI Registry and the corresponding ISO types are therefore not included in Figure 2a-1. Also, the IHO GI </w:t>
      </w:r>
      <w:r w:rsidR="00680416">
        <w:rPr>
          <w:lang w:val="en-GB"/>
        </w:rPr>
        <w:t>R</w:t>
      </w:r>
      <w:r>
        <w:rPr>
          <w:lang w:val="en-GB"/>
        </w:rPr>
        <w:t xml:space="preserve">egistry includes additional </w:t>
      </w:r>
      <w:r w:rsidR="00680416">
        <w:rPr>
          <w:lang w:val="en-GB"/>
        </w:rPr>
        <w:t>R</w:t>
      </w:r>
      <w:r>
        <w:rPr>
          <w:lang w:val="en-GB"/>
        </w:rPr>
        <w:t xml:space="preserve">egisters (for </w:t>
      </w:r>
      <w:r w:rsidR="00680416">
        <w:rPr>
          <w:lang w:val="en-GB"/>
        </w:rPr>
        <w:t>P</w:t>
      </w:r>
      <w:r>
        <w:rPr>
          <w:lang w:val="en-GB"/>
        </w:rPr>
        <w:t xml:space="preserve">ortrayal, </w:t>
      </w:r>
      <w:r w:rsidR="00680416">
        <w:rPr>
          <w:lang w:val="en-GB"/>
        </w:rPr>
        <w:t>P</w:t>
      </w:r>
      <w:r>
        <w:rPr>
          <w:lang w:val="en-GB"/>
        </w:rPr>
        <w:t xml:space="preserve">roducer </w:t>
      </w:r>
      <w:r w:rsidR="00680416">
        <w:rPr>
          <w:lang w:val="en-GB"/>
        </w:rPr>
        <w:t>C</w:t>
      </w:r>
      <w:r>
        <w:rPr>
          <w:lang w:val="en-GB"/>
        </w:rPr>
        <w:t xml:space="preserve">odes, </w:t>
      </w:r>
      <w:r w:rsidR="00680416">
        <w:rPr>
          <w:lang w:val="en-GB"/>
        </w:rPr>
        <w:t>P</w:t>
      </w:r>
      <w:r>
        <w:rPr>
          <w:lang w:val="en-GB"/>
        </w:rPr>
        <w:t xml:space="preserve">roduct </w:t>
      </w:r>
      <w:r w:rsidR="00680416">
        <w:rPr>
          <w:lang w:val="en-GB"/>
        </w:rPr>
        <w:t>S</w:t>
      </w:r>
      <w:r>
        <w:rPr>
          <w:lang w:val="en-GB"/>
        </w:rPr>
        <w:t xml:space="preserve">pecifications, and </w:t>
      </w:r>
      <w:r w:rsidR="00680416">
        <w:rPr>
          <w:lang w:val="en-GB"/>
        </w:rPr>
        <w:t>M</w:t>
      </w:r>
      <w:r>
        <w:rPr>
          <w:lang w:val="en-GB"/>
        </w:rPr>
        <w:t>etadata) which are not shown in Figure</w:t>
      </w:r>
      <w:r w:rsidR="00680416">
        <w:rPr>
          <w:lang w:val="en-GB"/>
        </w:rPr>
        <w:t xml:space="preserve"> 2a-1</w:t>
      </w:r>
      <w:r>
        <w:rPr>
          <w:lang w:val="en-GB"/>
        </w:rPr>
        <w:t>.</w:t>
      </w:r>
    </w:p>
    <w:p w14:paraId="6349E397" w14:textId="52255E5A" w:rsidR="00BF4CFB" w:rsidRDefault="00C03695" w:rsidP="00BF4CFB">
      <w:pPr>
        <w:spacing w:after="120"/>
        <w:jc w:val="center"/>
        <w:rPr>
          <w:lang w:val="en-GB"/>
        </w:rPr>
      </w:pPr>
      <w:r w:rsidRPr="00C03695">
        <w:rPr>
          <w:noProof/>
          <w:lang w:val="fr-FR" w:eastAsia="fr-FR"/>
        </w:rPr>
        <w:lastRenderedPageBreak/>
        <w:drawing>
          <wp:inline distT="0" distB="0" distL="0" distR="0" wp14:anchorId="656438F3" wp14:editId="759B5822">
            <wp:extent cx="5278755" cy="5016407"/>
            <wp:effectExtent l="0" t="0" r="0" b="0"/>
            <wp:docPr id="2" name="Picture 2" descr="C:\Users\tsso\AppData\Local\Temp\Rar$DI28.128\V5.0 Fig 2a-1 Relationship to ISO 19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Rar$DI28.128\V5.0 Fig 2a-1 Relationship to ISO 191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5016407"/>
                    </a:xfrm>
                    <a:prstGeom prst="rect">
                      <a:avLst/>
                    </a:prstGeom>
                    <a:noFill/>
                    <a:ln>
                      <a:noFill/>
                    </a:ln>
                  </pic:spPr>
                </pic:pic>
              </a:graphicData>
            </a:graphic>
          </wp:inline>
        </w:drawing>
      </w:r>
    </w:p>
    <w:p w14:paraId="24AD003C" w14:textId="08D91BCA" w:rsidR="00BF4CFB" w:rsidRDefault="00BF4CFB" w:rsidP="00BF4CFB">
      <w:pPr>
        <w:pStyle w:val="Figuretitle1"/>
        <w:spacing w:before="120" w:after="120"/>
        <w:rPr>
          <w:lang w:val="en-GB"/>
        </w:rPr>
      </w:pPr>
      <w:r w:rsidRPr="0085164B">
        <w:rPr>
          <w:lang w:val="en-GB"/>
        </w:rPr>
        <w:t xml:space="preserve">Figure </w:t>
      </w:r>
      <w:r>
        <w:rPr>
          <w:lang w:val="en-GB"/>
        </w:rPr>
        <w:t>2a-1</w:t>
      </w:r>
      <w:r w:rsidRPr="0085164B">
        <w:rPr>
          <w:lang w:val="en-GB"/>
        </w:rPr>
        <w:t xml:space="preserve"> – </w:t>
      </w:r>
      <w:r w:rsidR="00680416">
        <w:rPr>
          <w:lang w:val="en-GB"/>
        </w:rPr>
        <w:t xml:space="preserve">Relationships of </w:t>
      </w:r>
      <w:r w:rsidR="00652F3A">
        <w:rPr>
          <w:lang w:val="en-GB"/>
        </w:rPr>
        <w:t xml:space="preserve">the </w:t>
      </w:r>
      <w:r w:rsidR="00680416">
        <w:rPr>
          <w:lang w:val="en-GB"/>
        </w:rPr>
        <w:t>S-100 Registry Classes to ISO 19126/ISO 19135 Model</w:t>
      </w:r>
    </w:p>
    <w:p w14:paraId="2E208F6F" w14:textId="77777777" w:rsidR="00D8746D" w:rsidRDefault="00D8746D" w:rsidP="00C67625">
      <w:pPr>
        <w:pStyle w:val="ParagraphText"/>
        <w:spacing w:after="120"/>
        <w:jc w:val="both"/>
      </w:pPr>
    </w:p>
    <w:p w14:paraId="757BB13B" w14:textId="0F0CD751" w:rsidR="007629BF" w:rsidRPr="0085164B" w:rsidRDefault="007629BF" w:rsidP="007629BF">
      <w:pPr>
        <w:pStyle w:val="Heading2"/>
        <w:tabs>
          <w:tab w:val="clear" w:pos="1049"/>
          <w:tab w:val="num" w:pos="907"/>
        </w:tabs>
        <w:spacing w:after="200"/>
        <w:ind w:left="0"/>
        <w:rPr>
          <w:lang w:val="en-GB"/>
        </w:rPr>
      </w:pPr>
      <w:bookmarkStart w:id="70" w:name="_Toc33091626"/>
      <w:bookmarkStart w:id="71" w:name="_Toc96508829"/>
      <w:r>
        <w:rPr>
          <w:lang w:val="en-GB"/>
        </w:rPr>
        <w:t>C</w:t>
      </w:r>
      <w:r w:rsidRPr="0085164B">
        <w:rPr>
          <w:lang w:val="en-GB"/>
        </w:rPr>
        <w:t xml:space="preserve">oncept </w:t>
      </w:r>
      <w:r>
        <w:rPr>
          <w:lang w:val="en-GB"/>
        </w:rPr>
        <w:t>Register</w:t>
      </w:r>
      <w:bookmarkEnd w:id="70"/>
      <w:bookmarkEnd w:id="71"/>
    </w:p>
    <w:p w14:paraId="254B2A55" w14:textId="7796FA16" w:rsidR="007629BF" w:rsidRPr="0085164B" w:rsidRDefault="00BD4618" w:rsidP="007629BF">
      <w:pPr>
        <w:pStyle w:val="ParagraphText"/>
        <w:spacing w:after="120"/>
        <w:jc w:val="both"/>
      </w:pPr>
      <w:r>
        <w:t>A</w:t>
      </w:r>
      <w:r w:rsidR="003F7090">
        <w:t xml:space="preserve"> </w:t>
      </w:r>
      <w:r w:rsidR="007629BF">
        <w:t>C</w:t>
      </w:r>
      <w:r w:rsidR="007629BF" w:rsidRPr="0085164B">
        <w:t xml:space="preserve">oncept </w:t>
      </w:r>
      <w:r w:rsidR="007629BF">
        <w:t>Register</w:t>
      </w:r>
      <w:r w:rsidR="007629BF" w:rsidRPr="0085164B">
        <w:t xml:space="preserve"> specifies </w:t>
      </w:r>
      <w:r w:rsidR="007629BF">
        <w:t xml:space="preserve">unique, </w:t>
      </w:r>
      <w:r w:rsidR="007629BF" w:rsidRPr="0085164B">
        <w:t xml:space="preserve">independent sets of definitions of </w:t>
      </w:r>
      <w:r w:rsidR="007629BF">
        <w:t>concepts</w:t>
      </w:r>
      <w:r w:rsidR="007629BF" w:rsidRPr="0085164B">
        <w:t xml:space="preserve"> that may be used to describe geographic, hydrographic, and metadata information. </w:t>
      </w:r>
      <w:r w:rsidR="007629BF">
        <w:t xml:space="preserve">These concepts as registered in </w:t>
      </w:r>
      <w:r>
        <w:t>a</w:t>
      </w:r>
      <w:r w:rsidR="007629BF" w:rsidRPr="0085164B">
        <w:t xml:space="preserve"> </w:t>
      </w:r>
      <w:r w:rsidR="007629BF">
        <w:t>C</w:t>
      </w:r>
      <w:r w:rsidR="007629BF" w:rsidRPr="0085164B">
        <w:t xml:space="preserve">oncept </w:t>
      </w:r>
      <w:r w:rsidR="007629BF">
        <w:t>Register</w:t>
      </w:r>
      <w:r w:rsidR="007629BF" w:rsidRPr="0085164B">
        <w:t xml:space="preserve"> may </w:t>
      </w:r>
      <w:r w:rsidR="007629BF">
        <w:t xml:space="preserve">then </w:t>
      </w:r>
      <w:r w:rsidR="007629BF" w:rsidRPr="0085164B">
        <w:t xml:space="preserve">be used </w:t>
      </w:r>
      <w:r w:rsidR="007629BF">
        <w:t xml:space="preserve">within </w:t>
      </w:r>
      <w:r>
        <w:t>a</w:t>
      </w:r>
      <w:r w:rsidR="007629BF">
        <w:t xml:space="preserve"> Data Dictionary </w:t>
      </w:r>
      <w:r w:rsidR="00BF4CFB">
        <w:t xml:space="preserve">or Meta Data </w:t>
      </w:r>
      <w:r w:rsidR="007629BF">
        <w:t xml:space="preserve">Register </w:t>
      </w:r>
      <w:r w:rsidR="007629BF" w:rsidRPr="0085164B">
        <w:t xml:space="preserve">to develop a </w:t>
      </w:r>
      <w:r w:rsidR="007629BF">
        <w:t>F</w:t>
      </w:r>
      <w:r w:rsidR="007629BF" w:rsidRPr="0085164B">
        <w:t xml:space="preserve">eature </w:t>
      </w:r>
      <w:r w:rsidR="007629BF">
        <w:t>C</w:t>
      </w:r>
      <w:r w:rsidR="007629BF" w:rsidRPr="0085164B">
        <w:t xml:space="preserve">atalogue. Unlike a </w:t>
      </w:r>
      <w:r w:rsidR="007629BF">
        <w:t>Data Dictionary Register</w:t>
      </w:r>
      <w:r w:rsidR="007629BF" w:rsidRPr="0085164B">
        <w:t xml:space="preserve">, </w:t>
      </w:r>
      <w:r w:rsidR="007629BF">
        <w:t>a</w:t>
      </w:r>
      <w:r w:rsidR="007629BF" w:rsidRPr="0085164B">
        <w:t xml:space="preserve"> </w:t>
      </w:r>
      <w:r w:rsidR="007629BF">
        <w:t>C</w:t>
      </w:r>
      <w:r w:rsidR="007629BF" w:rsidRPr="0085164B">
        <w:t xml:space="preserve">oncept </w:t>
      </w:r>
      <w:r w:rsidR="007629BF">
        <w:t>Register</w:t>
      </w:r>
      <w:r w:rsidR="007629BF" w:rsidRPr="0085164B">
        <w:t xml:space="preserve"> does not make associations</w:t>
      </w:r>
      <w:r w:rsidR="007629BF">
        <w:t>; or define type</w:t>
      </w:r>
      <w:r w:rsidR="007629BF" w:rsidRPr="0085164B">
        <w:t xml:space="preserve"> or bind</w:t>
      </w:r>
      <w:r w:rsidR="007629BF">
        <w:t>ings of concepts to other concepts</w:t>
      </w:r>
      <w:r w:rsidR="007629BF" w:rsidRPr="0085164B">
        <w:t>.</w:t>
      </w:r>
      <w:r w:rsidR="003F7090">
        <w:t xml:space="preserve"> </w:t>
      </w:r>
      <w:r w:rsidR="007629BF">
        <w:t>From this perspective, registered items within the Concept Register are essentially “stateless”, which allows for flexibility of the use of the concepts for suitable data modelling to satisfy the requirements of Product Specifications.</w:t>
      </w:r>
    </w:p>
    <w:p w14:paraId="4FA3C922" w14:textId="77777777" w:rsidR="007629BF" w:rsidRDefault="007629BF" w:rsidP="007629BF">
      <w:pPr>
        <w:pStyle w:val="ParagraphText"/>
        <w:spacing w:after="120"/>
        <w:jc w:val="both"/>
      </w:pPr>
      <w:r>
        <w:t xml:space="preserve">Such </w:t>
      </w:r>
      <w:r w:rsidRPr="0085164B">
        <w:t xml:space="preserve">Registers of </w:t>
      </w:r>
      <w:r>
        <w:t>geospatial</w:t>
      </w:r>
      <w:r w:rsidRPr="0085164B">
        <w:t xml:space="preserve"> information may serve as sources of reference for similar </w:t>
      </w:r>
      <w:r>
        <w:t>R</w:t>
      </w:r>
      <w:r w:rsidRPr="0085164B">
        <w:t>egisters established by other geographic information communities as part of</w:t>
      </w:r>
      <w:r>
        <w:t xml:space="preserve"> a system of cross-referencing.</w:t>
      </w:r>
    </w:p>
    <w:p w14:paraId="1800B8F5" w14:textId="77777777" w:rsidR="006D2BD8" w:rsidRDefault="006D2BD8" w:rsidP="007629BF">
      <w:pPr>
        <w:pStyle w:val="ParagraphText"/>
        <w:spacing w:after="120"/>
        <w:jc w:val="both"/>
      </w:pPr>
    </w:p>
    <w:p w14:paraId="322B5F5B" w14:textId="622789C3" w:rsidR="00F56048" w:rsidRPr="0085164B" w:rsidRDefault="00BE1DCF" w:rsidP="000D0C22">
      <w:pPr>
        <w:pStyle w:val="Heading2"/>
        <w:keepNext/>
        <w:keepLines/>
        <w:tabs>
          <w:tab w:val="clear" w:pos="1049"/>
          <w:tab w:val="num" w:pos="993"/>
        </w:tabs>
        <w:spacing w:after="200"/>
        <w:ind w:left="0"/>
        <w:rPr>
          <w:lang w:val="en-GB"/>
        </w:rPr>
      </w:pPr>
      <w:bookmarkStart w:id="72" w:name="_Toc95398334"/>
      <w:bookmarkStart w:id="73" w:name="_Toc96508830"/>
      <w:bookmarkEnd w:id="72"/>
      <w:r>
        <w:rPr>
          <w:lang w:val="en-GB"/>
        </w:rPr>
        <w:t>Data</w:t>
      </w:r>
      <w:r w:rsidR="00F56048" w:rsidRPr="0085164B">
        <w:rPr>
          <w:lang w:val="en-GB"/>
        </w:rPr>
        <w:t xml:space="preserve"> </w:t>
      </w:r>
      <w:r w:rsidR="003225CA">
        <w:rPr>
          <w:lang w:val="en-GB"/>
        </w:rPr>
        <w:t>D</w:t>
      </w:r>
      <w:r w:rsidR="00F56048" w:rsidRPr="0085164B">
        <w:rPr>
          <w:lang w:val="en-GB"/>
        </w:rPr>
        <w:t>ictionary</w:t>
      </w:r>
      <w:r w:rsidR="002900EF">
        <w:rPr>
          <w:lang w:val="en-GB"/>
        </w:rPr>
        <w:t xml:space="preserve"> Register</w:t>
      </w:r>
      <w:bookmarkEnd w:id="73"/>
    </w:p>
    <w:p w14:paraId="44F5EB38" w14:textId="26257A01" w:rsidR="00F56048" w:rsidRPr="0085164B" w:rsidRDefault="00BD4618" w:rsidP="003225CA">
      <w:pPr>
        <w:pStyle w:val="ParagraphText"/>
        <w:spacing w:after="120"/>
        <w:jc w:val="both"/>
      </w:pPr>
      <w:r>
        <w:t>A</w:t>
      </w:r>
      <w:r w:rsidR="001029D3">
        <w:t xml:space="preserve"> </w:t>
      </w:r>
      <w:r w:rsidR="00BE1DCF">
        <w:t>Data</w:t>
      </w:r>
      <w:r w:rsidR="00F56048" w:rsidRPr="0085164B">
        <w:t xml:space="preserve"> </w:t>
      </w:r>
      <w:r w:rsidR="003225CA">
        <w:t>D</w:t>
      </w:r>
      <w:r w:rsidR="00F56048" w:rsidRPr="0085164B">
        <w:t xml:space="preserve">ictionary </w:t>
      </w:r>
      <w:r w:rsidR="000E5560">
        <w:t xml:space="preserve">Register </w:t>
      </w:r>
      <w:r w:rsidR="00F56048" w:rsidRPr="0085164B">
        <w:t xml:space="preserve">specifies independent sets of definitions of features, attributes, enumerated values, and information types that may be used to describe geographic, hydrographic, and metadata information. </w:t>
      </w:r>
      <w:r>
        <w:t>A</w:t>
      </w:r>
      <w:r w:rsidR="000E5560" w:rsidRPr="0085164B">
        <w:t xml:space="preserve"> </w:t>
      </w:r>
      <w:r w:rsidR="00BE1DCF">
        <w:t>Data</w:t>
      </w:r>
      <w:r w:rsidR="00F56048" w:rsidRPr="0085164B">
        <w:t xml:space="preserve"> </w:t>
      </w:r>
      <w:r w:rsidR="003225CA">
        <w:t>D</w:t>
      </w:r>
      <w:r w:rsidR="00F56048" w:rsidRPr="0085164B">
        <w:t xml:space="preserve">ictionary </w:t>
      </w:r>
      <w:r w:rsidR="000E5560">
        <w:t xml:space="preserve">Register </w:t>
      </w:r>
      <w:r w:rsidR="00F56048" w:rsidRPr="0085164B">
        <w:t xml:space="preserve">may be used to </w:t>
      </w:r>
      <w:r w:rsidR="00DC3ACA">
        <w:t xml:space="preserve">assign an item defined in </w:t>
      </w:r>
      <w:r>
        <w:t>a</w:t>
      </w:r>
      <w:r w:rsidR="00DC3ACA">
        <w:t xml:space="preserve"> Concept Register a type </w:t>
      </w:r>
      <w:r w:rsidR="0000378E">
        <w:t>(for example feature, attribute</w:t>
      </w:r>
      <w:r w:rsidR="00DC3ACA">
        <w:t xml:space="preserve"> </w:t>
      </w:r>
      <w:r w:rsidR="0000378E">
        <w:t>and enumerate</w:t>
      </w:r>
      <w:r w:rsidR="00DC3ACA">
        <w:t xml:space="preserve"> value); and </w:t>
      </w:r>
      <w:r w:rsidR="0000378E">
        <w:t>define recommended</w:t>
      </w:r>
      <w:r w:rsidR="00DC3ACA">
        <w:t xml:space="preserve"> associations and attribute/feature bindings to </w:t>
      </w:r>
      <w:r w:rsidR="002900EF">
        <w:t>facilitate the</w:t>
      </w:r>
      <w:r w:rsidR="00DC3ACA">
        <w:t xml:space="preserve"> </w:t>
      </w:r>
      <w:r w:rsidR="00F56048" w:rsidRPr="0085164B">
        <w:t>develop</w:t>
      </w:r>
      <w:r w:rsidR="002900EF">
        <w:t>ment of</w:t>
      </w:r>
      <w:r w:rsidR="00F56048" w:rsidRPr="0085164B">
        <w:t xml:space="preserve"> </w:t>
      </w:r>
      <w:r w:rsidR="003225CA">
        <w:t>F</w:t>
      </w:r>
      <w:r w:rsidR="00F56048" w:rsidRPr="0085164B">
        <w:t xml:space="preserve">eature </w:t>
      </w:r>
      <w:r w:rsidR="003225CA">
        <w:t>C</w:t>
      </w:r>
      <w:r w:rsidR="00F56048" w:rsidRPr="0085164B">
        <w:t>atalogue</w:t>
      </w:r>
      <w:r w:rsidR="002900EF">
        <w:t>s</w:t>
      </w:r>
      <w:r w:rsidR="00F56048" w:rsidRPr="0085164B">
        <w:t>.</w:t>
      </w:r>
      <w:r w:rsidR="00591753">
        <w:t xml:space="preserve"> Items in </w:t>
      </w:r>
      <w:r>
        <w:t>a</w:t>
      </w:r>
      <w:r w:rsidR="00591753">
        <w:t xml:space="preserve"> Concept Register </w:t>
      </w:r>
      <w:r w:rsidR="00024062">
        <w:t>can only</w:t>
      </w:r>
      <w:r w:rsidR="00591753">
        <w:t xml:space="preserve"> be registered on</w:t>
      </w:r>
      <w:r w:rsidR="00024062">
        <w:t>c</w:t>
      </w:r>
      <w:r w:rsidR="00591753">
        <w:t xml:space="preserve">e </w:t>
      </w:r>
      <w:r w:rsidR="00024062">
        <w:t xml:space="preserve">against </w:t>
      </w:r>
      <w:r w:rsidR="00591753">
        <w:t xml:space="preserve">each type in </w:t>
      </w:r>
      <w:r>
        <w:t>a</w:t>
      </w:r>
      <w:r w:rsidR="00591753">
        <w:t xml:space="preserve"> D</w:t>
      </w:r>
      <w:r w:rsidR="00024062">
        <w:t xml:space="preserve">ata </w:t>
      </w:r>
      <w:r w:rsidR="00591753">
        <w:t>D</w:t>
      </w:r>
      <w:r w:rsidR="00024062">
        <w:t xml:space="preserve">ictionary </w:t>
      </w:r>
      <w:r w:rsidR="00591753">
        <w:t>R</w:t>
      </w:r>
      <w:r w:rsidR="00024062">
        <w:t>egister</w:t>
      </w:r>
      <w:r w:rsidR="00591753">
        <w:t xml:space="preserve"> </w:t>
      </w:r>
      <w:r w:rsidR="00024062">
        <w:t xml:space="preserve">in order </w:t>
      </w:r>
      <w:r w:rsidR="00591753">
        <w:t>to support interoperability.</w:t>
      </w:r>
    </w:p>
    <w:p w14:paraId="294D8FEC" w14:textId="4FAC542A" w:rsidR="00F56048" w:rsidRDefault="00130FC4" w:rsidP="003225CA">
      <w:pPr>
        <w:pStyle w:val="ParagraphText"/>
        <w:spacing w:after="120"/>
        <w:jc w:val="both"/>
      </w:pPr>
      <w:r>
        <w:lastRenderedPageBreak/>
        <w:t>Such Data Dictionaries</w:t>
      </w:r>
      <w:r w:rsidRPr="0085164B">
        <w:t xml:space="preserve"> </w:t>
      </w:r>
      <w:r w:rsidR="00F56048" w:rsidRPr="0085164B">
        <w:t xml:space="preserve">of </w:t>
      </w:r>
      <w:r>
        <w:t>geospatial</w:t>
      </w:r>
      <w:r w:rsidRPr="0085164B">
        <w:t xml:space="preserve"> </w:t>
      </w:r>
      <w:r w:rsidR="00F56048" w:rsidRPr="0085164B">
        <w:t xml:space="preserve">information may serve as sources of reference for similar </w:t>
      </w:r>
      <w:r>
        <w:t>Data Dictionaries or R</w:t>
      </w:r>
      <w:r w:rsidRPr="0085164B">
        <w:t xml:space="preserve">egisters </w:t>
      </w:r>
      <w:r w:rsidR="00F56048" w:rsidRPr="0085164B">
        <w:t>established by other geographic information communities as part of</w:t>
      </w:r>
      <w:r w:rsidR="00D8746D">
        <w:t xml:space="preserve"> a system of cross-referencing.</w:t>
      </w:r>
    </w:p>
    <w:p w14:paraId="1F971CA4" w14:textId="77777777" w:rsidR="00D8746D" w:rsidRPr="0085164B" w:rsidRDefault="00D8746D" w:rsidP="003225CA">
      <w:pPr>
        <w:pStyle w:val="ParagraphText"/>
        <w:spacing w:after="120"/>
        <w:jc w:val="both"/>
      </w:pPr>
    </w:p>
    <w:p w14:paraId="03327322" w14:textId="77777777" w:rsidR="00F56048" w:rsidRPr="0085164B" w:rsidRDefault="00F56048" w:rsidP="00B05D6F">
      <w:pPr>
        <w:pStyle w:val="Heading2"/>
        <w:tabs>
          <w:tab w:val="clear" w:pos="1049"/>
          <w:tab w:val="num" w:pos="993"/>
        </w:tabs>
        <w:spacing w:after="200"/>
        <w:ind w:left="0"/>
        <w:rPr>
          <w:lang w:val="en-GB"/>
        </w:rPr>
      </w:pPr>
      <w:bookmarkStart w:id="74" w:name="_Toc96508831"/>
      <w:r w:rsidRPr="0085164B">
        <w:rPr>
          <w:lang w:val="en-GB"/>
        </w:rPr>
        <w:t xml:space="preserve">Feature </w:t>
      </w:r>
      <w:r w:rsidR="003225CA">
        <w:rPr>
          <w:lang w:val="en-GB"/>
        </w:rPr>
        <w:t>C</w:t>
      </w:r>
      <w:r w:rsidRPr="0085164B">
        <w:rPr>
          <w:lang w:val="en-GB"/>
        </w:rPr>
        <w:t>atalogue</w:t>
      </w:r>
      <w:bookmarkEnd w:id="74"/>
    </w:p>
    <w:p w14:paraId="417791A1" w14:textId="4A4CE1CD" w:rsidR="00F56048" w:rsidRDefault="00F56048" w:rsidP="003225CA">
      <w:pPr>
        <w:spacing w:after="120"/>
        <w:rPr>
          <w:lang w:val="en-GB"/>
        </w:rPr>
      </w:pPr>
      <w:r w:rsidRPr="0085164B">
        <w:rPr>
          <w:lang w:val="en-GB"/>
        </w:rPr>
        <w:t xml:space="preserve">A </w:t>
      </w:r>
      <w:r w:rsidR="003225CA">
        <w:rPr>
          <w:lang w:val="en-GB"/>
        </w:rPr>
        <w:t>F</w:t>
      </w:r>
      <w:r w:rsidRPr="0085164B">
        <w:rPr>
          <w:lang w:val="en-GB"/>
        </w:rPr>
        <w:t xml:space="preserve">eature </w:t>
      </w:r>
      <w:r w:rsidR="003225CA">
        <w:rPr>
          <w:lang w:val="en-GB"/>
        </w:rPr>
        <w:t>C</w:t>
      </w:r>
      <w:r w:rsidRPr="0085164B">
        <w:rPr>
          <w:lang w:val="en-GB"/>
        </w:rPr>
        <w:t xml:space="preserve">atalogue is a document that describes the content of a data product.  It uses item types, for example features and attributes, from one or more </w:t>
      </w:r>
      <w:r w:rsidR="00130FC4">
        <w:rPr>
          <w:lang w:val="en-GB"/>
        </w:rPr>
        <w:t>Data</w:t>
      </w:r>
      <w:r w:rsidR="00C73476" w:rsidRPr="0085164B">
        <w:rPr>
          <w:lang w:val="en-GB"/>
        </w:rPr>
        <w:t xml:space="preserve"> </w:t>
      </w:r>
      <w:r w:rsidR="003225CA">
        <w:rPr>
          <w:lang w:val="en-GB"/>
        </w:rPr>
        <w:t>D</w:t>
      </w:r>
      <w:r w:rsidRPr="0085164B">
        <w:rPr>
          <w:lang w:val="en-GB"/>
        </w:rPr>
        <w:t>ictionaries and binds them together.  In addition constraints, units of measurement and format description of attributes can be specified. Feature Catalogues are descr</w:t>
      </w:r>
      <w:r w:rsidR="00D8746D">
        <w:rPr>
          <w:lang w:val="en-GB"/>
        </w:rPr>
        <w:t xml:space="preserve">ibed in detail in S-100 Part </w:t>
      </w:r>
      <w:r w:rsidR="00DD785B">
        <w:rPr>
          <w:lang w:val="en-GB"/>
        </w:rPr>
        <w:t>5</w:t>
      </w:r>
      <w:r w:rsidR="00D8746D">
        <w:rPr>
          <w:lang w:val="en-GB"/>
        </w:rPr>
        <w:t>.</w:t>
      </w:r>
    </w:p>
    <w:p w14:paraId="3C50D290" w14:textId="77777777" w:rsidR="00E7689E" w:rsidRDefault="00E7689E" w:rsidP="003225CA">
      <w:pPr>
        <w:spacing w:after="120"/>
        <w:rPr>
          <w:lang w:val="en-GB"/>
        </w:rPr>
      </w:pPr>
    </w:p>
    <w:p w14:paraId="7F37C1EA" w14:textId="26F33AC8" w:rsidR="00F67DAA" w:rsidRDefault="00F67DAA" w:rsidP="00F67DAA">
      <w:pPr>
        <w:pStyle w:val="Heading1"/>
        <w:spacing w:after="200"/>
        <w:rPr>
          <w:lang w:val="en-GB"/>
        </w:rPr>
      </w:pPr>
      <w:bookmarkStart w:id="75" w:name="_Toc96508832"/>
      <w:r>
        <w:rPr>
          <w:lang w:val="en-GB"/>
        </w:rPr>
        <w:t>IHO</w:t>
      </w:r>
      <w:r w:rsidRPr="0085164B">
        <w:rPr>
          <w:lang w:val="en-GB"/>
        </w:rPr>
        <w:t xml:space="preserve"> </w:t>
      </w:r>
      <w:r>
        <w:rPr>
          <w:lang w:val="en-GB"/>
        </w:rPr>
        <w:t>Concept and Data</w:t>
      </w:r>
      <w:r w:rsidRPr="0085164B">
        <w:rPr>
          <w:lang w:val="en-GB"/>
        </w:rPr>
        <w:t xml:space="preserve"> Dictionary</w:t>
      </w:r>
      <w:r>
        <w:rPr>
          <w:lang w:val="en-GB"/>
        </w:rPr>
        <w:t xml:space="preserve"> Registers</w:t>
      </w:r>
      <w:bookmarkEnd w:id="75"/>
    </w:p>
    <w:p w14:paraId="7D15A94F" w14:textId="77777777" w:rsidR="006D2BD8" w:rsidRPr="0085164B" w:rsidRDefault="006D2BD8" w:rsidP="00E07CEB">
      <w:pPr>
        <w:pStyle w:val="Heading2"/>
        <w:tabs>
          <w:tab w:val="clear" w:pos="1049"/>
          <w:tab w:val="num" w:pos="993"/>
        </w:tabs>
        <w:spacing w:after="200"/>
        <w:ind w:left="0"/>
        <w:rPr>
          <w:lang w:val="en-GB"/>
        </w:rPr>
      </w:pPr>
      <w:bookmarkStart w:id="76" w:name="_Toc33091631"/>
      <w:bookmarkStart w:id="77" w:name="_Toc96508833"/>
      <w:r>
        <w:rPr>
          <w:lang w:val="en-GB"/>
        </w:rPr>
        <w:t>Detail</w:t>
      </w:r>
      <w:r w:rsidRPr="0085164B">
        <w:rPr>
          <w:lang w:val="en-GB"/>
        </w:rPr>
        <w:t xml:space="preserve"> of registered items</w:t>
      </w:r>
      <w:bookmarkEnd w:id="76"/>
      <w:bookmarkEnd w:id="77"/>
    </w:p>
    <w:p w14:paraId="3A10384E" w14:textId="70FD9977" w:rsidR="006D2BD8" w:rsidRPr="0085164B" w:rsidRDefault="006D2BD8" w:rsidP="006D2BD8">
      <w:pPr>
        <w:pStyle w:val="Heading3"/>
        <w:rPr>
          <w:lang w:val="en-GB"/>
        </w:rPr>
      </w:pPr>
      <w:bookmarkStart w:id="78" w:name="_Toc96508834"/>
      <w:r>
        <w:rPr>
          <w:lang w:val="en-GB"/>
        </w:rPr>
        <w:t>IHO Concept Register</w:t>
      </w:r>
      <w:bookmarkEnd w:id="78"/>
    </w:p>
    <w:p w14:paraId="430D3D8D" w14:textId="77777777" w:rsidR="006D2BD8" w:rsidRPr="0085164B" w:rsidRDefault="006D2BD8" w:rsidP="006D2BD8">
      <w:pPr>
        <w:pStyle w:val="ParagraphText"/>
        <w:spacing w:after="120"/>
        <w:jc w:val="both"/>
      </w:pPr>
      <w:r w:rsidRPr="0085164B">
        <w:t xml:space="preserve">The following are </w:t>
      </w:r>
      <w:r>
        <w:t xml:space="preserve">the details available in a Concept Register to </w:t>
      </w:r>
      <w:r w:rsidRPr="0085164B">
        <w:t xml:space="preserve">describe </w:t>
      </w:r>
      <w:r>
        <w:t xml:space="preserve">and manage </w:t>
      </w:r>
      <w:r w:rsidRPr="0085164B">
        <w:t xml:space="preserve">hydrographic, </w:t>
      </w:r>
      <w:r>
        <w:t xml:space="preserve">marine-related </w:t>
      </w:r>
      <w:r w:rsidRPr="0085164B">
        <w:t>and meta</w:t>
      </w:r>
      <w:r>
        <w:t xml:space="preserve"> </w:t>
      </w:r>
      <w:r w:rsidRPr="0085164B">
        <w:t>data information</w:t>
      </w:r>
      <w:r>
        <w:t>:</w:t>
      </w:r>
    </w:p>
    <w:p w14:paraId="6DFF1BD1" w14:textId="77777777" w:rsidR="006D2BD8" w:rsidRDefault="006D2BD8" w:rsidP="006D2BD8">
      <w:pPr>
        <w:pStyle w:val="LBullet"/>
        <w:numPr>
          <w:ilvl w:val="0"/>
          <w:numId w:val="16"/>
        </w:numPr>
        <w:tabs>
          <w:tab w:val="left" w:pos="720"/>
        </w:tabs>
        <w:jc w:val="both"/>
      </w:pPr>
      <w:r>
        <w:t>Item Name</w:t>
      </w:r>
    </w:p>
    <w:p w14:paraId="6EDB19B5" w14:textId="77777777" w:rsidR="006D2BD8" w:rsidRDefault="006D2BD8" w:rsidP="006D2BD8">
      <w:pPr>
        <w:pStyle w:val="LBullet"/>
        <w:numPr>
          <w:ilvl w:val="0"/>
          <w:numId w:val="16"/>
        </w:numPr>
        <w:tabs>
          <w:tab w:val="left" w:pos="720"/>
        </w:tabs>
        <w:jc w:val="both"/>
      </w:pPr>
      <w:r>
        <w:t>Item Identifier</w:t>
      </w:r>
    </w:p>
    <w:p w14:paraId="66762D76" w14:textId="77777777" w:rsidR="006D2BD8" w:rsidRDefault="006D2BD8" w:rsidP="006D2BD8">
      <w:pPr>
        <w:pStyle w:val="LBullet"/>
        <w:numPr>
          <w:ilvl w:val="0"/>
          <w:numId w:val="16"/>
        </w:numPr>
        <w:tabs>
          <w:tab w:val="left" w:pos="720"/>
        </w:tabs>
        <w:jc w:val="both"/>
      </w:pPr>
      <w:r>
        <w:t>Item Status</w:t>
      </w:r>
    </w:p>
    <w:p w14:paraId="5EBAF9AF" w14:textId="77777777" w:rsidR="006D2BD8" w:rsidRPr="0085164B" w:rsidRDefault="006D2BD8" w:rsidP="006D2BD8">
      <w:pPr>
        <w:pStyle w:val="LBullet"/>
        <w:numPr>
          <w:ilvl w:val="0"/>
          <w:numId w:val="16"/>
        </w:numPr>
        <w:tabs>
          <w:tab w:val="left" w:pos="720"/>
        </w:tabs>
        <w:jc w:val="both"/>
      </w:pPr>
      <w:r>
        <w:t>Alias</w:t>
      </w:r>
    </w:p>
    <w:p w14:paraId="4609850B" w14:textId="77777777" w:rsidR="006D2BD8" w:rsidRPr="0085164B" w:rsidRDefault="006D2BD8" w:rsidP="006D2BD8">
      <w:pPr>
        <w:pStyle w:val="LBullet"/>
        <w:numPr>
          <w:ilvl w:val="0"/>
          <w:numId w:val="16"/>
        </w:numPr>
        <w:tabs>
          <w:tab w:val="left" w:pos="720"/>
        </w:tabs>
        <w:jc w:val="both"/>
      </w:pPr>
      <w:r>
        <w:t>Camel Case</w:t>
      </w:r>
    </w:p>
    <w:p w14:paraId="7641C1FF" w14:textId="77777777" w:rsidR="006D2BD8" w:rsidRDefault="006D2BD8" w:rsidP="006D2BD8">
      <w:pPr>
        <w:pStyle w:val="LBullet"/>
        <w:numPr>
          <w:ilvl w:val="0"/>
          <w:numId w:val="16"/>
        </w:numPr>
        <w:tabs>
          <w:tab w:val="left" w:pos="720"/>
        </w:tabs>
        <w:jc w:val="both"/>
      </w:pPr>
      <w:r>
        <w:t>Definition</w:t>
      </w:r>
    </w:p>
    <w:p w14:paraId="53BC4D05" w14:textId="77777777" w:rsidR="006D2BD8" w:rsidRDefault="006D2BD8" w:rsidP="006D2BD8">
      <w:pPr>
        <w:pStyle w:val="LBullet"/>
        <w:numPr>
          <w:ilvl w:val="0"/>
          <w:numId w:val="16"/>
        </w:numPr>
        <w:tabs>
          <w:tab w:val="left" w:pos="720"/>
        </w:tabs>
        <w:jc w:val="both"/>
      </w:pPr>
      <w:r>
        <w:t>Definition Source</w:t>
      </w:r>
    </w:p>
    <w:p w14:paraId="79E39C8B" w14:textId="77777777" w:rsidR="006D2BD8" w:rsidRDefault="006D2BD8" w:rsidP="006D2BD8">
      <w:pPr>
        <w:pStyle w:val="LBullet"/>
        <w:numPr>
          <w:ilvl w:val="0"/>
          <w:numId w:val="16"/>
        </w:numPr>
        <w:tabs>
          <w:tab w:val="left" w:pos="720"/>
        </w:tabs>
        <w:jc w:val="both"/>
      </w:pPr>
      <w:r>
        <w:t>Definition Reference</w:t>
      </w:r>
    </w:p>
    <w:p w14:paraId="2BF977A2" w14:textId="77777777" w:rsidR="006D2BD8" w:rsidRDefault="006D2BD8" w:rsidP="006D2BD8">
      <w:pPr>
        <w:pStyle w:val="LBullet"/>
        <w:numPr>
          <w:ilvl w:val="0"/>
          <w:numId w:val="16"/>
        </w:numPr>
        <w:tabs>
          <w:tab w:val="left" w:pos="720"/>
        </w:tabs>
        <w:jc w:val="both"/>
      </w:pPr>
      <w:r>
        <w:t>Similarity to Source</w:t>
      </w:r>
    </w:p>
    <w:p w14:paraId="1C6F5480" w14:textId="77777777" w:rsidR="006D2BD8" w:rsidRDefault="006D2BD8" w:rsidP="006D2BD8">
      <w:pPr>
        <w:pStyle w:val="LBullet"/>
        <w:numPr>
          <w:ilvl w:val="0"/>
          <w:numId w:val="16"/>
        </w:numPr>
        <w:tabs>
          <w:tab w:val="left" w:pos="720"/>
        </w:tabs>
        <w:jc w:val="both"/>
      </w:pPr>
      <w:r>
        <w:t>Remarks</w:t>
      </w:r>
    </w:p>
    <w:p w14:paraId="76097363" w14:textId="32CAA726" w:rsidR="006D2BD8" w:rsidRDefault="00EB560A" w:rsidP="006D2BD8">
      <w:pPr>
        <w:pStyle w:val="LBullet"/>
        <w:numPr>
          <w:ilvl w:val="0"/>
          <w:numId w:val="16"/>
        </w:numPr>
        <w:tabs>
          <w:tab w:val="left" w:pos="720"/>
        </w:tabs>
        <w:jc w:val="both"/>
      </w:pPr>
      <w:r>
        <w:t>Proposal</w:t>
      </w:r>
      <w:r w:rsidR="006D2BD8">
        <w:t xml:space="preserve"> Type</w:t>
      </w:r>
    </w:p>
    <w:p w14:paraId="639C8257" w14:textId="77777777" w:rsidR="006D2BD8" w:rsidRDefault="006D2BD8" w:rsidP="006D2BD8">
      <w:pPr>
        <w:pStyle w:val="LBullet"/>
        <w:numPr>
          <w:ilvl w:val="0"/>
          <w:numId w:val="16"/>
        </w:numPr>
        <w:tabs>
          <w:tab w:val="left" w:pos="720"/>
        </w:tabs>
        <w:jc w:val="both"/>
      </w:pPr>
      <w:r>
        <w:t>Successor</w:t>
      </w:r>
    </w:p>
    <w:p w14:paraId="06413AAC" w14:textId="77777777" w:rsidR="006D2BD8" w:rsidRDefault="006D2BD8" w:rsidP="006D2BD8">
      <w:pPr>
        <w:pStyle w:val="LBullet"/>
        <w:numPr>
          <w:ilvl w:val="0"/>
          <w:numId w:val="16"/>
        </w:numPr>
        <w:tabs>
          <w:tab w:val="left" w:pos="720"/>
        </w:tabs>
        <w:jc w:val="both"/>
      </w:pPr>
      <w:r>
        <w:t>Predecessor</w:t>
      </w:r>
    </w:p>
    <w:p w14:paraId="0F747DA7" w14:textId="77777777" w:rsidR="006D2BD8" w:rsidRDefault="006D2BD8" w:rsidP="006D2BD8">
      <w:pPr>
        <w:pStyle w:val="LBullet"/>
        <w:numPr>
          <w:ilvl w:val="0"/>
          <w:numId w:val="16"/>
        </w:numPr>
        <w:tabs>
          <w:tab w:val="left" w:pos="720"/>
        </w:tabs>
        <w:jc w:val="both"/>
      </w:pPr>
      <w:r>
        <w:t>Submitting Organization</w:t>
      </w:r>
    </w:p>
    <w:p w14:paraId="030526BF" w14:textId="77777777" w:rsidR="006D2BD8" w:rsidRDefault="006D2BD8" w:rsidP="006D2BD8">
      <w:pPr>
        <w:pStyle w:val="LBullet"/>
        <w:numPr>
          <w:ilvl w:val="0"/>
          <w:numId w:val="16"/>
        </w:numPr>
        <w:tabs>
          <w:tab w:val="left" w:pos="720"/>
        </w:tabs>
        <w:jc w:val="both"/>
      </w:pPr>
      <w:r>
        <w:t>Date Proposed</w:t>
      </w:r>
    </w:p>
    <w:p w14:paraId="77AC0DE7" w14:textId="77777777" w:rsidR="006D2BD8" w:rsidRDefault="006D2BD8" w:rsidP="006D2BD8">
      <w:pPr>
        <w:pStyle w:val="LBullet"/>
        <w:numPr>
          <w:ilvl w:val="0"/>
          <w:numId w:val="16"/>
        </w:numPr>
        <w:tabs>
          <w:tab w:val="left" w:pos="720"/>
        </w:tabs>
        <w:jc w:val="both"/>
      </w:pPr>
      <w:r>
        <w:t>Date Accepted</w:t>
      </w:r>
    </w:p>
    <w:p w14:paraId="4E75236A" w14:textId="5DC6F50D" w:rsidR="00EB560A" w:rsidRPr="00EB560A" w:rsidRDefault="00EB560A" w:rsidP="00EB560A">
      <w:pPr>
        <w:pStyle w:val="LBullet"/>
        <w:numPr>
          <w:ilvl w:val="0"/>
          <w:numId w:val="16"/>
        </w:numPr>
        <w:tabs>
          <w:tab w:val="left" w:pos="720"/>
        </w:tabs>
        <w:jc w:val="both"/>
      </w:pPr>
      <w:r>
        <w:t>Date Amended</w:t>
      </w:r>
    </w:p>
    <w:p w14:paraId="1E9E50AE" w14:textId="77777777" w:rsidR="006D2BD8" w:rsidRDefault="006D2BD8" w:rsidP="006D2BD8">
      <w:pPr>
        <w:pStyle w:val="LBullet"/>
        <w:numPr>
          <w:ilvl w:val="0"/>
          <w:numId w:val="16"/>
        </w:numPr>
        <w:tabs>
          <w:tab w:val="left" w:pos="720"/>
        </w:tabs>
        <w:jc w:val="both"/>
      </w:pPr>
      <w:r>
        <w:t>Proposed Change</w:t>
      </w:r>
    </w:p>
    <w:p w14:paraId="3A89F40F" w14:textId="77777777" w:rsidR="006D2BD8" w:rsidRDefault="006D2BD8" w:rsidP="006D2BD8">
      <w:pPr>
        <w:pStyle w:val="LBullet"/>
        <w:numPr>
          <w:ilvl w:val="0"/>
          <w:numId w:val="16"/>
        </w:numPr>
        <w:tabs>
          <w:tab w:val="left" w:pos="720"/>
        </w:tabs>
        <w:jc w:val="both"/>
      </w:pPr>
      <w:r>
        <w:t>Justification</w:t>
      </w:r>
    </w:p>
    <w:p w14:paraId="4BF54D36" w14:textId="77777777" w:rsidR="006D2BD8" w:rsidRDefault="006D2BD8" w:rsidP="006D2BD8">
      <w:pPr>
        <w:spacing w:after="120"/>
        <w:rPr>
          <w:lang w:val="en-GB"/>
        </w:rPr>
      </w:pPr>
      <w:r>
        <w:rPr>
          <w:lang w:val="en-GB"/>
        </w:rPr>
        <w:t xml:space="preserve">These details are derived from the classes S100_RE_RegisterItem and S100_RE_ManagementInfo (see clause </w:t>
      </w:r>
      <w:r w:rsidRPr="00E7689E">
        <w:rPr>
          <w:lang w:val="en-GB"/>
        </w:rPr>
        <w:t>2a-4.2</w:t>
      </w:r>
      <w:r>
        <w:rPr>
          <w:lang w:val="en-GB"/>
        </w:rPr>
        <w:t xml:space="preserve"> below and Part 2, clauses 2-8.3 and 2-8.8).</w:t>
      </w:r>
    </w:p>
    <w:p w14:paraId="7F4E6A40" w14:textId="490F1940" w:rsidR="006D2BD8" w:rsidRPr="0085164B" w:rsidRDefault="006D2BD8" w:rsidP="006D2BD8">
      <w:pPr>
        <w:pStyle w:val="Heading3"/>
        <w:rPr>
          <w:lang w:val="en-GB"/>
        </w:rPr>
      </w:pPr>
      <w:bookmarkStart w:id="79" w:name="_Toc96508835"/>
      <w:r>
        <w:rPr>
          <w:lang w:val="en-GB"/>
        </w:rPr>
        <w:t>IHO Data Dictionary Register</w:t>
      </w:r>
      <w:bookmarkEnd w:id="79"/>
    </w:p>
    <w:p w14:paraId="7E4F1302" w14:textId="77777777" w:rsidR="006D2BD8" w:rsidRPr="0085164B" w:rsidRDefault="006D2BD8" w:rsidP="006D2BD8">
      <w:pPr>
        <w:pStyle w:val="ParagraphText"/>
        <w:spacing w:after="120"/>
        <w:jc w:val="both"/>
      </w:pPr>
      <w:r w:rsidRPr="0085164B">
        <w:t xml:space="preserve">The following are types </w:t>
      </w:r>
      <w:r>
        <w:t>of items, as derived from a Concept Register, which may be registered within a Data Dictionary Register:</w:t>
      </w:r>
    </w:p>
    <w:p w14:paraId="3A992265" w14:textId="77777777" w:rsidR="006D2BD8" w:rsidRPr="0085164B" w:rsidRDefault="006D2BD8" w:rsidP="006D2BD8">
      <w:pPr>
        <w:pStyle w:val="LBullet"/>
        <w:numPr>
          <w:ilvl w:val="0"/>
          <w:numId w:val="33"/>
        </w:numPr>
        <w:tabs>
          <w:tab w:val="left" w:pos="720"/>
        </w:tabs>
        <w:jc w:val="both"/>
      </w:pPr>
      <w:r w:rsidRPr="0085164B">
        <w:t>Feature – abstraction of real world phenomena</w:t>
      </w:r>
      <w:r>
        <w:t>.</w:t>
      </w:r>
    </w:p>
    <w:p w14:paraId="1FC96179" w14:textId="77777777" w:rsidR="006D2BD8" w:rsidRPr="0085164B" w:rsidRDefault="006D2BD8" w:rsidP="006D2BD8">
      <w:pPr>
        <w:pStyle w:val="LBullet"/>
        <w:numPr>
          <w:ilvl w:val="0"/>
          <w:numId w:val="33"/>
        </w:numPr>
        <w:tabs>
          <w:tab w:val="left" w:pos="720"/>
        </w:tabs>
        <w:jc w:val="both"/>
      </w:pPr>
      <w:r w:rsidRPr="0085164B">
        <w:t>Attribute – characteristic of a feature concept</w:t>
      </w:r>
      <w:r>
        <w:t>.</w:t>
      </w:r>
    </w:p>
    <w:p w14:paraId="0BAD1E33" w14:textId="77777777" w:rsidR="006D2BD8" w:rsidRPr="0085164B" w:rsidRDefault="006D2BD8" w:rsidP="006D2BD8">
      <w:pPr>
        <w:pStyle w:val="LBullet"/>
        <w:numPr>
          <w:ilvl w:val="0"/>
          <w:numId w:val="33"/>
        </w:numPr>
        <w:tabs>
          <w:tab w:val="left" w:pos="720"/>
        </w:tabs>
        <w:jc w:val="both"/>
      </w:pPr>
      <w:r w:rsidRPr="0085164B">
        <w:lastRenderedPageBreak/>
        <w:t>Enumerated Value – one of a set of mutually exclusive values constituting the domain of an attribute</w:t>
      </w:r>
      <w:r>
        <w:t>.</w:t>
      </w:r>
    </w:p>
    <w:p w14:paraId="0B6C49B2" w14:textId="77777777" w:rsidR="006D2BD8" w:rsidRDefault="006D2BD8" w:rsidP="006D2BD8">
      <w:pPr>
        <w:pStyle w:val="LBullet"/>
        <w:numPr>
          <w:ilvl w:val="0"/>
          <w:numId w:val="33"/>
        </w:numPr>
        <w:tabs>
          <w:tab w:val="left" w:pos="720"/>
        </w:tabs>
        <w:jc w:val="both"/>
      </w:pPr>
      <w:r w:rsidRPr="0085164B">
        <w:t>Information</w:t>
      </w:r>
      <w:r>
        <w:t xml:space="preserve"> </w:t>
      </w:r>
      <w:r w:rsidRPr="0085164B">
        <w:t>– an identifiable object that contains attributes, associations to other information concepts, but no spatial information</w:t>
      </w:r>
      <w:r>
        <w:t>.</w:t>
      </w:r>
    </w:p>
    <w:p w14:paraId="5453E9DC" w14:textId="77777777" w:rsidR="006D2BD8" w:rsidRPr="006049E2" w:rsidRDefault="006D2BD8" w:rsidP="006D2BD8">
      <w:pPr>
        <w:pStyle w:val="LBullet"/>
        <w:numPr>
          <w:ilvl w:val="0"/>
          <w:numId w:val="33"/>
        </w:numPr>
        <w:tabs>
          <w:tab w:val="left" w:pos="720"/>
        </w:tabs>
        <w:jc w:val="both"/>
      </w:pPr>
      <w:proofErr w:type="spellStart"/>
      <w:r>
        <w:t>Codelist</w:t>
      </w:r>
      <w:proofErr w:type="spellEnd"/>
      <w:r>
        <w:t xml:space="preserve"> – an open enumeration, or the identifier of a vocabulary (mapping between codes, labels and definitions).</w:t>
      </w:r>
    </w:p>
    <w:p w14:paraId="00595CEC" w14:textId="77777777" w:rsidR="006D2BD8" w:rsidRDefault="006D2BD8" w:rsidP="006D2BD8">
      <w:pPr>
        <w:spacing w:after="120"/>
        <w:rPr>
          <w:lang w:val="en-GB"/>
        </w:rPr>
      </w:pPr>
    </w:p>
    <w:p w14:paraId="1EA0A8DE" w14:textId="51FD74B7" w:rsidR="00F56048" w:rsidRDefault="00442310" w:rsidP="00235FA6">
      <w:pPr>
        <w:pStyle w:val="Heading2"/>
        <w:keepNext/>
        <w:keepLines/>
        <w:tabs>
          <w:tab w:val="clear" w:pos="1049"/>
          <w:tab w:val="num" w:pos="993"/>
        </w:tabs>
        <w:spacing w:after="200"/>
        <w:ind w:left="0"/>
        <w:rPr>
          <w:lang w:val="en-GB"/>
        </w:rPr>
      </w:pPr>
      <w:bookmarkStart w:id="80" w:name="_Toc96508836"/>
      <w:r w:rsidRPr="0085164B">
        <w:rPr>
          <w:lang w:val="en-GB"/>
        </w:rPr>
        <w:t xml:space="preserve">Data model of </w:t>
      </w:r>
      <w:r w:rsidR="004F4587">
        <w:rPr>
          <w:lang w:val="en-GB"/>
        </w:rPr>
        <w:t>the IHO</w:t>
      </w:r>
      <w:r w:rsidR="004F4587" w:rsidRPr="0085164B">
        <w:rPr>
          <w:lang w:val="en-GB"/>
        </w:rPr>
        <w:t xml:space="preserve"> </w:t>
      </w:r>
      <w:r w:rsidR="00281530">
        <w:rPr>
          <w:lang w:val="en-GB"/>
        </w:rPr>
        <w:t xml:space="preserve">Concept and </w:t>
      </w:r>
      <w:r w:rsidR="004F4587">
        <w:rPr>
          <w:lang w:val="en-GB"/>
        </w:rPr>
        <w:t>Data</w:t>
      </w:r>
      <w:r w:rsidR="00F56048" w:rsidRPr="0085164B">
        <w:rPr>
          <w:lang w:val="en-GB"/>
        </w:rPr>
        <w:t xml:space="preserve"> Dictionary</w:t>
      </w:r>
      <w:r w:rsidR="004F4587">
        <w:rPr>
          <w:lang w:val="en-GB"/>
        </w:rPr>
        <w:t xml:space="preserve"> Register</w:t>
      </w:r>
      <w:r w:rsidR="00281530">
        <w:rPr>
          <w:lang w:val="en-GB"/>
        </w:rPr>
        <w:t>s</w:t>
      </w:r>
      <w:bookmarkEnd w:id="80"/>
    </w:p>
    <w:p w14:paraId="3F1F5CE6" w14:textId="59373BE2" w:rsidR="006D2BD8" w:rsidRPr="0085164B" w:rsidRDefault="006D2BD8" w:rsidP="006D2BD8">
      <w:pPr>
        <w:pStyle w:val="Heading3"/>
        <w:rPr>
          <w:lang w:val="en-GB"/>
        </w:rPr>
      </w:pPr>
      <w:bookmarkStart w:id="81" w:name="_Toc96508837"/>
      <w:r>
        <w:rPr>
          <w:lang w:val="en-GB"/>
        </w:rPr>
        <w:t>UML Model</w:t>
      </w:r>
      <w:bookmarkEnd w:id="81"/>
    </w:p>
    <w:p w14:paraId="51C88EDE" w14:textId="78A0CB00" w:rsidR="00F56048" w:rsidRPr="0085164B" w:rsidRDefault="00F56048" w:rsidP="003225CA">
      <w:pPr>
        <w:pStyle w:val="ParagraphText"/>
        <w:spacing w:after="120"/>
        <w:jc w:val="both"/>
      </w:pPr>
      <w:r w:rsidRPr="0085164B">
        <w:t xml:space="preserve">The following </w:t>
      </w:r>
      <w:r w:rsidR="00D6070A">
        <w:t>F</w:t>
      </w:r>
      <w:r w:rsidR="00D6070A" w:rsidRPr="0085164B">
        <w:t xml:space="preserve">igure </w:t>
      </w:r>
      <w:r w:rsidRPr="0085164B">
        <w:t xml:space="preserve">shows the </w:t>
      </w:r>
      <w:r w:rsidR="00281530">
        <w:t xml:space="preserve">UML </w:t>
      </w:r>
      <w:r w:rsidRPr="0085164B">
        <w:t xml:space="preserve">information model of the </w:t>
      </w:r>
      <w:r w:rsidR="004F4587">
        <w:t xml:space="preserve">IHO </w:t>
      </w:r>
      <w:r w:rsidR="00281530">
        <w:t xml:space="preserve">Concept and </w:t>
      </w:r>
      <w:r w:rsidR="004F4587">
        <w:t>Data</w:t>
      </w:r>
      <w:r w:rsidRPr="0085164B">
        <w:t xml:space="preserve"> </w:t>
      </w:r>
      <w:r w:rsidR="003225CA">
        <w:t>D</w:t>
      </w:r>
      <w:r w:rsidRPr="0085164B">
        <w:t>ictionary</w:t>
      </w:r>
      <w:r w:rsidR="004F4587">
        <w:t xml:space="preserve"> Register</w:t>
      </w:r>
      <w:r w:rsidR="00281530">
        <w:t>s</w:t>
      </w:r>
      <w:r w:rsidRPr="0085164B">
        <w:t>:</w:t>
      </w:r>
    </w:p>
    <w:p w14:paraId="161DC4C0" w14:textId="0D7B8D80" w:rsidR="00EA2039" w:rsidRDefault="00C03695" w:rsidP="00FC2A92">
      <w:pPr>
        <w:pStyle w:val="Figuretitle1"/>
        <w:rPr>
          <w:lang w:val="en-GB"/>
        </w:rPr>
      </w:pPr>
      <w:r w:rsidRPr="00C03695">
        <w:rPr>
          <w:noProof/>
          <w:lang w:val="fr-FR" w:eastAsia="fr-FR"/>
        </w:rPr>
        <w:drawing>
          <wp:inline distT="0" distB="0" distL="0" distR="0" wp14:anchorId="12FD4117" wp14:editId="5915D8B4">
            <wp:extent cx="5278755" cy="5624274"/>
            <wp:effectExtent l="0" t="0" r="0" b="0"/>
            <wp:docPr id="4" name="Picture 4" descr="C:\Users\tsso\AppData\Local\Temp\Rar$DI30.128\V5.0 Fig 2a-2 IHO Concept and Data Dictionary Regi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so\AppData\Local\Temp\Rar$DI30.128\V5.0 Fig 2a-2 IHO Concept and Data Dictionary Regist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5624274"/>
                    </a:xfrm>
                    <a:prstGeom prst="rect">
                      <a:avLst/>
                    </a:prstGeom>
                    <a:noFill/>
                    <a:ln>
                      <a:noFill/>
                    </a:ln>
                  </pic:spPr>
                </pic:pic>
              </a:graphicData>
            </a:graphic>
          </wp:inline>
        </w:drawing>
      </w:r>
    </w:p>
    <w:p w14:paraId="3BB13898" w14:textId="5EF37FA1" w:rsidR="00845A3B" w:rsidRPr="006913BA" w:rsidRDefault="00442310" w:rsidP="00C03695">
      <w:pPr>
        <w:pStyle w:val="Figuretitle1"/>
        <w:spacing w:before="120" w:after="120"/>
        <w:rPr>
          <w:lang w:val="en-GB"/>
          <w:rPrChange w:id="82" w:author="Jeff Wootton" w:date="2024-04-25T10:34:00Z">
            <w:rPr/>
          </w:rPrChange>
        </w:rPr>
      </w:pPr>
      <w:r w:rsidRPr="0085164B">
        <w:rPr>
          <w:lang w:val="en-GB"/>
        </w:rPr>
        <w:t xml:space="preserve">Figure </w:t>
      </w:r>
      <w:r w:rsidR="00967E1C">
        <w:rPr>
          <w:lang w:val="en-GB"/>
        </w:rPr>
        <w:t>2</w:t>
      </w:r>
      <w:r w:rsidR="00281530">
        <w:rPr>
          <w:lang w:val="en-GB"/>
        </w:rPr>
        <w:t>a</w:t>
      </w:r>
      <w:r w:rsidR="003E5C78">
        <w:rPr>
          <w:lang w:val="en-GB"/>
        </w:rPr>
        <w:t>-</w:t>
      </w:r>
      <w:r w:rsidR="00A7219C">
        <w:rPr>
          <w:lang w:val="en-GB"/>
        </w:rPr>
        <w:t>2</w:t>
      </w:r>
      <w:r w:rsidR="00A7219C" w:rsidRPr="0085164B">
        <w:rPr>
          <w:lang w:val="en-GB"/>
        </w:rPr>
        <w:t xml:space="preserve"> </w:t>
      </w:r>
      <w:r w:rsidRPr="0085164B">
        <w:rPr>
          <w:lang w:val="en-GB"/>
        </w:rPr>
        <w:t xml:space="preserve">– </w:t>
      </w:r>
      <w:r w:rsidR="004F4587">
        <w:rPr>
          <w:lang w:val="en-GB"/>
        </w:rPr>
        <w:t xml:space="preserve">IHO </w:t>
      </w:r>
      <w:r w:rsidR="00281530">
        <w:rPr>
          <w:lang w:val="en-GB"/>
        </w:rPr>
        <w:t xml:space="preserve">Concept and </w:t>
      </w:r>
      <w:r w:rsidR="004F4587">
        <w:rPr>
          <w:lang w:val="en-GB"/>
        </w:rPr>
        <w:t>Data</w:t>
      </w:r>
      <w:r w:rsidRPr="0085164B">
        <w:rPr>
          <w:lang w:val="en-GB"/>
        </w:rPr>
        <w:t xml:space="preserve"> Dictionary</w:t>
      </w:r>
      <w:r w:rsidR="004F4587">
        <w:rPr>
          <w:lang w:val="en-GB"/>
        </w:rPr>
        <w:t xml:space="preserve"> Register</w:t>
      </w:r>
      <w:r w:rsidR="00281530">
        <w:rPr>
          <w:lang w:val="en-GB"/>
        </w:rPr>
        <w:t>s</w:t>
      </w:r>
    </w:p>
    <w:p w14:paraId="69726D69" w14:textId="48540219" w:rsidR="00546B3F" w:rsidRPr="006913BA" w:rsidRDefault="00546B3F">
      <w:pPr>
        <w:suppressAutoHyphens w:val="0"/>
        <w:jc w:val="left"/>
        <w:rPr>
          <w:lang w:val="en-GB"/>
          <w:rPrChange w:id="83" w:author="Jeff Wootton" w:date="2024-04-25T10:34:00Z">
            <w:rPr/>
          </w:rPrChange>
        </w:rPr>
      </w:pPr>
    </w:p>
    <w:p w14:paraId="647A660A" w14:textId="77777777" w:rsidR="00FC2A92" w:rsidRPr="00D63396" w:rsidRDefault="00FC2A92" w:rsidP="00D63396">
      <w:pPr>
        <w:rPr>
          <w:lang w:val="en-GB"/>
        </w:rPr>
      </w:pPr>
    </w:p>
    <w:p w14:paraId="46A982D2" w14:textId="77777777" w:rsidR="00112CC5" w:rsidRDefault="00112CC5" w:rsidP="00112CC5">
      <w:pPr>
        <w:rPr>
          <w:b/>
          <w:sz w:val="28"/>
          <w:lang w:val="en-US" w:eastAsia="en-GB"/>
        </w:rPr>
      </w:pPr>
    </w:p>
    <w:p w14:paraId="700C8F6C" w14:textId="77777777" w:rsidR="00112CC5" w:rsidRDefault="00112CC5" w:rsidP="00112CC5">
      <w:pPr>
        <w:rPr>
          <w:b/>
          <w:sz w:val="28"/>
          <w:lang w:val="en-US" w:eastAsia="en-GB"/>
        </w:rPr>
      </w:pPr>
    </w:p>
    <w:p w14:paraId="2CE719F9" w14:textId="77777777" w:rsidR="00112CC5" w:rsidRDefault="00112CC5" w:rsidP="00112CC5">
      <w:pPr>
        <w:rPr>
          <w:b/>
          <w:sz w:val="28"/>
          <w:lang w:val="en-US" w:eastAsia="en-GB"/>
        </w:rPr>
      </w:pPr>
    </w:p>
    <w:p w14:paraId="38DC2320" w14:textId="77777777" w:rsidR="00112CC5" w:rsidRDefault="00112CC5" w:rsidP="00112CC5">
      <w:pPr>
        <w:jc w:val="center"/>
        <w:rPr>
          <w:b/>
          <w:sz w:val="28"/>
          <w:lang w:val="en-US" w:eastAsia="en-GB"/>
        </w:rPr>
      </w:pPr>
    </w:p>
    <w:p w14:paraId="703C48E8" w14:textId="77777777" w:rsidR="00112CC5" w:rsidRDefault="00112CC5" w:rsidP="00112CC5">
      <w:pPr>
        <w:jc w:val="center"/>
        <w:rPr>
          <w:b/>
          <w:sz w:val="28"/>
          <w:lang w:val="en-US" w:eastAsia="en-GB"/>
        </w:rPr>
      </w:pPr>
    </w:p>
    <w:p w14:paraId="53C5D4A8" w14:textId="77777777" w:rsidR="00112CC5" w:rsidRDefault="00112CC5" w:rsidP="00112CC5">
      <w:pPr>
        <w:jc w:val="center"/>
        <w:rPr>
          <w:b/>
          <w:sz w:val="28"/>
          <w:lang w:val="en-US" w:eastAsia="en-GB"/>
        </w:rPr>
      </w:pPr>
    </w:p>
    <w:p w14:paraId="677C0BEB" w14:textId="77777777" w:rsidR="00112CC5" w:rsidRDefault="00112CC5" w:rsidP="00112CC5">
      <w:pPr>
        <w:jc w:val="center"/>
        <w:rPr>
          <w:b/>
          <w:sz w:val="28"/>
          <w:lang w:val="en-US" w:eastAsia="en-GB"/>
        </w:rPr>
      </w:pPr>
    </w:p>
    <w:p w14:paraId="1CE21CE0" w14:textId="77777777" w:rsidR="00112CC5" w:rsidRDefault="00112CC5" w:rsidP="00112CC5">
      <w:pPr>
        <w:jc w:val="center"/>
        <w:rPr>
          <w:b/>
          <w:sz w:val="28"/>
          <w:lang w:val="en-US" w:eastAsia="en-GB"/>
        </w:rPr>
      </w:pPr>
    </w:p>
    <w:p w14:paraId="297A836F" w14:textId="77777777" w:rsidR="00112CC5" w:rsidRDefault="00112CC5" w:rsidP="00112CC5">
      <w:pPr>
        <w:jc w:val="center"/>
        <w:rPr>
          <w:b/>
          <w:sz w:val="28"/>
          <w:lang w:val="en-US" w:eastAsia="en-GB"/>
        </w:rPr>
      </w:pPr>
    </w:p>
    <w:p w14:paraId="5C110CCB" w14:textId="77777777" w:rsidR="00112CC5" w:rsidRDefault="00112CC5" w:rsidP="00112CC5">
      <w:pPr>
        <w:jc w:val="center"/>
        <w:rPr>
          <w:b/>
          <w:sz w:val="28"/>
          <w:lang w:val="en-US" w:eastAsia="en-GB"/>
        </w:rPr>
      </w:pPr>
    </w:p>
    <w:p w14:paraId="1524AEED" w14:textId="77777777" w:rsidR="00112CC5" w:rsidRDefault="00112CC5" w:rsidP="00112CC5">
      <w:pPr>
        <w:jc w:val="center"/>
        <w:rPr>
          <w:b/>
          <w:sz w:val="28"/>
          <w:lang w:val="en-US" w:eastAsia="en-GB"/>
        </w:rPr>
      </w:pPr>
    </w:p>
    <w:p w14:paraId="3B577225" w14:textId="77777777" w:rsidR="00112CC5" w:rsidRDefault="00112CC5" w:rsidP="00112CC5">
      <w:pPr>
        <w:jc w:val="center"/>
        <w:rPr>
          <w:b/>
          <w:sz w:val="28"/>
          <w:lang w:val="en-US" w:eastAsia="en-GB"/>
        </w:rPr>
      </w:pPr>
    </w:p>
    <w:p w14:paraId="24C2CA30" w14:textId="77777777" w:rsidR="00112CC5" w:rsidRPr="00D11DEB" w:rsidRDefault="00112CC5" w:rsidP="00112CC5">
      <w:pPr>
        <w:pBdr>
          <w:top w:val="single" w:sz="8" w:space="0" w:color="000000" w:shadow="1"/>
          <w:left w:val="single" w:sz="8" w:space="0" w:color="000000" w:shadow="1"/>
          <w:bottom w:val="single" w:sz="8" w:space="0" w:color="000000" w:shadow="1"/>
          <w:right w:val="single" w:sz="8" w:space="0" w:color="000000" w:shadow="1"/>
        </w:pBdr>
        <w:jc w:val="center"/>
        <w:rPr>
          <w:rFonts w:ascii="Arial Narrow" w:hAnsi="Arial Narrow"/>
          <w:lang w:eastAsia="en-GB"/>
        </w:rPr>
      </w:pPr>
      <w:r w:rsidRPr="00D11DEB">
        <w:rPr>
          <w:rFonts w:ascii="Arial Narrow" w:hAnsi="Arial Narrow"/>
          <w:lang w:eastAsia="en-GB"/>
        </w:rPr>
        <w:t>Page intentionally left blank</w:t>
      </w:r>
    </w:p>
    <w:p w14:paraId="5FD3579F" w14:textId="77777777" w:rsidR="00264A0E" w:rsidRPr="00D11DEB" w:rsidRDefault="00264A0E" w:rsidP="00D11DEB">
      <w:pPr>
        <w:rPr>
          <w:b/>
          <w:lang w:val="en-GB"/>
        </w:rPr>
        <w:sectPr w:rsidR="00264A0E" w:rsidRPr="00D11DEB" w:rsidSect="00CF7F2E">
          <w:headerReference w:type="even" r:id="rId16"/>
          <w:footerReference w:type="even" r:id="rId17"/>
          <w:footerReference w:type="default" r:id="rId18"/>
          <w:headerReference w:type="first" r:id="rId19"/>
          <w:footerReference w:type="first" r:id="rId20"/>
          <w:pgSz w:w="11907" w:h="16840" w:code="9"/>
          <w:pgMar w:top="1440" w:right="1440" w:bottom="1440" w:left="1440" w:header="709" w:footer="709" w:gutter="0"/>
          <w:pgNumType w:start="1" w:chapSep="period"/>
          <w:cols w:space="708"/>
          <w:docGrid w:linePitch="360"/>
        </w:sectPr>
      </w:pPr>
    </w:p>
    <w:p w14:paraId="49D553D7" w14:textId="77777777" w:rsidR="00F56048" w:rsidRPr="00A07D8F" w:rsidRDefault="00F56048" w:rsidP="00E07CEB">
      <w:pPr>
        <w:pStyle w:val="Heading3"/>
        <w:rPr>
          <w:lang w:val="en-GB"/>
        </w:rPr>
      </w:pPr>
      <w:bookmarkStart w:id="96" w:name="_Toc96508838"/>
      <w:r w:rsidRPr="00A07D8F">
        <w:rPr>
          <w:lang w:val="en-GB"/>
        </w:rPr>
        <w:lastRenderedPageBreak/>
        <w:t>S100_RE_Register</w:t>
      </w:r>
      <w:bookmarkEnd w:id="96"/>
    </w:p>
    <w:p w14:paraId="17FE3A39" w14:textId="3E74196E" w:rsidR="00F56048" w:rsidRDefault="00804DDD" w:rsidP="00635BE6">
      <w:pPr>
        <w:pStyle w:val="ParagraphText"/>
        <w:spacing w:after="120"/>
        <w:jc w:val="both"/>
      </w:pPr>
      <w:r w:rsidRPr="0085164B">
        <w:t>The class S100_RE</w:t>
      </w:r>
      <w:r w:rsidR="00F56048" w:rsidRPr="0085164B">
        <w:t xml:space="preserve">_Register models a </w:t>
      </w:r>
      <w:r w:rsidR="00A07D8F">
        <w:t>R</w:t>
      </w:r>
      <w:r w:rsidR="00A07D8F" w:rsidRPr="0085164B">
        <w:t xml:space="preserve">egister </w:t>
      </w:r>
      <w:r w:rsidR="00F56048" w:rsidRPr="0085164B">
        <w:t xml:space="preserve">in </w:t>
      </w:r>
      <w:r w:rsidR="00EF4B38" w:rsidRPr="0085164B">
        <w:t xml:space="preserve">a </w:t>
      </w:r>
      <w:r w:rsidR="00A07D8F">
        <w:t>Registry</w:t>
      </w:r>
      <w:r w:rsidR="00F56048" w:rsidRPr="0085164B">
        <w:t xml:space="preserve">. Further details can be found in S-100 Part </w:t>
      </w:r>
      <w:r w:rsidR="00EF4B38" w:rsidRPr="0085164B">
        <w:t>2</w:t>
      </w:r>
      <w:r w:rsidR="000A3C2F">
        <w:t>, clause 2-8.2</w:t>
      </w:r>
      <w:r w:rsidR="00F56048" w:rsidRPr="0085164B">
        <w:t>.</w:t>
      </w:r>
    </w:p>
    <w:p w14:paraId="351B0DB2" w14:textId="77777777" w:rsidR="00CD62C3" w:rsidRPr="0085164B" w:rsidRDefault="00CD62C3" w:rsidP="00CD62C3">
      <w:pPr>
        <w:pStyle w:val="Heading3"/>
        <w:rPr>
          <w:lang w:val="en-GB"/>
        </w:rPr>
      </w:pPr>
      <w:bookmarkStart w:id="97" w:name="_Toc33091635"/>
      <w:bookmarkStart w:id="98" w:name="_Toc96508839"/>
      <w:r w:rsidRPr="0085164B">
        <w:rPr>
          <w:lang w:val="en-GB"/>
        </w:rPr>
        <w:t>S100_CD_RegisterItem</w:t>
      </w:r>
      <w:bookmarkEnd w:id="97"/>
      <w:bookmarkEnd w:id="98"/>
    </w:p>
    <w:p w14:paraId="69E92533" w14:textId="57C4F3FF" w:rsidR="00CD62C3" w:rsidRPr="006913BA" w:rsidRDefault="00CD62C3" w:rsidP="00CD62C3">
      <w:pPr>
        <w:pStyle w:val="ParagraphText"/>
        <w:spacing w:after="120"/>
        <w:jc w:val="both"/>
        <w:rPr>
          <w:rPrChange w:id="99" w:author="Jeff Wootton" w:date="2024-04-25T10:34:00Z">
            <w:rPr>
              <w:lang w:val="de-DE"/>
            </w:rPr>
          </w:rPrChange>
        </w:rPr>
      </w:pPr>
      <w:r w:rsidRPr="0085164B">
        <w:t>The class S100_CD_RegisterItem is a specialization of the class S100_RE_RegisterItem and carries the characteristics that are common to all types of registered items listed in clause 2a-4.1</w:t>
      </w:r>
      <w:r w:rsidR="00F71916">
        <w:t>.1</w:t>
      </w:r>
      <w:r>
        <w:t>.</w:t>
      </w:r>
      <w:r w:rsidR="00E54A61">
        <w:t xml:space="preserve"> This class is i</w:t>
      </w:r>
      <w:r w:rsidR="00E54A61" w:rsidRPr="001776D0">
        <w:t>ncluded</w:t>
      </w:r>
      <w:r w:rsidR="00E54A61">
        <w:t xml:space="preserve"> in the model</w:t>
      </w:r>
      <w:r w:rsidR="00E54A61" w:rsidRPr="001776D0">
        <w:t xml:space="preserve"> for consistency with Part 2b, in which </w:t>
      </w:r>
      <w:r w:rsidR="00E54A61">
        <w:t>a similar</w:t>
      </w:r>
      <w:r w:rsidR="00E54A61" w:rsidRPr="001776D0">
        <w:t xml:space="preserve"> extension </w:t>
      </w:r>
      <w:r w:rsidR="00E54A61">
        <w:t>(S100_PR_RegisterItem) defines additional</w:t>
      </w:r>
      <w:r w:rsidR="00E54A61" w:rsidRPr="001776D0">
        <w:t xml:space="preserve"> </w:t>
      </w:r>
      <w:r w:rsidR="00E54A61">
        <w:t>attributes</w:t>
      </w:r>
      <w:r w:rsidR="00E54A61" w:rsidRPr="001776D0">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CD62C3" w:rsidRPr="0085164B" w14:paraId="03AD19FC" w14:textId="77777777" w:rsidTr="002E4714">
        <w:tc>
          <w:tcPr>
            <w:tcW w:w="1260" w:type="dxa"/>
            <w:shd w:val="clear" w:color="auto" w:fill="D9D9D9" w:themeFill="background1" w:themeFillShade="D9"/>
            <w:vAlign w:val="center"/>
          </w:tcPr>
          <w:p w14:paraId="304516EE" w14:textId="77777777" w:rsidR="00CD62C3" w:rsidRPr="0085164B" w:rsidRDefault="00CD62C3" w:rsidP="00B006D8">
            <w:pPr>
              <w:pStyle w:val="Tabletitle"/>
              <w:snapToGrid w:val="0"/>
              <w:jc w:val="left"/>
              <w:rPr>
                <w:lang w:val="en-GB"/>
              </w:rPr>
            </w:pPr>
            <w:r w:rsidRPr="0085164B">
              <w:rPr>
                <w:lang w:val="en-GB"/>
              </w:rPr>
              <w:t>Role Name</w:t>
            </w:r>
          </w:p>
        </w:tc>
        <w:tc>
          <w:tcPr>
            <w:tcW w:w="2160" w:type="dxa"/>
            <w:shd w:val="clear" w:color="auto" w:fill="D9D9D9" w:themeFill="background1" w:themeFillShade="D9"/>
            <w:vAlign w:val="center"/>
          </w:tcPr>
          <w:p w14:paraId="658D7689" w14:textId="77777777" w:rsidR="00CD62C3" w:rsidRPr="0085164B" w:rsidRDefault="00CD62C3" w:rsidP="00B006D8">
            <w:pPr>
              <w:pStyle w:val="Tabletitle"/>
              <w:snapToGrid w:val="0"/>
              <w:jc w:val="left"/>
              <w:rPr>
                <w:lang w:val="en-GB"/>
              </w:rPr>
            </w:pPr>
            <w:r w:rsidRPr="0085164B">
              <w:rPr>
                <w:lang w:val="en-GB"/>
              </w:rPr>
              <w:t>Name</w:t>
            </w:r>
          </w:p>
        </w:tc>
        <w:tc>
          <w:tcPr>
            <w:tcW w:w="3960" w:type="dxa"/>
            <w:shd w:val="clear" w:color="auto" w:fill="D9D9D9" w:themeFill="background1" w:themeFillShade="D9"/>
            <w:vAlign w:val="center"/>
          </w:tcPr>
          <w:p w14:paraId="7F0949F2" w14:textId="77777777" w:rsidR="00CD62C3" w:rsidRPr="0085164B" w:rsidRDefault="00CD62C3" w:rsidP="00B006D8">
            <w:pPr>
              <w:pStyle w:val="Tabletitle"/>
              <w:snapToGrid w:val="0"/>
              <w:jc w:val="left"/>
              <w:rPr>
                <w:lang w:val="en-GB"/>
              </w:rPr>
            </w:pPr>
            <w:r w:rsidRPr="0085164B">
              <w:rPr>
                <w:lang w:val="en-GB"/>
              </w:rPr>
              <w:t>Description</w:t>
            </w:r>
          </w:p>
        </w:tc>
        <w:tc>
          <w:tcPr>
            <w:tcW w:w="720" w:type="dxa"/>
            <w:shd w:val="clear" w:color="auto" w:fill="D9D9D9" w:themeFill="background1" w:themeFillShade="D9"/>
            <w:vAlign w:val="center"/>
          </w:tcPr>
          <w:p w14:paraId="2266C380" w14:textId="77777777" w:rsidR="00CD62C3" w:rsidRPr="0085164B" w:rsidRDefault="00CD62C3" w:rsidP="008B3D57">
            <w:pPr>
              <w:pStyle w:val="Tabletitle"/>
              <w:snapToGrid w:val="0"/>
              <w:rPr>
                <w:lang w:val="en-GB"/>
              </w:rPr>
            </w:pPr>
            <w:r w:rsidRPr="0085164B">
              <w:rPr>
                <w:lang w:val="en-GB"/>
              </w:rPr>
              <w:t>Mult</w:t>
            </w:r>
          </w:p>
        </w:tc>
        <w:tc>
          <w:tcPr>
            <w:tcW w:w="2520" w:type="dxa"/>
            <w:shd w:val="clear" w:color="auto" w:fill="D9D9D9" w:themeFill="background1" w:themeFillShade="D9"/>
            <w:vAlign w:val="center"/>
          </w:tcPr>
          <w:p w14:paraId="5B66BF45" w14:textId="7F761A0C" w:rsidR="00CD62C3" w:rsidRPr="0085164B" w:rsidRDefault="00CD62C3" w:rsidP="00B006D8">
            <w:pPr>
              <w:pStyle w:val="Tabletitle"/>
              <w:snapToGrid w:val="0"/>
              <w:jc w:val="left"/>
              <w:rPr>
                <w:lang w:val="en-GB"/>
              </w:rPr>
            </w:pPr>
            <w:r w:rsidRPr="0085164B">
              <w:rPr>
                <w:lang w:val="en-GB"/>
              </w:rPr>
              <w:t>Type</w:t>
            </w:r>
          </w:p>
        </w:tc>
        <w:tc>
          <w:tcPr>
            <w:tcW w:w="2880" w:type="dxa"/>
            <w:shd w:val="clear" w:color="auto" w:fill="D9D9D9" w:themeFill="background1" w:themeFillShade="D9"/>
            <w:vAlign w:val="center"/>
          </w:tcPr>
          <w:p w14:paraId="0FC495A2" w14:textId="77777777" w:rsidR="00CD62C3" w:rsidRPr="0085164B" w:rsidRDefault="00CD62C3" w:rsidP="00B006D8">
            <w:pPr>
              <w:pStyle w:val="Tabletitle"/>
              <w:snapToGrid w:val="0"/>
              <w:jc w:val="left"/>
              <w:rPr>
                <w:lang w:val="en-GB"/>
              </w:rPr>
            </w:pPr>
            <w:r w:rsidRPr="0085164B">
              <w:rPr>
                <w:lang w:val="en-GB"/>
              </w:rPr>
              <w:t>Remarks</w:t>
            </w:r>
          </w:p>
        </w:tc>
      </w:tr>
      <w:tr w:rsidR="00CD62C3" w:rsidRPr="00C90048" w14:paraId="69782EAE" w14:textId="77777777" w:rsidTr="008B3D57">
        <w:tc>
          <w:tcPr>
            <w:tcW w:w="1260" w:type="dxa"/>
            <w:vAlign w:val="center"/>
          </w:tcPr>
          <w:p w14:paraId="22CA7984" w14:textId="2962B19D" w:rsidR="00CD62C3" w:rsidRPr="00C90048" w:rsidRDefault="007A4479" w:rsidP="008B3D57">
            <w:pPr>
              <w:pStyle w:val="Tabletext"/>
              <w:snapToGrid w:val="0"/>
            </w:pPr>
            <w:r>
              <w:t>Class</w:t>
            </w:r>
          </w:p>
        </w:tc>
        <w:tc>
          <w:tcPr>
            <w:tcW w:w="2160" w:type="dxa"/>
            <w:vAlign w:val="center"/>
          </w:tcPr>
          <w:p w14:paraId="4CA493CB" w14:textId="45BB73F9" w:rsidR="00CD62C3" w:rsidRPr="00C90048" w:rsidRDefault="007A4479" w:rsidP="008B3D57">
            <w:pPr>
              <w:pStyle w:val="Tabletext"/>
              <w:snapToGrid w:val="0"/>
            </w:pPr>
            <w:r>
              <w:t>S100_CD_RegisterItem</w:t>
            </w:r>
          </w:p>
        </w:tc>
        <w:tc>
          <w:tcPr>
            <w:tcW w:w="3960" w:type="dxa"/>
            <w:vAlign w:val="center"/>
          </w:tcPr>
          <w:p w14:paraId="60C6C097" w14:textId="2B438FB9" w:rsidR="00CD62C3" w:rsidRPr="00C90048" w:rsidRDefault="00E54A61" w:rsidP="008B3D57">
            <w:pPr>
              <w:pStyle w:val="Tabletext"/>
              <w:snapToGrid w:val="0"/>
              <w:jc w:val="left"/>
            </w:pPr>
            <w:r w:rsidRPr="00707757">
              <w:t>Extension of S100_RE_RegisterItem</w:t>
            </w:r>
          </w:p>
        </w:tc>
        <w:tc>
          <w:tcPr>
            <w:tcW w:w="720" w:type="dxa"/>
            <w:vAlign w:val="center"/>
          </w:tcPr>
          <w:p w14:paraId="43D745A2" w14:textId="461FBF4F" w:rsidR="00CD62C3" w:rsidRPr="00C90048" w:rsidRDefault="007A4479" w:rsidP="008B3D57">
            <w:pPr>
              <w:pStyle w:val="Tabletext"/>
              <w:snapToGrid w:val="0"/>
              <w:jc w:val="center"/>
            </w:pPr>
            <w:r>
              <w:t>-</w:t>
            </w:r>
          </w:p>
        </w:tc>
        <w:tc>
          <w:tcPr>
            <w:tcW w:w="2520" w:type="dxa"/>
            <w:vAlign w:val="center"/>
          </w:tcPr>
          <w:p w14:paraId="34973D75" w14:textId="1D2F268C" w:rsidR="00CD62C3" w:rsidRPr="00C90048" w:rsidRDefault="007A4479" w:rsidP="008B3D57">
            <w:pPr>
              <w:pStyle w:val="Tabletext"/>
              <w:snapToGrid w:val="0"/>
            </w:pPr>
            <w:r>
              <w:t>-</w:t>
            </w:r>
          </w:p>
        </w:tc>
        <w:tc>
          <w:tcPr>
            <w:tcW w:w="2880" w:type="dxa"/>
            <w:vAlign w:val="center"/>
          </w:tcPr>
          <w:p w14:paraId="291D70AC" w14:textId="1493E732" w:rsidR="00CD62C3" w:rsidRPr="00C90048" w:rsidRDefault="00E54A61" w:rsidP="008B3D57">
            <w:pPr>
              <w:pStyle w:val="Tabletext"/>
              <w:snapToGrid w:val="0"/>
              <w:jc w:val="left"/>
            </w:pPr>
            <w:r>
              <w:t>Abstract class</w:t>
            </w:r>
          </w:p>
        </w:tc>
      </w:tr>
    </w:tbl>
    <w:p w14:paraId="0930EDAF" w14:textId="77777777" w:rsidR="00CD62C3" w:rsidRDefault="00CD62C3" w:rsidP="00CD62C3">
      <w:pPr>
        <w:pStyle w:val="ParagraphText"/>
        <w:spacing w:after="0"/>
        <w:jc w:val="both"/>
      </w:pPr>
    </w:p>
    <w:p w14:paraId="4726E574" w14:textId="7F02B7FA" w:rsidR="00F56048" w:rsidRPr="00F17505" w:rsidRDefault="00F56048" w:rsidP="007A626B">
      <w:pPr>
        <w:pStyle w:val="Heading3"/>
        <w:keepLines/>
        <w:rPr>
          <w:lang w:val="en-GB"/>
        </w:rPr>
      </w:pPr>
      <w:bookmarkStart w:id="100" w:name="_Toc96085908"/>
      <w:bookmarkStart w:id="101" w:name="_Toc96416550"/>
      <w:bookmarkStart w:id="102" w:name="_Toc96508840"/>
      <w:bookmarkStart w:id="103" w:name="_Toc96085909"/>
      <w:bookmarkStart w:id="104" w:name="_Toc96416551"/>
      <w:bookmarkStart w:id="105" w:name="_Toc96508841"/>
      <w:bookmarkStart w:id="106" w:name="_Toc96508842"/>
      <w:bookmarkEnd w:id="100"/>
      <w:bookmarkEnd w:id="101"/>
      <w:bookmarkEnd w:id="102"/>
      <w:bookmarkEnd w:id="103"/>
      <w:bookmarkEnd w:id="104"/>
      <w:bookmarkEnd w:id="105"/>
      <w:r w:rsidRPr="00F17505">
        <w:rPr>
          <w:lang w:val="en-GB"/>
        </w:rPr>
        <w:t>S100_CD_Feature</w:t>
      </w:r>
      <w:bookmarkEnd w:id="106"/>
    </w:p>
    <w:p w14:paraId="3A3D609E" w14:textId="26590043" w:rsidR="00F56048" w:rsidRPr="00F17505" w:rsidRDefault="00F56048" w:rsidP="007A626B">
      <w:pPr>
        <w:pStyle w:val="ParagraphText"/>
        <w:keepNext/>
        <w:keepLines/>
        <w:spacing w:after="120"/>
        <w:jc w:val="both"/>
      </w:pPr>
      <w:r w:rsidRPr="00F17505">
        <w:t>This class is derived from S100_</w:t>
      </w:r>
      <w:r w:rsidR="00347867" w:rsidRPr="00F17505">
        <w:t>RE</w:t>
      </w:r>
      <w:r w:rsidRPr="00F17505">
        <w:t>_RegisterItem</w:t>
      </w:r>
      <w:r w:rsidR="00E54A61">
        <w:t xml:space="preserve"> via intermediate super-classes</w:t>
      </w:r>
      <w:r w:rsidRPr="00F17505">
        <w:t>. It defines the following additional properties:</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F56048" w:rsidRPr="00F17505" w14:paraId="7D9B9A0A" w14:textId="77777777" w:rsidTr="002E4714">
        <w:tc>
          <w:tcPr>
            <w:tcW w:w="1229" w:type="dxa"/>
            <w:shd w:val="clear" w:color="auto" w:fill="D9D9D9" w:themeFill="background1" w:themeFillShade="D9"/>
            <w:vAlign w:val="center"/>
          </w:tcPr>
          <w:p w14:paraId="0C672CFE" w14:textId="77777777" w:rsidR="00F56048" w:rsidRPr="00F17505" w:rsidRDefault="00F56048" w:rsidP="00B006D8">
            <w:pPr>
              <w:pStyle w:val="Tabletitle"/>
              <w:keepLines/>
              <w:snapToGrid w:val="0"/>
              <w:jc w:val="left"/>
              <w:rPr>
                <w:lang w:val="en-GB"/>
              </w:rPr>
            </w:pPr>
            <w:r w:rsidRPr="00F17505">
              <w:rPr>
                <w:lang w:val="en-GB"/>
              </w:rPr>
              <w:t>Role Name</w:t>
            </w:r>
          </w:p>
        </w:tc>
        <w:tc>
          <w:tcPr>
            <w:tcW w:w="2191" w:type="dxa"/>
            <w:shd w:val="clear" w:color="auto" w:fill="D9D9D9" w:themeFill="background1" w:themeFillShade="D9"/>
            <w:vAlign w:val="center"/>
          </w:tcPr>
          <w:p w14:paraId="6D35C30B" w14:textId="77777777" w:rsidR="00F56048" w:rsidRPr="00F17505" w:rsidRDefault="00F56048" w:rsidP="00B006D8">
            <w:pPr>
              <w:pStyle w:val="Tabletitle"/>
              <w:keepLines/>
              <w:snapToGrid w:val="0"/>
              <w:jc w:val="left"/>
              <w:rPr>
                <w:lang w:val="en-GB"/>
              </w:rPr>
            </w:pPr>
            <w:r w:rsidRPr="00F17505">
              <w:rPr>
                <w:lang w:val="en-GB"/>
              </w:rPr>
              <w:t>Name</w:t>
            </w:r>
          </w:p>
        </w:tc>
        <w:tc>
          <w:tcPr>
            <w:tcW w:w="3960" w:type="dxa"/>
            <w:shd w:val="clear" w:color="auto" w:fill="D9D9D9" w:themeFill="background1" w:themeFillShade="D9"/>
            <w:vAlign w:val="center"/>
          </w:tcPr>
          <w:p w14:paraId="428874BB" w14:textId="77777777" w:rsidR="00F56048" w:rsidRPr="00F17505" w:rsidRDefault="00F56048" w:rsidP="00B006D8">
            <w:pPr>
              <w:pStyle w:val="Tabletitle"/>
              <w:keepLines/>
              <w:snapToGrid w:val="0"/>
              <w:jc w:val="left"/>
              <w:rPr>
                <w:lang w:val="en-GB"/>
              </w:rPr>
            </w:pPr>
            <w:r w:rsidRPr="00F17505">
              <w:rPr>
                <w:lang w:val="en-GB"/>
              </w:rPr>
              <w:t>Description</w:t>
            </w:r>
          </w:p>
        </w:tc>
        <w:tc>
          <w:tcPr>
            <w:tcW w:w="720" w:type="dxa"/>
            <w:shd w:val="clear" w:color="auto" w:fill="D9D9D9" w:themeFill="background1" w:themeFillShade="D9"/>
            <w:vAlign w:val="center"/>
          </w:tcPr>
          <w:p w14:paraId="07F30DF7" w14:textId="77777777" w:rsidR="00F56048" w:rsidRPr="00F17505" w:rsidRDefault="00F56048" w:rsidP="007A626B">
            <w:pPr>
              <w:pStyle w:val="Tabletitle"/>
              <w:keepLines/>
              <w:snapToGrid w:val="0"/>
              <w:rPr>
                <w:lang w:val="en-GB"/>
              </w:rPr>
            </w:pPr>
            <w:r w:rsidRPr="00F17505">
              <w:rPr>
                <w:lang w:val="en-GB"/>
              </w:rPr>
              <w:t>Mult</w:t>
            </w:r>
          </w:p>
        </w:tc>
        <w:tc>
          <w:tcPr>
            <w:tcW w:w="2520" w:type="dxa"/>
            <w:shd w:val="clear" w:color="auto" w:fill="D9D9D9" w:themeFill="background1" w:themeFillShade="D9"/>
            <w:vAlign w:val="center"/>
          </w:tcPr>
          <w:p w14:paraId="126B8304" w14:textId="3F6BC95B" w:rsidR="00F56048" w:rsidRPr="00F17505" w:rsidRDefault="00F56048" w:rsidP="00B006D8">
            <w:pPr>
              <w:pStyle w:val="Tabletitle"/>
              <w:keepLines/>
              <w:snapToGrid w:val="0"/>
              <w:jc w:val="left"/>
              <w:rPr>
                <w:lang w:val="en-GB"/>
              </w:rPr>
            </w:pPr>
            <w:r w:rsidRPr="00F17505">
              <w:rPr>
                <w:lang w:val="en-GB"/>
              </w:rPr>
              <w:t>Type</w:t>
            </w:r>
          </w:p>
        </w:tc>
        <w:tc>
          <w:tcPr>
            <w:tcW w:w="2880" w:type="dxa"/>
            <w:shd w:val="clear" w:color="auto" w:fill="D9D9D9" w:themeFill="background1" w:themeFillShade="D9"/>
            <w:vAlign w:val="center"/>
          </w:tcPr>
          <w:p w14:paraId="418DF277" w14:textId="77777777" w:rsidR="00F56048" w:rsidRPr="00F17505" w:rsidRDefault="00F56048" w:rsidP="00B006D8">
            <w:pPr>
              <w:pStyle w:val="Tabletitle"/>
              <w:keepLines/>
              <w:snapToGrid w:val="0"/>
              <w:jc w:val="left"/>
              <w:rPr>
                <w:lang w:val="en-GB"/>
              </w:rPr>
            </w:pPr>
            <w:r w:rsidRPr="00F17505">
              <w:rPr>
                <w:lang w:val="en-GB"/>
              </w:rPr>
              <w:t>Remarks</w:t>
            </w:r>
          </w:p>
        </w:tc>
      </w:tr>
      <w:tr w:rsidR="00F56048" w:rsidRPr="00F17505" w14:paraId="35BAF532" w14:textId="77777777" w:rsidTr="007A626B">
        <w:tc>
          <w:tcPr>
            <w:tcW w:w="1229" w:type="dxa"/>
          </w:tcPr>
          <w:p w14:paraId="55717787" w14:textId="77777777" w:rsidR="00F56048" w:rsidRPr="00F17505" w:rsidRDefault="00F56048" w:rsidP="007A626B">
            <w:pPr>
              <w:pStyle w:val="Tabletext"/>
              <w:keepNext/>
              <w:keepLines/>
              <w:snapToGrid w:val="0"/>
            </w:pPr>
            <w:r w:rsidRPr="00F17505">
              <w:t>Class</w:t>
            </w:r>
          </w:p>
        </w:tc>
        <w:tc>
          <w:tcPr>
            <w:tcW w:w="2191" w:type="dxa"/>
          </w:tcPr>
          <w:p w14:paraId="7D0366A8" w14:textId="251878AF" w:rsidR="00F56048" w:rsidRPr="00F17505" w:rsidRDefault="00F56048" w:rsidP="007A626B">
            <w:pPr>
              <w:pStyle w:val="Tabletext"/>
              <w:keepNext/>
              <w:keepLines/>
              <w:snapToGrid w:val="0"/>
            </w:pPr>
            <w:r w:rsidRPr="00F17505">
              <w:t>S100_CD_Feature</w:t>
            </w:r>
          </w:p>
        </w:tc>
        <w:tc>
          <w:tcPr>
            <w:tcW w:w="3960" w:type="dxa"/>
          </w:tcPr>
          <w:p w14:paraId="06863B76" w14:textId="56126B29" w:rsidR="00F56048" w:rsidRPr="00F17505" w:rsidRDefault="00F56048" w:rsidP="007A626B">
            <w:pPr>
              <w:pStyle w:val="Tabletext"/>
              <w:keepNext/>
              <w:keepLines/>
              <w:snapToGrid w:val="0"/>
              <w:jc w:val="left"/>
            </w:pPr>
            <w:r w:rsidRPr="00F17505">
              <w:t xml:space="preserve">A feature type in a </w:t>
            </w:r>
            <w:r w:rsidR="000D6123" w:rsidRPr="00F17505">
              <w:t>Data</w:t>
            </w:r>
            <w:r w:rsidRPr="00F17505">
              <w:t xml:space="preserve"> </w:t>
            </w:r>
            <w:r w:rsidR="007A626B" w:rsidRPr="00F17505">
              <w:t>D</w:t>
            </w:r>
            <w:r w:rsidRPr="00F17505">
              <w:t>ictionary</w:t>
            </w:r>
          </w:p>
        </w:tc>
        <w:tc>
          <w:tcPr>
            <w:tcW w:w="720" w:type="dxa"/>
          </w:tcPr>
          <w:p w14:paraId="66A3DE3B" w14:textId="77777777" w:rsidR="00F56048" w:rsidRPr="00F17505" w:rsidRDefault="00F56048" w:rsidP="007A626B">
            <w:pPr>
              <w:pStyle w:val="Tabletext"/>
              <w:keepNext/>
              <w:keepLines/>
              <w:snapToGrid w:val="0"/>
              <w:jc w:val="center"/>
            </w:pPr>
            <w:r w:rsidRPr="00F17505">
              <w:t>-</w:t>
            </w:r>
          </w:p>
        </w:tc>
        <w:tc>
          <w:tcPr>
            <w:tcW w:w="2520" w:type="dxa"/>
          </w:tcPr>
          <w:p w14:paraId="37915866" w14:textId="77777777" w:rsidR="00F56048" w:rsidRPr="00F17505" w:rsidRDefault="00F56048" w:rsidP="007A626B">
            <w:pPr>
              <w:pStyle w:val="Tabletext"/>
              <w:keepNext/>
              <w:keepLines/>
              <w:snapToGrid w:val="0"/>
            </w:pPr>
            <w:r w:rsidRPr="00F17505">
              <w:t>-</w:t>
            </w:r>
          </w:p>
        </w:tc>
        <w:tc>
          <w:tcPr>
            <w:tcW w:w="2880" w:type="dxa"/>
            <w:vAlign w:val="center"/>
          </w:tcPr>
          <w:p w14:paraId="5DF90829" w14:textId="1BA5D964" w:rsidR="00F56048" w:rsidRPr="00F17505" w:rsidRDefault="00F56048" w:rsidP="007A626B">
            <w:pPr>
              <w:pStyle w:val="Tabletext"/>
              <w:keepNext/>
              <w:keepLines/>
              <w:snapToGrid w:val="0"/>
              <w:jc w:val="left"/>
            </w:pPr>
            <w:r w:rsidRPr="00F17505">
              <w:t>Derived from S100_C</w:t>
            </w:r>
            <w:r w:rsidR="00B6520F" w:rsidRPr="00F17505">
              <w:t>oncept</w:t>
            </w:r>
          </w:p>
        </w:tc>
      </w:tr>
      <w:tr w:rsidR="009A664A" w:rsidRPr="00F17505" w14:paraId="0396CD32" w14:textId="77777777" w:rsidTr="007A626B">
        <w:tc>
          <w:tcPr>
            <w:tcW w:w="1229" w:type="dxa"/>
          </w:tcPr>
          <w:p w14:paraId="605D5302" w14:textId="77777777" w:rsidR="009A664A" w:rsidRPr="00F17505" w:rsidRDefault="009A664A" w:rsidP="007A626B">
            <w:pPr>
              <w:pStyle w:val="Tabletext"/>
              <w:keepNext/>
              <w:keepLines/>
              <w:snapToGrid w:val="0"/>
            </w:pPr>
            <w:r w:rsidRPr="00F17505">
              <w:t>Attribute</w:t>
            </w:r>
          </w:p>
        </w:tc>
        <w:tc>
          <w:tcPr>
            <w:tcW w:w="2191" w:type="dxa"/>
          </w:tcPr>
          <w:p w14:paraId="77465761" w14:textId="77777777" w:rsidR="009A664A" w:rsidRPr="00F17505" w:rsidRDefault="009A664A" w:rsidP="007A626B">
            <w:pPr>
              <w:pStyle w:val="Tabletext"/>
              <w:keepNext/>
              <w:keepLines/>
              <w:snapToGrid w:val="0"/>
            </w:pPr>
            <w:proofErr w:type="spellStart"/>
            <w:r w:rsidRPr="00F17505">
              <w:t>featureUseType</w:t>
            </w:r>
            <w:proofErr w:type="spellEnd"/>
          </w:p>
        </w:tc>
        <w:tc>
          <w:tcPr>
            <w:tcW w:w="3960" w:type="dxa"/>
          </w:tcPr>
          <w:p w14:paraId="60931467" w14:textId="77777777" w:rsidR="009A664A" w:rsidRPr="00F17505" w:rsidRDefault="009A664A" w:rsidP="007A626B">
            <w:pPr>
              <w:pStyle w:val="Tabletext"/>
              <w:keepNext/>
              <w:keepLines/>
              <w:snapToGrid w:val="0"/>
              <w:jc w:val="left"/>
            </w:pPr>
            <w:r w:rsidRPr="00F17505">
              <w:t>The intended use of a feature type</w:t>
            </w:r>
          </w:p>
        </w:tc>
        <w:tc>
          <w:tcPr>
            <w:tcW w:w="720" w:type="dxa"/>
          </w:tcPr>
          <w:p w14:paraId="0582B07A" w14:textId="77777777" w:rsidR="009A664A" w:rsidRPr="00F17505" w:rsidRDefault="009A664A" w:rsidP="007A626B">
            <w:pPr>
              <w:pStyle w:val="Tabletext"/>
              <w:keepNext/>
              <w:keepLines/>
              <w:snapToGrid w:val="0"/>
              <w:jc w:val="center"/>
            </w:pPr>
            <w:r w:rsidRPr="00F17505">
              <w:t>1</w:t>
            </w:r>
          </w:p>
        </w:tc>
        <w:tc>
          <w:tcPr>
            <w:tcW w:w="2520" w:type="dxa"/>
          </w:tcPr>
          <w:p w14:paraId="01B8F1DF" w14:textId="77777777" w:rsidR="009A664A" w:rsidRPr="00F17505" w:rsidRDefault="003B488C" w:rsidP="007A626B">
            <w:pPr>
              <w:pStyle w:val="Tabletext"/>
              <w:keepNext/>
              <w:keepLines/>
              <w:snapToGrid w:val="0"/>
            </w:pPr>
            <w:r w:rsidRPr="00F17505">
              <w:t>S100_CD_FeatureUseType</w:t>
            </w:r>
          </w:p>
        </w:tc>
        <w:tc>
          <w:tcPr>
            <w:tcW w:w="2880" w:type="dxa"/>
            <w:vAlign w:val="center"/>
          </w:tcPr>
          <w:p w14:paraId="2F23984F" w14:textId="77777777" w:rsidR="009A664A" w:rsidRPr="00F17505" w:rsidRDefault="009A664A" w:rsidP="007A626B">
            <w:pPr>
              <w:pStyle w:val="Tabletext"/>
              <w:keepNext/>
              <w:keepLines/>
              <w:snapToGrid w:val="0"/>
              <w:jc w:val="left"/>
            </w:pPr>
          </w:p>
        </w:tc>
      </w:tr>
      <w:tr w:rsidR="009A664A" w:rsidRPr="00F17505" w14:paraId="793C3684" w14:textId="77777777" w:rsidTr="007A626B">
        <w:tc>
          <w:tcPr>
            <w:tcW w:w="1229" w:type="dxa"/>
          </w:tcPr>
          <w:p w14:paraId="5CC67E9A" w14:textId="77777777" w:rsidR="009A664A" w:rsidRPr="00F17505" w:rsidRDefault="009A664A" w:rsidP="00032F6E">
            <w:pPr>
              <w:pStyle w:val="Tabletext"/>
              <w:snapToGrid w:val="0"/>
            </w:pPr>
            <w:r w:rsidRPr="00F17505">
              <w:t>Association role</w:t>
            </w:r>
          </w:p>
        </w:tc>
        <w:tc>
          <w:tcPr>
            <w:tcW w:w="2191" w:type="dxa"/>
          </w:tcPr>
          <w:p w14:paraId="45F3B1D6" w14:textId="77777777" w:rsidR="009A664A" w:rsidRPr="00F17505" w:rsidRDefault="009A664A" w:rsidP="00032F6E">
            <w:pPr>
              <w:pStyle w:val="Tabletext"/>
              <w:snapToGrid w:val="0"/>
            </w:pPr>
            <w:r w:rsidRPr="00F17505">
              <w:t>distinction</w:t>
            </w:r>
          </w:p>
        </w:tc>
        <w:tc>
          <w:tcPr>
            <w:tcW w:w="3960" w:type="dxa"/>
          </w:tcPr>
          <w:p w14:paraId="30FA3B0E" w14:textId="77777777" w:rsidR="009A664A" w:rsidRPr="00F17505" w:rsidRDefault="007A626B" w:rsidP="00032F6E">
            <w:pPr>
              <w:pStyle w:val="Tabletext"/>
              <w:snapToGrid w:val="0"/>
              <w:jc w:val="left"/>
            </w:pPr>
            <w:r w:rsidRPr="00F17505">
              <w:t>R</w:t>
            </w:r>
            <w:r w:rsidR="009A664A" w:rsidRPr="00F17505">
              <w:t>eferences to feature types that thi</w:t>
            </w:r>
            <w:r w:rsidRPr="00F17505">
              <w:t>s feature type is distinct from</w:t>
            </w:r>
          </w:p>
        </w:tc>
        <w:tc>
          <w:tcPr>
            <w:tcW w:w="720" w:type="dxa"/>
          </w:tcPr>
          <w:p w14:paraId="0AB85989" w14:textId="77777777" w:rsidR="009A664A" w:rsidRPr="00F17505" w:rsidRDefault="009A664A" w:rsidP="00032F6E">
            <w:pPr>
              <w:pStyle w:val="Tabletext"/>
              <w:snapToGrid w:val="0"/>
              <w:jc w:val="center"/>
            </w:pPr>
            <w:r w:rsidRPr="00F17505">
              <w:t>0..*</w:t>
            </w:r>
          </w:p>
        </w:tc>
        <w:tc>
          <w:tcPr>
            <w:tcW w:w="2520" w:type="dxa"/>
          </w:tcPr>
          <w:p w14:paraId="5D4FA141" w14:textId="44918E78" w:rsidR="009A664A" w:rsidRPr="00F17505" w:rsidRDefault="009A664A" w:rsidP="00032F6E">
            <w:pPr>
              <w:pStyle w:val="Tabletext"/>
              <w:snapToGrid w:val="0"/>
            </w:pPr>
            <w:r w:rsidRPr="00F17505">
              <w:t>S100_CD_Feature</w:t>
            </w:r>
          </w:p>
        </w:tc>
        <w:tc>
          <w:tcPr>
            <w:tcW w:w="2880" w:type="dxa"/>
            <w:vAlign w:val="center"/>
          </w:tcPr>
          <w:p w14:paraId="52EA1533" w14:textId="77777777" w:rsidR="009A664A" w:rsidRPr="00F17505" w:rsidRDefault="009A664A" w:rsidP="00032F6E">
            <w:pPr>
              <w:pStyle w:val="Tabletext"/>
              <w:snapToGrid w:val="0"/>
            </w:pPr>
          </w:p>
        </w:tc>
      </w:tr>
      <w:tr w:rsidR="00347867" w:rsidRPr="00F17505" w14:paraId="735224CA" w14:textId="77777777" w:rsidTr="007A626B">
        <w:tc>
          <w:tcPr>
            <w:tcW w:w="1229" w:type="dxa"/>
          </w:tcPr>
          <w:p w14:paraId="032FAA54" w14:textId="0E784857" w:rsidR="00347867" w:rsidRPr="00F17505" w:rsidRDefault="00347867" w:rsidP="00032F6E">
            <w:pPr>
              <w:pStyle w:val="Tabletext"/>
              <w:snapToGrid w:val="0"/>
            </w:pPr>
            <w:r w:rsidRPr="00F17505">
              <w:t>Association</w:t>
            </w:r>
          </w:p>
        </w:tc>
        <w:tc>
          <w:tcPr>
            <w:tcW w:w="2191" w:type="dxa"/>
          </w:tcPr>
          <w:p w14:paraId="56A61D4C" w14:textId="377BE768" w:rsidR="00347867" w:rsidRPr="00F17505" w:rsidRDefault="00347867" w:rsidP="00032F6E">
            <w:pPr>
              <w:pStyle w:val="Tabletext"/>
              <w:snapToGrid w:val="0"/>
            </w:pPr>
            <w:proofErr w:type="spellStart"/>
            <w:r w:rsidRPr="00F17505">
              <w:t>conceptReference</w:t>
            </w:r>
            <w:proofErr w:type="spellEnd"/>
          </w:p>
        </w:tc>
        <w:tc>
          <w:tcPr>
            <w:tcW w:w="3960" w:type="dxa"/>
          </w:tcPr>
          <w:p w14:paraId="3DBEE313" w14:textId="18177ED7" w:rsidR="00347867" w:rsidRPr="00F17505" w:rsidRDefault="00347867" w:rsidP="004339E6">
            <w:pPr>
              <w:pStyle w:val="Tabletext"/>
              <w:snapToGrid w:val="0"/>
              <w:jc w:val="left"/>
            </w:pPr>
            <w:r w:rsidRPr="00F17505">
              <w:t xml:space="preserve">References S100_Concept as </w:t>
            </w:r>
            <w:r w:rsidR="004339E6" w:rsidRPr="00F17505">
              <w:t>the</w:t>
            </w:r>
            <w:r w:rsidRPr="00F17505">
              <w:t xml:space="preserve"> base class</w:t>
            </w:r>
          </w:p>
        </w:tc>
        <w:tc>
          <w:tcPr>
            <w:tcW w:w="720" w:type="dxa"/>
          </w:tcPr>
          <w:p w14:paraId="5F1A210C" w14:textId="0C6DBDFA" w:rsidR="00347867" w:rsidRPr="00F17505" w:rsidRDefault="00347867" w:rsidP="00032F6E">
            <w:pPr>
              <w:pStyle w:val="Tabletext"/>
              <w:snapToGrid w:val="0"/>
              <w:jc w:val="center"/>
            </w:pPr>
            <w:r w:rsidRPr="00F17505">
              <w:t>1</w:t>
            </w:r>
          </w:p>
        </w:tc>
        <w:tc>
          <w:tcPr>
            <w:tcW w:w="2520" w:type="dxa"/>
          </w:tcPr>
          <w:p w14:paraId="0872BEB3" w14:textId="691DD34B" w:rsidR="00347867" w:rsidRPr="00F17505" w:rsidRDefault="00347867" w:rsidP="00032F6E">
            <w:pPr>
              <w:pStyle w:val="Tabletext"/>
              <w:snapToGrid w:val="0"/>
            </w:pPr>
            <w:r w:rsidRPr="00F17505">
              <w:t>S100_Concept</w:t>
            </w:r>
          </w:p>
        </w:tc>
        <w:tc>
          <w:tcPr>
            <w:tcW w:w="2880" w:type="dxa"/>
            <w:vAlign w:val="center"/>
          </w:tcPr>
          <w:p w14:paraId="350A9DBD" w14:textId="77777777" w:rsidR="00347867" w:rsidRPr="00F17505" w:rsidRDefault="00347867" w:rsidP="00032F6E">
            <w:pPr>
              <w:pStyle w:val="Tabletext"/>
              <w:snapToGrid w:val="0"/>
            </w:pPr>
          </w:p>
        </w:tc>
      </w:tr>
    </w:tbl>
    <w:p w14:paraId="160462DD" w14:textId="77777777" w:rsidR="00F56048" w:rsidRDefault="00F56048" w:rsidP="00F56048">
      <w:pPr>
        <w:rPr>
          <w:lang w:val="en-GB"/>
        </w:rPr>
      </w:pPr>
    </w:p>
    <w:p w14:paraId="0547FC7B" w14:textId="790D8DD7" w:rsidR="00335415" w:rsidRPr="00F17505" w:rsidRDefault="00335415" w:rsidP="00BF76F5">
      <w:pPr>
        <w:tabs>
          <w:tab w:val="left" w:pos="993"/>
        </w:tabs>
        <w:spacing w:after="120"/>
        <w:rPr>
          <w:lang w:val="en-GB"/>
        </w:rPr>
      </w:pPr>
      <w:r>
        <w:rPr>
          <w:lang w:val="en-GB"/>
        </w:rPr>
        <w:t>NOTE</w:t>
      </w:r>
      <w:r w:rsidR="00BF76F5">
        <w:rPr>
          <w:lang w:val="en-GB"/>
        </w:rPr>
        <w:tab/>
      </w:r>
      <w:r>
        <w:rPr>
          <w:lang w:val="en-GB"/>
        </w:rPr>
        <w:t>The attribute camelCase is mandatory for this class.</w:t>
      </w:r>
    </w:p>
    <w:p w14:paraId="415163F8" w14:textId="77777777" w:rsidR="00C95647" w:rsidRPr="00F17505" w:rsidRDefault="00F56048" w:rsidP="00827BA1">
      <w:pPr>
        <w:pStyle w:val="Heading3"/>
        <w:rPr>
          <w:lang w:val="en-GB"/>
        </w:rPr>
      </w:pPr>
      <w:bookmarkStart w:id="107" w:name="_Toc96508843"/>
      <w:r w:rsidRPr="00F17505">
        <w:rPr>
          <w:lang w:val="en-GB"/>
        </w:rPr>
        <w:t>S100_</w:t>
      </w:r>
      <w:r w:rsidR="00594324" w:rsidRPr="00F17505">
        <w:rPr>
          <w:lang w:val="en-GB"/>
        </w:rPr>
        <w:t>C</w:t>
      </w:r>
      <w:r w:rsidRPr="00F17505">
        <w:rPr>
          <w:lang w:val="en-GB"/>
        </w:rPr>
        <w:t>D_FeatureUseType</w:t>
      </w:r>
      <w:bookmarkEnd w:id="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340"/>
        <w:gridCol w:w="4480"/>
        <w:gridCol w:w="5387"/>
      </w:tblGrid>
      <w:tr w:rsidR="00F56048" w:rsidRPr="00F17505" w14:paraId="1435EE3A" w14:textId="77777777" w:rsidTr="002E4714">
        <w:tc>
          <w:tcPr>
            <w:tcW w:w="1260" w:type="dxa"/>
            <w:shd w:val="clear" w:color="auto" w:fill="D9D9D9" w:themeFill="background1" w:themeFillShade="D9"/>
          </w:tcPr>
          <w:p w14:paraId="24331B5A" w14:textId="408876AB" w:rsidR="00F56048" w:rsidRPr="00F17505" w:rsidRDefault="00C80325" w:rsidP="00B006D8">
            <w:pPr>
              <w:pStyle w:val="Tabletitle"/>
              <w:snapToGrid w:val="0"/>
              <w:jc w:val="left"/>
              <w:rPr>
                <w:lang w:val="en-GB"/>
              </w:rPr>
            </w:pPr>
            <w:r>
              <w:rPr>
                <w:lang w:val="en-GB"/>
              </w:rPr>
              <w:t>Item</w:t>
            </w:r>
          </w:p>
        </w:tc>
        <w:tc>
          <w:tcPr>
            <w:tcW w:w="2340" w:type="dxa"/>
            <w:shd w:val="clear" w:color="auto" w:fill="D9D9D9" w:themeFill="background1" w:themeFillShade="D9"/>
          </w:tcPr>
          <w:p w14:paraId="57AD1952" w14:textId="77777777" w:rsidR="00F56048" w:rsidRPr="00F17505" w:rsidRDefault="00F56048" w:rsidP="00B006D8">
            <w:pPr>
              <w:pStyle w:val="Tabletitle"/>
              <w:snapToGrid w:val="0"/>
              <w:jc w:val="left"/>
              <w:rPr>
                <w:lang w:val="en-GB"/>
              </w:rPr>
            </w:pPr>
            <w:r w:rsidRPr="00F17505">
              <w:rPr>
                <w:lang w:val="en-GB"/>
              </w:rPr>
              <w:t>Name</w:t>
            </w:r>
          </w:p>
        </w:tc>
        <w:tc>
          <w:tcPr>
            <w:tcW w:w="4480" w:type="dxa"/>
            <w:shd w:val="clear" w:color="auto" w:fill="D9D9D9" w:themeFill="background1" w:themeFillShade="D9"/>
          </w:tcPr>
          <w:p w14:paraId="26B13F86" w14:textId="77777777" w:rsidR="00F56048" w:rsidRPr="00F17505" w:rsidRDefault="00F56048" w:rsidP="00B006D8">
            <w:pPr>
              <w:pStyle w:val="Tabletitle"/>
              <w:snapToGrid w:val="0"/>
              <w:jc w:val="left"/>
              <w:rPr>
                <w:lang w:val="en-GB"/>
              </w:rPr>
            </w:pPr>
            <w:r w:rsidRPr="00F17505">
              <w:rPr>
                <w:lang w:val="en-GB"/>
              </w:rPr>
              <w:t>Description</w:t>
            </w:r>
          </w:p>
        </w:tc>
        <w:tc>
          <w:tcPr>
            <w:tcW w:w="5387" w:type="dxa"/>
            <w:shd w:val="clear" w:color="auto" w:fill="D9D9D9" w:themeFill="background1" w:themeFillShade="D9"/>
          </w:tcPr>
          <w:p w14:paraId="78DEBE42" w14:textId="77777777" w:rsidR="00F56048" w:rsidRPr="00F17505" w:rsidRDefault="00F56048" w:rsidP="00B006D8">
            <w:pPr>
              <w:pStyle w:val="Tabletitle"/>
              <w:snapToGrid w:val="0"/>
              <w:jc w:val="left"/>
              <w:rPr>
                <w:lang w:val="en-GB"/>
              </w:rPr>
            </w:pPr>
            <w:r w:rsidRPr="00F17505">
              <w:rPr>
                <w:lang w:val="en-GB"/>
              </w:rPr>
              <w:t>Remarks</w:t>
            </w:r>
          </w:p>
        </w:tc>
      </w:tr>
      <w:tr w:rsidR="00F56048" w:rsidRPr="00F17505" w14:paraId="50B67DE8" w14:textId="77777777" w:rsidTr="00827BA1">
        <w:tc>
          <w:tcPr>
            <w:tcW w:w="1260" w:type="dxa"/>
          </w:tcPr>
          <w:p w14:paraId="7400F179" w14:textId="77777777" w:rsidR="00F56048" w:rsidRPr="00F17505" w:rsidRDefault="00F56048" w:rsidP="00032F6E">
            <w:pPr>
              <w:pStyle w:val="Tabletext"/>
              <w:snapToGrid w:val="0"/>
            </w:pPr>
            <w:r w:rsidRPr="00F17505">
              <w:t>Enumeration</w:t>
            </w:r>
          </w:p>
        </w:tc>
        <w:tc>
          <w:tcPr>
            <w:tcW w:w="2340" w:type="dxa"/>
          </w:tcPr>
          <w:p w14:paraId="633C96F5" w14:textId="77777777" w:rsidR="00F56048" w:rsidRPr="00F17505" w:rsidRDefault="00F56048" w:rsidP="00032F6E">
            <w:pPr>
              <w:pStyle w:val="Tabletext"/>
              <w:snapToGrid w:val="0"/>
            </w:pPr>
            <w:r w:rsidRPr="00F17505">
              <w:t>S100_CD_FeatureUseType</w:t>
            </w:r>
          </w:p>
        </w:tc>
        <w:tc>
          <w:tcPr>
            <w:tcW w:w="4480" w:type="dxa"/>
          </w:tcPr>
          <w:p w14:paraId="26781357" w14:textId="77777777" w:rsidR="00F56048" w:rsidRPr="00F17505" w:rsidRDefault="00F56048" w:rsidP="00CC2B35">
            <w:pPr>
              <w:pStyle w:val="Tabletext"/>
              <w:snapToGrid w:val="0"/>
              <w:jc w:val="left"/>
            </w:pPr>
            <w:r w:rsidRPr="00F17505">
              <w:t>Categories of feature types</w:t>
            </w:r>
          </w:p>
        </w:tc>
        <w:tc>
          <w:tcPr>
            <w:tcW w:w="5387" w:type="dxa"/>
          </w:tcPr>
          <w:p w14:paraId="678ABE61" w14:textId="77777777" w:rsidR="00F56048" w:rsidRPr="00F17505" w:rsidRDefault="00F56048" w:rsidP="00032F6E">
            <w:pPr>
              <w:pStyle w:val="Tabletext"/>
              <w:snapToGrid w:val="0"/>
            </w:pPr>
          </w:p>
        </w:tc>
      </w:tr>
      <w:tr w:rsidR="00F56048" w:rsidRPr="006913BA" w14:paraId="2A105441" w14:textId="77777777" w:rsidTr="00827BA1">
        <w:tc>
          <w:tcPr>
            <w:tcW w:w="1260" w:type="dxa"/>
          </w:tcPr>
          <w:p w14:paraId="040911FD" w14:textId="77777777" w:rsidR="00F56048" w:rsidRPr="00F17505" w:rsidRDefault="00F56048" w:rsidP="00032F6E">
            <w:pPr>
              <w:pStyle w:val="Tabletext"/>
              <w:snapToGrid w:val="0"/>
            </w:pPr>
            <w:r w:rsidRPr="00F17505">
              <w:t>Literal</w:t>
            </w:r>
          </w:p>
        </w:tc>
        <w:tc>
          <w:tcPr>
            <w:tcW w:w="2340" w:type="dxa"/>
          </w:tcPr>
          <w:p w14:paraId="6B03CF2E" w14:textId="77777777" w:rsidR="00F56048" w:rsidRPr="00F17505" w:rsidRDefault="00F56048" w:rsidP="00032F6E">
            <w:pPr>
              <w:pStyle w:val="Tabletext"/>
              <w:snapToGrid w:val="0"/>
            </w:pPr>
            <w:r w:rsidRPr="00F17505">
              <w:t>geographic</w:t>
            </w:r>
          </w:p>
        </w:tc>
        <w:tc>
          <w:tcPr>
            <w:tcW w:w="4480" w:type="dxa"/>
          </w:tcPr>
          <w:p w14:paraId="0C30015D" w14:textId="77777777" w:rsidR="00F56048" w:rsidRPr="0085164B" w:rsidRDefault="00F56048" w:rsidP="00CC2B35">
            <w:pPr>
              <w:pStyle w:val="Tabletext"/>
              <w:snapToGrid w:val="0"/>
              <w:jc w:val="left"/>
            </w:pPr>
            <w:r w:rsidRPr="00F17505">
              <w:t>carries the descriptive characteristics of a real world entity</w:t>
            </w:r>
          </w:p>
        </w:tc>
        <w:tc>
          <w:tcPr>
            <w:tcW w:w="5387" w:type="dxa"/>
          </w:tcPr>
          <w:p w14:paraId="28B104C2" w14:textId="77777777" w:rsidR="00F56048" w:rsidRPr="0085164B" w:rsidRDefault="00F56048" w:rsidP="00032F6E">
            <w:pPr>
              <w:pStyle w:val="Tabletext"/>
              <w:snapToGrid w:val="0"/>
            </w:pPr>
          </w:p>
        </w:tc>
      </w:tr>
      <w:tr w:rsidR="009A664A" w:rsidRPr="006913BA" w14:paraId="54FE880E" w14:textId="77777777" w:rsidTr="00827BA1">
        <w:tc>
          <w:tcPr>
            <w:tcW w:w="1260" w:type="dxa"/>
          </w:tcPr>
          <w:p w14:paraId="4F7D09EB" w14:textId="77777777" w:rsidR="009A664A" w:rsidRPr="0085164B" w:rsidRDefault="009A664A" w:rsidP="00032F6E">
            <w:pPr>
              <w:pStyle w:val="Tabletext"/>
              <w:snapToGrid w:val="0"/>
            </w:pPr>
            <w:r w:rsidRPr="0085164B">
              <w:t>Literal</w:t>
            </w:r>
          </w:p>
        </w:tc>
        <w:tc>
          <w:tcPr>
            <w:tcW w:w="2340" w:type="dxa"/>
          </w:tcPr>
          <w:p w14:paraId="0AF26114" w14:textId="77777777" w:rsidR="009A664A" w:rsidRPr="0085164B" w:rsidRDefault="009A664A" w:rsidP="00032F6E">
            <w:pPr>
              <w:pStyle w:val="Tabletext"/>
              <w:snapToGrid w:val="0"/>
            </w:pPr>
            <w:r w:rsidRPr="0085164B">
              <w:t>meta</w:t>
            </w:r>
          </w:p>
        </w:tc>
        <w:tc>
          <w:tcPr>
            <w:tcW w:w="4480" w:type="dxa"/>
          </w:tcPr>
          <w:p w14:paraId="0F82F48A" w14:textId="26C9FC93" w:rsidR="009A664A" w:rsidRPr="0085164B" w:rsidRDefault="009A664A" w:rsidP="00CC2B35">
            <w:pPr>
              <w:pStyle w:val="Tabletext"/>
              <w:snapToGrid w:val="0"/>
              <w:jc w:val="left"/>
            </w:pPr>
            <w:r w:rsidRPr="0085164B">
              <w:t>Delineates geographic location where meta information is applicable” distinct from an Information Type which carries information related to features which are related</w:t>
            </w:r>
          </w:p>
        </w:tc>
        <w:tc>
          <w:tcPr>
            <w:tcW w:w="5387" w:type="dxa"/>
          </w:tcPr>
          <w:p w14:paraId="2DEC156B" w14:textId="77777777" w:rsidR="009A664A" w:rsidRPr="0085164B" w:rsidRDefault="009A664A" w:rsidP="00032F6E">
            <w:pPr>
              <w:pStyle w:val="Tabletext"/>
              <w:snapToGrid w:val="0"/>
            </w:pPr>
          </w:p>
        </w:tc>
      </w:tr>
      <w:tr w:rsidR="009A664A" w:rsidRPr="006913BA" w14:paraId="1894B513" w14:textId="77777777" w:rsidTr="00827BA1">
        <w:tc>
          <w:tcPr>
            <w:tcW w:w="1260" w:type="dxa"/>
          </w:tcPr>
          <w:p w14:paraId="43B6674A" w14:textId="77777777" w:rsidR="009A664A" w:rsidRPr="0085164B" w:rsidRDefault="009A664A" w:rsidP="00032F6E">
            <w:pPr>
              <w:pStyle w:val="Tabletext"/>
              <w:snapToGrid w:val="0"/>
            </w:pPr>
            <w:r w:rsidRPr="0085164B">
              <w:t>Literal</w:t>
            </w:r>
          </w:p>
        </w:tc>
        <w:tc>
          <w:tcPr>
            <w:tcW w:w="2340" w:type="dxa"/>
          </w:tcPr>
          <w:p w14:paraId="47A5526E" w14:textId="77777777" w:rsidR="009A664A" w:rsidRPr="0085164B" w:rsidRDefault="009A664A" w:rsidP="00032F6E">
            <w:pPr>
              <w:pStyle w:val="Tabletext"/>
              <w:snapToGrid w:val="0"/>
            </w:pPr>
            <w:r w:rsidRPr="0085164B">
              <w:t xml:space="preserve">cartographic </w:t>
            </w:r>
          </w:p>
        </w:tc>
        <w:tc>
          <w:tcPr>
            <w:tcW w:w="4480" w:type="dxa"/>
          </w:tcPr>
          <w:p w14:paraId="2C5829EB" w14:textId="77777777" w:rsidR="009A664A" w:rsidRPr="0085164B" w:rsidRDefault="009A664A" w:rsidP="00CC2B35">
            <w:pPr>
              <w:pStyle w:val="Tabletext"/>
              <w:snapToGrid w:val="0"/>
              <w:jc w:val="left"/>
            </w:pPr>
            <w:r w:rsidRPr="0085164B">
              <w:t>carries information about the cartographic representation (including text) of a real world entity</w:t>
            </w:r>
          </w:p>
        </w:tc>
        <w:tc>
          <w:tcPr>
            <w:tcW w:w="5387" w:type="dxa"/>
          </w:tcPr>
          <w:p w14:paraId="4D4CDBAF" w14:textId="77777777" w:rsidR="009A664A" w:rsidRPr="0085164B" w:rsidRDefault="009A664A" w:rsidP="00032F6E">
            <w:pPr>
              <w:pStyle w:val="Tabletext"/>
              <w:snapToGrid w:val="0"/>
            </w:pPr>
          </w:p>
        </w:tc>
      </w:tr>
      <w:tr w:rsidR="009A664A" w:rsidRPr="0085164B" w14:paraId="7FBF3CD6" w14:textId="77777777" w:rsidTr="00827BA1">
        <w:tc>
          <w:tcPr>
            <w:tcW w:w="1260" w:type="dxa"/>
          </w:tcPr>
          <w:p w14:paraId="1BF34DFB" w14:textId="77777777" w:rsidR="009A664A" w:rsidRPr="0085164B" w:rsidRDefault="009A664A" w:rsidP="00032F6E">
            <w:pPr>
              <w:pStyle w:val="Tabletext"/>
              <w:snapToGrid w:val="0"/>
            </w:pPr>
            <w:r w:rsidRPr="0085164B">
              <w:t>Literal</w:t>
            </w:r>
          </w:p>
        </w:tc>
        <w:tc>
          <w:tcPr>
            <w:tcW w:w="2340" w:type="dxa"/>
          </w:tcPr>
          <w:p w14:paraId="600352E0" w14:textId="77777777" w:rsidR="009A664A" w:rsidRPr="0085164B" w:rsidRDefault="009A664A" w:rsidP="00032F6E">
            <w:pPr>
              <w:pStyle w:val="Tabletext"/>
              <w:snapToGrid w:val="0"/>
            </w:pPr>
            <w:r w:rsidRPr="0085164B">
              <w:t>theme</w:t>
            </w:r>
          </w:p>
        </w:tc>
        <w:tc>
          <w:tcPr>
            <w:tcW w:w="4480" w:type="dxa"/>
          </w:tcPr>
          <w:p w14:paraId="7A8F3A28" w14:textId="77777777" w:rsidR="009A664A" w:rsidRPr="0085164B" w:rsidRDefault="009A664A" w:rsidP="00CC2B35">
            <w:pPr>
              <w:pStyle w:val="Tabletext"/>
              <w:snapToGrid w:val="0"/>
              <w:jc w:val="left"/>
            </w:pPr>
            <w:r w:rsidRPr="0085164B">
              <w:t>Grouping features thematically</w:t>
            </w:r>
          </w:p>
        </w:tc>
        <w:tc>
          <w:tcPr>
            <w:tcW w:w="5387" w:type="dxa"/>
          </w:tcPr>
          <w:p w14:paraId="63B7081D" w14:textId="77777777" w:rsidR="009A664A" w:rsidRPr="0085164B" w:rsidRDefault="009A664A" w:rsidP="00032F6E">
            <w:pPr>
              <w:pStyle w:val="Tabletext"/>
              <w:snapToGrid w:val="0"/>
            </w:pPr>
          </w:p>
        </w:tc>
      </w:tr>
    </w:tbl>
    <w:p w14:paraId="668DEB0E" w14:textId="77777777" w:rsidR="00F56048" w:rsidRPr="0085164B" w:rsidRDefault="00F56048" w:rsidP="00F56048">
      <w:pPr>
        <w:rPr>
          <w:lang w:val="en-GB"/>
        </w:rPr>
      </w:pPr>
    </w:p>
    <w:p w14:paraId="6D7F681A" w14:textId="1F1373D4" w:rsidR="00C95647" w:rsidRPr="00F17505" w:rsidRDefault="007847D9" w:rsidP="00827BA1">
      <w:pPr>
        <w:pStyle w:val="Heading3"/>
        <w:rPr>
          <w:lang w:val="en-GB"/>
        </w:rPr>
      </w:pPr>
      <w:bookmarkStart w:id="108" w:name="_Toc96508844"/>
      <w:r w:rsidRPr="00F17505">
        <w:rPr>
          <w:lang w:val="en-GB"/>
        </w:rPr>
        <w:t>S100_CD</w:t>
      </w:r>
      <w:r w:rsidR="00F56048" w:rsidRPr="00F17505">
        <w:rPr>
          <w:lang w:val="en-GB"/>
        </w:rPr>
        <w:t>_Attribute</w:t>
      </w:r>
      <w:bookmarkEnd w:id="108"/>
    </w:p>
    <w:p w14:paraId="4BC99C7D" w14:textId="4F5D237A" w:rsidR="00F56048" w:rsidRPr="00F17505" w:rsidRDefault="00F56048" w:rsidP="00827BA1">
      <w:pPr>
        <w:pStyle w:val="ParagraphText"/>
        <w:spacing w:after="120"/>
        <w:jc w:val="both"/>
      </w:pPr>
      <w:r w:rsidRPr="00F17505">
        <w:t>Attributes may either be simple or complex.  A simple attribute carries a specific value such as a date.  A complex attribute is an aggregation of other attributes either simple or complex.  Examples of c</w:t>
      </w:r>
      <w:r w:rsidR="008F6072" w:rsidRPr="00F17505">
        <w:t xml:space="preserve">omplex attributes are in Appendix </w:t>
      </w:r>
      <w:r w:rsidR="000A3C2F" w:rsidRPr="00F17505">
        <w:t>2</w:t>
      </w:r>
      <w:r w:rsidR="00BF76F5">
        <w:t>a</w:t>
      </w:r>
      <w:r w:rsidR="008F6072" w:rsidRPr="00F17505">
        <w:t>-</w:t>
      </w:r>
      <w:r w:rsidR="00594324" w:rsidRPr="00F17505">
        <w:t>A</w:t>
      </w:r>
      <w:r w:rsidRPr="00F17505">
        <w:t>. This class is derived from S100_</w:t>
      </w:r>
      <w:r w:rsidR="004339E6" w:rsidRPr="00F17505">
        <w:t>RE</w:t>
      </w:r>
      <w:r w:rsidRPr="00F17505">
        <w:t xml:space="preserve">_RegisterItem </w:t>
      </w:r>
      <w:r w:rsidR="001406CF">
        <w:t xml:space="preserve">via intermediate super-classes </w:t>
      </w:r>
      <w:r w:rsidRPr="00F17505">
        <w:t>and describes the common characteristics of all attribute types.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204"/>
        <w:gridCol w:w="3916"/>
        <w:gridCol w:w="720"/>
        <w:gridCol w:w="2520"/>
        <w:gridCol w:w="2880"/>
      </w:tblGrid>
      <w:tr w:rsidR="00F56048" w:rsidRPr="00F17505" w14:paraId="0620D3F8" w14:textId="77777777" w:rsidTr="00BF76F5">
        <w:tc>
          <w:tcPr>
            <w:tcW w:w="1260" w:type="dxa"/>
            <w:shd w:val="clear" w:color="auto" w:fill="D9D9D9" w:themeFill="background1" w:themeFillShade="D9"/>
            <w:vAlign w:val="center"/>
          </w:tcPr>
          <w:p w14:paraId="644478FD" w14:textId="77777777" w:rsidR="00F56048" w:rsidRPr="00F17505" w:rsidRDefault="00F56048" w:rsidP="00B006D8">
            <w:pPr>
              <w:pStyle w:val="Tabletitle"/>
              <w:snapToGrid w:val="0"/>
              <w:jc w:val="left"/>
              <w:rPr>
                <w:lang w:val="en-GB"/>
              </w:rPr>
            </w:pPr>
            <w:r w:rsidRPr="00F17505">
              <w:rPr>
                <w:lang w:val="en-GB"/>
              </w:rPr>
              <w:t>Role Name</w:t>
            </w:r>
          </w:p>
        </w:tc>
        <w:tc>
          <w:tcPr>
            <w:tcW w:w="2204" w:type="dxa"/>
            <w:shd w:val="clear" w:color="auto" w:fill="D9D9D9" w:themeFill="background1" w:themeFillShade="D9"/>
            <w:vAlign w:val="center"/>
          </w:tcPr>
          <w:p w14:paraId="31E26531" w14:textId="77777777" w:rsidR="00F56048" w:rsidRPr="00F17505" w:rsidRDefault="00F56048" w:rsidP="00B006D8">
            <w:pPr>
              <w:pStyle w:val="Tabletitle"/>
              <w:snapToGrid w:val="0"/>
              <w:jc w:val="left"/>
              <w:rPr>
                <w:lang w:val="en-GB"/>
              </w:rPr>
            </w:pPr>
            <w:r w:rsidRPr="00F17505">
              <w:rPr>
                <w:lang w:val="en-GB"/>
              </w:rPr>
              <w:t>Name</w:t>
            </w:r>
          </w:p>
        </w:tc>
        <w:tc>
          <w:tcPr>
            <w:tcW w:w="3916" w:type="dxa"/>
            <w:shd w:val="clear" w:color="auto" w:fill="D9D9D9" w:themeFill="background1" w:themeFillShade="D9"/>
            <w:vAlign w:val="center"/>
          </w:tcPr>
          <w:p w14:paraId="5550D620" w14:textId="77777777" w:rsidR="00F56048" w:rsidRPr="00F17505" w:rsidRDefault="00F56048" w:rsidP="00B006D8">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193374DA" w14:textId="77777777" w:rsidR="00F56048" w:rsidRPr="00F17505" w:rsidRDefault="00F56048" w:rsidP="00032F6E">
            <w:pPr>
              <w:pStyle w:val="Tabletitle"/>
              <w:snapToGrid w:val="0"/>
              <w:rPr>
                <w:lang w:val="en-GB"/>
              </w:rPr>
            </w:pPr>
            <w:r w:rsidRPr="00F17505">
              <w:rPr>
                <w:lang w:val="en-GB"/>
              </w:rPr>
              <w:t>Mult</w:t>
            </w:r>
          </w:p>
        </w:tc>
        <w:tc>
          <w:tcPr>
            <w:tcW w:w="2520" w:type="dxa"/>
            <w:shd w:val="clear" w:color="auto" w:fill="D9D9D9" w:themeFill="background1" w:themeFillShade="D9"/>
            <w:vAlign w:val="center"/>
          </w:tcPr>
          <w:p w14:paraId="66167FE6" w14:textId="4326E6A6" w:rsidR="00F56048" w:rsidRPr="00F17505" w:rsidRDefault="00F56048" w:rsidP="00B006D8">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083576F2" w14:textId="77777777" w:rsidR="00F56048" w:rsidRPr="00F17505" w:rsidRDefault="00F56048" w:rsidP="00B006D8">
            <w:pPr>
              <w:pStyle w:val="Tabletitle"/>
              <w:snapToGrid w:val="0"/>
              <w:jc w:val="left"/>
              <w:rPr>
                <w:lang w:val="en-GB"/>
              </w:rPr>
            </w:pPr>
            <w:r w:rsidRPr="00F17505">
              <w:rPr>
                <w:lang w:val="en-GB"/>
              </w:rPr>
              <w:t>Remarks</w:t>
            </w:r>
          </w:p>
        </w:tc>
      </w:tr>
      <w:tr w:rsidR="00F56048" w:rsidRPr="0085164B" w14:paraId="799C4A27" w14:textId="77777777" w:rsidTr="00827BA1">
        <w:tc>
          <w:tcPr>
            <w:tcW w:w="1260" w:type="dxa"/>
          </w:tcPr>
          <w:p w14:paraId="34709175" w14:textId="77777777" w:rsidR="00F56048" w:rsidRPr="00F17505" w:rsidRDefault="00F56048" w:rsidP="00032F6E">
            <w:pPr>
              <w:pStyle w:val="Tabletext"/>
              <w:snapToGrid w:val="0"/>
              <w:rPr>
                <w:szCs w:val="18"/>
              </w:rPr>
            </w:pPr>
            <w:r w:rsidRPr="00F17505">
              <w:rPr>
                <w:szCs w:val="18"/>
              </w:rPr>
              <w:t>Class</w:t>
            </w:r>
          </w:p>
        </w:tc>
        <w:tc>
          <w:tcPr>
            <w:tcW w:w="2204" w:type="dxa"/>
          </w:tcPr>
          <w:p w14:paraId="5D891077" w14:textId="466B344A" w:rsidR="00F56048" w:rsidRPr="00F17505" w:rsidRDefault="00F56048" w:rsidP="00032F6E">
            <w:pPr>
              <w:pStyle w:val="Tabletext"/>
              <w:snapToGrid w:val="0"/>
              <w:rPr>
                <w:szCs w:val="18"/>
              </w:rPr>
            </w:pPr>
            <w:r w:rsidRPr="00F17505">
              <w:rPr>
                <w:szCs w:val="18"/>
              </w:rPr>
              <w:t>S100_CD_Attribute</w:t>
            </w:r>
          </w:p>
        </w:tc>
        <w:tc>
          <w:tcPr>
            <w:tcW w:w="3916" w:type="dxa"/>
          </w:tcPr>
          <w:p w14:paraId="6E4992B3" w14:textId="7A92271E" w:rsidR="00F56048" w:rsidRPr="00F17505" w:rsidRDefault="00F56048" w:rsidP="00827BA1">
            <w:pPr>
              <w:pStyle w:val="Tabletext"/>
              <w:snapToGrid w:val="0"/>
              <w:jc w:val="left"/>
              <w:rPr>
                <w:szCs w:val="18"/>
              </w:rPr>
            </w:pPr>
            <w:r w:rsidRPr="00F17505">
              <w:rPr>
                <w:szCs w:val="18"/>
              </w:rPr>
              <w:t xml:space="preserve">Base class of all attribute types in a </w:t>
            </w:r>
            <w:r w:rsidR="000D6123" w:rsidRPr="00F17505">
              <w:rPr>
                <w:szCs w:val="18"/>
              </w:rPr>
              <w:t xml:space="preserve">Data </w:t>
            </w:r>
            <w:r w:rsidR="00827BA1" w:rsidRPr="00F17505">
              <w:rPr>
                <w:szCs w:val="18"/>
              </w:rPr>
              <w:t>D</w:t>
            </w:r>
            <w:r w:rsidRPr="00F17505">
              <w:rPr>
                <w:szCs w:val="18"/>
              </w:rPr>
              <w:t>ictionary</w:t>
            </w:r>
          </w:p>
        </w:tc>
        <w:tc>
          <w:tcPr>
            <w:tcW w:w="720" w:type="dxa"/>
          </w:tcPr>
          <w:p w14:paraId="178DC555" w14:textId="77777777" w:rsidR="00F56048" w:rsidRPr="00F17505" w:rsidRDefault="00F56048" w:rsidP="00032F6E">
            <w:pPr>
              <w:pStyle w:val="Tabletext"/>
              <w:snapToGrid w:val="0"/>
              <w:jc w:val="center"/>
              <w:rPr>
                <w:szCs w:val="18"/>
              </w:rPr>
            </w:pPr>
            <w:r w:rsidRPr="00F17505">
              <w:rPr>
                <w:szCs w:val="18"/>
              </w:rPr>
              <w:t>-</w:t>
            </w:r>
          </w:p>
        </w:tc>
        <w:tc>
          <w:tcPr>
            <w:tcW w:w="2520" w:type="dxa"/>
          </w:tcPr>
          <w:p w14:paraId="34D7FB5D" w14:textId="77777777" w:rsidR="00F56048" w:rsidRPr="00F17505" w:rsidRDefault="00F56048" w:rsidP="00032F6E">
            <w:pPr>
              <w:pStyle w:val="Tabletext"/>
              <w:snapToGrid w:val="0"/>
              <w:rPr>
                <w:szCs w:val="18"/>
              </w:rPr>
            </w:pPr>
            <w:r w:rsidRPr="00F17505">
              <w:rPr>
                <w:szCs w:val="18"/>
              </w:rPr>
              <w:t>-</w:t>
            </w:r>
          </w:p>
        </w:tc>
        <w:tc>
          <w:tcPr>
            <w:tcW w:w="2880" w:type="dxa"/>
          </w:tcPr>
          <w:p w14:paraId="2051B512" w14:textId="084962B1" w:rsidR="00F56048" w:rsidRPr="0085164B" w:rsidRDefault="00F56048" w:rsidP="0019404E">
            <w:pPr>
              <w:pStyle w:val="Tabletext"/>
              <w:snapToGrid w:val="0"/>
              <w:jc w:val="left"/>
              <w:rPr>
                <w:szCs w:val="18"/>
              </w:rPr>
            </w:pPr>
            <w:r w:rsidRPr="00F17505">
              <w:rPr>
                <w:szCs w:val="18"/>
              </w:rPr>
              <w:t>Derived from S100_</w:t>
            </w:r>
            <w:r w:rsidR="00B6520F" w:rsidRPr="00F17505">
              <w:rPr>
                <w:szCs w:val="18"/>
              </w:rPr>
              <w:t>Concept</w:t>
            </w:r>
          </w:p>
        </w:tc>
      </w:tr>
      <w:tr w:rsidR="004339E6" w:rsidRPr="0085164B" w14:paraId="0E9E6122" w14:textId="77777777" w:rsidTr="00827BA1">
        <w:tc>
          <w:tcPr>
            <w:tcW w:w="1260" w:type="dxa"/>
          </w:tcPr>
          <w:p w14:paraId="4D7A447A" w14:textId="691541E2" w:rsidR="004339E6" w:rsidRPr="0085164B" w:rsidRDefault="004339E6" w:rsidP="004339E6">
            <w:pPr>
              <w:pStyle w:val="Tabletext"/>
              <w:snapToGrid w:val="0"/>
              <w:rPr>
                <w:szCs w:val="18"/>
              </w:rPr>
            </w:pPr>
            <w:r>
              <w:t>Association</w:t>
            </w:r>
          </w:p>
        </w:tc>
        <w:tc>
          <w:tcPr>
            <w:tcW w:w="2204" w:type="dxa"/>
          </w:tcPr>
          <w:p w14:paraId="66A1C945" w14:textId="6F8D748F" w:rsidR="004339E6" w:rsidRPr="0085164B" w:rsidRDefault="004339E6" w:rsidP="004339E6">
            <w:pPr>
              <w:pStyle w:val="Tabletext"/>
              <w:snapToGrid w:val="0"/>
              <w:rPr>
                <w:szCs w:val="18"/>
              </w:rPr>
            </w:pPr>
            <w:proofErr w:type="spellStart"/>
            <w:r>
              <w:t>conceptReference</w:t>
            </w:r>
            <w:proofErr w:type="spellEnd"/>
          </w:p>
        </w:tc>
        <w:tc>
          <w:tcPr>
            <w:tcW w:w="3916" w:type="dxa"/>
          </w:tcPr>
          <w:p w14:paraId="67B34ACF" w14:textId="20BD7CA6" w:rsidR="004339E6" w:rsidRPr="0085164B" w:rsidRDefault="004339E6" w:rsidP="004339E6">
            <w:pPr>
              <w:pStyle w:val="Tabletext"/>
              <w:snapToGrid w:val="0"/>
              <w:jc w:val="left"/>
              <w:rPr>
                <w:szCs w:val="18"/>
              </w:rPr>
            </w:pPr>
            <w:r>
              <w:t>References S100_Concept as the base class</w:t>
            </w:r>
          </w:p>
        </w:tc>
        <w:tc>
          <w:tcPr>
            <w:tcW w:w="720" w:type="dxa"/>
          </w:tcPr>
          <w:p w14:paraId="6449D2DF" w14:textId="2063B8F5" w:rsidR="004339E6" w:rsidRPr="0085164B" w:rsidRDefault="004339E6" w:rsidP="004339E6">
            <w:pPr>
              <w:pStyle w:val="Tabletext"/>
              <w:snapToGrid w:val="0"/>
              <w:jc w:val="center"/>
              <w:rPr>
                <w:szCs w:val="18"/>
              </w:rPr>
            </w:pPr>
            <w:r>
              <w:t>1</w:t>
            </w:r>
          </w:p>
        </w:tc>
        <w:tc>
          <w:tcPr>
            <w:tcW w:w="2520" w:type="dxa"/>
          </w:tcPr>
          <w:p w14:paraId="7F2B8F86" w14:textId="2CBB61E0" w:rsidR="004339E6" w:rsidRPr="0085164B" w:rsidRDefault="004339E6" w:rsidP="004339E6">
            <w:pPr>
              <w:pStyle w:val="Tabletext"/>
              <w:snapToGrid w:val="0"/>
              <w:rPr>
                <w:szCs w:val="18"/>
              </w:rPr>
            </w:pPr>
            <w:r>
              <w:t>S100_Concept</w:t>
            </w:r>
          </w:p>
        </w:tc>
        <w:tc>
          <w:tcPr>
            <w:tcW w:w="2880" w:type="dxa"/>
          </w:tcPr>
          <w:p w14:paraId="452DF1B4" w14:textId="77777777" w:rsidR="004339E6" w:rsidRPr="0085164B" w:rsidRDefault="004339E6" w:rsidP="004339E6">
            <w:pPr>
              <w:pStyle w:val="Tabletext"/>
              <w:snapToGrid w:val="0"/>
              <w:rPr>
                <w:szCs w:val="18"/>
              </w:rPr>
            </w:pPr>
          </w:p>
        </w:tc>
      </w:tr>
    </w:tbl>
    <w:p w14:paraId="1C3AB02F" w14:textId="77777777" w:rsidR="00F56048" w:rsidRDefault="00F56048" w:rsidP="00F56048">
      <w:pPr>
        <w:rPr>
          <w:lang w:val="en-GB"/>
        </w:rPr>
      </w:pPr>
    </w:p>
    <w:p w14:paraId="7A4E4321" w14:textId="544147D3" w:rsidR="00335415" w:rsidRPr="00F17505" w:rsidRDefault="00335415" w:rsidP="00BF76F5">
      <w:pPr>
        <w:tabs>
          <w:tab w:val="left" w:pos="993"/>
        </w:tabs>
        <w:spacing w:after="120"/>
        <w:rPr>
          <w:lang w:val="en-GB"/>
        </w:rPr>
      </w:pPr>
      <w:r>
        <w:rPr>
          <w:lang w:val="en-GB"/>
        </w:rPr>
        <w:t>NOTE</w:t>
      </w:r>
      <w:r w:rsidR="00BF76F5">
        <w:rPr>
          <w:lang w:val="en-GB"/>
        </w:rPr>
        <w:tab/>
      </w:r>
      <w:r>
        <w:rPr>
          <w:lang w:val="en-GB"/>
        </w:rPr>
        <w:t>The attribute camelCase is mandatory for this class.</w:t>
      </w:r>
    </w:p>
    <w:p w14:paraId="1285C9D4" w14:textId="1C977882" w:rsidR="00F56048" w:rsidRPr="00F17505" w:rsidRDefault="008F6072" w:rsidP="00A36C79">
      <w:pPr>
        <w:pStyle w:val="Heading3"/>
        <w:rPr>
          <w:lang w:val="en-GB"/>
        </w:rPr>
      </w:pPr>
      <w:bookmarkStart w:id="109" w:name="_Toc96508845"/>
      <w:r w:rsidRPr="00F17505">
        <w:rPr>
          <w:lang w:val="en-GB"/>
        </w:rPr>
        <w:t>S100_CD</w:t>
      </w:r>
      <w:r w:rsidR="00F56048" w:rsidRPr="00F17505">
        <w:rPr>
          <w:lang w:val="en-GB"/>
        </w:rPr>
        <w:t>_SimpleAttribute</w:t>
      </w:r>
      <w:bookmarkEnd w:id="10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F56048" w:rsidRPr="00F17505" w14:paraId="45804182" w14:textId="77777777" w:rsidTr="00BF76F5">
        <w:tc>
          <w:tcPr>
            <w:tcW w:w="1260" w:type="dxa"/>
            <w:shd w:val="clear" w:color="auto" w:fill="D9D9D9" w:themeFill="background1" w:themeFillShade="D9"/>
            <w:vAlign w:val="center"/>
          </w:tcPr>
          <w:p w14:paraId="5AFA42C8" w14:textId="77777777" w:rsidR="00F56048" w:rsidRPr="00F17505" w:rsidRDefault="00F56048" w:rsidP="00B006D8">
            <w:pPr>
              <w:pStyle w:val="Tabletitle"/>
              <w:snapToGrid w:val="0"/>
              <w:jc w:val="left"/>
              <w:rPr>
                <w:lang w:val="en-GB"/>
              </w:rPr>
            </w:pPr>
            <w:r w:rsidRPr="00F17505">
              <w:rPr>
                <w:lang w:val="en-GB"/>
              </w:rPr>
              <w:t>Role Name</w:t>
            </w:r>
          </w:p>
        </w:tc>
        <w:tc>
          <w:tcPr>
            <w:tcW w:w="2160" w:type="dxa"/>
            <w:shd w:val="clear" w:color="auto" w:fill="D9D9D9" w:themeFill="background1" w:themeFillShade="D9"/>
            <w:vAlign w:val="center"/>
          </w:tcPr>
          <w:p w14:paraId="4DE0D629" w14:textId="77777777" w:rsidR="00F56048" w:rsidRPr="00F17505" w:rsidRDefault="00F56048" w:rsidP="00B006D8">
            <w:pPr>
              <w:pStyle w:val="Tabletitle"/>
              <w:snapToGrid w:val="0"/>
              <w:jc w:val="left"/>
              <w:rPr>
                <w:lang w:val="en-GB"/>
              </w:rPr>
            </w:pPr>
            <w:r w:rsidRPr="00F17505">
              <w:rPr>
                <w:lang w:val="en-GB"/>
              </w:rPr>
              <w:t>Name</w:t>
            </w:r>
          </w:p>
        </w:tc>
        <w:tc>
          <w:tcPr>
            <w:tcW w:w="3960" w:type="dxa"/>
            <w:shd w:val="clear" w:color="auto" w:fill="D9D9D9" w:themeFill="background1" w:themeFillShade="D9"/>
            <w:vAlign w:val="center"/>
          </w:tcPr>
          <w:p w14:paraId="4584C520" w14:textId="77777777" w:rsidR="00F56048" w:rsidRPr="00F17505" w:rsidRDefault="00F56048" w:rsidP="00B006D8">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118B3B7D" w14:textId="79F6C5F3" w:rsidR="00F56048" w:rsidRPr="00F17505" w:rsidRDefault="00F56048" w:rsidP="00032F6E">
            <w:pPr>
              <w:pStyle w:val="Tabletitle"/>
              <w:snapToGrid w:val="0"/>
              <w:rPr>
                <w:lang w:val="en-GB"/>
              </w:rPr>
            </w:pPr>
            <w:r w:rsidRPr="00F17505">
              <w:rPr>
                <w:lang w:val="en-GB"/>
              </w:rPr>
              <w:t>Mult</w:t>
            </w:r>
          </w:p>
        </w:tc>
        <w:tc>
          <w:tcPr>
            <w:tcW w:w="2520" w:type="dxa"/>
            <w:shd w:val="clear" w:color="auto" w:fill="D9D9D9" w:themeFill="background1" w:themeFillShade="D9"/>
            <w:vAlign w:val="center"/>
          </w:tcPr>
          <w:p w14:paraId="2575DC3D" w14:textId="0B14FA5C" w:rsidR="00F56048" w:rsidRPr="00F17505" w:rsidRDefault="00F56048" w:rsidP="00B006D8">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358EE1FC" w14:textId="77777777" w:rsidR="00F56048" w:rsidRPr="00F17505" w:rsidRDefault="00F56048" w:rsidP="00B006D8">
            <w:pPr>
              <w:pStyle w:val="Tabletitle"/>
              <w:snapToGrid w:val="0"/>
              <w:jc w:val="left"/>
              <w:rPr>
                <w:lang w:val="en-GB"/>
              </w:rPr>
            </w:pPr>
            <w:r w:rsidRPr="00F17505">
              <w:rPr>
                <w:lang w:val="en-GB"/>
              </w:rPr>
              <w:t>Remarks</w:t>
            </w:r>
          </w:p>
        </w:tc>
      </w:tr>
      <w:tr w:rsidR="00F56048" w:rsidRPr="006913BA" w14:paraId="5D87E20E" w14:textId="77777777" w:rsidTr="00827BA1">
        <w:tc>
          <w:tcPr>
            <w:tcW w:w="1260" w:type="dxa"/>
          </w:tcPr>
          <w:p w14:paraId="645E0492" w14:textId="77777777" w:rsidR="00F56048" w:rsidRPr="00F17505" w:rsidRDefault="00F56048" w:rsidP="00032F6E">
            <w:pPr>
              <w:pStyle w:val="Tabletext"/>
              <w:snapToGrid w:val="0"/>
              <w:rPr>
                <w:szCs w:val="18"/>
              </w:rPr>
            </w:pPr>
            <w:r w:rsidRPr="00F17505">
              <w:rPr>
                <w:szCs w:val="18"/>
              </w:rPr>
              <w:t>Class</w:t>
            </w:r>
          </w:p>
        </w:tc>
        <w:tc>
          <w:tcPr>
            <w:tcW w:w="2160" w:type="dxa"/>
          </w:tcPr>
          <w:p w14:paraId="05E247E8" w14:textId="3ED5514C" w:rsidR="00F56048" w:rsidRPr="00F17505" w:rsidRDefault="00F56048" w:rsidP="00032F6E">
            <w:pPr>
              <w:pStyle w:val="Tabletext"/>
              <w:snapToGrid w:val="0"/>
              <w:rPr>
                <w:szCs w:val="18"/>
              </w:rPr>
            </w:pPr>
            <w:r w:rsidRPr="00F17505">
              <w:rPr>
                <w:szCs w:val="18"/>
              </w:rPr>
              <w:t>S100_CD_SimpleAttribute</w:t>
            </w:r>
          </w:p>
        </w:tc>
        <w:tc>
          <w:tcPr>
            <w:tcW w:w="3960" w:type="dxa"/>
          </w:tcPr>
          <w:p w14:paraId="54ED5437" w14:textId="73132E47" w:rsidR="00F56048" w:rsidRPr="00F17505" w:rsidRDefault="00F56048" w:rsidP="00827BA1">
            <w:pPr>
              <w:pStyle w:val="Tabletext"/>
              <w:snapToGrid w:val="0"/>
              <w:jc w:val="left"/>
              <w:rPr>
                <w:szCs w:val="18"/>
              </w:rPr>
            </w:pPr>
            <w:r w:rsidRPr="00F17505">
              <w:rPr>
                <w:szCs w:val="18"/>
              </w:rPr>
              <w:t xml:space="preserve">A simple attribute type in a </w:t>
            </w:r>
            <w:r w:rsidR="000D6123" w:rsidRPr="00F17505">
              <w:rPr>
                <w:szCs w:val="18"/>
              </w:rPr>
              <w:t xml:space="preserve">Data </w:t>
            </w:r>
            <w:r w:rsidR="00827BA1" w:rsidRPr="00F17505">
              <w:rPr>
                <w:szCs w:val="18"/>
              </w:rPr>
              <w:t>D</w:t>
            </w:r>
            <w:r w:rsidRPr="00F17505">
              <w:rPr>
                <w:szCs w:val="18"/>
              </w:rPr>
              <w:t>ictionary</w:t>
            </w:r>
          </w:p>
        </w:tc>
        <w:tc>
          <w:tcPr>
            <w:tcW w:w="720" w:type="dxa"/>
          </w:tcPr>
          <w:p w14:paraId="2FC4A004" w14:textId="77777777" w:rsidR="00F56048" w:rsidRPr="00F17505" w:rsidRDefault="00F56048" w:rsidP="00470F1D">
            <w:pPr>
              <w:pStyle w:val="Tabletext"/>
              <w:snapToGrid w:val="0"/>
              <w:jc w:val="center"/>
              <w:rPr>
                <w:szCs w:val="18"/>
              </w:rPr>
            </w:pPr>
            <w:r w:rsidRPr="00F17505">
              <w:rPr>
                <w:szCs w:val="18"/>
              </w:rPr>
              <w:t>-</w:t>
            </w:r>
          </w:p>
        </w:tc>
        <w:tc>
          <w:tcPr>
            <w:tcW w:w="2520" w:type="dxa"/>
          </w:tcPr>
          <w:p w14:paraId="253B91B8" w14:textId="77777777" w:rsidR="00F56048" w:rsidRPr="00F17505" w:rsidRDefault="00F56048" w:rsidP="00032F6E">
            <w:pPr>
              <w:pStyle w:val="Tabletext"/>
              <w:snapToGrid w:val="0"/>
              <w:rPr>
                <w:szCs w:val="18"/>
              </w:rPr>
            </w:pPr>
            <w:r w:rsidRPr="00F17505">
              <w:rPr>
                <w:szCs w:val="18"/>
              </w:rPr>
              <w:t>-</w:t>
            </w:r>
          </w:p>
        </w:tc>
        <w:tc>
          <w:tcPr>
            <w:tcW w:w="2880" w:type="dxa"/>
          </w:tcPr>
          <w:p w14:paraId="795218A1" w14:textId="41E34504" w:rsidR="00F56048" w:rsidRPr="00F17505" w:rsidRDefault="00F56048" w:rsidP="00032F6E">
            <w:pPr>
              <w:pStyle w:val="Tabletext"/>
              <w:snapToGrid w:val="0"/>
              <w:jc w:val="left"/>
              <w:rPr>
                <w:szCs w:val="18"/>
              </w:rPr>
            </w:pPr>
            <w:r w:rsidRPr="00F17505">
              <w:rPr>
                <w:szCs w:val="18"/>
              </w:rPr>
              <w:t>Derived from S100_CD_Attribute</w:t>
            </w:r>
          </w:p>
        </w:tc>
      </w:tr>
      <w:tr w:rsidR="00F56048" w:rsidRPr="00F17505" w14:paraId="4A1B0250" w14:textId="77777777" w:rsidTr="00827BA1">
        <w:tc>
          <w:tcPr>
            <w:tcW w:w="1260" w:type="dxa"/>
          </w:tcPr>
          <w:p w14:paraId="40F81FCF" w14:textId="77777777" w:rsidR="00F56048" w:rsidRPr="00F17505" w:rsidRDefault="00F56048" w:rsidP="00032F6E">
            <w:pPr>
              <w:pStyle w:val="Tabletext"/>
              <w:snapToGrid w:val="0"/>
              <w:rPr>
                <w:szCs w:val="18"/>
              </w:rPr>
            </w:pPr>
            <w:r w:rsidRPr="00F17505">
              <w:rPr>
                <w:szCs w:val="18"/>
              </w:rPr>
              <w:t>Attribute</w:t>
            </w:r>
          </w:p>
        </w:tc>
        <w:tc>
          <w:tcPr>
            <w:tcW w:w="2160" w:type="dxa"/>
          </w:tcPr>
          <w:p w14:paraId="09E9112F" w14:textId="77777777" w:rsidR="00F56048" w:rsidRPr="00F17505" w:rsidRDefault="00E85EEB" w:rsidP="00032F6E">
            <w:pPr>
              <w:pStyle w:val="Tabletext"/>
              <w:snapToGrid w:val="0"/>
              <w:rPr>
                <w:szCs w:val="18"/>
              </w:rPr>
            </w:pPr>
            <w:proofErr w:type="spellStart"/>
            <w:r w:rsidRPr="00F17505">
              <w:rPr>
                <w:szCs w:val="18"/>
              </w:rPr>
              <w:t>valueType</w:t>
            </w:r>
            <w:proofErr w:type="spellEnd"/>
          </w:p>
        </w:tc>
        <w:tc>
          <w:tcPr>
            <w:tcW w:w="3960" w:type="dxa"/>
          </w:tcPr>
          <w:p w14:paraId="4D44E867" w14:textId="77777777" w:rsidR="00F56048" w:rsidRPr="00F17505" w:rsidRDefault="00F56048" w:rsidP="00032F6E">
            <w:pPr>
              <w:pStyle w:val="Tabletext"/>
              <w:snapToGrid w:val="0"/>
              <w:jc w:val="left"/>
              <w:rPr>
                <w:szCs w:val="18"/>
              </w:rPr>
            </w:pPr>
            <w:r w:rsidRPr="00F17505">
              <w:rPr>
                <w:szCs w:val="18"/>
              </w:rPr>
              <w:t>Describes representation, interpretation and structure of values</w:t>
            </w:r>
          </w:p>
        </w:tc>
        <w:tc>
          <w:tcPr>
            <w:tcW w:w="720" w:type="dxa"/>
          </w:tcPr>
          <w:p w14:paraId="67949753" w14:textId="77777777" w:rsidR="00F56048" w:rsidRPr="00F17505" w:rsidRDefault="00F56048" w:rsidP="00470F1D">
            <w:pPr>
              <w:pStyle w:val="Tabletext"/>
              <w:snapToGrid w:val="0"/>
              <w:jc w:val="center"/>
              <w:rPr>
                <w:szCs w:val="18"/>
              </w:rPr>
            </w:pPr>
            <w:r w:rsidRPr="00F17505">
              <w:rPr>
                <w:szCs w:val="18"/>
              </w:rPr>
              <w:t>1</w:t>
            </w:r>
          </w:p>
        </w:tc>
        <w:tc>
          <w:tcPr>
            <w:tcW w:w="2520" w:type="dxa"/>
          </w:tcPr>
          <w:p w14:paraId="4A7E382C" w14:textId="77777777" w:rsidR="00F56048" w:rsidRPr="00F17505" w:rsidRDefault="00F56048" w:rsidP="00032F6E">
            <w:pPr>
              <w:pStyle w:val="Tabletext"/>
              <w:snapToGrid w:val="0"/>
              <w:rPr>
                <w:szCs w:val="18"/>
              </w:rPr>
            </w:pPr>
            <w:r w:rsidRPr="00F17505">
              <w:rPr>
                <w:szCs w:val="18"/>
              </w:rPr>
              <w:t>S100_CD_</w:t>
            </w:r>
            <w:r w:rsidR="00E85EEB" w:rsidRPr="00F17505">
              <w:rPr>
                <w:szCs w:val="18"/>
              </w:rPr>
              <w:t>AttributeValueType</w:t>
            </w:r>
          </w:p>
        </w:tc>
        <w:tc>
          <w:tcPr>
            <w:tcW w:w="2880" w:type="dxa"/>
          </w:tcPr>
          <w:p w14:paraId="673DD4D6" w14:textId="77777777" w:rsidR="00F56048" w:rsidRPr="00F17505" w:rsidRDefault="00114320" w:rsidP="00032F6E">
            <w:pPr>
              <w:pStyle w:val="Tabletext"/>
              <w:snapToGrid w:val="0"/>
              <w:rPr>
                <w:szCs w:val="18"/>
              </w:rPr>
            </w:pPr>
            <w:r w:rsidRPr="00F17505">
              <w:rPr>
                <w:szCs w:val="18"/>
                <w:lang w:val="de-DE"/>
              </w:rPr>
              <w:t>See below</w:t>
            </w:r>
          </w:p>
        </w:tc>
      </w:tr>
      <w:tr w:rsidR="00606534" w:rsidRPr="00F17505" w14:paraId="350B9593" w14:textId="77777777" w:rsidTr="00827BA1">
        <w:tc>
          <w:tcPr>
            <w:tcW w:w="1260" w:type="dxa"/>
          </w:tcPr>
          <w:p w14:paraId="09349879" w14:textId="77777777" w:rsidR="00606534" w:rsidRPr="00F17505" w:rsidRDefault="00606534" w:rsidP="00032F6E">
            <w:pPr>
              <w:pStyle w:val="Tabletext"/>
              <w:snapToGrid w:val="0"/>
              <w:rPr>
                <w:szCs w:val="18"/>
              </w:rPr>
            </w:pPr>
            <w:r w:rsidRPr="00F17505">
              <w:rPr>
                <w:szCs w:val="18"/>
              </w:rPr>
              <w:t>Attribute</w:t>
            </w:r>
          </w:p>
        </w:tc>
        <w:tc>
          <w:tcPr>
            <w:tcW w:w="2160" w:type="dxa"/>
          </w:tcPr>
          <w:p w14:paraId="41CA1287" w14:textId="77777777" w:rsidR="00606534" w:rsidRPr="00F17505" w:rsidDel="00E85EEB" w:rsidRDefault="00606534" w:rsidP="00032F6E">
            <w:pPr>
              <w:pStyle w:val="Tabletext"/>
              <w:snapToGrid w:val="0"/>
              <w:rPr>
                <w:szCs w:val="18"/>
              </w:rPr>
            </w:pPr>
            <w:proofErr w:type="spellStart"/>
            <w:r w:rsidRPr="00F17505">
              <w:rPr>
                <w:szCs w:val="18"/>
              </w:rPr>
              <w:t>quantitySpecification</w:t>
            </w:r>
            <w:proofErr w:type="spellEnd"/>
          </w:p>
        </w:tc>
        <w:tc>
          <w:tcPr>
            <w:tcW w:w="3960" w:type="dxa"/>
          </w:tcPr>
          <w:p w14:paraId="0035A435" w14:textId="77777777" w:rsidR="00606534" w:rsidRPr="00F17505" w:rsidRDefault="00606534" w:rsidP="00827BA1">
            <w:pPr>
              <w:pStyle w:val="Tabletext"/>
              <w:snapToGrid w:val="0"/>
              <w:jc w:val="left"/>
              <w:rPr>
                <w:szCs w:val="18"/>
              </w:rPr>
            </w:pPr>
            <w:r w:rsidRPr="00F17505">
              <w:rPr>
                <w:szCs w:val="18"/>
              </w:rPr>
              <w:t>Specification of the quantity</w:t>
            </w:r>
            <w:r w:rsidR="003B63B0" w:rsidRPr="00F17505">
              <w:rPr>
                <w:szCs w:val="18"/>
              </w:rPr>
              <w:t xml:space="preserve">, </w:t>
            </w:r>
            <w:r w:rsidR="00827BA1" w:rsidRPr="00F17505">
              <w:rPr>
                <w:szCs w:val="18"/>
              </w:rPr>
              <w:t>for example</w:t>
            </w:r>
            <w:r w:rsidR="003B63B0" w:rsidRPr="00F17505">
              <w:rPr>
                <w:szCs w:val="18"/>
              </w:rPr>
              <w:t xml:space="preserve"> length, volume, depth, weight </w:t>
            </w:r>
            <w:r w:rsidR="00827BA1" w:rsidRPr="00F17505">
              <w:rPr>
                <w:szCs w:val="18"/>
              </w:rPr>
              <w:t>etc</w:t>
            </w:r>
          </w:p>
        </w:tc>
        <w:tc>
          <w:tcPr>
            <w:tcW w:w="720" w:type="dxa"/>
          </w:tcPr>
          <w:p w14:paraId="24E92C98" w14:textId="77777777" w:rsidR="00606534" w:rsidRPr="00F17505" w:rsidRDefault="00606534" w:rsidP="00470F1D">
            <w:pPr>
              <w:pStyle w:val="Tabletext"/>
              <w:snapToGrid w:val="0"/>
              <w:jc w:val="center"/>
              <w:rPr>
                <w:szCs w:val="18"/>
              </w:rPr>
            </w:pPr>
            <w:r w:rsidRPr="00F17505">
              <w:rPr>
                <w:szCs w:val="18"/>
              </w:rPr>
              <w:t>0..1</w:t>
            </w:r>
          </w:p>
        </w:tc>
        <w:tc>
          <w:tcPr>
            <w:tcW w:w="2520" w:type="dxa"/>
          </w:tcPr>
          <w:p w14:paraId="2060848F" w14:textId="77777777" w:rsidR="00606534" w:rsidRPr="00F17505" w:rsidRDefault="00606534" w:rsidP="00032F6E">
            <w:pPr>
              <w:pStyle w:val="Tabletext"/>
              <w:snapToGrid w:val="0"/>
              <w:rPr>
                <w:szCs w:val="18"/>
              </w:rPr>
            </w:pPr>
            <w:r w:rsidRPr="00F17505">
              <w:rPr>
                <w:szCs w:val="18"/>
              </w:rPr>
              <w:t>S100_CD_QuantitySpecification</w:t>
            </w:r>
          </w:p>
        </w:tc>
        <w:tc>
          <w:tcPr>
            <w:tcW w:w="2880" w:type="dxa"/>
          </w:tcPr>
          <w:p w14:paraId="31CA32CC" w14:textId="77777777" w:rsidR="00606534" w:rsidRPr="00F17505" w:rsidRDefault="00606534" w:rsidP="00032F6E">
            <w:pPr>
              <w:pStyle w:val="Tabletext"/>
              <w:snapToGrid w:val="0"/>
              <w:rPr>
                <w:szCs w:val="18"/>
              </w:rPr>
            </w:pPr>
          </w:p>
        </w:tc>
      </w:tr>
      <w:tr w:rsidR="00F56048" w:rsidRPr="006913BA" w14:paraId="1C761FBD" w14:textId="77777777" w:rsidTr="00827BA1">
        <w:tc>
          <w:tcPr>
            <w:tcW w:w="1260" w:type="dxa"/>
          </w:tcPr>
          <w:p w14:paraId="1875FD99" w14:textId="77777777" w:rsidR="00F56048" w:rsidRPr="00F17505" w:rsidRDefault="00F56048" w:rsidP="00032F6E">
            <w:pPr>
              <w:pStyle w:val="Tabletext"/>
              <w:snapToGrid w:val="0"/>
              <w:rPr>
                <w:szCs w:val="18"/>
              </w:rPr>
            </w:pPr>
            <w:r w:rsidRPr="00F17505">
              <w:rPr>
                <w:szCs w:val="18"/>
              </w:rPr>
              <w:t>Association</w:t>
            </w:r>
          </w:p>
        </w:tc>
        <w:tc>
          <w:tcPr>
            <w:tcW w:w="2160" w:type="dxa"/>
          </w:tcPr>
          <w:p w14:paraId="018E9E38" w14:textId="77777777" w:rsidR="00F56048" w:rsidRPr="00F17505" w:rsidRDefault="00F56048" w:rsidP="00032F6E">
            <w:pPr>
              <w:pStyle w:val="Tabletext"/>
              <w:snapToGrid w:val="0"/>
              <w:rPr>
                <w:szCs w:val="18"/>
              </w:rPr>
            </w:pPr>
            <w:r w:rsidRPr="00F17505">
              <w:rPr>
                <w:szCs w:val="18"/>
              </w:rPr>
              <w:t>constraints</w:t>
            </w:r>
          </w:p>
        </w:tc>
        <w:tc>
          <w:tcPr>
            <w:tcW w:w="3960" w:type="dxa"/>
          </w:tcPr>
          <w:p w14:paraId="57587055" w14:textId="77777777" w:rsidR="00F56048" w:rsidRPr="00F17505" w:rsidRDefault="00F56048" w:rsidP="00032F6E">
            <w:pPr>
              <w:pStyle w:val="Tabletext"/>
              <w:snapToGrid w:val="0"/>
              <w:jc w:val="left"/>
              <w:rPr>
                <w:szCs w:val="18"/>
              </w:rPr>
            </w:pPr>
            <w:r w:rsidRPr="00F17505">
              <w:rPr>
                <w:szCs w:val="18"/>
              </w:rPr>
              <w:t>Constraints of the attribute type</w:t>
            </w:r>
          </w:p>
        </w:tc>
        <w:tc>
          <w:tcPr>
            <w:tcW w:w="720" w:type="dxa"/>
          </w:tcPr>
          <w:p w14:paraId="76DA4A3D" w14:textId="77777777" w:rsidR="00F56048" w:rsidRPr="00F17505" w:rsidRDefault="00F56048" w:rsidP="00470F1D">
            <w:pPr>
              <w:pStyle w:val="Tabletext"/>
              <w:snapToGrid w:val="0"/>
              <w:jc w:val="center"/>
              <w:rPr>
                <w:szCs w:val="18"/>
              </w:rPr>
            </w:pPr>
            <w:r w:rsidRPr="00F17505">
              <w:rPr>
                <w:szCs w:val="18"/>
              </w:rPr>
              <w:t>0..1</w:t>
            </w:r>
          </w:p>
        </w:tc>
        <w:tc>
          <w:tcPr>
            <w:tcW w:w="2520" w:type="dxa"/>
          </w:tcPr>
          <w:p w14:paraId="2F5EF7E7" w14:textId="77777777" w:rsidR="00F56048" w:rsidRPr="00F17505" w:rsidRDefault="00F56048" w:rsidP="00032F6E">
            <w:pPr>
              <w:pStyle w:val="Tabletext"/>
              <w:snapToGrid w:val="0"/>
              <w:rPr>
                <w:szCs w:val="18"/>
              </w:rPr>
            </w:pPr>
            <w:r w:rsidRPr="00F17505">
              <w:rPr>
                <w:szCs w:val="18"/>
              </w:rPr>
              <w:t>S100_CD_AttributeConstraints</w:t>
            </w:r>
          </w:p>
        </w:tc>
        <w:tc>
          <w:tcPr>
            <w:tcW w:w="2880" w:type="dxa"/>
          </w:tcPr>
          <w:p w14:paraId="69592891" w14:textId="77777777" w:rsidR="00F56048" w:rsidRPr="00F17505" w:rsidRDefault="00114320" w:rsidP="00032F6E">
            <w:pPr>
              <w:pStyle w:val="Tabletext"/>
              <w:snapToGrid w:val="0"/>
              <w:rPr>
                <w:szCs w:val="18"/>
              </w:rPr>
            </w:pPr>
            <w:r w:rsidRPr="006913BA">
              <w:rPr>
                <w:szCs w:val="18"/>
                <w:rPrChange w:id="110" w:author="Jeff Wootton" w:date="2024-04-25T10:34:00Z">
                  <w:rPr>
                    <w:szCs w:val="18"/>
                    <w:lang w:val="de-DE"/>
                  </w:rPr>
                </w:rPrChange>
              </w:rPr>
              <w:t xml:space="preserve">Must be consistent with </w:t>
            </w:r>
            <w:proofErr w:type="spellStart"/>
            <w:r w:rsidRPr="006913BA">
              <w:rPr>
                <w:szCs w:val="18"/>
                <w:rPrChange w:id="111" w:author="Jeff Wootton" w:date="2024-04-25T10:34:00Z">
                  <w:rPr>
                    <w:szCs w:val="18"/>
                    <w:lang w:val="de-DE"/>
                  </w:rPr>
                </w:rPrChange>
              </w:rPr>
              <w:t>dataType</w:t>
            </w:r>
            <w:proofErr w:type="spellEnd"/>
          </w:p>
        </w:tc>
      </w:tr>
    </w:tbl>
    <w:p w14:paraId="7AAC6010" w14:textId="77777777" w:rsidR="00F56048" w:rsidRPr="00F17505" w:rsidRDefault="00F56048" w:rsidP="00F56048">
      <w:pPr>
        <w:rPr>
          <w:lang w:val="en-GB"/>
        </w:rPr>
      </w:pPr>
    </w:p>
    <w:p w14:paraId="41EE2DD0" w14:textId="77777777" w:rsidR="00114320" w:rsidRPr="00F17505" w:rsidRDefault="00114320" w:rsidP="00827BA1">
      <w:pPr>
        <w:spacing w:after="120"/>
        <w:rPr>
          <w:lang w:val="en-GB"/>
        </w:rPr>
      </w:pPr>
      <w:r w:rsidRPr="00F17505">
        <w:rPr>
          <w:lang w:val="en-GB"/>
        </w:rPr>
        <w:t xml:space="preserve">If the </w:t>
      </w:r>
      <w:proofErr w:type="spellStart"/>
      <w:r w:rsidR="003B63B0" w:rsidRPr="00F17505">
        <w:rPr>
          <w:i/>
          <w:lang w:val="en-GB"/>
        </w:rPr>
        <w:t>value</w:t>
      </w:r>
      <w:r w:rsidRPr="00F17505">
        <w:rPr>
          <w:i/>
          <w:lang w:val="en-GB"/>
        </w:rPr>
        <w:t>Type</w:t>
      </w:r>
      <w:proofErr w:type="spellEnd"/>
      <w:r w:rsidRPr="00F17505">
        <w:rPr>
          <w:lang w:val="en-GB"/>
        </w:rPr>
        <w:t xml:space="preserve"> is S100_Codelist exactly one of the following must be true:</w:t>
      </w:r>
    </w:p>
    <w:p w14:paraId="696062E5" w14:textId="46DB8198" w:rsidR="00114320" w:rsidRPr="00F17505" w:rsidRDefault="00114320" w:rsidP="00827BA1">
      <w:pPr>
        <w:numPr>
          <w:ilvl w:val="0"/>
          <w:numId w:val="32"/>
        </w:numPr>
        <w:spacing w:after="120"/>
        <w:rPr>
          <w:lang w:val="en-GB"/>
        </w:rPr>
      </w:pPr>
      <w:r w:rsidRPr="00F17505">
        <w:rPr>
          <w:lang w:val="en-GB"/>
        </w:rPr>
        <w:t xml:space="preserve">There is an associated S100_RE_Reference with the namespace of a dictionary that is listed in the </w:t>
      </w:r>
      <w:r w:rsidR="009916EC">
        <w:rPr>
          <w:lang w:val="en-GB"/>
        </w:rPr>
        <w:t xml:space="preserve">IHO </w:t>
      </w:r>
      <w:r w:rsidRPr="00F17505">
        <w:rPr>
          <w:lang w:val="en-GB"/>
        </w:rPr>
        <w:t xml:space="preserve">GI </w:t>
      </w:r>
      <w:r w:rsidR="009916EC" w:rsidRPr="00F17505">
        <w:rPr>
          <w:lang w:val="en-GB"/>
        </w:rPr>
        <w:t>Regist</w:t>
      </w:r>
      <w:r w:rsidR="009916EC">
        <w:rPr>
          <w:lang w:val="en-GB"/>
        </w:rPr>
        <w:t>ry</w:t>
      </w:r>
      <w:r w:rsidRPr="00F17505">
        <w:rPr>
          <w:lang w:val="en-GB"/>
        </w:rPr>
        <w:t>.</w:t>
      </w:r>
    </w:p>
    <w:p w14:paraId="31BEDF55" w14:textId="31E8E6B3" w:rsidR="00114320" w:rsidRPr="00F17505" w:rsidRDefault="00114320" w:rsidP="00827BA1">
      <w:pPr>
        <w:numPr>
          <w:ilvl w:val="0"/>
          <w:numId w:val="32"/>
        </w:numPr>
        <w:spacing w:after="120"/>
        <w:rPr>
          <w:lang w:val="en-GB"/>
        </w:rPr>
      </w:pPr>
      <w:r w:rsidRPr="00F17505">
        <w:rPr>
          <w:lang w:val="en-GB"/>
        </w:rPr>
        <w:t>There is at least one S100_CD_EnumeratedValue associated to the attribute.</w:t>
      </w:r>
    </w:p>
    <w:p w14:paraId="028A8830" w14:textId="77777777" w:rsidR="00114320" w:rsidRPr="00F17505" w:rsidRDefault="00114320" w:rsidP="00827BA1">
      <w:pPr>
        <w:spacing w:after="120"/>
        <w:rPr>
          <w:lang w:val="en-GB"/>
        </w:rPr>
      </w:pPr>
      <w:r w:rsidRPr="00F17505">
        <w:rPr>
          <w:lang w:val="en-GB"/>
        </w:rPr>
        <w:t xml:space="preserve">Condition 1 identifies the dictionary for </w:t>
      </w:r>
      <w:proofErr w:type="spellStart"/>
      <w:r w:rsidRPr="00F17505">
        <w:rPr>
          <w:lang w:val="en-GB"/>
        </w:rPr>
        <w:t>codelists</w:t>
      </w:r>
      <w:proofErr w:type="spellEnd"/>
      <w:r w:rsidRPr="00F17505">
        <w:rPr>
          <w:lang w:val="en-GB"/>
        </w:rPr>
        <w:t xml:space="preserve"> of type “open dictionary” or “closed dictionary</w:t>
      </w:r>
      <w:r w:rsidR="00827BA1" w:rsidRPr="00F17505">
        <w:rPr>
          <w:lang w:val="en-GB"/>
        </w:rPr>
        <w:t>”</w:t>
      </w:r>
      <w:r w:rsidRPr="00F17505">
        <w:rPr>
          <w:lang w:val="en-GB"/>
        </w:rPr>
        <w:t xml:space="preserve">. Condition 2 provides the enumerated value(s) for </w:t>
      </w:r>
      <w:proofErr w:type="spellStart"/>
      <w:r w:rsidRPr="00F17505">
        <w:rPr>
          <w:lang w:val="en-GB"/>
        </w:rPr>
        <w:t>codelists</w:t>
      </w:r>
      <w:proofErr w:type="spellEnd"/>
      <w:r w:rsidRPr="00F17505">
        <w:rPr>
          <w:lang w:val="en-GB"/>
        </w:rPr>
        <w:t xml:space="preserve"> of type “open enumeration</w:t>
      </w:r>
      <w:r w:rsidR="00827BA1" w:rsidRPr="00F17505">
        <w:rPr>
          <w:lang w:val="en-GB"/>
        </w:rPr>
        <w:t>”</w:t>
      </w:r>
      <w:r w:rsidRPr="00F17505">
        <w:rPr>
          <w:lang w:val="en-GB"/>
        </w:rPr>
        <w:t xml:space="preserve">. The precise </w:t>
      </w:r>
      <w:proofErr w:type="spellStart"/>
      <w:r w:rsidRPr="00F17505">
        <w:rPr>
          <w:lang w:val="en-GB"/>
        </w:rPr>
        <w:t>codelist</w:t>
      </w:r>
      <w:proofErr w:type="spellEnd"/>
      <w:r w:rsidRPr="00F17505">
        <w:rPr>
          <w:lang w:val="en-GB"/>
        </w:rPr>
        <w:t xml:space="preserve"> type is determined in individual </w:t>
      </w:r>
      <w:r w:rsidR="00827BA1" w:rsidRPr="00F17505">
        <w:rPr>
          <w:lang w:val="en-GB"/>
        </w:rPr>
        <w:t>P</w:t>
      </w:r>
      <w:r w:rsidRPr="00F17505">
        <w:rPr>
          <w:lang w:val="en-GB"/>
        </w:rPr>
        <w:t xml:space="preserve">roduct </w:t>
      </w:r>
      <w:r w:rsidR="00827BA1" w:rsidRPr="00F17505">
        <w:rPr>
          <w:lang w:val="en-GB"/>
        </w:rPr>
        <w:t>S</w:t>
      </w:r>
      <w:r w:rsidRPr="00F17505">
        <w:rPr>
          <w:lang w:val="en-GB"/>
        </w:rPr>
        <w:t>pecifications.</w:t>
      </w:r>
    </w:p>
    <w:p w14:paraId="179757C8" w14:textId="77777777" w:rsidR="002D0863" w:rsidRPr="00F17505" w:rsidRDefault="002D0863" w:rsidP="00A36C79">
      <w:pPr>
        <w:pStyle w:val="Heading3"/>
        <w:rPr>
          <w:lang w:val="en-GB"/>
        </w:rPr>
      </w:pPr>
      <w:bookmarkStart w:id="112" w:name="_Toc96508846"/>
      <w:r w:rsidRPr="00F17505">
        <w:rPr>
          <w:lang w:val="en-GB"/>
        </w:rPr>
        <w:t>S100_CD_QuantitySpecification</w:t>
      </w:r>
      <w:bookmarkEnd w:id="1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2502"/>
        <w:gridCol w:w="4423"/>
        <w:gridCol w:w="5387"/>
      </w:tblGrid>
      <w:tr w:rsidR="002D0863" w:rsidRPr="00F17505" w14:paraId="7F4CC7C6" w14:textId="77777777" w:rsidTr="00BF76F5">
        <w:trPr>
          <w:tblHeader/>
        </w:trPr>
        <w:tc>
          <w:tcPr>
            <w:tcW w:w="1260" w:type="dxa"/>
            <w:shd w:val="clear" w:color="auto" w:fill="D9D9D9" w:themeFill="background1" w:themeFillShade="D9"/>
          </w:tcPr>
          <w:p w14:paraId="79E0C3BF" w14:textId="23220181" w:rsidR="002D0863" w:rsidRPr="00F17505" w:rsidRDefault="00C80325" w:rsidP="003D6D49">
            <w:pPr>
              <w:pStyle w:val="Tabletitle"/>
              <w:snapToGrid w:val="0"/>
              <w:jc w:val="both"/>
              <w:rPr>
                <w:lang w:val="en-GB"/>
              </w:rPr>
            </w:pPr>
            <w:r>
              <w:rPr>
                <w:lang w:val="en-GB"/>
              </w:rPr>
              <w:t>Item</w:t>
            </w:r>
          </w:p>
        </w:tc>
        <w:tc>
          <w:tcPr>
            <w:tcW w:w="2502" w:type="dxa"/>
            <w:shd w:val="clear" w:color="auto" w:fill="D9D9D9" w:themeFill="background1" w:themeFillShade="D9"/>
          </w:tcPr>
          <w:p w14:paraId="3EC271DE" w14:textId="77777777" w:rsidR="002D0863" w:rsidRPr="00F17505" w:rsidRDefault="002D0863" w:rsidP="003D6D49">
            <w:pPr>
              <w:pStyle w:val="Tabletitle"/>
              <w:snapToGrid w:val="0"/>
              <w:jc w:val="both"/>
              <w:rPr>
                <w:lang w:val="en-GB"/>
              </w:rPr>
            </w:pPr>
            <w:r w:rsidRPr="00F17505">
              <w:rPr>
                <w:lang w:val="en-GB"/>
              </w:rPr>
              <w:t>Name</w:t>
            </w:r>
          </w:p>
        </w:tc>
        <w:tc>
          <w:tcPr>
            <w:tcW w:w="4423" w:type="dxa"/>
            <w:shd w:val="clear" w:color="auto" w:fill="D9D9D9" w:themeFill="background1" w:themeFillShade="D9"/>
          </w:tcPr>
          <w:p w14:paraId="449738AD" w14:textId="77777777" w:rsidR="002D0863" w:rsidRPr="00F17505" w:rsidRDefault="002D0863" w:rsidP="003D6D49">
            <w:pPr>
              <w:pStyle w:val="Tabletitle"/>
              <w:snapToGrid w:val="0"/>
              <w:jc w:val="both"/>
              <w:rPr>
                <w:lang w:val="en-GB"/>
              </w:rPr>
            </w:pPr>
            <w:r w:rsidRPr="00F17505">
              <w:rPr>
                <w:lang w:val="en-GB"/>
              </w:rPr>
              <w:t>Description</w:t>
            </w:r>
          </w:p>
        </w:tc>
        <w:tc>
          <w:tcPr>
            <w:tcW w:w="5387" w:type="dxa"/>
            <w:shd w:val="clear" w:color="auto" w:fill="D9D9D9" w:themeFill="background1" w:themeFillShade="D9"/>
          </w:tcPr>
          <w:p w14:paraId="78661551" w14:textId="77777777" w:rsidR="002D0863" w:rsidRPr="00F17505" w:rsidRDefault="002D0863" w:rsidP="003D6D49">
            <w:pPr>
              <w:pStyle w:val="Tabletitle"/>
              <w:snapToGrid w:val="0"/>
              <w:jc w:val="both"/>
              <w:rPr>
                <w:lang w:val="en-GB"/>
              </w:rPr>
            </w:pPr>
            <w:r w:rsidRPr="00F17505">
              <w:rPr>
                <w:lang w:val="en-GB"/>
              </w:rPr>
              <w:t>Remarks</w:t>
            </w:r>
          </w:p>
        </w:tc>
      </w:tr>
      <w:tr w:rsidR="002D0863" w:rsidRPr="006913BA" w14:paraId="08F65BB4" w14:textId="77777777" w:rsidTr="00827BA1">
        <w:tc>
          <w:tcPr>
            <w:tcW w:w="1260" w:type="dxa"/>
          </w:tcPr>
          <w:p w14:paraId="3F98E0CE" w14:textId="77777777" w:rsidR="002D0863" w:rsidRPr="00F17505" w:rsidRDefault="002D0863" w:rsidP="003D6D49">
            <w:pPr>
              <w:pStyle w:val="Tabletext"/>
              <w:snapToGrid w:val="0"/>
            </w:pPr>
            <w:r w:rsidRPr="00F17505">
              <w:t>Enumeration</w:t>
            </w:r>
          </w:p>
        </w:tc>
        <w:tc>
          <w:tcPr>
            <w:tcW w:w="2502" w:type="dxa"/>
          </w:tcPr>
          <w:p w14:paraId="66F50BA3" w14:textId="77777777" w:rsidR="002D0863" w:rsidRPr="00F17505" w:rsidRDefault="002D0863" w:rsidP="003D6D49">
            <w:pPr>
              <w:pStyle w:val="Tabletext"/>
              <w:snapToGrid w:val="0"/>
            </w:pPr>
            <w:r w:rsidRPr="00F17505">
              <w:t>S100_CD_QuantitySpecification</w:t>
            </w:r>
          </w:p>
        </w:tc>
        <w:tc>
          <w:tcPr>
            <w:tcW w:w="4423" w:type="dxa"/>
          </w:tcPr>
          <w:p w14:paraId="61CC4D05" w14:textId="77777777" w:rsidR="002D0863" w:rsidRPr="00F17505" w:rsidRDefault="002D0863" w:rsidP="00CC2B35">
            <w:pPr>
              <w:pStyle w:val="Tabletext"/>
              <w:snapToGrid w:val="0"/>
              <w:jc w:val="left"/>
            </w:pPr>
            <w:r w:rsidRPr="00F17505">
              <w:t>Types of quantity measures</w:t>
            </w:r>
          </w:p>
        </w:tc>
        <w:tc>
          <w:tcPr>
            <w:tcW w:w="5387" w:type="dxa"/>
          </w:tcPr>
          <w:p w14:paraId="75B3ACBA" w14:textId="77777777" w:rsidR="002D0863" w:rsidRPr="0085164B" w:rsidRDefault="002D0863" w:rsidP="00CC2B35">
            <w:pPr>
              <w:pStyle w:val="Tabletext"/>
              <w:snapToGrid w:val="0"/>
              <w:jc w:val="left"/>
            </w:pPr>
            <w:r w:rsidRPr="00F17505">
              <w:t>Adapted from ISO 19103 Measure Types</w:t>
            </w:r>
          </w:p>
        </w:tc>
      </w:tr>
      <w:tr w:rsidR="002D0863" w14:paraId="5CD092EC" w14:textId="77777777" w:rsidTr="00827BA1">
        <w:tc>
          <w:tcPr>
            <w:tcW w:w="1260" w:type="dxa"/>
          </w:tcPr>
          <w:p w14:paraId="6E28ACE1" w14:textId="77777777" w:rsidR="002D0863" w:rsidRPr="0085164B" w:rsidRDefault="002D0863" w:rsidP="003D6D49">
            <w:pPr>
              <w:pStyle w:val="Tabletext"/>
              <w:snapToGrid w:val="0"/>
            </w:pPr>
            <w:r>
              <w:t>Literal</w:t>
            </w:r>
          </w:p>
        </w:tc>
        <w:tc>
          <w:tcPr>
            <w:tcW w:w="2502" w:type="dxa"/>
          </w:tcPr>
          <w:p w14:paraId="297D1F30" w14:textId="77777777" w:rsidR="002D0863" w:rsidRPr="0085164B" w:rsidRDefault="002D0863" w:rsidP="003D6D49">
            <w:pPr>
              <w:pStyle w:val="Tabletext"/>
              <w:snapToGrid w:val="0"/>
            </w:pPr>
            <w:proofErr w:type="spellStart"/>
            <w:r>
              <w:t>angularVelocity</w:t>
            </w:r>
            <w:proofErr w:type="spellEnd"/>
          </w:p>
        </w:tc>
        <w:tc>
          <w:tcPr>
            <w:tcW w:w="4423" w:type="dxa"/>
          </w:tcPr>
          <w:p w14:paraId="40223A32" w14:textId="77777777" w:rsidR="002D0863" w:rsidRDefault="002D0863" w:rsidP="00CC2B35">
            <w:pPr>
              <w:pStyle w:val="Tabletext"/>
              <w:snapToGrid w:val="0"/>
              <w:jc w:val="left"/>
            </w:pPr>
            <w:r>
              <w:t>T</w:t>
            </w:r>
            <w:r w:rsidRPr="00F146CB">
              <w:t>he instantaneous rate of change of angular displacement with time</w:t>
            </w:r>
          </w:p>
        </w:tc>
        <w:tc>
          <w:tcPr>
            <w:tcW w:w="5387" w:type="dxa"/>
          </w:tcPr>
          <w:p w14:paraId="7C1F6E1F" w14:textId="77777777" w:rsidR="002D0863" w:rsidRDefault="002D0863" w:rsidP="00CC2B35">
            <w:pPr>
              <w:pStyle w:val="Tabletext"/>
              <w:snapToGrid w:val="0"/>
              <w:jc w:val="left"/>
            </w:pPr>
            <w:r w:rsidRPr="00293884">
              <w:t>From ISO 19103</w:t>
            </w:r>
          </w:p>
        </w:tc>
      </w:tr>
      <w:tr w:rsidR="002D0863" w14:paraId="27A33214" w14:textId="77777777" w:rsidTr="00827BA1">
        <w:tc>
          <w:tcPr>
            <w:tcW w:w="1260" w:type="dxa"/>
          </w:tcPr>
          <w:p w14:paraId="48A144B8" w14:textId="77777777" w:rsidR="002D0863" w:rsidRPr="0085164B" w:rsidRDefault="002D0863" w:rsidP="003D6D49">
            <w:pPr>
              <w:pStyle w:val="Tabletext"/>
              <w:snapToGrid w:val="0"/>
            </w:pPr>
            <w:r w:rsidRPr="0085164B">
              <w:lastRenderedPageBreak/>
              <w:t>Literal</w:t>
            </w:r>
          </w:p>
        </w:tc>
        <w:tc>
          <w:tcPr>
            <w:tcW w:w="2502" w:type="dxa"/>
          </w:tcPr>
          <w:p w14:paraId="6DD630A4" w14:textId="77777777" w:rsidR="002D0863" w:rsidRPr="0085164B" w:rsidRDefault="002D0863" w:rsidP="003D6D49">
            <w:pPr>
              <w:pStyle w:val="Tabletext"/>
              <w:snapToGrid w:val="0"/>
            </w:pPr>
            <w:r>
              <w:t>area</w:t>
            </w:r>
          </w:p>
        </w:tc>
        <w:tc>
          <w:tcPr>
            <w:tcW w:w="4423" w:type="dxa"/>
          </w:tcPr>
          <w:p w14:paraId="4D14EFB3" w14:textId="77777777" w:rsidR="002D0863" w:rsidRPr="0085164B" w:rsidRDefault="002D0863" w:rsidP="00CC2B35">
            <w:pPr>
              <w:pStyle w:val="Tabletext"/>
              <w:snapToGrid w:val="0"/>
              <w:jc w:val="left"/>
            </w:pPr>
            <w:r>
              <w:t>T</w:t>
            </w:r>
            <w:r w:rsidRPr="00DC4C91">
              <w:t>he measure of the physical extent of any two-dimensional geometric object</w:t>
            </w:r>
          </w:p>
        </w:tc>
        <w:tc>
          <w:tcPr>
            <w:tcW w:w="5387" w:type="dxa"/>
          </w:tcPr>
          <w:p w14:paraId="373C8410" w14:textId="77777777" w:rsidR="002D0863" w:rsidRPr="0085164B" w:rsidRDefault="002D0863" w:rsidP="00CC2B35">
            <w:pPr>
              <w:pStyle w:val="Tabletext"/>
              <w:snapToGrid w:val="0"/>
              <w:jc w:val="left"/>
            </w:pPr>
            <w:r>
              <w:t>From ISO 19103</w:t>
            </w:r>
          </w:p>
        </w:tc>
      </w:tr>
      <w:tr w:rsidR="002D0863" w:rsidRPr="006913BA" w14:paraId="7B7FED92" w14:textId="77777777" w:rsidTr="00827BA1">
        <w:tc>
          <w:tcPr>
            <w:tcW w:w="1260" w:type="dxa"/>
          </w:tcPr>
          <w:p w14:paraId="3AC5020E" w14:textId="77777777" w:rsidR="002D0863" w:rsidRPr="0085164B" w:rsidRDefault="002D0863" w:rsidP="003D6D49">
            <w:pPr>
              <w:pStyle w:val="Tabletext"/>
              <w:snapToGrid w:val="0"/>
            </w:pPr>
            <w:r>
              <w:t>Literal</w:t>
            </w:r>
          </w:p>
        </w:tc>
        <w:tc>
          <w:tcPr>
            <w:tcW w:w="2502" w:type="dxa"/>
          </w:tcPr>
          <w:p w14:paraId="32ECB64B" w14:textId="77777777" w:rsidR="002D0863" w:rsidRDefault="002D0863" w:rsidP="003D6D49">
            <w:pPr>
              <w:pStyle w:val="Tabletext"/>
              <w:snapToGrid w:val="0"/>
            </w:pPr>
            <w:r>
              <w:t>density</w:t>
            </w:r>
          </w:p>
        </w:tc>
        <w:tc>
          <w:tcPr>
            <w:tcW w:w="4423" w:type="dxa"/>
          </w:tcPr>
          <w:p w14:paraId="3E1A219B" w14:textId="77777777" w:rsidR="002D0863" w:rsidRPr="00DC4C91" w:rsidRDefault="002D0863" w:rsidP="00CC2B35">
            <w:pPr>
              <w:pStyle w:val="Tabletext"/>
              <w:snapToGrid w:val="0"/>
              <w:jc w:val="left"/>
            </w:pPr>
            <w:r>
              <w:t>Mass per unit volume; number per unit area. Also: specific gravity (S-32). Density of soundings is the intervals between lines of sounding and soundings in the same line (S-32)</w:t>
            </w:r>
          </w:p>
        </w:tc>
        <w:tc>
          <w:tcPr>
            <w:tcW w:w="5387" w:type="dxa"/>
          </w:tcPr>
          <w:p w14:paraId="0B88004B" w14:textId="77777777" w:rsidR="002D0863" w:rsidRDefault="002D0863" w:rsidP="00CC2B35">
            <w:pPr>
              <w:pStyle w:val="Tabletext"/>
              <w:snapToGrid w:val="0"/>
              <w:jc w:val="left"/>
            </w:pPr>
            <w:r>
              <w:t>“Density” can be used in different senses, the unit of measure and attribute definition must m</w:t>
            </w:r>
            <w:r w:rsidR="00886FD8">
              <w:t>ake it clear which is intended</w:t>
            </w:r>
          </w:p>
        </w:tc>
      </w:tr>
      <w:tr w:rsidR="002D0863" w14:paraId="4BD31C18" w14:textId="77777777" w:rsidTr="00827BA1">
        <w:tc>
          <w:tcPr>
            <w:tcW w:w="1260" w:type="dxa"/>
          </w:tcPr>
          <w:p w14:paraId="75CA004F" w14:textId="77777777" w:rsidR="002D0863" w:rsidRDefault="002D0863" w:rsidP="003D6D49">
            <w:pPr>
              <w:pStyle w:val="Tabletext"/>
              <w:snapToGrid w:val="0"/>
            </w:pPr>
            <w:r w:rsidRPr="009A7036">
              <w:t>Literal</w:t>
            </w:r>
          </w:p>
        </w:tc>
        <w:tc>
          <w:tcPr>
            <w:tcW w:w="2502" w:type="dxa"/>
          </w:tcPr>
          <w:p w14:paraId="617AC3B8" w14:textId="77777777" w:rsidR="002D0863" w:rsidRDefault="002D0863" w:rsidP="003D6D49">
            <w:pPr>
              <w:pStyle w:val="Tabletext"/>
              <w:snapToGrid w:val="0"/>
            </w:pPr>
            <w:r>
              <w:t>duration</w:t>
            </w:r>
          </w:p>
        </w:tc>
        <w:tc>
          <w:tcPr>
            <w:tcW w:w="4423" w:type="dxa"/>
          </w:tcPr>
          <w:p w14:paraId="3DB34EC6" w14:textId="77777777" w:rsidR="002D0863" w:rsidRPr="00DC4C91" w:rsidRDefault="002D0863" w:rsidP="00CC2B35">
            <w:pPr>
              <w:pStyle w:val="Tabletext"/>
              <w:snapToGrid w:val="0"/>
              <w:jc w:val="left"/>
            </w:pPr>
            <w:r>
              <w:t>Interval of time</w:t>
            </w:r>
          </w:p>
        </w:tc>
        <w:tc>
          <w:tcPr>
            <w:tcW w:w="5387" w:type="dxa"/>
          </w:tcPr>
          <w:p w14:paraId="22E1CF1C" w14:textId="77777777" w:rsidR="002D0863" w:rsidRDefault="002D0863" w:rsidP="00CC2B35">
            <w:pPr>
              <w:pStyle w:val="Tabletext"/>
              <w:snapToGrid w:val="0"/>
              <w:jc w:val="left"/>
            </w:pPr>
          </w:p>
        </w:tc>
      </w:tr>
      <w:tr w:rsidR="002D0863" w14:paraId="6D5E1E6B" w14:textId="77777777" w:rsidTr="00827BA1">
        <w:tc>
          <w:tcPr>
            <w:tcW w:w="1260" w:type="dxa"/>
          </w:tcPr>
          <w:p w14:paraId="7CE9A406" w14:textId="77777777" w:rsidR="002D0863" w:rsidRDefault="002D0863" w:rsidP="003D6D49">
            <w:pPr>
              <w:pStyle w:val="Tabletext"/>
              <w:snapToGrid w:val="0"/>
            </w:pPr>
            <w:r w:rsidRPr="009A7036">
              <w:t>Literal</w:t>
            </w:r>
          </w:p>
        </w:tc>
        <w:tc>
          <w:tcPr>
            <w:tcW w:w="2502" w:type="dxa"/>
          </w:tcPr>
          <w:p w14:paraId="2A467C2F" w14:textId="77777777" w:rsidR="002D0863" w:rsidRDefault="002D0863" w:rsidP="003D6D49">
            <w:pPr>
              <w:pStyle w:val="Tabletext"/>
              <w:snapToGrid w:val="0"/>
            </w:pPr>
            <w:r>
              <w:t>frequency</w:t>
            </w:r>
          </w:p>
        </w:tc>
        <w:tc>
          <w:tcPr>
            <w:tcW w:w="4423" w:type="dxa"/>
          </w:tcPr>
          <w:p w14:paraId="6D16D03E" w14:textId="77777777" w:rsidR="002D0863" w:rsidRPr="00DC4C91" w:rsidRDefault="002D0863" w:rsidP="00CC2B35">
            <w:pPr>
              <w:pStyle w:val="Tabletext"/>
              <w:snapToGrid w:val="0"/>
              <w:jc w:val="left"/>
            </w:pPr>
            <w:r>
              <w:t>Number of vibrations or cycles per unit time</w:t>
            </w:r>
          </w:p>
        </w:tc>
        <w:tc>
          <w:tcPr>
            <w:tcW w:w="5387" w:type="dxa"/>
          </w:tcPr>
          <w:p w14:paraId="1F3FCB11" w14:textId="77777777" w:rsidR="002D0863" w:rsidRDefault="002D0863" w:rsidP="00CC2B35">
            <w:pPr>
              <w:pStyle w:val="Tabletext"/>
              <w:snapToGrid w:val="0"/>
              <w:jc w:val="left"/>
            </w:pPr>
            <w:r>
              <w:t>IHO S-32</w:t>
            </w:r>
          </w:p>
        </w:tc>
      </w:tr>
      <w:tr w:rsidR="002D0863" w:rsidRPr="006913BA" w14:paraId="10E28A17" w14:textId="77777777" w:rsidTr="00827BA1">
        <w:tc>
          <w:tcPr>
            <w:tcW w:w="1260" w:type="dxa"/>
          </w:tcPr>
          <w:p w14:paraId="4EC1E781" w14:textId="77777777" w:rsidR="002D0863" w:rsidRPr="0085164B" w:rsidRDefault="002D0863" w:rsidP="003D6D49">
            <w:pPr>
              <w:pStyle w:val="Tabletext"/>
              <w:snapToGrid w:val="0"/>
            </w:pPr>
            <w:r w:rsidRPr="0085164B">
              <w:t>Literal</w:t>
            </w:r>
          </w:p>
        </w:tc>
        <w:tc>
          <w:tcPr>
            <w:tcW w:w="2502" w:type="dxa"/>
          </w:tcPr>
          <w:p w14:paraId="7FDB2AC8" w14:textId="77777777" w:rsidR="002D0863" w:rsidRPr="0085164B" w:rsidRDefault="002D0863" w:rsidP="003D6D49">
            <w:pPr>
              <w:pStyle w:val="Tabletext"/>
              <w:snapToGrid w:val="0"/>
            </w:pPr>
            <w:r>
              <w:t>length</w:t>
            </w:r>
          </w:p>
        </w:tc>
        <w:tc>
          <w:tcPr>
            <w:tcW w:w="4423" w:type="dxa"/>
          </w:tcPr>
          <w:p w14:paraId="16054294" w14:textId="77777777" w:rsidR="002D0863" w:rsidRPr="0085164B" w:rsidRDefault="002D0863" w:rsidP="00CC2B35">
            <w:pPr>
              <w:pStyle w:val="Tabletext"/>
              <w:snapToGrid w:val="0"/>
              <w:jc w:val="left"/>
            </w:pPr>
            <w:r>
              <w:t>The longest dimension of an object; distance measured along a line or curve</w:t>
            </w:r>
          </w:p>
        </w:tc>
        <w:tc>
          <w:tcPr>
            <w:tcW w:w="5387" w:type="dxa"/>
          </w:tcPr>
          <w:p w14:paraId="62D7EE6C" w14:textId="77777777" w:rsidR="002D0863" w:rsidRPr="0085164B" w:rsidRDefault="002D0863" w:rsidP="00CC2B35">
            <w:pPr>
              <w:pStyle w:val="Tabletext"/>
              <w:snapToGrid w:val="0"/>
              <w:jc w:val="left"/>
            </w:pPr>
          </w:p>
        </w:tc>
      </w:tr>
      <w:tr w:rsidR="002D0863" w:rsidRPr="006913BA" w14:paraId="18FFF8D8" w14:textId="77777777" w:rsidTr="00827BA1">
        <w:tc>
          <w:tcPr>
            <w:tcW w:w="1260" w:type="dxa"/>
          </w:tcPr>
          <w:p w14:paraId="5DD85A90" w14:textId="77777777" w:rsidR="002D0863" w:rsidRPr="0085164B" w:rsidRDefault="002D0863" w:rsidP="003D6D49">
            <w:pPr>
              <w:pStyle w:val="Tabletext"/>
              <w:snapToGrid w:val="0"/>
            </w:pPr>
            <w:r w:rsidRPr="001952A4">
              <w:t>Literal</w:t>
            </w:r>
          </w:p>
        </w:tc>
        <w:tc>
          <w:tcPr>
            <w:tcW w:w="2502" w:type="dxa"/>
          </w:tcPr>
          <w:p w14:paraId="501727B8" w14:textId="77777777" w:rsidR="002D0863" w:rsidRDefault="002D0863" w:rsidP="003D6D49">
            <w:pPr>
              <w:pStyle w:val="Tabletext"/>
              <w:snapToGrid w:val="0"/>
            </w:pPr>
            <w:r>
              <w:t>mass</w:t>
            </w:r>
          </w:p>
        </w:tc>
        <w:tc>
          <w:tcPr>
            <w:tcW w:w="4423" w:type="dxa"/>
          </w:tcPr>
          <w:p w14:paraId="235B9CC8" w14:textId="77777777" w:rsidR="002D0863" w:rsidRDefault="002D0863" w:rsidP="00CC2B35">
            <w:pPr>
              <w:pStyle w:val="Tabletext"/>
              <w:snapToGrid w:val="0"/>
              <w:jc w:val="left"/>
            </w:pPr>
            <w:r>
              <w:t>A numerical measure of the inertia of an object; the quantity of matter which a body contains, irrespectiv</w:t>
            </w:r>
            <w:r w:rsidR="00886FD8">
              <w:t>e of its bulk or volume</w:t>
            </w:r>
          </w:p>
        </w:tc>
        <w:tc>
          <w:tcPr>
            <w:tcW w:w="5387" w:type="dxa"/>
          </w:tcPr>
          <w:p w14:paraId="0C9A5D75" w14:textId="77777777" w:rsidR="002D0863" w:rsidRPr="003B1A62" w:rsidRDefault="002D0863" w:rsidP="00CC2B35">
            <w:pPr>
              <w:pStyle w:val="Tabletext"/>
              <w:snapToGrid w:val="0"/>
              <w:jc w:val="left"/>
            </w:pPr>
          </w:p>
        </w:tc>
      </w:tr>
      <w:tr w:rsidR="002D0863" w14:paraId="52EC8E88" w14:textId="77777777" w:rsidTr="00827BA1">
        <w:tc>
          <w:tcPr>
            <w:tcW w:w="1260" w:type="dxa"/>
          </w:tcPr>
          <w:p w14:paraId="2EFA37CF" w14:textId="77777777" w:rsidR="002D0863" w:rsidRPr="0085164B" w:rsidRDefault="002D0863" w:rsidP="003D6D49">
            <w:pPr>
              <w:pStyle w:val="Tabletext"/>
              <w:snapToGrid w:val="0"/>
            </w:pPr>
            <w:r w:rsidRPr="001952A4">
              <w:t>Literal</w:t>
            </w:r>
          </w:p>
        </w:tc>
        <w:tc>
          <w:tcPr>
            <w:tcW w:w="2502" w:type="dxa"/>
          </w:tcPr>
          <w:p w14:paraId="503BC2A9" w14:textId="77777777" w:rsidR="002D0863" w:rsidRDefault="002D0863" w:rsidP="003D6D49">
            <w:pPr>
              <w:pStyle w:val="Tabletext"/>
              <w:snapToGrid w:val="0"/>
            </w:pPr>
            <w:proofErr w:type="spellStart"/>
            <w:r>
              <w:t>planeAngle</w:t>
            </w:r>
            <w:proofErr w:type="spellEnd"/>
          </w:p>
        </w:tc>
        <w:tc>
          <w:tcPr>
            <w:tcW w:w="4423" w:type="dxa"/>
          </w:tcPr>
          <w:p w14:paraId="1FA7ABA8" w14:textId="77777777" w:rsidR="002D0863" w:rsidRDefault="002D0863" w:rsidP="00CC2B35">
            <w:pPr>
              <w:pStyle w:val="Tabletext"/>
              <w:snapToGrid w:val="0"/>
              <w:jc w:val="left"/>
            </w:pPr>
            <w:r>
              <w:t>The amount of rotation needed to bring one line or plane into coincidence with another, generally</w:t>
            </w:r>
            <w:r w:rsidR="00886FD8">
              <w:t xml:space="preserve"> measured in radians or degrees</w:t>
            </w:r>
          </w:p>
        </w:tc>
        <w:tc>
          <w:tcPr>
            <w:tcW w:w="5387" w:type="dxa"/>
          </w:tcPr>
          <w:p w14:paraId="7E7112D6" w14:textId="77777777" w:rsidR="002D0863" w:rsidRPr="003B1A62" w:rsidRDefault="002D0863" w:rsidP="00CC2B35">
            <w:pPr>
              <w:pStyle w:val="Tabletext"/>
              <w:snapToGrid w:val="0"/>
              <w:jc w:val="left"/>
            </w:pPr>
            <w:r>
              <w:t>From ISO 19103 “angle”</w:t>
            </w:r>
          </w:p>
        </w:tc>
      </w:tr>
      <w:tr w:rsidR="002D0863" w:rsidRPr="006913BA" w14:paraId="35E943CB" w14:textId="77777777" w:rsidTr="00827BA1">
        <w:tc>
          <w:tcPr>
            <w:tcW w:w="1260" w:type="dxa"/>
          </w:tcPr>
          <w:p w14:paraId="5824DBBC" w14:textId="77777777" w:rsidR="002D0863" w:rsidRPr="0085164B" w:rsidRDefault="002D0863" w:rsidP="003D6D49">
            <w:pPr>
              <w:pStyle w:val="Tabletext"/>
              <w:snapToGrid w:val="0"/>
            </w:pPr>
            <w:r w:rsidRPr="001952A4">
              <w:t>Literal</w:t>
            </w:r>
          </w:p>
        </w:tc>
        <w:tc>
          <w:tcPr>
            <w:tcW w:w="2502" w:type="dxa"/>
          </w:tcPr>
          <w:p w14:paraId="190E9D75" w14:textId="77777777" w:rsidR="002D0863" w:rsidRDefault="002D0863" w:rsidP="003D6D49">
            <w:pPr>
              <w:pStyle w:val="Tabletext"/>
              <w:snapToGrid w:val="0"/>
            </w:pPr>
            <w:r>
              <w:t>power</w:t>
            </w:r>
          </w:p>
        </w:tc>
        <w:tc>
          <w:tcPr>
            <w:tcW w:w="4423" w:type="dxa"/>
          </w:tcPr>
          <w:p w14:paraId="60BB4308" w14:textId="77777777" w:rsidR="002D0863" w:rsidRDefault="002D0863" w:rsidP="00CC2B35">
            <w:pPr>
              <w:pStyle w:val="Tabletext"/>
              <w:snapToGrid w:val="0"/>
              <w:jc w:val="left"/>
            </w:pPr>
            <w:r>
              <w:t>Rate of doing work or transferring energy;</w:t>
            </w:r>
            <w:r w:rsidR="00886FD8">
              <w:t xml:space="preserve"> magnification</w:t>
            </w:r>
          </w:p>
        </w:tc>
        <w:tc>
          <w:tcPr>
            <w:tcW w:w="5387" w:type="dxa"/>
          </w:tcPr>
          <w:p w14:paraId="0B076639" w14:textId="77777777" w:rsidR="002D0863" w:rsidRPr="003B1A62" w:rsidRDefault="002D0863" w:rsidP="00CC2B35">
            <w:pPr>
              <w:pStyle w:val="Tabletext"/>
              <w:snapToGrid w:val="0"/>
              <w:jc w:val="left"/>
            </w:pPr>
            <w:r>
              <w:t>S-32 refers “power” to “magnifying power: the ratio of the apparent length of a linear dimension as seen through an optical instrument to that seen by the unaided eye”. The unit of measure and attribute definition must make it clear which sense is intended</w:t>
            </w:r>
          </w:p>
        </w:tc>
      </w:tr>
      <w:tr w:rsidR="002D0863" w14:paraId="247EBAFF" w14:textId="77777777" w:rsidTr="00827BA1">
        <w:tc>
          <w:tcPr>
            <w:tcW w:w="1260" w:type="dxa"/>
          </w:tcPr>
          <w:p w14:paraId="50DA873B" w14:textId="77777777" w:rsidR="002D0863" w:rsidRPr="0085164B" w:rsidRDefault="002D0863" w:rsidP="003D6D49">
            <w:pPr>
              <w:pStyle w:val="Tabletext"/>
              <w:snapToGrid w:val="0"/>
            </w:pPr>
            <w:r w:rsidRPr="001952A4">
              <w:t>Literal</w:t>
            </w:r>
          </w:p>
        </w:tc>
        <w:tc>
          <w:tcPr>
            <w:tcW w:w="2502" w:type="dxa"/>
          </w:tcPr>
          <w:p w14:paraId="6A82BD05" w14:textId="77777777" w:rsidR="002D0863" w:rsidRDefault="002D0863" w:rsidP="003D6D49">
            <w:pPr>
              <w:pStyle w:val="Tabletext"/>
              <w:snapToGrid w:val="0"/>
            </w:pPr>
            <w:r>
              <w:t>pressure</w:t>
            </w:r>
          </w:p>
        </w:tc>
        <w:tc>
          <w:tcPr>
            <w:tcW w:w="4423" w:type="dxa"/>
          </w:tcPr>
          <w:p w14:paraId="349A59CF" w14:textId="77777777" w:rsidR="002D0863" w:rsidRDefault="00886FD8" w:rsidP="00CC2B35">
            <w:pPr>
              <w:pStyle w:val="Tabletext"/>
              <w:snapToGrid w:val="0"/>
              <w:jc w:val="left"/>
            </w:pPr>
            <w:r>
              <w:t>Force per unit area</w:t>
            </w:r>
          </w:p>
        </w:tc>
        <w:tc>
          <w:tcPr>
            <w:tcW w:w="5387" w:type="dxa"/>
          </w:tcPr>
          <w:p w14:paraId="207430BE" w14:textId="77777777" w:rsidR="002D0863" w:rsidRPr="003B1A62" w:rsidRDefault="002D0863" w:rsidP="00CC2B35">
            <w:pPr>
              <w:pStyle w:val="Tabletext"/>
              <w:snapToGrid w:val="0"/>
              <w:jc w:val="left"/>
            </w:pPr>
          </w:p>
        </w:tc>
      </w:tr>
      <w:tr w:rsidR="002D0863" w14:paraId="1B15366E" w14:textId="77777777" w:rsidTr="00827BA1">
        <w:tc>
          <w:tcPr>
            <w:tcW w:w="1260" w:type="dxa"/>
          </w:tcPr>
          <w:p w14:paraId="2CD8978A" w14:textId="77777777" w:rsidR="002D0863" w:rsidRPr="0085164B" w:rsidRDefault="002D0863" w:rsidP="003D6D49">
            <w:pPr>
              <w:pStyle w:val="Tabletext"/>
              <w:snapToGrid w:val="0"/>
            </w:pPr>
            <w:r w:rsidRPr="001952A4">
              <w:t>Literal</w:t>
            </w:r>
          </w:p>
        </w:tc>
        <w:tc>
          <w:tcPr>
            <w:tcW w:w="2502" w:type="dxa"/>
          </w:tcPr>
          <w:p w14:paraId="0C3A46E1" w14:textId="77777777" w:rsidR="002D0863" w:rsidRDefault="002D0863" w:rsidP="003D6D49">
            <w:pPr>
              <w:pStyle w:val="Tabletext"/>
              <w:snapToGrid w:val="0"/>
            </w:pPr>
            <w:r>
              <w:t>salinity</w:t>
            </w:r>
          </w:p>
        </w:tc>
        <w:tc>
          <w:tcPr>
            <w:tcW w:w="4423" w:type="dxa"/>
          </w:tcPr>
          <w:p w14:paraId="32BDCCA1" w14:textId="77777777" w:rsidR="002D0863" w:rsidRDefault="002D0863" w:rsidP="00CC2B35">
            <w:pPr>
              <w:pStyle w:val="Tabletext"/>
              <w:snapToGrid w:val="0"/>
              <w:jc w:val="left"/>
            </w:pPr>
            <w:r>
              <w:t xml:space="preserve">A measure of </w:t>
            </w:r>
            <w:r w:rsidR="00886FD8">
              <w:t>the quantity of dissolved salts</w:t>
            </w:r>
          </w:p>
        </w:tc>
        <w:tc>
          <w:tcPr>
            <w:tcW w:w="5387" w:type="dxa"/>
          </w:tcPr>
          <w:p w14:paraId="365FFA61" w14:textId="77777777" w:rsidR="002D0863" w:rsidRPr="003B1A62" w:rsidRDefault="002D0863" w:rsidP="00CC2B35">
            <w:pPr>
              <w:pStyle w:val="Tabletext"/>
              <w:snapToGrid w:val="0"/>
              <w:jc w:val="left"/>
            </w:pPr>
            <w:r>
              <w:t>IHO S-32 (abbrev.)</w:t>
            </w:r>
          </w:p>
        </w:tc>
      </w:tr>
      <w:tr w:rsidR="002D0863" w14:paraId="41C1884D" w14:textId="77777777" w:rsidTr="00827BA1">
        <w:tc>
          <w:tcPr>
            <w:tcW w:w="1260" w:type="dxa"/>
          </w:tcPr>
          <w:p w14:paraId="17D5CF9D" w14:textId="77777777" w:rsidR="002D0863" w:rsidRPr="0085164B" w:rsidRDefault="002D0863" w:rsidP="003D6D49">
            <w:pPr>
              <w:pStyle w:val="Tabletext"/>
              <w:snapToGrid w:val="0"/>
            </w:pPr>
            <w:r>
              <w:t>Literal</w:t>
            </w:r>
          </w:p>
        </w:tc>
        <w:tc>
          <w:tcPr>
            <w:tcW w:w="2502" w:type="dxa"/>
          </w:tcPr>
          <w:p w14:paraId="008A6F9D" w14:textId="77777777" w:rsidR="002D0863" w:rsidRDefault="002D0863" w:rsidP="003D6D49">
            <w:pPr>
              <w:pStyle w:val="Tabletext"/>
              <w:snapToGrid w:val="0"/>
            </w:pPr>
            <w:r>
              <w:t>speed</w:t>
            </w:r>
          </w:p>
        </w:tc>
        <w:tc>
          <w:tcPr>
            <w:tcW w:w="4423" w:type="dxa"/>
          </w:tcPr>
          <w:p w14:paraId="59E888A4" w14:textId="77777777" w:rsidR="002D0863" w:rsidRDefault="002D0863" w:rsidP="00CC2B35">
            <w:pPr>
              <w:pStyle w:val="Tabletext"/>
              <w:snapToGrid w:val="0"/>
              <w:jc w:val="left"/>
            </w:pPr>
            <w:proofErr w:type="spellStart"/>
            <w:r>
              <w:t>Rte</w:t>
            </w:r>
            <w:proofErr w:type="spellEnd"/>
            <w:r>
              <w:t xml:space="preserve"> </w:t>
            </w:r>
            <w:r w:rsidR="00886FD8">
              <w:t>of change of position with time</w:t>
            </w:r>
          </w:p>
        </w:tc>
        <w:tc>
          <w:tcPr>
            <w:tcW w:w="5387" w:type="dxa"/>
          </w:tcPr>
          <w:p w14:paraId="48CED4AB" w14:textId="77777777" w:rsidR="002D0863" w:rsidRPr="003B1A62" w:rsidRDefault="002D0863" w:rsidP="00CC2B35">
            <w:pPr>
              <w:pStyle w:val="Tabletext"/>
              <w:snapToGrid w:val="0"/>
              <w:jc w:val="left"/>
            </w:pPr>
            <w:r>
              <w:t>Usually calculated using the simple formula, the change in position during a given time interval. Speed is a scalar physical quantity, having magnitude but not direction. Contrast to “velocity” which is a vector quantity having both magnitude and direction. (Adapted from ISO 19103 “velocity”)</w:t>
            </w:r>
          </w:p>
        </w:tc>
      </w:tr>
      <w:tr w:rsidR="002D0863" w14:paraId="70524AD5" w14:textId="77777777" w:rsidTr="00827BA1">
        <w:tc>
          <w:tcPr>
            <w:tcW w:w="1260" w:type="dxa"/>
          </w:tcPr>
          <w:p w14:paraId="3896C631" w14:textId="77777777" w:rsidR="002D0863" w:rsidRDefault="002D0863" w:rsidP="003D6D49">
            <w:pPr>
              <w:pStyle w:val="Tabletext"/>
              <w:snapToGrid w:val="0"/>
            </w:pPr>
            <w:r w:rsidRPr="0085164B">
              <w:t>Literal</w:t>
            </w:r>
          </w:p>
        </w:tc>
        <w:tc>
          <w:tcPr>
            <w:tcW w:w="2502" w:type="dxa"/>
          </w:tcPr>
          <w:p w14:paraId="0B3E25F0" w14:textId="77777777" w:rsidR="002D0863" w:rsidRDefault="002D0863" w:rsidP="003D6D49">
            <w:pPr>
              <w:pStyle w:val="Tabletext"/>
              <w:snapToGrid w:val="0"/>
            </w:pPr>
            <w:r>
              <w:t>temperature</w:t>
            </w:r>
          </w:p>
        </w:tc>
        <w:tc>
          <w:tcPr>
            <w:tcW w:w="4423" w:type="dxa"/>
          </w:tcPr>
          <w:p w14:paraId="6A421D62" w14:textId="77777777" w:rsidR="002D0863" w:rsidRDefault="002D0863" w:rsidP="00CC2B35">
            <w:pPr>
              <w:pStyle w:val="Tabletext"/>
              <w:snapToGrid w:val="0"/>
              <w:jc w:val="left"/>
            </w:pPr>
            <w:r>
              <w:t>The intensity or degree of heat</w:t>
            </w:r>
          </w:p>
        </w:tc>
        <w:tc>
          <w:tcPr>
            <w:tcW w:w="5387" w:type="dxa"/>
          </w:tcPr>
          <w:p w14:paraId="056E3776" w14:textId="77777777" w:rsidR="002D0863" w:rsidRPr="003B1A62" w:rsidRDefault="002D0863" w:rsidP="00CC2B35">
            <w:pPr>
              <w:pStyle w:val="Tabletext"/>
              <w:snapToGrid w:val="0"/>
              <w:jc w:val="left"/>
            </w:pPr>
            <w:r>
              <w:t>IHO S-32</w:t>
            </w:r>
          </w:p>
        </w:tc>
      </w:tr>
      <w:tr w:rsidR="002D0863" w14:paraId="489AC1C9" w14:textId="77777777" w:rsidTr="00827BA1">
        <w:tc>
          <w:tcPr>
            <w:tcW w:w="1260" w:type="dxa"/>
          </w:tcPr>
          <w:p w14:paraId="200DCA96" w14:textId="77777777" w:rsidR="002D0863" w:rsidRDefault="002D0863" w:rsidP="003D6D49">
            <w:pPr>
              <w:pStyle w:val="Tabletext"/>
              <w:snapToGrid w:val="0"/>
            </w:pPr>
            <w:r w:rsidRPr="0085164B">
              <w:t>Literal</w:t>
            </w:r>
          </w:p>
        </w:tc>
        <w:tc>
          <w:tcPr>
            <w:tcW w:w="2502" w:type="dxa"/>
          </w:tcPr>
          <w:p w14:paraId="4C21A40C" w14:textId="77777777" w:rsidR="002D0863" w:rsidRDefault="002D0863" w:rsidP="003D6D49">
            <w:pPr>
              <w:pStyle w:val="Tabletext"/>
              <w:snapToGrid w:val="0"/>
            </w:pPr>
            <w:r>
              <w:t>volume</w:t>
            </w:r>
          </w:p>
        </w:tc>
        <w:tc>
          <w:tcPr>
            <w:tcW w:w="4423" w:type="dxa"/>
          </w:tcPr>
          <w:p w14:paraId="419F4C1B" w14:textId="77777777" w:rsidR="002D0863" w:rsidRDefault="002D0863" w:rsidP="00CC2B35">
            <w:pPr>
              <w:pStyle w:val="Tabletext"/>
              <w:snapToGrid w:val="0"/>
              <w:jc w:val="left"/>
            </w:pPr>
            <w:r>
              <w:t>T</w:t>
            </w:r>
            <w:r w:rsidRPr="00F146CB">
              <w:t>he measure of the physical space of any 3-D geometric object</w:t>
            </w:r>
          </w:p>
        </w:tc>
        <w:tc>
          <w:tcPr>
            <w:tcW w:w="5387" w:type="dxa"/>
          </w:tcPr>
          <w:p w14:paraId="1737894B" w14:textId="77777777" w:rsidR="002D0863" w:rsidRPr="003B1A62" w:rsidRDefault="002D0863" w:rsidP="00CC2B35">
            <w:pPr>
              <w:pStyle w:val="Tabletext"/>
              <w:snapToGrid w:val="0"/>
              <w:jc w:val="left"/>
            </w:pPr>
            <w:r w:rsidRPr="003B1A62">
              <w:t>From ISO 19103</w:t>
            </w:r>
          </w:p>
        </w:tc>
      </w:tr>
      <w:tr w:rsidR="002D0863" w:rsidRPr="006913BA" w14:paraId="13A4F4FF" w14:textId="77777777" w:rsidTr="00827BA1">
        <w:tc>
          <w:tcPr>
            <w:tcW w:w="1260" w:type="dxa"/>
          </w:tcPr>
          <w:p w14:paraId="7409170E" w14:textId="77777777" w:rsidR="002D0863" w:rsidRPr="0085164B" w:rsidRDefault="002D0863" w:rsidP="003D6D49">
            <w:pPr>
              <w:pStyle w:val="Tabletext"/>
              <w:snapToGrid w:val="0"/>
            </w:pPr>
            <w:r>
              <w:t>Literal</w:t>
            </w:r>
          </w:p>
        </w:tc>
        <w:tc>
          <w:tcPr>
            <w:tcW w:w="2502" w:type="dxa"/>
          </w:tcPr>
          <w:p w14:paraId="1BC66887" w14:textId="77777777" w:rsidR="002D0863" w:rsidRDefault="002D0863" w:rsidP="003D6D49">
            <w:pPr>
              <w:pStyle w:val="Tabletext"/>
              <w:snapToGrid w:val="0"/>
            </w:pPr>
            <w:r>
              <w:t>weight</w:t>
            </w:r>
          </w:p>
        </w:tc>
        <w:tc>
          <w:tcPr>
            <w:tcW w:w="4423" w:type="dxa"/>
          </w:tcPr>
          <w:p w14:paraId="25A4C103" w14:textId="77777777" w:rsidR="002D0863" w:rsidRDefault="002D0863" w:rsidP="00CC2B35">
            <w:pPr>
              <w:pStyle w:val="Tabletext"/>
              <w:snapToGrid w:val="0"/>
              <w:jc w:val="left"/>
            </w:pPr>
            <w:r>
              <w:t>The force experien</w:t>
            </w:r>
            <w:r w:rsidR="00886FD8">
              <w:t>ced by an object due to gravity</w:t>
            </w:r>
          </w:p>
        </w:tc>
        <w:tc>
          <w:tcPr>
            <w:tcW w:w="5387" w:type="dxa"/>
          </w:tcPr>
          <w:p w14:paraId="3C8D4BE2" w14:textId="77777777" w:rsidR="002D0863" w:rsidRPr="003B1A62" w:rsidRDefault="002D0863" w:rsidP="00CC2B35">
            <w:pPr>
              <w:pStyle w:val="Tabletext"/>
              <w:snapToGrid w:val="0"/>
              <w:jc w:val="left"/>
            </w:pPr>
          </w:p>
        </w:tc>
      </w:tr>
      <w:tr w:rsidR="002D0863" w:rsidRPr="006913BA" w14:paraId="60D8C28C" w14:textId="77777777" w:rsidTr="00827BA1">
        <w:tc>
          <w:tcPr>
            <w:tcW w:w="1260" w:type="dxa"/>
          </w:tcPr>
          <w:p w14:paraId="3A579096" w14:textId="77777777" w:rsidR="002D0863" w:rsidRPr="00435C2A" w:rsidRDefault="002D0863" w:rsidP="003D6D49">
            <w:pPr>
              <w:pStyle w:val="Tabletext"/>
              <w:snapToGrid w:val="0"/>
            </w:pPr>
            <w:r>
              <w:t>Literal</w:t>
            </w:r>
          </w:p>
        </w:tc>
        <w:tc>
          <w:tcPr>
            <w:tcW w:w="2502" w:type="dxa"/>
          </w:tcPr>
          <w:p w14:paraId="4C529BF0" w14:textId="77777777" w:rsidR="002D0863" w:rsidRDefault="002D0863" w:rsidP="003D6D49">
            <w:pPr>
              <w:pStyle w:val="Tabletext"/>
              <w:snapToGrid w:val="0"/>
            </w:pPr>
            <w:proofErr w:type="spellStart"/>
            <w:r>
              <w:t>otherQuantity</w:t>
            </w:r>
            <w:proofErr w:type="spellEnd"/>
          </w:p>
        </w:tc>
        <w:tc>
          <w:tcPr>
            <w:tcW w:w="4423" w:type="dxa"/>
          </w:tcPr>
          <w:p w14:paraId="1835310A" w14:textId="77777777" w:rsidR="002D0863" w:rsidRDefault="002D0863" w:rsidP="00CC2B35">
            <w:pPr>
              <w:pStyle w:val="Tabletext"/>
              <w:snapToGrid w:val="0"/>
              <w:jc w:val="left"/>
            </w:pPr>
            <w:r>
              <w:t>A quantity different from the oth</w:t>
            </w:r>
            <w:r w:rsidR="00886FD8">
              <w:t>er literals of this enumeration</w:t>
            </w:r>
          </w:p>
        </w:tc>
        <w:tc>
          <w:tcPr>
            <w:tcW w:w="5387" w:type="dxa"/>
          </w:tcPr>
          <w:p w14:paraId="4BA700DC" w14:textId="77777777" w:rsidR="002D0863" w:rsidRPr="0085164B" w:rsidRDefault="002D0863" w:rsidP="00CC2B35">
            <w:pPr>
              <w:pStyle w:val="Tabletext"/>
              <w:snapToGrid w:val="0"/>
              <w:jc w:val="left"/>
            </w:pPr>
          </w:p>
        </w:tc>
      </w:tr>
    </w:tbl>
    <w:p w14:paraId="6CB9D9AF" w14:textId="77777777" w:rsidR="003741A5" w:rsidRPr="00EB5AC4" w:rsidRDefault="003741A5" w:rsidP="00EB5AC4">
      <w:pPr>
        <w:rPr>
          <w:lang w:val="en-GB"/>
        </w:rPr>
      </w:pPr>
    </w:p>
    <w:p w14:paraId="76AC71C3" w14:textId="77777777" w:rsidR="00F56048" w:rsidRPr="0097766A" w:rsidRDefault="00EC3B11" w:rsidP="00A36C79">
      <w:pPr>
        <w:pStyle w:val="Heading3"/>
        <w:rPr>
          <w:lang w:val="en-GB"/>
        </w:rPr>
      </w:pPr>
      <w:bookmarkStart w:id="113" w:name="_Toc96508847"/>
      <w:r w:rsidRPr="0097766A">
        <w:rPr>
          <w:lang w:val="en-GB"/>
        </w:rPr>
        <w:lastRenderedPageBreak/>
        <w:t>S100_CD</w:t>
      </w:r>
      <w:r w:rsidR="00F56048" w:rsidRPr="0097766A">
        <w:rPr>
          <w:lang w:val="en-GB"/>
        </w:rPr>
        <w:t>_</w:t>
      </w:r>
      <w:r w:rsidR="00F64F49" w:rsidRPr="0097766A">
        <w:rPr>
          <w:lang w:val="en-GB"/>
        </w:rPr>
        <w:t>AttributeValueType</w:t>
      </w:r>
      <w:bookmarkEnd w:id="1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2397"/>
        <w:gridCol w:w="4423"/>
        <w:gridCol w:w="5387"/>
      </w:tblGrid>
      <w:tr w:rsidR="005B7FCA" w:rsidRPr="0097766A" w14:paraId="58C81EC0" w14:textId="77777777" w:rsidTr="001A0C80">
        <w:tc>
          <w:tcPr>
            <w:tcW w:w="1260" w:type="dxa"/>
            <w:shd w:val="clear" w:color="auto" w:fill="D9D9D9" w:themeFill="background1" w:themeFillShade="D9"/>
          </w:tcPr>
          <w:p w14:paraId="087F1367" w14:textId="2B86D0CA" w:rsidR="005B7FCA" w:rsidRPr="0097766A" w:rsidRDefault="00C80325" w:rsidP="00405D76">
            <w:pPr>
              <w:pStyle w:val="Tabletitle"/>
              <w:snapToGrid w:val="0"/>
              <w:jc w:val="both"/>
              <w:rPr>
                <w:lang w:val="en-GB"/>
              </w:rPr>
            </w:pPr>
            <w:r>
              <w:rPr>
                <w:lang w:val="en-GB"/>
              </w:rPr>
              <w:t>Item</w:t>
            </w:r>
          </w:p>
        </w:tc>
        <w:tc>
          <w:tcPr>
            <w:tcW w:w="2397" w:type="dxa"/>
            <w:shd w:val="clear" w:color="auto" w:fill="D9D9D9" w:themeFill="background1" w:themeFillShade="D9"/>
          </w:tcPr>
          <w:p w14:paraId="0E17FBBC" w14:textId="77777777" w:rsidR="005B7FCA" w:rsidRPr="0097766A" w:rsidRDefault="005B7FCA" w:rsidP="00405D76">
            <w:pPr>
              <w:pStyle w:val="Tabletitle"/>
              <w:snapToGrid w:val="0"/>
              <w:jc w:val="both"/>
              <w:rPr>
                <w:lang w:val="en-GB"/>
              </w:rPr>
            </w:pPr>
            <w:r w:rsidRPr="0097766A">
              <w:rPr>
                <w:lang w:val="en-GB"/>
              </w:rPr>
              <w:t>Name</w:t>
            </w:r>
          </w:p>
        </w:tc>
        <w:tc>
          <w:tcPr>
            <w:tcW w:w="4423" w:type="dxa"/>
            <w:shd w:val="clear" w:color="auto" w:fill="D9D9D9" w:themeFill="background1" w:themeFillShade="D9"/>
          </w:tcPr>
          <w:p w14:paraId="4921204E" w14:textId="77777777" w:rsidR="005B7FCA" w:rsidRPr="0097766A" w:rsidRDefault="005B7FCA" w:rsidP="00405D76">
            <w:pPr>
              <w:pStyle w:val="Tabletitle"/>
              <w:snapToGrid w:val="0"/>
              <w:jc w:val="both"/>
              <w:rPr>
                <w:lang w:val="en-GB"/>
              </w:rPr>
            </w:pPr>
            <w:r w:rsidRPr="0097766A">
              <w:rPr>
                <w:lang w:val="en-GB"/>
              </w:rPr>
              <w:t>Description</w:t>
            </w:r>
          </w:p>
        </w:tc>
        <w:tc>
          <w:tcPr>
            <w:tcW w:w="5387" w:type="dxa"/>
            <w:shd w:val="clear" w:color="auto" w:fill="D9D9D9" w:themeFill="background1" w:themeFillShade="D9"/>
          </w:tcPr>
          <w:p w14:paraId="16E13558" w14:textId="77777777" w:rsidR="005B7FCA" w:rsidRPr="0097766A" w:rsidRDefault="005B7FCA" w:rsidP="00405D76">
            <w:pPr>
              <w:pStyle w:val="Tabletitle"/>
              <w:snapToGrid w:val="0"/>
              <w:jc w:val="both"/>
              <w:rPr>
                <w:lang w:val="en-GB"/>
              </w:rPr>
            </w:pPr>
            <w:r w:rsidRPr="0097766A">
              <w:rPr>
                <w:lang w:val="en-GB"/>
              </w:rPr>
              <w:t>Remarks</w:t>
            </w:r>
          </w:p>
        </w:tc>
      </w:tr>
      <w:tr w:rsidR="005B7FCA" w:rsidRPr="006913BA" w14:paraId="42898DA8" w14:textId="77777777" w:rsidTr="00263C79">
        <w:tc>
          <w:tcPr>
            <w:tcW w:w="1260" w:type="dxa"/>
          </w:tcPr>
          <w:p w14:paraId="105084EB" w14:textId="77777777" w:rsidR="005B7FCA" w:rsidRPr="0097766A" w:rsidRDefault="005B7FCA" w:rsidP="00CC2B35">
            <w:pPr>
              <w:pStyle w:val="Tabletext"/>
              <w:snapToGrid w:val="0"/>
              <w:jc w:val="left"/>
            </w:pPr>
            <w:r w:rsidRPr="0097766A">
              <w:t>Enumeration</w:t>
            </w:r>
          </w:p>
        </w:tc>
        <w:tc>
          <w:tcPr>
            <w:tcW w:w="2397" w:type="dxa"/>
          </w:tcPr>
          <w:p w14:paraId="7C07E4B0" w14:textId="77777777" w:rsidR="005B7FCA" w:rsidRPr="0097766A" w:rsidRDefault="005B7FCA" w:rsidP="00CC2B35">
            <w:pPr>
              <w:pStyle w:val="Tabletext"/>
              <w:snapToGrid w:val="0"/>
              <w:jc w:val="left"/>
            </w:pPr>
            <w:r w:rsidRPr="0097766A">
              <w:t>S100_CD_</w:t>
            </w:r>
            <w:r w:rsidR="00F64F49" w:rsidRPr="0097766A">
              <w:t>AttributeValueType</w:t>
            </w:r>
          </w:p>
        </w:tc>
        <w:tc>
          <w:tcPr>
            <w:tcW w:w="4423" w:type="dxa"/>
          </w:tcPr>
          <w:p w14:paraId="55DD326A" w14:textId="77777777" w:rsidR="005B7FCA" w:rsidRPr="0085164B" w:rsidRDefault="00EC0B60" w:rsidP="00CC2B35">
            <w:pPr>
              <w:pStyle w:val="Tabletext"/>
              <w:snapToGrid w:val="0"/>
              <w:jc w:val="left"/>
            </w:pPr>
            <w:r w:rsidRPr="0097766A">
              <w:t xml:space="preserve">Value </w:t>
            </w:r>
            <w:r w:rsidR="005B7FCA" w:rsidRPr="0097766A">
              <w:t>types of simple attributes</w:t>
            </w:r>
          </w:p>
        </w:tc>
        <w:tc>
          <w:tcPr>
            <w:tcW w:w="5387" w:type="dxa"/>
          </w:tcPr>
          <w:p w14:paraId="21E3FDBA" w14:textId="77777777" w:rsidR="005B7FCA" w:rsidRPr="0085164B" w:rsidRDefault="005B7FCA" w:rsidP="00CC2B35">
            <w:pPr>
              <w:pStyle w:val="Tabletext"/>
              <w:snapToGrid w:val="0"/>
              <w:jc w:val="left"/>
            </w:pPr>
          </w:p>
        </w:tc>
      </w:tr>
      <w:tr w:rsidR="005B7FCA" w14:paraId="3FC40721" w14:textId="77777777" w:rsidTr="00263C79">
        <w:tc>
          <w:tcPr>
            <w:tcW w:w="1260" w:type="dxa"/>
          </w:tcPr>
          <w:p w14:paraId="320C2BA4" w14:textId="77777777" w:rsidR="005B7FCA" w:rsidRPr="0085164B" w:rsidRDefault="005B7FCA" w:rsidP="00CC2B35">
            <w:pPr>
              <w:pStyle w:val="Tabletext"/>
              <w:snapToGrid w:val="0"/>
              <w:jc w:val="left"/>
            </w:pPr>
            <w:r w:rsidRPr="0085164B">
              <w:t>Literal</w:t>
            </w:r>
          </w:p>
        </w:tc>
        <w:tc>
          <w:tcPr>
            <w:tcW w:w="2397" w:type="dxa"/>
          </w:tcPr>
          <w:p w14:paraId="17F3029B" w14:textId="77777777" w:rsidR="005B7FCA" w:rsidRPr="0085164B" w:rsidRDefault="005B7FCA" w:rsidP="00CC2B35">
            <w:pPr>
              <w:pStyle w:val="Tabletext"/>
              <w:snapToGrid w:val="0"/>
              <w:jc w:val="left"/>
            </w:pPr>
            <w:proofErr w:type="spellStart"/>
            <w:r w:rsidRPr="0085164B">
              <w:t>boolean</w:t>
            </w:r>
            <w:proofErr w:type="spellEnd"/>
          </w:p>
        </w:tc>
        <w:tc>
          <w:tcPr>
            <w:tcW w:w="4423" w:type="dxa"/>
          </w:tcPr>
          <w:p w14:paraId="60B7A77C" w14:textId="77777777" w:rsidR="005B7FCA" w:rsidRPr="0085164B" w:rsidRDefault="005B7FCA" w:rsidP="00CC2B35">
            <w:pPr>
              <w:pStyle w:val="Tabletext"/>
              <w:snapToGrid w:val="0"/>
              <w:jc w:val="left"/>
            </w:pPr>
            <w:r w:rsidRPr="0085164B">
              <w:t>True or False</w:t>
            </w:r>
          </w:p>
        </w:tc>
        <w:tc>
          <w:tcPr>
            <w:tcW w:w="5387" w:type="dxa"/>
          </w:tcPr>
          <w:p w14:paraId="00A11C36" w14:textId="77777777" w:rsidR="005B7FCA" w:rsidRPr="0085164B" w:rsidRDefault="005B7FCA" w:rsidP="00CC2B35">
            <w:pPr>
              <w:pStyle w:val="Tabletext"/>
              <w:snapToGrid w:val="0"/>
              <w:jc w:val="left"/>
            </w:pPr>
          </w:p>
        </w:tc>
      </w:tr>
      <w:tr w:rsidR="005B7FCA" w:rsidRPr="006913BA" w14:paraId="57A53339" w14:textId="77777777" w:rsidTr="00263C79">
        <w:tc>
          <w:tcPr>
            <w:tcW w:w="1260" w:type="dxa"/>
          </w:tcPr>
          <w:p w14:paraId="5E5249B7" w14:textId="77777777" w:rsidR="005B7FCA" w:rsidRPr="0085164B" w:rsidRDefault="005B7FCA" w:rsidP="00CC2B35">
            <w:pPr>
              <w:pStyle w:val="Tabletext"/>
              <w:snapToGrid w:val="0"/>
              <w:jc w:val="left"/>
            </w:pPr>
            <w:r w:rsidRPr="0085164B">
              <w:t>Literal</w:t>
            </w:r>
          </w:p>
        </w:tc>
        <w:tc>
          <w:tcPr>
            <w:tcW w:w="2397" w:type="dxa"/>
          </w:tcPr>
          <w:p w14:paraId="15E2D6C9" w14:textId="77777777" w:rsidR="005B7FCA" w:rsidRPr="0085164B" w:rsidRDefault="00C438C3" w:rsidP="00CC2B35">
            <w:pPr>
              <w:pStyle w:val="Tabletext"/>
              <w:snapToGrid w:val="0"/>
              <w:jc w:val="left"/>
            </w:pPr>
            <w:r>
              <w:t>enumeration</w:t>
            </w:r>
          </w:p>
        </w:tc>
        <w:tc>
          <w:tcPr>
            <w:tcW w:w="4423" w:type="dxa"/>
          </w:tcPr>
          <w:p w14:paraId="3A56A6AD" w14:textId="77777777" w:rsidR="005B7FCA" w:rsidRPr="0085164B" w:rsidRDefault="005B7FCA" w:rsidP="00CC2B35">
            <w:pPr>
              <w:pStyle w:val="Tabletext"/>
              <w:snapToGrid w:val="0"/>
              <w:jc w:val="left"/>
            </w:pPr>
            <w:r w:rsidRPr="0085164B">
              <w:t>List of predetermined values that</w:t>
            </w:r>
            <w:r w:rsidR="00263C79">
              <w:t xml:space="preserve"> can be expanded and contracted</w:t>
            </w:r>
          </w:p>
        </w:tc>
        <w:tc>
          <w:tcPr>
            <w:tcW w:w="5387" w:type="dxa"/>
          </w:tcPr>
          <w:p w14:paraId="29450388" w14:textId="77777777" w:rsidR="005B7FCA" w:rsidRPr="0085164B" w:rsidRDefault="005B7FCA" w:rsidP="00CC2B35">
            <w:pPr>
              <w:pStyle w:val="Tabletext"/>
              <w:snapToGrid w:val="0"/>
              <w:jc w:val="left"/>
            </w:pPr>
          </w:p>
        </w:tc>
      </w:tr>
      <w:tr w:rsidR="005B7FCA" w:rsidRPr="006913BA" w14:paraId="288A73D3" w14:textId="77777777" w:rsidTr="00263C79">
        <w:tc>
          <w:tcPr>
            <w:tcW w:w="1260" w:type="dxa"/>
          </w:tcPr>
          <w:p w14:paraId="77AB0219" w14:textId="77777777" w:rsidR="005B7FCA" w:rsidRPr="0085164B" w:rsidRDefault="005B7FCA" w:rsidP="00CC2B35">
            <w:pPr>
              <w:pStyle w:val="Tabletext"/>
              <w:snapToGrid w:val="0"/>
              <w:jc w:val="left"/>
            </w:pPr>
            <w:r w:rsidRPr="0085164B">
              <w:t>Literal</w:t>
            </w:r>
          </w:p>
        </w:tc>
        <w:tc>
          <w:tcPr>
            <w:tcW w:w="2397" w:type="dxa"/>
          </w:tcPr>
          <w:p w14:paraId="767C649A" w14:textId="77777777" w:rsidR="005B7FCA" w:rsidRPr="0085164B" w:rsidRDefault="005B7FCA" w:rsidP="00CC2B35">
            <w:pPr>
              <w:pStyle w:val="Tabletext"/>
              <w:snapToGrid w:val="0"/>
              <w:jc w:val="left"/>
            </w:pPr>
            <w:r w:rsidRPr="0085164B">
              <w:t>integer</w:t>
            </w:r>
          </w:p>
        </w:tc>
        <w:tc>
          <w:tcPr>
            <w:tcW w:w="4423" w:type="dxa"/>
          </w:tcPr>
          <w:p w14:paraId="1D2C5AF6" w14:textId="77777777" w:rsidR="005B7FCA" w:rsidRPr="0085164B" w:rsidRDefault="00263C79" w:rsidP="00CC2B35">
            <w:pPr>
              <w:pStyle w:val="Tabletext"/>
              <w:snapToGrid w:val="0"/>
              <w:jc w:val="left"/>
            </w:pPr>
            <w:r>
              <w:t>N</w:t>
            </w:r>
            <w:r w:rsidR="005B7FCA" w:rsidRPr="0085164B">
              <w:t xml:space="preserve">umeric value with </w:t>
            </w:r>
            <w:r>
              <w:t>defined range, units and format</w:t>
            </w:r>
          </w:p>
        </w:tc>
        <w:tc>
          <w:tcPr>
            <w:tcW w:w="5387" w:type="dxa"/>
          </w:tcPr>
          <w:p w14:paraId="49AA6250" w14:textId="77777777" w:rsidR="005B7FCA" w:rsidRPr="0085164B" w:rsidRDefault="005B7FCA" w:rsidP="00CC2B35">
            <w:pPr>
              <w:pStyle w:val="Tabletext"/>
              <w:snapToGrid w:val="0"/>
              <w:jc w:val="left"/>
            </w:pPr>
          </w:p>
        </w:tc>
      </w:tr>
      <w:tr w:rsidR="005B7FCA" w14:paraId="7C093014" w14:textId="77777777" w:rsidTr="00263C79">
        <w:tc>
          <w:tcPr>
            <w:tcW w:w="1260" w:type="dxa"/>
          </w:tcPr>
          <w:p w14:paraId="628A3A8B" w14:textId="77777777" w:rsidR="005B7FCA" w:rsidRPr="0085164B" w:rsidRDefault="005B7FCA" w:rsidP="00CC2B35">
            <w:pPr>
              <w:pStyle w:val="Tabletext"/>
              <w:snapToGrid w:val="0"/>
              <w:jc w:val="left"/>
            </w:pPr>
            <w:r w:rsidRPr="0085164B">
              <w:t>Literal</w:t>
            </w:r>
          </w:p>
        </w:tc>
        <w:tc>
          <w:tcPr>
            <w:tcW w:w="2397" w:type="dxa"/>
          </w:tcPr>
          <w:p w14:paraId="6BF4DEFA" w14:textId="77777777" w:rsidR="005B7FCA" w:rsidRPr="0085164B" w:rsidRDefault="005B7FCA" w:rsidP="00CC2B35">
            <w:pPr>
              <w:pStyle w:val="Tabletext"/>
              <w:snapToGrid w:val="0"/>
              <w:jc w:val="left"/>
            </w:pPr>
            <w:r w:rsidRPr="0085164B">
              <w:t>real</w:t>
            </w:r>
          </w:p>
        </w:tc>
        <w:tc>
          <w:tcPr>
            <w:tcW w:w="4423" w:type="dxa"/>
          </w:tcPr>
          <w:p w14:paraId="2C1B2005" w14:textId="77777777" w:rsidR="005B7FCA" w:rsidRPr="0085164B" w:rsidRDefault="00263C79" w:rsidP="00CC2B35">
            <w:pPr>
              <w:pStyle w:val="Tabletext"/>
              <w:snapToGrid w:val="0"/>
              <w:jc w:val="left"/>
            </w:pPr>
            <w:r>
              <w:t>F</w:t>
            </w:r>
            <w:r w:rsidR="005B7FCA" w:rsidRPr="0085164B">
              <w:t>loating point number</w:t>
            </w:r>
          </w:p>
        </w:tc>
        <w:tc>
          <w:tcPr>
            <w:tcW w:w="5387" w:type="dxa"/>
          </w:tcPr>
          <w:p w14:paraId="27A83BC1" w14:textId="77777777" w:rsidR="005B7FCA" w:rsidRPr="0085164B" w:rsidRDefault="005B7FCA" w:rsidP="00CC2B35">
            <w:pPr>
              <w:pStyle w:val="Tabletext"/>
              <w:snapToGrid w:val="0"/>
              <w:jc w:val="left"/>
            </w:pPr>
          </w:p>
        </w:tc>
      </w:tr>
      <w:tr w:rsidR="005B7FCA" w14:paraId="07F27E2F" w14:textId="77777777" w:rsidTr="00263C79">
        <w:tc>
          <w:tcPr>
            <w:tcW w:w="1260" w:type="dxa"/>
          </w:tcPr>
          <w:p w14:paraId="07866EB9" w14:textId="77777777" w:rsidR="005B7FCA" w:rsidRPr="0085164B" w:rsidRDefault="005B7FCA" w:rsidP="00CC2B35">
            <w:pPr>
              <w:pStyle w:val="Tabletext"/>
              <w:snapToGrid w:val="0"/>
              <w:jc w:val="left"/>
            </w:pPr>
            <w:r w:rsidRPr="0085164B">
              <w:t>Literal</w:t>
            </w:r>
          </w:p>
        </w:tc>
        <w:tc>
          <w:tcPr>
            <w:tcW w:w="2397" w:type="dxa"/>
          </w:tcPr>
          <w:p w14:paraId="4B5261A2" w14:textId="77777777" w:rsidR="005B7FCA" w:rsidRPr="0085164B" w:rsidRDefault="005B7FCA" w:rsidP="00CC2B35">
            <w:pPr>
              <w:pStyle w:val="Tabletext"/>
              <w:snapToGrid w:val="0"/>
              <w:jc w:val="left"/>
            </w:pPr>
            <w:r w:rsidRPr="0085164B">
              <w:t>text</w:t>
            </w:r>
          </w:p>
        </w:tc>
        <w:tc>
          <w:tcPr>
            <w:tcW w:w="4423" w:type="dxa"/>
          </w:tcPr>
          <w:p w14:paraId="3278670F" w14:textId="77777777" w:rsidR="005B7FCA" w:rsidRPr="0085164B" w:rsidRDefault="00263C79" w:rsidP="00CC2B35">
            <w:pPr>
              <w:pStyle w:val="Tabletext"/>
              <w:snapToGrid w:val="0"/>
              <w:jc w:val="left"/>
            </w:pPr>
            <w:r>
              <w:t>A</w:t>
            </w:r>
            <w:r w:rsidR="005B7FCA" w:rsidRPr="0085164B">
              <w:t xml:space="preserve"> sequence of characters</w:t>
            </w:r>
          </w:p>
        </w:tc>
        <w:tc>
          <w:tcPr>
            <w:tcW w:w="5387" w:type="dxa"/>
          </w:tcPr>
          <w:p w14:paraId="501670CE" w14:textId="77777777" w:rsidR="005B7FCA" w:rsidRPr="0085164B" w:rsidRDefault="005B7FCA" w:rsidP="00CC2B35">
            <w:pPr>
              <w:pStyle w:val="Tabletext"/>
              <w:snapToGrid w:val="0"/>
              <w:jc w:val="left"/>
            </w:pPr>
          </w:p>
        </w:tc>
      </w:tr>
      <w:tr w:rsidR="005B7FCA" w:rsidRPr="006913BA" w14:paraId="7AE0EB76" w14:textId="77777777" w:rsidTr="00263C79">
        <w:tc>
          <w:tcPr>
            <w:tcW w:w="1260" w:type="dxa"/>
          </w:tcPr>
          <w:p w14:paraId="7CDF8166" w14:textId="77777777" w:rsidR="005B7FCA" w:rsidRPr="0085164B" w:rsidRDefault="005B7FCA" w:rsidP="00CC2B35">
            <w:pPr>
              <w:pStyle w:val="Tabletext"/>
              <w:snapToGrid w:val="0"/>
              <w:jc w:val="left"/>
            </w:pPr>
            <w:r w:rsidRPr="0085164B">
              <w:t>Literal</w:t>
            </w:r>
          </w:p>
        </w:tc>
        <w:tc>
          <w:tcPr>
            <w:tcW w:w="2397" w:type="dxa"/>
          </w:tcPr>
          <w:p w14:paraId="25742C54" w14:textId="77777777" w:rsidR="005B7FCA" w:rsidRPr="0085164B" w:rsidRDefault="005B7FCA" w:rsidP="00CC2B35">
            <w:pPr>
              <w:pStyle w:val="Tabletext"/>
              <w:snapToGrid w:val="0"/>
              <w:jc w:val="left"/>
            </w:pPr>
            <w:r w:rsidRPr="0085164B">
              <w:t>date</w:t>
            </w:r>
          </w:p>
        </w:tc>
        <w:tc>
          <w:tcPr>
            <w:tcW w:w="4423" w:type="dxa"/>
          </w:tcPr>
          <w:p w14:paraId="74D5592C" w14:textId="77777777" w:rsidR="005B7FCA" w:rsidRPr="0085164B" w:rsidRDefault="00263C79" w:rsidP="00CC2B35">
            <w:pPr>
              <w:pStyle w:val="Tabletext"/>
              <w:snapToGrid w:val="0"/>
              <w:jc w:val="left"/>
            </w:pPr>
            <w:r>
              <w:t>C</w:t>
            </w:r>
            <w:r w:rsidR="005B7FCA" w:rsidRPr="0085164B">
              <w:t>haracter encoding shall follow the format for date as specified by ISO 8601</w:t>
            </w:r>
          </w:p>
        </w:tc>
        <w:tc>
          <w:tcPr>
            <w:tcW w:w="5387" w:type="dxa"/>
          </w:tcPr>
          <w:p w14:paraId="37CAD1D7" w14:textId="77777777" w:rsidR="005B7FCA" w:rsidRPr="0085164B" w:rsidRDefault="005B7FCA" w:rsidP="00CC2B35">
            <w:pPr>
              <w:pStyle w:val="Tabletext"/>
              <w:snapToGrid w:val="0"/>
              <w:jc w:val="left"/>
            </w:pPr>
          </w:p>
        </w:tc>
      </w:tr>
      <w:tr w:rsidR="005B7FCA" w:rsidRPr="006913BA" w14:paraId="141A5FC7" w14:textId="77777777" w:rsidTr="00263C79">
        <w:tc>
          <w:tcPr>
            <w:tcW w:w="1260" w:type="dxa"/>
          </w:tcPr>
          <w:p w14:paraId="21B5FD36" w14:textId="77777777" w:rsidR="005B7FCA" w:rsidRPr="0085164B" w:rsidRDefault="005B7FCA" w:rsidP="00CC2B35">
            <w:pPr>
              <w:pStyle w:val="Tabletext"/>
              <w:snapToGrid w:val="0"/>
              <w:jc w:val="left"/>
            </w:pPr>
            <w:r w:rsidRPr="0085164B">
              <w:t>Literal</w:t>
            </w:r>
          </w:p>
        </w:tc>
        <w:tc>
          <w:tcPr>
            <w:tcW w:w="2397" w:type="dxa"/>
          </w:tcPr>
          <w:p w14:paraId="5DBFD775" w14:textId="77777777" w:rsidR="005B7FCA" w:rsidRPr="0085164B" w:rsidRDefault="005B7FCA" w:rsidP="00CC2B35">
            <w:pPr>
              <w:pStyle w:val="Tabletext"/>
              <w:snapToGrid w:val="0"/>
              <w:jc w:val="left"/>
            </w:pPr>
            <w:r w:rsidRPr="0085164B">
              <w:t>time</w:t>
            </w:r>
          </w:p>
        </w:tc>
        <w:tc>
          <w:tcPr>
            <w:tcW w:w="4423" w:type="dxa"/>
          </w:tcPr>
          <w:p w14:paraId="23B9915A" w14:textId="77777777" w:rsidR="005B7FCA" w:rsidRPr="0085164B" w:rsidRDefault="00263C79" w:rsidP="00CC2B35">
            <w:pPr>
              <w:pStyle w:val="Tabletext"/>
              <w:snapToGrid w:val="0"/>
              <w:jc w:val="left"/>
            </w:pPr>
            <w:r>
              <w:t>C</w:t>
            </w:r>
            <w:r w:rsidR="005B7FCA" w:rsidRPr="0085164B">
              <w:t>haracter encoding shall follow the format for time as specified by ISO 8601</w:t>
            </w:r>
          </w:p>
        </w:tc>
        <w:tc>
          <w:tcPr>
            <w:tcW w:w="5387" w:type="dxa"/>
          </w:tcPr>
          <w:p w14:paraId="2109E81D" w14:textId="77777777" w:rsidR="005B7FCA" w:rsidRPr="0085164B" w:rsidRDefault="005B7FCA" w:rsidP="00CC2B35">
            <w:pPr>
              <w:pStyle w:val="Tabletext"/>
              <w:snapToGrid w:val="0"/>
              <w:jc w:val="left"/>
            </w:pPr>
          </w:p>
        </w:tc>
      </w:tr>
      <w:tr w:rsidR="005B721F" w:rsidRPr="006913BA" w14:paraId="1331D7F8" w14:textId="77777777" w:rsidTr="00263C79">
        <w:tc>
          <w:tcPr>
            <w:tcW w:w="1260" w:type="dxa"/>
          </w:tcPr>
          <w:p w14:paraId="52D91475" w14:textId="77777777" w:rsidR="005B721F" w:rsidRPr="0085164B" w:rsidRDefault="005B721F" w:rsidP="00CC2B35">
            <w:pPr>
              <w:pStyle w:val="Tabletext"/>
              <w:snapToGrid w:val="0"/>
              <w:jc w:val="left"/>
            </w:pPr>
            <w:r>
              <w:t>Literal</w:t>
            </w:r>
          </w:p>
        </w:tc>
        <w:tc>
          <w:tcPr>
            <w:tcW w:w="2397" w:type="dxa"/>
          </w:tcPr>
          <w:p w14:paraId="6CF2AB10" w14:textId="77777777" w:rsidR="005B721F" w:rsidRPr="0085164B" w:rsidRDefault="005B721F" w:rsidP="00CC2B35">
            <w:pPr>
              <w:pStyle w:val="Tabletext"/>
              <w:snapToGrid w:val="0"/>
              <w:jc w:val="left"/>
            </w:pPr>
            <w:proofErr w:type="spellStart"/>
            <w:r>
              <w:t>dateTime</w:t>
            </w:r>
            <w:proofErr w:type="spellEnd"/>
          </w:p>
        </w:tc>
        <w:tc>
          <w:tcPr>
            <w:tcW w:w="4423" w:type="dxa"/>
          </w:tcPr>
          <w:p w14:paraId="3499677E" w14:textId="77777777" w:rsidR="005B721F" w:rsidRPr="0085164B" w:rsidRDefault="00263C79" w:rsidP="00CC2B35">
            <w:pPr>
              <w:pStyle w:val="Tabletext"/>
              <w:snapToGrid w:val="0"/>
              <w:jc w:val="left"/>
            </w:pPr>
            <w:r>
              <w:t>C</w:t>
            </w:r>
            <w:r w:rsidR="005B721F" w:rsidRPr="0085164B">
              <w:t xml:space="preserve">haracter encoding shall follow the format for </w:t>
            </w:r>
            <w:r w:rsidR="005B721F">
              <w:t xml:space="preserve">date and </w:t>
            </w:r>
            <w:r w:rsidR="005B721F" w:rsidRPr="0085164B">
              <w:t>time as specified by ISO 8601</w:t>
            </w:r>
          </w:p>
        </w:tc>
        <w:tc>
          <w:tcPr>
            <w:tcW w:w="5387" w:type="dxa"/>
          </w:tcPr>
          <w:p w14:paraId="7C242F27" w14:textId="77777777" w:rsidR="005B721F" w:rsidRPr="0085164B" w:rsidRDefault="005B721F" w:rsidP="00CC2B35">
            <w:pPr>
              <w:pStyle w:val="Tabletext"/>
              <w:snapToGrid w:val="0"/>
              <w:jc w:val="left"/>
            </w:pPr>
          </w:p>
        </w:tc>
      </w:tr>
      <w:tr w:rsidR="00C511FE" w:rsidRPr="006913BA" w14:paraId="0215C2F9" w14:textId="77777777" w:rsidTr="00263C79">
        <w:tc>
          <w:tcPr>
            <w:tcW w:w="1260" w:type="dxa"/>
          </w:tcPr>
          <w:p w14:paraId="7A36EEAD" w14:textId="77777777" w:rsidR="00C511FE" w:rsidRDefault="00C511FE" w:rsidP="00CC2B35">
            <w:pPr>
              <w:pStyle w:val="Tabletext"/>
              <w:snapToGrid w:val="0"/>
              <w:jc w:val="left"/>
            </w:pPr>
            <w:r>
              <w:t>Literal</w:t>
            </w:r>
          </w:p>
        </w:tc>
        <w:tc>
          <w:tcPr>
            <w:tcW w:w="2397" w:type="dxa"/>
          </w:tcPr>
          <w:p w14:paraId="286F5BC9" w14:textId="77777777" w:rsidR="00C511FE" w:rsidRDefault="00C511FE" w:rsidP="00CC2B35">
            <w:pPr>
              <w:pStyle w:val="Tabletext"/>
              <w:snapToGrid w:val="0"/>
              <w:jc w:val="left"/>
            </w:pPr>
            <w:r>
              <w:t>URI</w:t>
            </w:r>
          </w:p>
        </w:tc>
        <w:tc>
          <w:tcPr>
            <w:tcW w:w="4423" w:type="dxa"/>
          </w:tcPr>
          <w:p w14:paraId="5320E817" w14:textId="77777777" w:rsidR="00C511FE" w:rsidRPr="0085164B" w:rsidRDefault="00263C79" w:rsidP="00CC2B35">
            <w:pPr>
              <w:pStyle w:val="Tabletext"/>
              <w:snapToGrid w:val="0"/>
              <w:jc w:val="left"/>
            </w:pPr>
            <w:r>
              <w:t>C</w:t>
            </w:r>
            <w:r w:rsidR="00C511FE">
              <w:t>haracter encoding shall follow the format for URI as specified by RFC 3986</w:t>
            </w:r>
          </w:p>
        </w:tc>
        <w:tc>
          <w:tcPr>
            <w:tcW w:w="5387" w:type="dxa"/>
          </w:tcPr>
          <w:p w14:paraId="30748B6E" w14:textId="77777777" w:rsidR="00C511FE" w:rsidRPr="0085164B" w:rsidRDefault="00C511FE" w:rsidP="00CC2B35">
            <w:pPr>
              <w:pStyle w:val="Tabletext"/>
              <w:snapToGrid w:val="0"/>
              <w:jc w:val="left"/>
            </w:pPr>
          </w:p>
        </w:tc>
      </w:tr>
      <w:tr w:rsidR="00C511FE" w:rsidRPr="006913BA" w14:paraId="738D4B7D" w14:textId="77777777" w:rsidTr="00263C79">
        <w:tc>
          <w:tcPr>
            <w:tcW w:w="1260" w:type="dxa"/>
          </w:tcPr>
          <w:p w14:paraId="17E56CED" w14:textId="77777777" w:rsidR="00C511FE" w:rsidRDefault="00C511FE" w:rsidP="00CC2B35">
            <w:pPr>
              <w:pStyle w:val="Tabletext"/>
              <w:snapToGrid w:val="0"/>
              <w:jc w:val="left"/>
            </w:pPr>
            <w:r>
              <w:t>Literal</w:t>
            </w:r>
          </w:p>
        </w:tc>
        <w:tc>
          <w:tcPr>
            <w:tcW w:w="2397" w:type="dxa"/>
          </w:tcPr>
          <w:p w14:paraId="579088DB" w14:textId="77777777" w:rsidR="00C511FE" w:rsidRDefault="00C511FE" w:rsidP="00CC2B35">
            <w:pPr>
              <w:pStyle w:val="Tabletext"/>
              <w:snapToGrid w:val="0"/>
              <w:jc w:val="left"/>
            </w:pPr>
            <w:r>
              <w:t>URL</w:t>
            </w:r>
          </w:p>
        </w:tc>
        <w:tc>
          <w:tcPr>
            <w:tcW w:w="4423" w:type="dxa"/>
          </w:tcPr>
          <w:p w14:paraId="5EDF1259" w14:textId="77777777" w:rsidR="00C511FE" w:rsidRPr="0085164B" w:rsidRDefault="00263C79" w:rsidP="00CC2B35">
            <w:pPr>
              <w:pStyle w:val="Tabletext"/>
              <w:snapToGrid w:val="0"/>
              <w:jc w:val="left"/>
            </w:pPr>
            <w:r>
              <w:t>C</w:t>
            </w:r>
            <w:r w:rsidR="00C511FE">
              <w:t>haracter encoding shall follow the format for URL as specified by RFC 3986</w:t>
            </w:r>
          </w:p>
        </w:tc>
        <w:tc>
          <w:tcPr>
            <w:tcW w:w="5387" w:type="dxa"/>
          </w:tcPr>
          <w:p w14:paraId="2ECFC38A" w14:textId="77777777" w:rsidR="00C511FE" w:rsidRPr="0085164B" w:rsidRDefault="00C511FE" w:rsidP="00CC2B35">
            <w:pPr>
              <w:pStyle w:val="Tabletext"/>
              <w:snapToGrid w:val="0"/>
              <w:jc w:val="left"/>
            </w:pPr>
          </w:p>
        </w:tc>
      </w:tr>
      <w:tr w:rsidR="00C511FE" w:rsidRPr="006913BA" w14:paraId="6DF66A41" w14:textId="77777777" w:rsidTr="00263C79">
        <w:tc>
          <w:tcPr>
            <w:tcW w:w="1260" w:type="dxa"/>
          </w:tcPr>
          <w:p w14:paraId="0E95E9C2" w14:textId="77777777" w:rsidR="00C511FE" w:rsidRDefault="00C511FE" w:rsidP="00CC2B35">
            <w:pPr>
              <w:pStyle w:val="Tabletext"/>
              <w:snapToGrid w:val="0"/>
              <w:jc w:val="left"/>
            </w:pPr>
            <w:r>
              <w:t>Literal</w:t>
            </w:r>
          </w:p>
        </w:tc>
        <w:tc>
          <w:tcPr>
            <w:tcW w:w="2397" w:type="dxa"/>
          </w:tcPr>
          <w:p w14:paraId="283567F5" w14:textId="77777777" w:rsidR="00C511FE" w:rsidRDefault="00C511FE" w:rsidP="00CC2B35">
            <w:pPr>
              <w:pStyle w:val="Tabletext"/>
              <w:snapToGrid w:val="0"/>
              <w:jc w:val="left"/>
            </w:pPr>
            <w:r>
              <w:t>URN</w:t>
            </w:r>
          </w:p>
        </w:tc>
        <w:tc>
          <w:tcPr>
            <w:tcW w:w="4423" w:type="dxa"/>
          </w:tcPr>
          <w:p w14:paraId="23E1E97D" w14:textId="77777777" w:rsidR="00C511FE" w:rsidRPr="0085164B" w:rsidRDefault="00263C79" w:rsidP="00CC2B35">
            <w:pPr>
              <w:pStyle w:val="Tabletext"/>
              <w:snapToGrid w:val="0"/>
              <w:jc w:val="left"/>
            </w:pPr>
            <w:r>
              <w:t>C</w:t>
            </w:r>
            <w:r w:rsidR="00C511FE">
              <w:t>haracter encoding shall follow the format for URN as defined by RFC 2141</w:t>
            </w:r>
          </w:p>
        </w:tc>
        <w:tc>
          <w:tcPr>
            <w:tcW w:w="5387" w:type="dxa"/>
          </w:tcPr>
          <w:p w14:paraId="2CC71ED4" w14:textId="77777777" w:rsidR="00C511FE" w:rsidRPr="0085164B" w:rsidRDefault="00C511FE" w:rsidP="00CC2B35">
            <w:pPr>
              <w:pStyle w:val="Tabletext"/>
              <w:snapToGrid w:val="0"/>
              <w:jc w:val="left"/>
            </w:pPr>
          </w:p>
        </w:tc>
      </w:tr>
      <w:tr w:rsidR="00C511FE" w:rsidRPr="006913BA" w14:paraId="397D502B" w14:textId="77777777" w:rsidTr="00263C79">
        <w:tc>
          <w:tcPr>
            <w:tcW w:w="1260" w:type="dxa"/>
          </w:tcPr>
          <w:p w14:paraId="21572525" w14:textId="77777777" w:rsidR="00C511FE" w:rsidRDefault="00C511FE" w:rsidP="00CC2B35">
            <w:pPr>
              <w:pStyle w:val="Tabletext"/>
              <w:snapToGrid w:val="0"/>
              <w:jc w:val="left"/>
            </w:pPr>
            <w:r>
              <w:t>Literal</w:t>
            </w:r>
          </w:p>
        </w:tc>
        <w:tc>
          <w:tcPr>
            <w:tcW w:w="2397" w:type="dxa"/>
          </w:tcPr>
          <w:p w14:paraId="2738B4B7" w14:textId="77777777" w:rsidR="00C511FE" w:rsidRDefault="00C511FE" w:rsidP="00CC2B35">
            <w:pPr>
              <w:pStyle w:val="Tabletext"/>
              <w:snapToGrid w:val="0"/>
              <w:jc w:val="left"/>
            </w:pPr>
            <w:r>
              <w:t>S100_CodeList</w:t>
            </w:r>
          </w:p>
        </w:tc>
        <w:tc>
          <w:tcPr>
            <w:tcW w:w="4423" w:type="dxa"/>
          </w:tcPr>
          <w:p w14:paraId="457993C4" w14:textId="77777777" w:rsidR="00C511FE" w:rsidRPr="0085164B" w:rsidRDefault="00C511FE" w:rsidP="00CC2B35">
            <w:pPr>
              <w:pStyle w:val="Tabletext"/>
              <w:snapToGrid w:val="0"/>
              <w:jc w:val="left"/>
            </w:pPr>
            <w:r>
              <w:t xml:space="preserve">Open enumeration or identifier of entry in a vocabulary </w:t>
            </w:r>
          </w:p>
        </w:tc>
        <w:tc>
          <w:tcPr>
            <w:tcW w:w="5387" w:type="dxa"/>
          </w:tcPr>
          <w:p w14:paraId="6426A463" w14:textId="77777777" w:rsidR="00C511FE" w:rsidRPr="0085164B" w:rsidRDefault="00C511FE" w:rsidP="00CC2B35">
            <w:pPr>
              <w:pStyle w:val="Tabletext"/>
              <w:snapToGrid w:val="0"/>
              <w:jc w:val="left"/>
            </w:pPr>
          </w:p>
        </w:tc>
      </w:tr>
      <w:tr w:rsidR="00C511FE" w14:paraId="220C2248" w14:textId="77777777" w:rsidTr="00263C79">
        <w:tc>
          <w:tcPr>
            <w:tcW w:w="1260" w:type="dxa"/>
          </w:tcPr>
          <w:p w14:paraId="1779522C" w14:textId="77777777" w:rsidR="00C511FE" w:rsidRDefault="00C511FE" w:rsidP="00CC2B35">
            <w:pPr>
              <w:pStyle w:val="Tabletext"/>
              <w:snapToGrid w:val="0"/>
              <w:jc w:val="left"/>
            </w:pPr>
            <w:r>
              <w:t>Literal</w:t>
            </w:r>
          </w:p>
        </w:tc>
        <w:tc>
          <w:tcPr>
            <w:tcW w:w="2397" w:type="dxa"/>
          </w:tcPr>
          <w:p w14:paraId="24521F94" w14:textId="77777777" w:rsidR="00C511FE" w:rsidRDefault="00C511FE" w:rsidP="00CC2B35">
            <w:pPr>
              <w:pStyle w:val="Tabletext"/>
              <w:snapToGrid w:val="0"/>
              <w:jc w:val="left"/>
            </w:pPr>
            <w:r>
              <w:t>S100_TruncatedDate</w:t>
            </w:r>
          </w:p>
        </w:tc>
        <w:tc>
          <w:tcPr>
            <w:tcW w:w="4423" w:type="dxa"/>
          </w:tcPr>
          <w:p w14:paraId="7D923014" w14:textId="77777777" w:rsidR="00C511FE" w:rsidRPr="0085164B" w:rsidRDefault="00263C79" w:rsidP="00CC2B35">
            <w:pPr>
              <w:pStyle w:val="Tabletext"/>
              <w:snapToGrid w:val="0"/>
              <w:jc w:val="left"/>
            </w:pPr>
            <w:r>
              <w:t>T</w:t>
            </w:r>
            <w:r w:rsidR="00C511FE">
              <w:t>runcated format for date</w:t>
            </w:r>
          </w:p>
        </w:tc>
        <w:tc>
          <w:tcPr>
            <w:tcW w:w="5387" w:type="dxa"/>
          </w:tcPr>
          <w:p w14:paraId="6C4B5BC2" w14:textId="77777777" w:rsidR="00C511FE" w:rsidRPr="0085164B" w:rsidRDefault="00C511FE" w:rsidP="00CC2B35">
            <w:pPr>
              <w:pStyle w:val="Tabletext"/>
              <w:snapToGrid w:val="0"/>
              <w:jc w:val="left"/>
            </w:pPr>
          </w:p>
        </w:tc>
      </w:tr>
    </w:tbl>
    <w:p w14:paraId="468BE0EC" w14:textId="77777777" w:rsidR="00A10042" w:rsidRDefault="00A10042" w:rsidP="00CC2B35">
      <w:pPr>
        <w:jc w:val="left"/>
      </w:pPr>
    </w:p>
    <w:p w14:paraId="6DCCBF82" w14:textId="77777777" w:rsidR="00F56048" w:rsidRPr="0097766A" w:rsidRDefault="00F56048" w:rsidP="00263C79">
      <w:pPr>
        <w:pStyle w:val="Heading3"/>
        <w:keepLines/>
        <w:rPr>
          <w:lang w:val="en-GB"/>
        </w:rPr>
      </w:pPr>
      <w:bookmarkStart w:id="114" w:name="_Toc96508848"/>
      <w:r w:rsidRPr="0097766A">
        <w:rPr>
          <w:lang w:val="en-GB"/>
        </w:rPr>
        <w:t>S100_CD_AttributeConstraints</w:t>
      </w:r>
      <w:bookmarkEnd w:id="1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520"/>
        <w:gridCol w:w="3960"/>
        <w:gridCol w:w="720"/>
        <w:gridCol w:w="2340"/>
        <w:gridCol w:w="2643"/>
      </w:tblGrid>
      <w:tr w:rsidR="00F56048" w:rsidRPr="0097766A" w14:paraId="22E3EC12" w14:textId="77777777" w:rsidTr="001A0C80">
        <w:trPr>
          <w:trHeight w:val="220"/>
        </w:trPr>
        <w:tc>
          <w:tcPr>
            <w:tcW w:w="1260" w:type="dxa"/>
            <w:shd w:val="clear" w:color="auto" w:fill="D9D9D9" w:themeFill="background1" w:themeFillShade="D9"/>
            <w:vAlign w:val="center"/>
          </w:tcPr>
          <w:p w14:paraId="276CB9A9" w14:textId="77777777" w:rsidR="00F56048" w:rsidRPr="0097766A" w:rsidRDefault="00F56048" w:rsidP="00B006D8">
            <w:pPr>
              <w:pStyle w:val="Tabletitle"/>
              <w:keepLines/>
              <w:snapToGrid w:val="0"/>
              <w:jc w:val="left"/>
              <w:rPr>
                <w:lang w:val="en-GB"/>
              </w:rPr>
            </w:pPr>
            <w:r w:rsidRPr="0097766A">
              <w:rPr>
                <w:lang w:val="en-GB"/>
              </w:rPr>
              <w:t>Role Name</w:t>
            </w:r>
          </w:p>
        </w:tc>
        <w:tc>
          <w:tcPr>
            <w:tcW w:w="2520" w:type="dxa"/>
            <w:shd w:val="clear" w:color="auto" w:fill="D9D9D9" w:themeFill="background1" w:themeFillShade="D9"/>
            <w:vAlign w:val="center"/>
          </w:tcPr>
          <w:p w14:paraId="111B4025" w14:textId="77777777" w:rsidR="00F56048" w:rsidRPr="0097766A" w:rsidRDefault="00F56048" w:rsidP="00B006D8">
            <w:pPr>
              <w:pStyle w:val="Tabletitle"/>
              <w:keepLines/>
              <w:snapToGrid w:val="0"/>
              <w:jc w:val="left"/>
              <w:rPr>
                <w:lang w:val="en-GB"/>
              </w:rPr>
            </w:pPr>
            <w:r w:rsidRPr="0097766A">
              <w:rPr>
                <w:lang w:val="en-GB"/>
              </w:rPr>
              <w:t>Name</w:t>
            </w:r>
          </w:p>
        </w:tc>
        <w:tc>
          <w:tcPr>
            <w:tcW w:w="3960" w:type="dxa"/>
            <w:shd w:val="clear" w:color="auto" w:fill="D9D9D9" w:themeFill="background1" w:themeFillShade="D9"/>
            <w:vAlign w:val="center"/>
          </w:tcPr>
          <w:p w14:paraId="5D78844F" w14:textId="77777777" w:rsidR="00F56048" w:rsidRPr="0097766A" w:rsidRDefault="00F56048" w:rsidP="00B006D8">
            <w:pPr>
              <w:pStyle w:val="Tabletitle"/>
              <w:keepLines/>
              <w:snapToGrid w:val="0"/>
              <w:jc w:val="left"/>
              <w:rPr>
                <w:lang w:val="en-GB"/>
              </w:rPr>
            </w:pPr>
            <w:r w:rsidRPr="0097766A">
              <w:rPr>
                <w:lang w:val="en-GB"/>
              </w:rPr>
              <w:t>Description</w:t>
            </w:r>
          </w:p>
        </w:tc>
        <w:tc>
          <w:tcPr>
            <w:tcW w:w="720" w:type="dxa"/>
            <w:shd w:val="clear" w:color="auto" w:fill="D9D9D9" w:themeFill="background1" w:themeFillShade="D9"/>
            <w:vAlign w:val="center"/>
          </w:tcPr>
          <w:p w14:paraId="7378C5BB" w14:textId="4EE721D7" w:rsidR="00F56048" w:rsidRPr="0097766A" w:rsidRDefault="00F56048" w:rsidP="00263C79">
            <w:pPr>
              <w:pStyle w:val="Tabletitle"/>
              <w:keepLines/>
              <w:snapToGrid w:val="0"/>
              <w:rPr>
                <w:lang w:val="en-GB"/>
              </w:rPr>
            </w:pPr>
            <w:r w:rsidRPr="0097766A">
              <w:rPr>
                <w:lang w:val="en-GB"/>
              </w:rPr>
              <w:t>Mult</w:t>
            </w:r>
          </w:p>
        </w:tc>
        <w:tc>
          <w:tcPr>
            <w:tcW w:w="2340" w:type="dxa"/>
            <w:shd w:val="clear" w:color="auto" w:fill="D9D9D9" w:themeFill="background1" w:themeFillShade="D9"/>
            <w:vAlign w:val="center"/>
          </w:tcPr>
          <w:p w14:paraId="7B467A83" w14:textId="140A1385" w:rsidR="00F56048" w:rsidRPr="0097766A" w:rsidRDefault="00F56048" w:rsidP="00B006D8">
            <w:pPr>
              <w:pStyle w:val="Tabletitle"/>
              <w:keepLines/>
              <w:snapToGrid w:val="0"/>
              <w:jc w:val="left"/>
              <w:rPr>
                <w:lang w:val="en-GB"/>
              </w:rPr>
            </w:pPr>
            <w:r w:rsidRPr="0097766A">
              <w:rPr>
                <w:lang w:val="en-GB"/>
              </w:rPr>
              <w:t>Type</w:t>
            </w:r>
          </w:p>
        </w:tc>
        <w:tc>
          <w:tcPr>
            <w:tcW w:w="2643" w:type="dxa"/>
            <w:shd w:val="clear" w:color="auto" w:fill="D9D9D9" w:themeFill="background1" w:themeFillShade="D9"/>
            <w:vAlign w:val="center"/>
          </w:tcPr>
          <w:p w14:paraId="59D6DCDD" w14:textId="77777777" w:rsidR="00F56048" w:rsidRPr="0097766A" w:rsidRDefault="00F56048" w:rsidP="00B006D8">
            <w:pPr>
              <w:pStyle w:val="Tabletitle"/>
              <w:keepLines/>
              <w:snapToGrid w:val="0"/>
              <w:jc w:val="left"/>
              <w:rPr>
                <w:lang w:val="en-GB"/>
              </w:rPr>
            </w:pPr>
            <w:r w:rsidRPr="0097766A">
              <w:rPr>
                <w:lang w:val="en-GB"/>
              </w:rPr>
              <w:t>Remarks</w:t>
            </w:r>
          </w:p>
        </w:tc>
      </w:tr>
      <w:tr w:rsidR="00F56048" w:rsidRPr="0085164B" w14:paraId="4364682D" w14:textId="77777777" w:rsidTr="00263C79">
        <w:tc>
          <w:tcPr>
            <w:tcW w:w="1260" w:type="dxa"/>
          </w:tcPr>
          <w:p w14:paraId="1CE42397" w14:textId="77777777" w:rsidR="00F56048" w:rsidRPr="0097766A" w:rsidRDefault="00F56048" w:rsidP="00B739CB">
            <w:pPr>
              <w:pStyle w:val="Tabletext"/>
              <w:snapToGrid w:val="0"/>
            </w:pPr>
            <w:r w:rsidRPr="0097766A">
              <w:t>Class</w:t>
            </w:r>
          </w:p>
        </w:tc>
        <w:tc>
          <w:tcPr>
            <w:tcW w:w="2520" w:type="dxa"/>
          </w:tcPr>
          <w:p w14:paraId="77362268" w14:textId="77777777" w:rsidR="00F56048" w:rsidRPr="0097766A" w:rsidRDefault="00F56048" w:rsidP="00263C79">
            <w:pPr>
              <w:pStyle w:val="Tabletext"/>
              <w:snapToGrid w:val="0"/>
            </w:pPr>
            <w:r w:rsidRPr="0097766A">
              <w:t>S100_CD_AttributeConstraints</w:t>
            </w:r>
          </w:p>
        </w:tc>
        <w:tc>
          <w:tcPr>
            <w:tcW w:w="3960" w:type="dxa"/>
          </w:tcPr>
          <w:p w14:paraId="72D2E5B7" w14:textId="77777777" w:rsidR="00F56048" w:rsidRPr="0097766A" w:rsidRDefault="00F56048" w:rsidP="00B739CB">
            <w:pPr>
              <w:pStyle w:val="Tabletext"/>
              <w:snapToGrid w:val="0"/>
              <w:jc w:val="left"/>
            </w:pPr>
            <w:r w:rsidRPr="0097766A">
              <w:t>Constraints of a simple attribute</w:t>
            </w:r>
          </w:p>
        </w:tc>
        <w:tc>
          <w:tcPr>
            <w:tcW w:w="720" w:type="dxa"/>
          </w:tcPr>
          <w:p w14:paraId="1FC39A17" w14:textId="77777777" w:rsidR="00F56048" w:rsidRPr="0097766A" w:rsidRDefault="00F56048" w:rsidP="00B739CB">
            <w:pPr>
              <w:pStyle w:val="Tabletext"/>
              <w:snapToGrid w:val="0"/>
              <w:jc w:val="center"/>
            </w:pPr>
            <w:r w:rsidRPr="0097766A">
              <w:t>-</w:t>
            </w:r>
          </w:p>
        </w:tc>
        <w:tc>
          <w:tcPr>
            <w:tcW w:w="2340" w:type="dxa"/>
          </w:tcPr>
          <w:p w14:paraId="2DFB1A88" w14:textId="77777777" w:rsidR="00F56048" w:rsidRPr="0085164B" w:rsidRDefault="00F56048" w:rsidP="00B739CB">
            <w:pPr>
              <w:pStyle w:val="Tabletext"/>
              <w:snapToGrid w:val="0"/>
            </w:pPr>
            <w:r w:rsidRPr="0097766A">
              <w:t>-</w:t>
            </w:r>
          </w:p>
        </w:tc>
        <w:tc>
          <w:tcPr>
            <w:tcW w:w="2643" w:type="dxa"/>
          </w:tcPr>
          <w:p w14:paraId="15359366" w14:textId="77777777" w:rsidR="00F56048" w:rsidRPr="0085164B" w:rsidRDefault="00F56048" w:rsidP="00B739CB">
            <w:pPr>
              <w:pStyle w:val="Tabletext"/>
              <w:snapToGrid w:val="0"/>
            </w:pPr>
          </w:p>
        </w:tc>
      </w:tr>
      <w:tr w:rsidR="00F56048" w:rsidRPr="0085164B" w14:paraId="1F9C585E" w14:textId="77777777" w:rsidTr="00263C79">
        <w:tc>
          <w:tcPr>
            <w:tcW w:w="1260" w:type="dxa"/>
          </w:tcPr>
          <w:p w14:paraId="7DFD620E" w14:textId="77777777" w:rsidR="00F56048" w:rsidRPr="0085164B" w:rsidRDefault="00F56048" w:rsidP="00032F6E">
            <w:pPr>
              <w:pStyle w:val="Tabletext"/>
              <w:snapToGrid w:val="0"/>
            </w:pPr>
            <w:r w:rsidRPr="0085164B">
              <w:t>Attribute</w:t>
            </w:r>
          </w:p>
        </w:tc>
        <w:tc>
          <w:tcPr>
            <w:tcW w:w="2520" w:type="dxa"/>
          </w:tcPr>
          <w:p w14:paraId="7CA7BFDF" w14:textId="77777777" w:rsidR="00F56048" w:rsidRPr="0085164B" w:rsidRDefault="00F56048" w:rsidP="00032F6E">
            <w:pPr>
              <w:pStyle w:val="Tabletext"/>
              <w:snapToGrid w:val="0"/>
            </w:pPr>
            <w:proofErr w:type="spellStart"/>
            <w:r w:rsidRPr="0085164B">
              <w:t>stringLength</w:t>
            </w:r>
            <w:proofErr w:type="spellEnd"/>
          </w:p>
        </w:tc>
        <w:tc>
          <w:tcPr>
            <w:tcW w:w="3960" w:type="dxa"/>
          </w:tcPr>
          <w:p w14:paraId="4A78D9E7" w14:textId="77777777" w:rsidR="00F56048" w:rsidRPr="0085164B" w:rsidRDefault="00F56048" w:rsidP="00263C79">
            <w:pPr>
              <w:pStyle w:val="Tabletext"/>
              <w:snapToGrid w:val="0"/>
              <w:jc w:val="left"/>
            </w:pPr>
            <w:r w:rsidRPr="0085164B">
              <w:t>Shall be represented as a positive integer (</w:t>
            </w:r>
            <w:r w:rsidR="00263C79">
              <w:t>that is</w:t>
            </w:r>
            <w:r w:rsidRPr="0085164B">
              <w:t>, greater than zero) that specifies the maximum number of characters that may be assigned to the text attribute type. If not specified, then the text length shall be un</w:t>
            </w:r>
            <w:r w:rsidR="00263C79">
              <w:t>constrained</w:t>
            </w:r>
          </w:p>
        </w:tc>
        <w:tc>
          <w:tcPr>
            <w:tcW w:w="720" w:type="dxa"/>
          </w:tcPr>
          <w:p w14:paraId="194C518E" w14:textId="77777777" w:rsidR="00F56048" w:rsidRPr="0085164B" w:rsidRDefault="00F56048" w:rsidP="00032F6E">
            <w:pPr>
              <w:pStyle w:val="Tabletext"/>
              <w:snapToGrid w:val="0"/>
              <w:jc w:val="center"/>
            </w:pPr>
            <w:r w:rsidRPr="0085164B">
              <w:t>0..1</w:t>
            </w:r>
          </w:p>
        </w:tc>
        <w:tc>
          <w:tcPr>
            <w:tcW w:w="2340" w:type="dxa"/>
          </w:tcPr>
          <w:p w14:paraId="1FE177E0" w14:textId="77777777" w:rsidR="00F56048" w:rsidRPr="0085164B" w:rsidRDefault="00F56048" w:rsidP="00032F6E">
            <w:pPr>
              <w:pStyle w:val="Tabletext"/>
              <w:snapToGrid w:val="0"/>
            </w:pPr>
            <w:proofErr w:type="spellStart"/>
            <w:r w:rsidRPr="0085164B">
              <w:t>PositiveInteger</w:t>
            </w:r>
            <w:proofErr w:type="spellEnd"/>
          </w:p>
        </w:tc>
        <w:tc>
          <w:tcPr>
            <w:tcW w:w="2643" w:type="dxa"/>
          </w:tcPr>
          <w:p w14:paraId="27C08433" w14:textId="77777777" w:rsidR="00F56048" w:rsidRPr="0085164B" w:rsidRDefault="00F56048" w:rsidP="00032F6E">
            <w:pPr>
              <w:pStyle w:val="Tabletext"/>
              <w:snapToGrid w:val="0"/>
            </w:pPr>
          </w:p>
        </w:tc>
      </w:tr>
      <w:tr w:rsidR="00F56048" w:rsidRPr="0085164B" w14:paraId="37D12CF3" w14:textId="77777777" w:rsidTr="00263C79">
        <w:tc>
          <w:tcPr>
            <w:tcW w:w="1260" w:type="dxa"/>
          </w:tcPr>
          <w:p w14:paraId="4BF6DEB2" w14:textId="77777777" w:rsidR="00F56048" w:rsidRPr="0097766A" w:rsidRDefault="00F56048" w:rsidP="00032F6E">
            <w:pPr>
              <w:pStyle w:val="Tabletext"/>
              <w:snapToGrid w:val="0"/>
            </w:pPr>
            <w:r w:rsidRPr="0097766A">
              <w:lastRenderedPageBreak/>
              <w:t>Attribute</w:t>
            </w:r>
          </w:p>
        </w:tc>
        <w:tc>
          <w:tcPr>
            <w:tcW w:w="2520" w:type="dxa"/>
          </w:tcPr>
          <w:p w14:paraId="58CA369E" w14:textId="77777777" w:rsidR="00F56048" w:rsidRPr="0097766A" w:rsidRDefault="00F56048" w:rsidP="00032F6E">
            <w:pPr>
              <w:pStyle w:val="Tabletext"/>
              <w:snapToGrid w:val="0"/>
            </w:pPr>
            <w:proofErr w:type="spellStart"/>
            <w:r w:rsidRPr="0097766A">
              <w:t>textPattern</w:t>
            </w:r>
            <w:proofErr w:type="spellEnd"/>
          </w:p>
        </w:tc>
        <w:tc>
          <w:tcPr>
            <w:tcW w:w="3960" w:type="dxa"/>
          </w:tcPr>
          <w:p w14:paraId="609E3113" w14:textId="619B83B2" w:rsidR="00F56048" w:rsidRPr="0097766A" w:rsidRDefault="00F56048" w:rsidP="00032F6E">
            <w:pPr>
              <w:pStyle w:val="Tabletext"/>
              <w:snapToGrid w:val="0"/>
              <w:jc w:val="left"/>
            </w:pPr>
            <w:r w:rsidRPr="0097766A">
              <w:t xml:space="preserve">A character string that specifies a scheme of one or more constraints on the structure of the text values that may be assigned to the attribute. This shall be achieved by using a regular expression. W3C XML </w:t>
            </w:r>
            <w:r w:rsidR="00D83708" w:rsidRPr="0097766A">
              <w:t xml:space="preserve">Schema </w:t>
            </w:r>
            <w:r w:rsidRPr="0097766A">
              <w:t>Part 2</w:t>
            </w:r>
            <w:r w:rsidR="00D83708" w:rsidRPr="0097766A">
              <w:t>: Datasets Second Edition,</w:t>
            </w:r>
            <w:r w:rsidRPr="0097766A">
              <w:t xml:space="preserve"> Appendix F (Regular Expressions) shall be used to define</w:t>
            </w:r>
            <w:r w:rsidR="00263C79" w:rsidRPr="0097766A">
              <w:t xml:space="preserve"> text patterns in this standard</w:t>
            </w:r>
          </w:p>
        </w:tc>
        <w:tc>
          <w:tcPr>
            <w:tcW w:w="720" w:type="dxa"/>
          </w:tcPr>
          <w:p w14:paraId="2FCD9266" w14:textId="77777777" w:rsidR="00F56048" w:rsidRPr="0097766A" w:rsidRDefault="00F56048" w:rsidP="00032F6E">
            <w:pPr>
              <w:pStyle w:val="Tabletext"/>
              <w:snapToGrid w:val="0"/>
              <w:jc w:val="center"/>
            </w:pPr>
            <w:r w:rsidRPr="0097766A">
              <w:t>0..1</w:t>
            </w:r>
          </w:p>
        </w:tc>
        <w:tc>
          <w:tcPr>
            <w:tcW w:w="2340" w:type="dxa"/>
          </w:tcPr>
          <w:p w14:paraId="7C762D7D" w14:textId="77777777" w:rsidR="00F56048" w:rsidRPr="0085164B" w:rsidRDefault="00F56048" w:rsidP="00032F6E">
            <w:pPr>
              <w:pStyle w:val="Tabletext"/>
              <w:snapToGrid w:val="0"/>
            </w:pPr>
            <w:proofErr w:type="spellStart"/>
            <w:r w:rsidRPr="0097766A">
              <w:t>CharacterString</w:t>
            </w:r>
            <w:proofErr w:type="spellEnd"/>
          </w:p>
        </w:tc>
        <w:tc>
          <w:tcPr>
            <w:tcW w:w="2643" w:type="dxa"/>
          </w:tcPr>
          <w:p w14:paraId="5CBC1DD4" w14:textId="77777777" w:rsidR="00F56048" w:rsidRPr="0085164B" w:rsidRDefault="00F56048" w:rsidP="00032F6E">
            <w:pPr>
              <w:pStyle w:val="Tabletext"/>
              <w:snapToGrid w:val="0"/>
            </w:pPr>
          </w:p>
        </w:tc>
      </w:tr>
      <w:tr w:rsidR="00B42803" w:rsidRPr="0085164B" w14:paraId="70AFCDA8" w14:textId="77777777" w:rsidTr="00263C79">
        <w:tc>
          <w:tcPr>
            <w:tcW w:w="1260" w:type="dxa"/>
          </w:tcPr>
          <w:p w14:paraId="6EB6456F" w14:textId="77777777" w:rsidR="00B42803" w:rsidRPr="0085164B" w:rsidRDefault="00B42803" w:rsidP="00B42803">
            <w:pPr>
              <w:pStyle w:val="Tabletext"/>
              <w:snapToGrid w:val="0"/>
            </w:pPr>
            <w:r w:rsidRPr="0085164B">
              <w:t>Attribute</w:t>
            </w:r>
          </w:p>
        </w:tc>
        <w:tc>
          <w:tcPr>
            <w:tcW w:w="2520" w:type="dxa"/>
          </w:tcPr>
          <w:p w14:paraId="6192A763" w14:textId="77777777" w:rsidR="00B42803" w:rsidRPr="0085164B" w:rsidRDefault="00B42803" w:rsidP="00B42803">
            <w:pPr>
              <w:pStyle w:val="Tabletext"/>
              <w:snapToGrid w:val="0"/>
            </w:pPr>
            <w:r w:rsidRPr="0085164B">
              <w:t>range</w:t>
            </w:r>
          </w:p>
        </w:tc>
        <w:tc>
          <w:tcPr>
            <w:tcW w:w="3960" w:type="dxa"/>
          </w:tcPr>
          <w:p w14:paraId="522C68BD" w14:textId="77777777" w:rsidR="00B42803" w:rsidRPr="0085164B" w:rsidRDefault="00B42803" w:rsidP="00B42803">
            <w:pPr>
              <w:pStyle w:val="Tabletext"/>
              <w:snapToGrid w:val="0"/>
              <w:jc w:val="left"/>
            </w:pPr>
            <w:r w:rsidRPr="0085164B">
              <w:t>Specifies the range of allowed numeric values</w:t>
            </w:r>
          </w:p>
        </w:tc>
        <w:tc>
          <w:tcPr>
            <w:tcW w:w="720" w:type="dxa"/>
          </w:tcPr>
          <w:p w14:paraId="0CBB0A75" w14:textId="77777777" w:rsidR="00B42803" w:rsidRPr="0085164B" w:rsidRDefault="00B42803" w:rsidP="00B42803">
            <w:pPr>
              <w:pStyle w:val="Tabletext"/>
              <w:snapToGrid w:val="0"/>
              <w:jc w:val="center"/>
            </w:pPr>
            <w:r w:rsidRPr="0085164B">
              <w:t>0..1</w:t>
            </w:r>
          </w:p>
        </w:tc>
        <w:tc>
          <w:tcPr>
            <w:tcW w:w="2340" w:type="dxa"/>
          </w:tcPr>
          <w:p w14:paraId="7E8CDE47" w14:textId="77777777" w:rsidR="00B42803" w:rsidRPr="0085164B" w:rsidRDefault="00B42803" w:rsidP="00B42803">
            <w:pPr>
              <w:pStyle w:val="Tabletext"/>
              <w:snapToGrid w:val="0"/>
            </w:pPr>
            <w:r w:rsidRPr="0085164B">
              <w:t>S100_NumericRange</w:t>
            </w:r>
          </w:p>
        </w:tc>
        <w:tc>
          <w:tcPr>
            <w:tcW w:w="2643" w:type="dxa"/>
          </w:tcPr>
          <w:p w14:paraId="7D383756" w14:textId="77777777" w:rsidR="00B42803" w:rsidRPr="0085164B" w:rsidRDefault="00B42803" w:rsidP="00B42803">
            <w:pPr>
              <w:pStyle w:val="Tabletext"/>
              <w:snapToGrid w:val="0"/>
            </w:pPr>
          </w:p>
        </w:tc>
      </w:tr>
      <w:tr w:rsidR="00F56048" w:rsidRPr="0085164B" w14:paraId="6EC64F0A" w14:textId="77777777" w:rsidTr="00263C79">
        <w:tc>
          <w:tcPr>
            <w:tcW w:w="1260" w:type="dxa"/>
          </w:tcPr>
          <w:p w14:paraId="2371AA22" w14:textId="77777777" w:rsidR="00F56048" w:rsidRPr="0085164B" w:rsidRDefault="00F56048" w:rsidP="00032F6E">
            <w:pPr>
              <w:pStyle w:val="Tabletext"/>
              <w:snapToGrid w:val="0"/>
            </w:pPr>
            <w:r w:rsidRPr="0085164B">
              <w:t>Attribute</w:t>
            </w:r>
          </w:p>
        </w:tc>
        <w:tc>
          <w:tcPr>
            <w:tcW w:w="2520" w:type="dxa"/>
          </w:tcPr>
          <w:p w14:paraId="5A9896D1" w14:textId="77777777" w:rsidR="00F56048" w:rsidRPr="0085164B" w:rsidRDefault="00B42803" w:rsidP="00032F6E">
            <w:pPr>
              <w:pStyle w:val="Tabletext"/>
              <w:snapToGrid w:val="0"/>
            </w:pPr>
            <w:r>
              <w:t>precision</w:t>
            </w:r>
          </w:p>
        </w:tc>
        <w:tc>
          <w:tcPr>
            <w:tcW w:w="3960" w:type="dxa"/>
          </w:tcPr>
          <w:p w14:paraId="2ADEC02C" w14:textId="77777777" w:rsidR="00F56048" w:rsidRPr="0085164B" w:rsidRDefault="00B42803" w:rsidP="00032F6E">
            <w:pPr>
              <w:pStyle w:val="Tabletext"/>
              <w:snapToGrid w:val="0"/>
              <w:jc w:val="left"/>
            </w:pPr>
            <w:r>
              <w:t>Specifies the precision of a real number</w:t>
            </w:r>
          </w:p>
        </w:tc>
        <w:tc>
          <w:tcPr>
            <w:tcW w:w="720" w:type="dxa"/>
          </w:tcPr>
          <w:p w14:paraId="3E7F0F35" w14:textId="77777777" w:rsidR="00F56048" w:rsidRPr="0085164B" w:rsidRDefault="00F56048" w:rsidP="00032F6E">
            <w:pPr>
              <w:pStyle w:val="Tabletext"/>
              <w:snapToGrid w:val="0"/>
              <w:jc w:val="center"/>
            </w:pPr>
            <w:r w:rsidRPr="0085164B">
              <w:t>0..1</w:t>
            </w:r>
          </w:p>
        </w:tc>
        <w:tc>
          <w:tcPr>
            <w:tcW w:w="2340" w:type="dxa"/>
          </w:tcPr>
          <w:p w14:paraId="2B773913" w14:textId="77777777" w:rsidR="00F56048" w:rsidRPr="0085164B" w:rsidRDefault="00B42803" w:rsidP="00032F6E">
            <w:pPr>
              <w:pStyle w:val="Tabletext"/>
              <w:snapToGrid w:val="0"/>
            </w:pPr>
            <w:proofErr w:type="spellStart"/>
            <w:r>
              <w:t>NonNegativeInteger</w:t>
            </w:r>
            <w:proofErr w:type="spellEnd"/>
          </w:p>
        </w:tc>
        <w:tc>
          <w:tcPr>
            <w:tcW w:w="2643" w:type="dxa"/>
          </w:tcPr>
          <w:p w14:paraId="17D5590F" w14:textId="77777777" w:rsidR="00F56048" w:rsidRPr="0085164B" w:rsidRDefault="00F56048" w:rsidP="00032F6E">
            <w:pPr>
              <w:pStyle w:val="Tabletext"/>
              <w:snapToGrid w:val="0"/>
            </w:pPr>
          </w:p>
        </w:tc>
      </w:tr>
    </w:tbl>
    <w:p w14:paraId="48D3347C" w14:textId="77777777" w:rsidR="00F56048" w:rsidRPr="0085164B" w:rsidRDefault="00F56048" w:rsidP="00F56048">
      <w:pPr>
        <w:pStyle w:val="ParagraphText"/>
      </w:pPr>
    </w:p>
    <w:p w14:paraId="69914AA4" w14:textId="26182E37" w:rsidR="00F56048" w:rsidRPr="0097766A" w:rsidRDefault="00F56048" w:rsidP="00A36C79">
      <w:pPr>
        <w:pStyle w:val="Heading3"/>
        <w:rPr>
          <w:lang w:val="en-GB"/>
        </w:rPr>
      </w:pPr>
      <w:bookmarkStart w:id="115" w:name="_Toc96508849"/>
      <w:r w:rsidRPr="0097766A">
        <w:rPr>
          <w:lang w:val="en-GB"/>
        </w:rPr>
        <w:t>S100_CD_ComplexAttribute</w:t>
      </w:r>
      <w:bookmarkEnd w:id="1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397"/>
        <w:gridCol w:w="3960"/>
        <w:gridCol w:w="720"/>
        <w:gridCol w:w="2340"/>
        <w:gridCol w:w="2643"/>
      </w:tblGrid>
      <w:tr w:rsidR="00F56048" w:rsidRPr="0097766A" w14:paraId="49ABFFA1" w14:textId="77777777" w:rsidTr="001A0C80">
        <w:trPr>
          <w:trHeight w:val="220"/>
        </w:trPr>
        <w:tc>
          <w:tcPr>
            <w:tcW w:w="1383" w:type="dxa"/>
            <w:shd w:val="clear" w:color="auto" w:fill="D9D9D9" w:themeFill="background1" w:themeFillShade="D9"/>
            <w:vAlign w:val="center"/>
          </w:tcPr>
          <w:p w14:paraId="673BB821" w14:textId="77777777" w:rsidR="00F56048" w:rsidRPr="0097766A" w:rsidRDefault="00F56048" w:rsidP="00B006D8">
            <w:pPr>
              <w:pStyle w:val="Tabletitle"/>
              <w:snapToGrid w:val="0"/>
              <w:jc w:val="left"/>
              <w:rPr>
                <w:lang w:val="en-GB"/>
              </w:rPr>
            </w:pPr>
            <w:r w:rsidRPr="0097766A">
              <w:rPr>
                <w:lang w:val="en-GB"/>
              </w:rPr>
              <w:t>Role Name</w:t>
            </w:r>
          </w:p>
        </w:tc>
        <w:tc>
          <w:tcPr>
            <w:tcW w:w="2397" w:type="dxa"/>
            <w:shd w:val="clear" w:color="auto" w:fill="D9D9D9" w:themeFill="background1" w:themeFillShade="D9"/>
            <w:vAlign w:val="center"/>
          </w:tcPr>
          <w:p w14:paraId="7913BBBA" w14:textId="77777777" w:rsidR="00F56048" w:rsidRPr="0097766A" w:rsidRDefault="00F56048" w:rsidP="00B006D8">
            <w:pPr>
              <w:pStyle w:val="Tabletitle"/>
              <w:snapToGrid w:val="0"/>
              <w:jc w:val="left"/>
              <w:rPr>
                <w:lang w:val="en-GB"/>
              </w:rPr>
            </w:pPr>
            <w:r w:rsidRPr="0097766A">
              <w:rPr>
                <w:lang w:val="en-GB"/>
              </w:rPr>
              <w:t>Name</w:t>
            </w:r>
          </w:p>
        </w:tc>
        <w:tc>
          <w:tcPr>
            <w:tcW w:w="3960" w:type="dxa"/>
            <w:shd w:val="clear" w:color="auto" w:fill="D9D9D9" w:themeFill="background1" w:themeFillShade="D9"/>
            <w:vAlign w:val="center"/>
          </w:tcPr>
          <w:p w14:paraId="0515C470" w14:textId="77777777" w:rsidR="00F56048" w:rsidRPr="0097766A" w:rsidRDefault="00F56048" w:rsidP="00B006D8">
            <w:pPr>
              <w:pStyle w:val="Tabletitle"/>
              <w:snapToGrid w:val="0"/>
              <w:jc w:val="left"/>
              <w:rPr>
                <w:lang w:val="en-GB"/>
              </w:rPr>
            </w:pPr>
            <w:r w:rsidRPr="0097766A">
              <w:rPr>
                <w:lang w:val="en-GB"/>
              </w:rPr>
              <w:t>Description</w:t>
            </w:r>
          </w:p>
        </w:tc>
        <w:tc>
          <w:tcPr>
            <w:tcW w:w="720" w:type="dxa"/>
            <w:shd w:val="clear" w:color="auto" w:fill="D9D9D9" w:themeFill="background1" w:themeFillShade="D9"/>
            <w:vAlign w:val="center"/>
          </w:tcPr>
          <w:p w14:paraId="2F1DA586" w14:textId="77777777" w:rsidR="00F56048" w:rsidRPr="0097766A" w:rsidRDefault="00F56048" w:rsidP="00032F6E">
            <w:pPr>
              <w:pStyle w:val="Tabletitle"/>
              <w:snapToGrid w:val="0"/>
              <w:rPr>
                <w:lang w:val="en-GB"/>
              </w:rPr>
            </w:pPr>
            <w:r w:rsidRPr="0097766A">
              <w:rPr>
                <w:lang w:val="en-GB"/>
              </w:rPr>
              <w:t>Mult</w:t>
            </w:r>
          </w:p>
        </w:tc>
        <w:tc>
          <w:tcPr>
            <w:tcW w:w="2340" w:type="dxa"/>
            <w:shd w:val="clear" w:color="auto" w:fill="D9D9D9" w:themeFill="background1" w:themeFillShade="D9"/>
            <w:vAlign w:val="center"/>
          </w:tcPr>
          <w:p w14:paraId="1F63DF4C" w14:textId="08B1B2B3" w:rsidR="00F56048" w:rsidRPr="0097766A" w:rsidRDefault="00F56048" w:rsidP="00B006D8">
            <w:pPr>
              <w:pStyle w:val="Tabletitle"/>
              <w:snapToGrid w:val="0"/>
              <w:jc w:val="left"/>
              <w:rPr>
                <w:lang w:val="en-GB"/>
              </w:rPr>
            </w:pPr>
            <w:r w:rsidRPr="0097766A">
              <w:rPr>
                <w:lang w:val="en-GB"/>
              </w:rPr>
              <w:t>Type</w:t>
            </w:r>
          </w:p>
        </w:tc>
        <w:tc>
          <w:tcPr>
            <w:tcW w:w="2643" w:type="dxa"/>
            <w:shd w:val="clear" w:color="auto" w:fill="D9D9D9" w:themeFill="background1" w:themeFillShade="D9"/>
            <w:vAlign w:val="center"/>
          </w:tcPr>
          <w:p w14:paraId="557A2360" w14:textId="77777777" w:rsidR="00F56048" w:rsidRPr="0097766A" w:rsidRDefault="00F56048" w:rsidP="00B006D8">
            <w:pPr>
              <w:pStyle w:val="Tabletitle"/>
              <w:snapToGrid w:val="0"/>
              <w:jc w:val="left"/>
              <w:rPr>
                <w:lang w:val="en-GB"/>
              </w:rPr>
            </w:pPr>
            <w:r w:rsidRPr="0097766A">
              <w:rPr>
                <w:lang w:val="en-GB"/>
              </w:rPr>
              <w:t>Remarks</w:t>
            </w:r>
          </w:p>
        </w:tc>
      </w:tr>
      <w:tr w:rsidR="00F56048" w:rsidRPr="006913BA" w14:paraId="3E7D0B31" w14:textId="77777777" w:rsidTr="00263C79">
        <w:tc>
          <w:tcPr>
            <w:tcW w:w="1383" w:type="dxa"/>
          </w:tcPr>
          <w:p w14:paraId="667A9096" w14:textId="77777777" w:rsidR="00F56048" w:rsidRPr="0097766A" w:rsidRDefault="00F56048" w:rsidP="00032F6E">
            <w:pPr>
              <w:pStyle w:val="Tabletext"/>
              <w:snapToGrid w:val="0"/>
            </w:pPr>
            <w:r w:rsidRPr="0097766A">
              <w:t>Class</w:t>
            </w:r>
          </w:p>
        </w:tc>
        <w:tc>
          <w:tcPr>
            <w:tcW w:w="2397" w:type="dxa"/>
          </w:tcPr>
          <w:p w14:paraId="0709C72D" w14:textId="242131C7" w:rsidR="00F56048" w:rsidRPr="0097766A" w:rsidRDefault="00FB6AA1" w:rsidP="00032F6E">
            <w:pPr>
              <w:pStyle w:val="Tabletext"/>
              <w:snapToGrid w:val="0"/>
            </w:pPr>
            <w:r w:rsidRPr="0097766A">
              <w:t>S100_CD</w:t>
            </w:r>
            <w:r w:rsidR="00F56048" w:rsidRPr="0097766A">
              <w:t>_ComplexAttribute</w:t>
            </w:r>
          </w:p>
        </w:tc>
        <w:tc>
          <w:tcPr>
            <w:tcW w:w="3960" w:type="dxa"/>
          </w:tcPr>
          <w:p w14:paraId="1D2AC66B" w14:textId="372D09D7" w:rsidR="00F56048" w:rsidRPr="0097766A" w:rsidRDefault="00F56048" w:rsidP="00263C79">
            <w:pPr>
              <w:pStyle w:val="Tabletext"/>
              <w:snapToGrid w:val="0"/>
              <w:jc w:val="left"/>
            </w:pPr>
            <w:r w:rsidRPr="0097766A">
              <w:t xml:space="preserve">A complex attribute type in a </w:t>
            </w:r>
            <w:r w:rsidR="00AE0B72" w:rsidRPr="0097766A">
              <w:t>Data</w:t>
            </w:r>
            <w:r w:rsidRPr="0097766A">
              <w:t xml:space="preserve"> </w:t>
            </w:r>
            <w:r w:rsidR="00263C79" w:rsidRPr="0097766A">
              <w:t>D</w:t>
            </w:r>
            <w:r w:rsidRPr="0097766A">
              <w:t>ictionary</w:t>
            </w:r>
          </w:p>
        </w:tc>
        <w:tc>
          <w:tcPr>
            <w:tcW w:w="720" w:type="dxa"/>
          </w:tcPr>
          <w:p w14:paraId="0D0AABC6" w14:textId="77777777" w:rsidR="00F56048" w:rsidRPr="0097766A" w:rsidRDefault="00F56048" w:rsidP="00032F6E">
            <w:pPr>
              <w:pStyle w:val="Tabletext"/>
              <w:snapToGrid w:val="0"/>
              <w:jc w:val="center"/>
            </w:pPr>
            <w:r w:rsidRPr="0097766A">
              <w:t>-</w:t>
            </w:r>
          </w:p>
        </w:tc>
        <w:tc>
          <w:tcPr>
            <w:tcW w:w="2340" w:type="dxa"/>
          </w:tcPr>
          <w:p w14:paraId="6D6C878B" w14:textId="77777777" w:rsidR="00F56048" w:rsidRPr="0097766A" w:rsidRDefault="00F56048" w:rsidP="00032F6E">
            <w:pPr>
              <w:pStyle w:val="Tabletext"/>
              <w:snapToGrid w:val="0"/>
            </w:pPr>
            <w:r w:rsidRPr="0097766A">
              <w:t>-</w:t>
            </w:r>
          </w:p>
        </w:tc>
        <w:tc>
          <w:tcPr>
            <w:tcW w:w="2643" w:type="dxa"/>
          </w:tcPr>
          <w:p w14:paraId="7798DDAC" w14:textId="55DF5778" w:rsidR="00F56048" w:rsidRPr="0097766A" w:rsidRDefault="00F56048" w:rsidP="00B739CB">
            <w:pPr>
              <w:pStyle w:val="Tabletext"/>
              <w:snapToGrid w:val="0"/>
              <w:jc w:val="left"/>
            </w:pPr>
            <w:r w:rsidRPr="0097766A">
              <w:t>Derived from S100_</w:t>
            </w:r>
            <w:r w:rsidR="00910E26" w:rsidRPr="0097766A">
              <w:t>CD</w:t>
            </w:r>
            <w:r w:rsidRPr="0097766A">
              <w:t>_Attribute</w:t>
            </w:r>
          </w:p>
        </w:tc>
      </w:tr>
      <w:tr w:rsidR="00F56048" w:rsidRPr="006913BA" w14:paraId="7D71FFC2" w14:textId="77777777" w:rsidTr="00263C79">
        <w:tc>
          <w:tcPr>
            <w:tcW w:w="1383" w:type="dxa"/>
          </w:tcPr>
          <w:p w14:paraId="5E232C71" w14:textId="77777777" w:rsidR="00F56048" w:rsidRPr="0097766A" w:rsidRDefault="00F56048" w:rsidP="00032F6E">
            <w:pPr>
              <w:pStyle w:val="Tabletext"/>
              <w:snapToGrid w:val="0"/>
            </w:pPr>
            <w:r w:rsidRPr="0097766A">
              <w:t>Association</w:t>
            </w:r>
          </w:p>
        </w:tc>
        <w:tc>
          <w:tcPr>
            <w:tcW w:w="2397" w:type="dxa"/>
          </w:tcPr>
          <w:p w14:paraId="066CDC7F" w14:textId="77777777" w:rsidR="00F56048" w:rsidRPr="0097766A" w:rsidRDefault="00F56048" w:rsidP="00032F6E">
            <w:pPr>
              <w:pStyle w:val="Tabletext"/>
              <w:snapToGrid w:val="0"/>
            </w:pPr>
            <w:proofErr w:type="spellStart"/>
            <w:r w:rsidRPr="0097766A">
              <w:t>subAttribute</w:t>
            </w:r>
            <w:proofErr w:type="spellEnd"/>
          </w:p>
        </w:tc>
        <w:tc>
          <w:tcPr>
            <w:tcW w:w="3960" w:type="dxa"/>
          </w:tcPr>
          <w:p w14:paraId="1953A7C4" w14:textId="77777777" w:rsidR="00F56048" w:rsidRPr="0097766A" w:rsidRDefault="00F56048" w:rsidP="00032F6E">
            <w:pPr>
              <w:pStyle w:val="Tabletext"/>
              <w:snapToGrid w:val="0"/>
              <w:jc w:val="left"/>
            </w:pPr>
            <w:r w:rsidRPr="0097766A">
              <w:t>References the sub attribute</w:t>
            </w:r>
          </w:p>
        </w:tc>
        <w:tc>
          <w:tcPr>
            <w:tcW w:w="720" w:type="dxa"/>
          </w:tcPr>
          <w:p w14:paraId="3957C373" w14:textId="77777777" w:rsidR="00F56048" w:rsidRPr="0097766A" w:rsidRDefault="00F56048" w:rsidP="00032F6E">
            <w:pPr>
              <w:pStyle w:val="Tabletext"/>
              <w:snapToGrid w:val="0"/>
              <w:jc w:val="center"/>
            </w:pPr>
            <w:r w:rsidRPr="0097766A">
              <w:t>1..*</w:t>
            </w:r>
          </w:p>
        </w:tc>
        <w:tc>
          <w:tcPr>
            <w:tcW w:w="2340" w:type="dxa"/>
          </w:tcPr>
          <w:p w14:paraId="76F1E3EC" w14:textId="742B72AE" w:rsidR="00F56048" w:rsidRPr="0097766A" w:rsidRDefault="00F56048" w:rsidP="003741A5">
            <w:pPr>
              <w:pStyle w:val="Tabletext"/>
              <w:snapToGrid w:val="0"/>
            </w:pPr>
            <w:r w:rsidRPr="0097766A">
              <w:t>S100_CD_Attribute</w:t>
            </w:r>
          </w:p>
        </w:tc>
        <w:tc>
          <w:tcPr>
            <w:tcW w:w="2643" w:type="dxa"/>
          </w:tcPr>
          <w:p w14:paraId="38C1CA13" w14:textId="77777777" w:rsidR="00F56048" w:rsidRPr="0097766A" w:rsidRDefault="00F56048" w:rsidP="00B739CB">
            <w:pPr>
              <w:pStyle w:val="Tabletext"/>
              <w:snapToGrid w:val="0"/>
              <w:jc w:val="left"/>
            </w:pPr>
            <w:r w:rsidRPr="0097766A">
              <w:t>Characteristics defined by S100_CD_AttributeUsage</w:t>
            </w:r>
          </w:p>
        </w:tc>
      </w:tr>
    </w:tbl>
    <w:p w14:paraId="196DB2E9" w14:textId="77777777" w:rsidR="00F56048" w:rsidRPr="0097766A" w:rsidRDefault="00F56048" w:rsidP="00F56048">
      <w:pPr>
        <w:pStyle w:val="ParagraphText"/>
      </w:pPr>
    </w:p>
    <w:p w14:paraId="20754AD2" w14:textId="77777777" w:rsidR="00F56048" w:rsidRPr="0097766A" w:rsidRDefault="00F56048" w:rsidP="003D00DC">
      <w:pPr>
        <w:pStyle w:val="Heading3"/>
        <w:keepLines/>
        <w:rPr>
          <w:lang w:val="en-GB"/>
        </w:rPr>
      </w:pPr>
      <w:bookmarkStart w:id="116" w:name="_Toc96508850"/>
      <w:r w:rsidRPr="0097766A">
        <w:rPr>
          <w:lang w:val="en-GB"/>
        </w:rPr>
        <w:t>S100_CD_AttributeUsage</w:t>
      </w:r>
      <w:bookmarkEnd w:id="116"/>
    </w:p>
    <w:p w14:paraId="4EC41A47" w14:textId="77777777" w:rsidR="00F56048" w:rsidRPr="0097766A" w:rsidRDefault="00F56048" w:rsidP="003D00DC">
      <w:pPr>
        <w:pStyle w:val="ParagraphText"/>
        <w:keepNext/>
        <w:keepLines/>
      </w:pPr>
      <w:r w:rsidRPr="0097766A">
        <w:t>This class specifies the characteristics of the association between a complex attribute type and its sub attributes.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520"/>
        <w:gridCol w:w="3837"/>
        <w:gridCol w:w="720"/>
        <w:gridCol w:w="2340"/>
        <w:gridCol w:w="2643"/>
      </w:tblGrid>
      <w:tr w:rsidR="00F56048" w:rsidRPr="0097766A" w14:paraId="53538C4C" w14:textId="77777777" w:rsidTr="001A0C80">
        <w:trPr>
          <w:trHeight w:val="220"/>
        </w:trPr>
        <w:tc>
          <w:tcPr>
            <w:tcW w:w="1383" w:type="dxa"/>
            <w:shd w:val="clear" w:color="auto" w:fill="D9D9D9" w:themeFill="background1" w:themeFillShade="D9"/>
            <w:vAlign w:val="center"/>
          </w:tcPr>
          <w:p w14:paraId="75182381" w14:textId="77777777" w:rsidR="00F56048" w:rsidRPr="0097766A" w:rsidRDefault="00F56048" w:rsidP="00B006D8">
            <w:pPr>
              <w:pStyle w:val="Tabletitle"/>
              <w:snapToGrid w:val="0"/>
              <w:jc w:val="left"/>
              <w:rPr>
                <w:lang w:val="en-GB"/>
              </w:rPr>
            </w:pPr>
            <w:r w:rsidRPr="0097766A">
              <w:rPr>
                <w:lang w:val="en-GB"/>
              </w:rPr>
              <w:t>Role Name</w:t>
            </w:r>
          </w:p>
        </w:tc>
        <w:tc>
          <w:tcPr>
            <w:tcW w:w="2520" w:type="dxa"/>
            <w:shd w:val="clear" w:color="auto" w:fill="D9D9D9" w:themeFill="background1" w:themeFillShade="D9"/>
            <w:vAlign w:val="center"/>
          </w:tcPr>
          <w:p w14:paraId="3A16F24A" w14:textId="77777777" w:rsidR="00F56048" w:rsidRPr="0097766A" w:rsidRDefault="00F56048" w:rsidP="00B006D8">
            <w:pPr>
              <w:pStyle w:val="Tabletitle"/>
              <w:snapToGrid w:val="0"/>
              <w:jc w:val="left"/>
              <w:rPr>
                <w:lang w:val="en-GB"/>
              </w:rPr>
            </w:pPr>
            <w:r w:rsidRPr="0097766A">
              <w:rPr>
                <w:lang w:val="en-GB"/>
              </w:rPr>
              <w:t>Name</w:t>
            </w:r>
          </w:p>
        </w:tc>
        <w:tc>
          <w:tcPr>
            <w:tcW w:w="3837" w:type="dxa"/>
            <w:shd w:val="clear" w:color="auto" w:fill="D9D9D9" w:themeFill="background1" w:themeFillShade="D9"/>
            <w:vAlign w:val="center"/>
          </w:tcPr>
          <w:p w14:paraId="1D59E66A" w14:textId="77777777" w:rsidR="00F56048" w:rsidRPr="0097766A" w:rsidRDefault="00F56048" w:rsidP="00B006D8">
            <w:pPr>
              <w:pStyle w:val="Tabletitle"/>
              <w:snapToGrid w:val="0"/>
              <w:jc w:val="left"/>
              <w:rPr>
                <w:lang w:val="en-GB"/>
              </w:rPr>
            </w:pPr>
            <w:r w:rsidRPr="0097766A">
              <w:rPr>
                <w:lang w:val="en-GB"/>
              </w:rPr>
              <w:t>Description</w:t>
            </w:r>
          </w:p>
        </w:tc>
        <w:tc>
          <w:tcPr>
            <w:tcW w:w="720" w:type="dxa"/>
            <w:shd w:val="clear" w:color="auto" w:fill="D9D9D9" w:themeFill="background1" w:themeFillShade="D9"/>
            <w:vAlign w:val="center"/>
          </w:tcPr>
          <w:p w14:paraId="1CE928B5" w14:textId="77777777" w:rsidR="00F56048" w:rsidRPr="0097766A" w:rsidRDefault="00F56048" w:rsidP="00032F6E">
            <w:pPr>
              <w:pStyle w:val="Tabletitle"/>
              <w:snapToGrid w:val="0"/>
              <w:rPr>
                <w:lang w:val="en-GB"/>
              </w:rPr>
            </w:pPr>
            <w:r w:rsidRPr="0097766A">
              <w:rPr>
                <w:lang w:val="en-GB"/>
              </w:rPr>
              <w:t>Mult</w:t>
            </w:r>
          </w:p>
        </w:tc>
        <w:tc>
          <w:tcPr>
            <w:tcW w:w="2340" w:type="dxa"/>
            <w:shd w:val="clear" w:color="auto" w:fill="D9D9D9" w:themeFill="background1" w:themeFillShade="D9"/>
            <w:vAlign w:val="center"/>
          </w:tcPr>
          <w:p w14:paraId="37CB6412" w14:textId="41DB601E" w:rsidR="00F56048" w:rsidRPr="0097766A" w:rsidRDefault="00F56048" w:rsidP="00B006D8">
            <w:pPr>
              <w:pStyle w:val="Tabletitle"/>
              <w:snapToGrid w:val="0"/>
              <w:jc w:val="left"/>
              <w:rPr>
                <w:lang w:val="en-GB"/>
              </w:rPr>
            </w:pPr>
            <w:r w:rsidRPr="0097766A">
              <w:rPr>
                <w:lang w:val="en-GB"/>
              </w:rPr>
              <w:t>Type</w:t>
            </w:r>
          </w:p>
        </w:tc>
        <w:tc>
          <w:tcPr>
            <w:tcW w:w="2643" w:type="dxa"/>
            <w:shd w:val="clear" w:color="auto" w:fill="D9D9D9" w:themeFill="background1" w:themeFillShade="D9"/>
            <w:vAlign w:val="center"/>
          </w:tcPr>
          <w:p w14:paraId="10CAE8D9" w14:textId="77777777" w:rsidR="00F56048" w:rsidRPr="0097766A" w:rsidRDefault="00F56048" w:rsidP="00B006D8">
            <w:pPr>
              <w:pStyle w:val="Tabletitle"/>
              <w:snapToGrid w:val="0"/>
              <w:jc w:val="left"/>
              <w:rPr>
                <w:lang w:val="en-GB"/>
              </w:rPr>
            </w:pPr>
            <w:r w:rsidRPr="0097766A">
              <w:rPr>
                <w:lang w:val="en-GB"/>
              </w:rPr>
              <w:t>Remarks</w:t>
            </w:r>
          </w:p>
        </w:tc>
      </w:tr>
      <w:tr w:rsidR="00F56048" w:rsidRPr="0085164B" w14:paraId="0CE4918C" w14:textId="77777777" w:rsidTr="00263C79">
        <w:tc>
          <w:tcPr>
            <w:tcW w:w="1383" w:type="dxa"/>
          </w:tcPr>
          <w:p w14:paraId="473A13AE" w14:textId="77777777" w:rsidR="00F56048" w:rsidRPr="0097766A" w:rsidRDefault="00F56048" w:rsidP="00032F6E">
            <w:pPr>
              <w:pStyle w:val="Tabletext"/>
              <w:snapToGrid w:val="0"/>
            </w:pPr>
            <w:r w:rsidRPr="0097766A">
              <w:t>Class</w:t>
            </w:r>
          </w:p>
        </w:tc>
        <w:tc>
          <w:tcPr>
            <w:tcW w:w="2520" w:type="dxa"/>
          </w:tcPr>
          <w:p w14:paraId="1A11CC69" w14:textId="77777777" w:rsidR="00F56048" w:rsidRPr="0097766A" w:rsidRDefault="00F56048" w:rsidP="00032F6E">
            <w:pPr>
              <w:pStyle w:val="Tabletext"/>
              <w:snapToGrid w:val="0"/>
            </w:pPr>
            <w:r w:rsidRPr="0097766A">
              <w:t>S100_CD_AttributeUsage</w:t>
            </w:r>
          </w:p>
          <w:p w14:paraId="37DB9596" w14:textId="77777777" w:rsidR="00F56048" w:rsidRPr="0097766A" w:rsidRDefault="00F56048" w:rsidP="00032F6E">
            <w:pPr>
              <w:pStyle w:val="Tabletext"/>
            </w:pPr>
          </w:p>
        </w:tc>
        <w:tc>
          <w:tcPr>
            <w:tcW w:w="3837" w:type="dxa"/>
          </w:tcPr>
          <w:p w14:paraId="7E06733B" w14:textId="77777777" w:rsidR="00F56048" w:rsidRPr="0097766A" w:rsidRDefault="00F56048" w:rsidP="00CC2B35">
            <w:pPr>
              <w:pStyle w:val="Tabletext"/>
              <w:snapToGrid w:val="0"/>
              <w:jc w:val="left"/>
            </w:pPr>
            <w:r w:rsidRPr="0097766A">
              <w:t>Characteristics of the association between a complex a</w:t>
            </w:r>
            <w:r w:rsidR="00263C79" w:rsidRPr="0097766A">
              <w:t>ttribute and its sub attributes</w:t>
            </w:r>
          </w:p>
        </w:tc>
        <w:tc>
          <w:tcPr>
            <w:tcW w:w="720" w:type="dxa"/>
          </w:tcPr>
          <w:p w14:paraId="587F932C" w14:textId="77777777" w:rsidR="00F56048" w:rsidRPr="0097766A" w:rsidRDefault="00F56048" w:rsidP="00032F6E">
            <w:pPr>
              <w:pStyle w:val="Tabletext"/>
              <w:snapToGrid w:val="0"/>
              <w:jc w:val="center"/>
            </w:pPr>
            <w:r w:rsidRPr="0097766A">
              <w:t>-</w:t>
            </w:r>
          </w:p>
        </w:tc>
        <w:tc>
          <w:tcPr>
            <w:tcW w:w="2340" w:type="dxa"/>
          </w:tcPr>
          <w:p w14:paraId="313DD8D3" w14:textId="77777777" w:rsidR="00F56048" w:rsidRPr="0085164B" w:rsidRDefault="00F56048" w:rsidP="00032F6E">
            <w:pPr>
              <w:pStyle w:val="Tabletext"/>
              <w:snapToGrid w:val="0"/>
            </w:pPr>
            <w:r w:rsidRPr="0097766A">
              <w:t>-</w:t>
            </w:r>
          </w:p>
        </w:tc>
        <w:tc>
          <w:tcPr>
            <w:tcW w:w="2643" w:type="dxa"/>
          </w:tcPr>
          <w:p w14:paraId="2CB3E853" w14:textId="77777777" w:rsidR="00F56048" w:rsidRPr="0085164B" w:rsidRDefault="00F56048" w:rsidP="00032F6E">
            <w:pPr>
              <w:pStyle w:val="Tabletext"/>
              <w:snapToGrid w:val="0"/>
            </w:pPr>
          </w:p>
        </w:tc>
      </w:tr>
      <w:tr w:rsidR="00F56048" w:rsidRPr="0085164B" w14:paraId="1AD07824" w14:textId="77777777" w:rsidTr="00263C79">
        <w:tc>
          <w:tcPr>
            <w:tcW w:w="1383" w:type="dxa"/>
          </w:tcPr>
          <w:p w14:paraId="37B04FB9" w14:textId="77777777" w:rsidR="00F56048" w:rsidRPr="0085164B" w:rsidRDefault="00F56048" w:rsidP="00032F6E">
            <w:pPr>
              <w:pStyle w:val="Tabletext"/>
              <w:snapToGrid w:val="0"/>
            </w:pPr>
            <w:r w:rsidRPr="0085164B">
              <w:t>Attribute</w:t>
            </w:r>
          </w:p>
        </w:tc>
        <w:tc>
          <w:tcPr>
            <w:tcW w:w="2520" w:type="dxa"/>
          </w:tcPr>
          <w:p w14:paraId="01EF37F7" w14:textId="77777777" w:rsidR="00F56048" w:rsidRPr="0085164B" w:rsidRDefault="00F56048" w:rsidP="00032F6E">
            <w:pPr>
              <w:pStyle w:val="Tabletext"/>
              <w:snapToGrid w:val="0"/>
            </w:pPr>
            <w:r w:rsidRPr="0085164B">
              <w:t>multiplicity</w:t>
            </w:r>
          </w:p>
        </w:tc>
        <w:tc>
          <w:tcPr>
            <w:tcW w:w="3837" w:type="dxa"/>
          </w:tcPr>
          <w:p w14:paraId="5142A458" w14:textId="77777777" w:rsidR="00F56048" w:rsidRPr="0085164B" w:rsidRDefault="00F56048" w:rsidP="00CC2B35">
            <w:pPr>
              <w:pStyle w:val="Tabletext"/>
              <w:snapToGrid w:val="0"/>
              <w:jc w:val="left"/>
            </w:pPr>
            <w:r w:rsidRPr="0085164B">
              <w:t>Number of occurrences of the sub attribute</w:t>
            </w:r>
          </w:p>
        </w:tc>
        <w:tc>
          <w:tcPr>
            <w:tcW w:w="720" w:type="dxa"/>
          </w:tcPr>
          <w:p w14:paraId="04A7A4DB" w14:textId="77777777" w:rsidR="00F56048" w:rsidRPr="0085164B" w:rsidRDefault="00F56048" w:rsidP="00032F6E">
            <w:pPr>
              <w:pStyle w:val="Tabletext"/>
              <w:snapToGrid w:val="0"/>
              <w:jc w:val="center"/>
            </w:pPr>
            <w:r w:rsidRPr="0085164B">
              <w:t>1</w:t>
            </w:r>
          </w:p>
        </w:tc>
        <w:tc>
          <w:tcPr>
            <w:tcW w:w="2340" w:type="dxa"/>
          </w:tcPr>
          <w:p w14:paraId="2E6C2AB8" w14:textId="77777777" w:rsidR="00F56048" w:rsidRPr="0085164B" w:rsidRDefault="00F56048" w:rsidP="00032F6E">
            <w:pPr>
              <w:pStyle w:val="Tabletext"/>
              <w:snapToGrid w:val="0"/>
            </w:pPr>
            <w:r w:rsidRPr="0085164B">
              <w:t>S100_Multiplicity</w:t>
            </w:r>
          </w:p>
        </w:tc>
        <w:tc>
          <w:tcPr>
            <w:tcW w:w="2643" w:type="dxa"/>
          </w:tcPr>
          <w:p w14:paraId="06AFA16D" w14:textId="77777777" w:rsidR="00F56048" w:rsidRPr="0085164B" w:rsidRDefault="00F56048" w:rsidP="00032F6E">
            <w:pPr>
              <w:pStyle w:val="Tabletext"/>
              <w:snapToGrid w:val="0"/>
            </w:pPr>
          </w:p>
        </w:tc>
      </w:tr>
      <w:tr w:rsidR="00F56048" w:rsidRPr="006913BA" w14:paraId="71876644" w14:textId="77777777" w:rsidTr="00263C79">
        <w:tc>
          <w:tcPr>
            <w:tcW w:w="1383" w:type="dxa"/>
          </w:tcPr>
          <w:p w14:paraId="4A9DB0A1" w14:textId="77777777" w:rsidR="00F56048" w:rsidRPr="0085164B" w:rsidRDefault="00F56048" w:rsidP="00032F6E">
            <w:pPr>
              <w:pStyle w:val="Tabletext"/>
              <w:snapToGrid w:val="0"/>
            </w:pPr>
            <w:r w:rsidRPr="0085164B">
              <w:t>Attribute</w:t>
            </w:r>
          </w:p>
        </w:tc>
        <w:tc>
          <w:tcPr>
            <w:tcW w:w="2520" w:type="dxa"/>
          </w:tcPr>
          <w:p w14:paraId="1E8DE921" w14:textId="77777777" w:rsidR="00F56048" w:rsidRPr="0085164B" w:rsidRDefault="00F56048" w:rsidP="00032F6E">
            <w:pPr>
              <w:pStyle w:val="Tabletext"/>
              <w:snapToGrid w:val="0"/>
            </w:pPr>
            <w:r w:rsidRPr="0085164B">
              <w:t>sequential</w:t>
            </w:r>
          </w:p>
        </w:tc>
        <w:tc>
          <w:tcPr>
            <w:tcW w:w="3837" w:type="dxa"/>
          </w:tcPr>
          <w:p w14:paraId="45356C42" w14:textId="77777777" w:rsidR="00F56048" w:rsidRPr="0085164B" w:rsidRDefault="00F56048" w:rsidP="00CC2B35">
            <w:pPr>
              <w:pStyle w:val="Tabletext"/>
              <w:snapToGrid w:val="0"/>
              <w:jc w:val="left"/>
            </w:pPr>
            <w:r w:rsidRPr="0085164B">
              <w:t>Boolean value that indicates if the sub attributes of a complex attr</w:t>
            </w:r>
            <w:r w:rsidR="00263C79">
              <w:t>ibute are in a particular order</w:t>
            </w:r>
          </w:p>
        </w:tc>
        <w:tc>
          <w:tcPr>
            <w:tcW w:w="720" w:type="dxa"/>
          </w:tcPr>
          <w:p w14:paraId="2D86EE94" w14:textId="77777777" w:rsidR="00F56048" w:rsidRPr="0085164B" w:rsidRDefault="002C2952" w:rsidP="00032F6E">
            <w:pPr>
              <w:pStyle w:val="Tabletext"/>
              <w:snapToGrid w:val="0"/>
              <w:jc w:val="center"/>
            </w:pPr>
            <w:r>
              <w:t>1</w:t>
            </w:r>
          </w:p>
        </w:tc>
        <w:tc>
          <w:tcPr>
            <w:tcW w:w="2340" w:type="dxa"/>
          </w:tcPr>
          <w:p w14:paraId="2C7B6BFF" w14:textId="77777777" w:rsidR="00F56048" w:rsidRPr="0085164B" w:rsidRDefault="00F56048" w:rsidP="00032F6E">
            <w:pPr>
              <w:pStyle w:val="Tabletext"/>
              <w:snapToGrid w:val="0"/>
            </w:pPr>
            <w:r w:rsidRPr="0085164B">
              <w:t>Boolean</w:t>
            </w:r>
          </w:p>
        </w:tc>
        <w:tc>
          <w:tcPr>
            <w:tcW w:w="2643" w:type="dxa"/>
          </w:tcPr>
          <w:p w14:paraId="15EAF360" w14:textId="77777777" w:rsidR="00F56048" w:rsidRPr="0085164B" w:rsidRDefault="00F56048" w:rsidP="00B739CB">
            <w:pPr>
              <w:pStyle w:val="Tabletext"/>
              <w:snapToGrid w:val="0"/>
              <w:jc w:val="left"/>
            </w:pPr>
            <w:r w:rsidRPr="0085164B">
              <w:t>It is only applicable if a sub</w:t>
            </w:r>
            <w:r w:rsidR="00263C79">
              <w:t xml:space="preserve"> attribute has multiplicity &gt; 1</w:t>
            </w:r>
          </w:p>
        </w:tc>
      </w:tr>
    </w:tbl>
    <w:p w14:paraId="726B27FA" w14:textId="77777777" w:rsidR="00F56048" w:rsidRPr="0085164B" w:rsidRDefault="00F56048" w:rsidP="00F56048">
      <w:pPr>
        <w:rPr>
          <w:lang w:val="en-GB"/>
        </w:rPr>
      </w:pPr>
    </w:p>
    <w:p w14:paraId="13E9839B" w14:textId="18032FC0" w:rsidR="00F56048" w:rsidRPr="0097766A" w:rsidRDefault="00F56048" w:rsidP="00A36C79">
      <w:pPr>
        <w:pStyle w:val="Heading3"/>
        <w:rPr>
          <w:lang w:val="en-GB"/>
        </w:rPr>
      </w:pPr>
      <w:bookmarkStart w:id="117" w:name="_Toc96508851"/>
      <w:r w:rsidRPr="0097766A">
        <w:rPr>
          <w:lang w:val="en-GB"/>
        </w:rPr>
        <w:t>S100_CD_EnumeratedValue</w:t>
      </w:r>
      <w:bookmarkEnd w:id="117"/>
    </w:p>
    <w:p w14:paraId="006A8670" w14:textId="4D4B8BDA" w:rsidR="00F56048" w:rsidRPr="0097766A" w:rsidRDefault="00F56048" w:rsidP="00263C79">
      <w:pPr>
        <w:spacing w:after="120"/>
        <w:rPr>
          <w:lang w:val="en-GB"/>
        </w:rPr>
      </w:pPr>
      <w:r w:rsidRPr="0097766A">
        <w:rPr>
          <w:lang w:val="en-GB"/>
        </w:rPr>
        <w:t>This class is derived from S100_</w:t>
      </w:r>
      <w:r w:rsidR="009F3724" w:rsidRPr="0097766A">
        <w:rPr>
          <w:lang w:val="en-GB"/>
        </w:rPr>
        <w:t>RE</w:t>
      </w:r>
      <w:r w:rsidRPr="0097766A">
        <w:rPr>
          <w:lang w:val="en-GB"/>
        </w:rPr>
        <w:t>_RegisterItem</w:t>
      </w:r>
      <w:r w:rsidR="001406CF">
        <w:rPr>
          <w:lang w:val="en-GB"/>
        </w:rPr>
        <w:t xml:space="preserve"> </w:t>
      </w:r>
      <w:r w:rsidR="001406CF" w:rsidRPr="006913BA">
        <w:rPr>
          <w:lang w:val="en-GB"/>
          <w:rPrChange w:id="118" w:author="Jeff Wootton" w:date="2024-04-25T10:34:00Z">
            <w:rPr/>
          </w:rPrChange>
        </w:rPr>
        <w:t>via intermediate super-classes</w:t>
      </w:r>
      <w:r w:rsidRPr="0097766A">
        <w:rPr>
          <w:lang w:val="en-GB"/>
        </w:rPr>
        <w:t xml:space="preserve"> and describes the characteristics of an enumerated value type.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520"/>
        <w:gridCol w:w="3837"/>
        <w:gridCol w:w="720"/>
        <w:gridCol w:w="2340"/>
        <w:gridCol w:w="2643"/>
      </w:tblGrid>
      <w:tr w:rsidR="00F56048" w:rsidRPr="0097766A" w14:paraId="0FEF50D8" w14:textId="77777777" w:rsidTr="001A0C80">
        <w:trPr>
          <w:trHeight w:val="220"/>
        </w:trPr>
        <w:tc>
          <w:tcPr>
            <w:tcW w:w="1383" w:type="dxa"/>
            <w:shd w:val="clear" w:color="auto" w:fill="D9D9D9" w:themeFill="background1" w:themeFillShade="D9"/>
            <w:vAlign w:val="center"/>
          </w:tcPr>
          <w:p w14:paraId="46834D49" w14:textId="77777777" w:rsidR="00F56048" w:rsidRPr="0097766A" w:rsidRDefault="00F56048" w:rsidP="00B006D8">
            <w:pPr>
              <w:pStyle w:val="Tabletitle"/>
              <w:snapToGrid w:val="0"/>
              <w:jc w:val="left"/>
              <w:rPr>
                <w:lang w:val="en-GB"/>
              </w:rPr>
            </w:pPr>
            <w:r w:rsidRPr="0097766A">
              <w:rPr>
                <w:lang w:val="en-GB"/>
              </w:rPr>
              <w:t>Role Name</w:t>
            </w:r>
          </w:p>
        </w:tc>
        <w:tc>
          <w:tcPr>
            <w:tcW w:w="2520" w:type="dxa"/>
            <w:shd w:val="clear" w:color="auto" w:fill="D9D9D9" w:themeFill="background1" w:themeFillShade="D9"/>
            <w:vAlign w:val="center"/>
          </w:tcPr>
          <w:p w14:paraId="3638CB7D" w14:textId="77777777" w:rsidR="00F56048" w:rsidRPr="0097766A" w:rsidRDefault="00F56048" w:rsidP="00B006D8">
            <w:pPr>
              <w:pStyle w:val="Tabletitle"/>
              <w:snapToGrid w:val="0"/>
              <w:jc w:val="left"/>
              <w:rPr>
                <w:lang w:val="en-GB"/>
              </w:rPr>
            </w:pPr>
            <w:r w:rsidRPr="0097766A">
              <w:rPr>
                <w:lang w:val="en-GB"/>
              </w:rPr>
              <w:t>Name</w:t>
            </w:r>
          </w:p>
        </w:tc>
        <w:tc>
          <w:tcPr>
            <w:tcW w:w="3837" w:type="dxa"/>
            <w:shd w:val="clear" w:color="auto" w:fill="D9D9D9" w:themeFill="background1" w:themeFillShade="D9"/>
            <w:vAlign w:val="center"/>
          </w:tcPr>
          <w:p w14:paraId="3BE35406" w14:textId="77777777" w:rsidR="00F56048" w:rsidRPr="0097766A" w:rsidRDefault="00F56048" w:rsidP="00B006D8">
            <w:pPr>
              <w:pStyle w:val="Tabletitle"/>
              <w:snapToGrid w:val="0"/>
              <w:jc w:val="left"/>
              <w:rPr>
                <w:lang w:val="en-GB"/>
              </w:rPr>
            </w:pPr>
            <w:r w:rsidRPr="0097766A">
              <w:rPr>
                <w:lang w:val="en-GB"/>
              </w:rPr>
              <w:t>Description</w:t>
            </w:r>
          </w:p>
        </w:tc>
        <w:tc>
          <w:tcPr>
            <w:tcW w:w="720" w:type="dxa"/>
            <w:shd w:val="clear" w:color="auto" w:fill="D9D9D9" w:themeFill="background1" w:themeFillShade="D9"/>
            <w:vAlign w:val="center"/>
          </w:tcPr>
          <w:p w14:paraId="1B1B4D50" w14:textId="77777777" w:rsidR="00F56048" w:rsidRPr="0097766A" w:rsidRDefault="00F56048" w:rsidP="00032F6E">
            <w:pPr>
              <w:pStyle w:val="Tabletitle"/>
              <w:snapToGrid w:val="0"/>
              <w:rPr>
                <w:lang w:val="en-GB"/>
              </w:rPr>
            </w:pPr>
            <w:r w:rsidRPr="0097766A">
              <w:rPr>
                <w:lang w:val="en-GB"/>
              </w:rPr>
              <w:t>Mult</w:t>
            </w:r>
          </w:p>
        </w:tc>
        <w:tc>
          <w:tcPr>
            <w:tcW w:w="2340" w:type="dxa"/>
            <w:shd w:val="clear" w:color="auto" w:fill="D9D9D9" w:themeFill="background1" w:themeFillShade="D9"/>
            <w:vAlign w:val="center"/>
          </w:tcPr>
          <w:p w14:paraId="0171B575" w14:textId="6640FF63" w:rsidR="00F56048" w:rsidRPr="0097766A" w:rsidRDefault="00F56048" w:rsidP="00B006D8">
            <w:pPr>
              <w:pStyle w:val="Tabletitle"/>
              <w:snapToGrid w:val="0"/>
              <w:jc w:val="left"/>
              <w:rPr>
                <w:lang w:val="en-GB"/>
              </w:rPr>
            </w:pPr>
            <w:r w:rsidRPr="0097766A">
              <w:rPr>
                <w:lang w:val="en-GB"/>
              </w:rPr>
              <w:t>Type</w:t>
            </w:r>
          </w:p>
        </w:tc>
        <w:tc>
          <w:tcPr>
            <w:tcW w:w="2643" w:type="dxa"/>
            <w:shd w:val="clear" w:color="auto" w:fill="D9D9D9" w:themeFill="background1" w:themeFillShade="D9"/>
            <w:vAlign w:val="center"/>
          </w:tcPr>
          <w:p w14:paraId="024AF03F" w14:textId="77777777" w:rsidR="00F56048" w:rsidRPr="0097766A" w:rsidRDefault="00F56048" w:rsidP="00B006D8">
            <w:pPr>
              <w:pStyle w:val="Tabletitle"/>
              <w:snapToGrid w:val="0"/>
              <w:jc w:val="left"/>
              <w:rPr>
                <w:lang w:val="en-GB"/>
              </w:rPr>
            </w:pPr>
            <w:r w:rsidRPr="0097766A">
              <w:rPr>
                <w:lang w:val="en-GB"/>
              </w:rPr>
              <w:t>Remarks</w:t>
            </w:r>
          </w:p>
        </w:tc>
      </w:tr>
      <w:tr w:rsidR="00F56048" w:rsidRPr="0097766A" w14:paraId="537A4B22" w14:textId="77777777" w:rsidTr="00263C79">
        <w:tc>
          <w:tcPr>
            <w:tcW w:w="1383" w:type="dxa"/>
          </w:tcPr>
          <w:p w14:paraId="6AFD3708" w14:textId="77777777" w:rsidR="00F56048" w:rsidRPr="0097766A" w:rsidRDefault="00F56048" w:rsidP="00032F6E">
            <w:pPr>
              <w:pStyle w:val="Tabletext"/>
              <w:snapToGrid w:val="0"/>
            </w:pPr>
            <w:r w:rsidRPr="0097766A">
              <w:t>Class</w:t>
            </w:r>
          </w:p>
        </w:tc>
        <w:tc>
          <w:tcPr>
            <w:tcW w:w="2520" w:type="dxa"/>
          </w:tcPr>
          <w:p w14:paraId="0F35272E" w14:textId="669266F5" w:rsidR="00F56048" w:rsidRPr="0097766A" w:rsidRDefault="00F56048" w:rsidP="00263C79">
            <w:pPr>
              <w:pStyle w:val="Tabletext"/>
              <w:snapToGrid w:val="0"/>
            </w:pPr>
            <w:r w:rsidRPr="0097766A">
              <w:t>S100_CD_EnumeratedValue</w:t>
            </w:r>
          </w:p>
        </w:tc>
        <w:tc>
          <w:tcPr>
            <w:tcW w:w="3837" w:type="dxa"/>
          </w:tcPr>
          <w:p w14:paraId="052CD5EC" w14:textId="44DD1923" w:rsidR="00F56048" w:rsidRPr="0097766A" w:rsidRDefault="00F56048" w:rsidP="0057241D">
            <w:pPr>
              <w:pStyle w:val="Tabletext"/>
              <w:snapToGrid w:val="0"/>
              <w:jc w:val="left"/>
            </w:pPr>
            <w:r w:rsidRPr="0097766A">
              <w:t xml:space="preserve">Characteristics of an enumerated value type in a </w:t>
            </w:r>
            <w:r w:rsidR="0057241D" w:rsidRPr="0097766A">
              <w:t>Data</w:t>
            </w:r>
            <w:r w:rsidRPr="0097766A">
              <w:t xml:space="preserve"> </w:t>
            </w:r>
            <w:r w:rsidR="00263C79" w:rsidRPr="0097766A">
              <w:t>D</w:t>
            </w:r>
            <w:r w:rsidRPr="0097766A">
              <w:t>ictionary</w:t>
            </w:r>
          </w:p>
        </w:tc>
        <w:tc>
          <w:tcPr>
            <w:tcW w:w="720" w:type="dxa"/>
          </w:tcPr>
          <w:p w14:paraId="241779C8" w14:textId="77777777" w:rsidR="00F56048" w:rsidRPr="0097766A" w:rsidRDefault="00F56048" w:rsidP="00032F6E">
            <w:pPr>
              <w:pStyle w:val="Tabletext"/>
              <w:snapToGrid w:val="0"/>
              <w:jc w:val="center"/>
            </w:pPr>
            <w:r w:rsidRPr="0097766A">
              <w:t>-</w:t>
            </w:r>
          </w:p>
        </w:tc>
        <w:tc>
          <w:tcPr>
            <w:tcW w:w="2340" w:type="dxa"/>
          </w:tcPr>
          <w:p w14:paraId="33A7A63A" w14:textId="77777777" w:rsidR="00F56048" w:rsidRPr="0097766A" w:rsidRDefault="00F56048" w:rsidP="00032F6E">
            <w:pPr>
              <w:pStyle w:val="Tabletext"/>
              <w:snapToGrid w:val="0"/>
            </w:pPr>
            <w:r w:rsidRPr="0097766A">
              <w:t>-</w:t>
            </w:r>
          </w:p>
        </w:tc>
        <w:tc>
          <w:tcPr>
            <w:tcW w:w="2643" w:type="dxa"/>
          </w:tcPr>
          <w:p w14:paraId="41A0DE3B" w14:textId="1ED31A7F" w:rsidR="00F56048" w:rsidRPr="0097766A" w:rsidRDefault="00F56048" w:rsidP="0097766A">
            <w:pPr>
              <w:pStyle w:val="Tabletext"/>
              <w:snapToGrid w:val="0"/>
              <w:jc w:val="left"/>
              <w:rPr>
                <w:i/>
              </w:rPr>
            </w:pPr>
          </w:p>
        </w:tc>
      </w:tr>
      <w:tr w:rsidR="00F56048" w:rsidRPr="0097766A" w14:paraId="4CFC829B" w14:textId="77777777" w:rsidTr="00263C79">
        <w:tc>
          <w:tcPr>
            <w:tcW w:w="1383" w:type="dxa"/>
          </w:tcPr>
          <w:p w14:paraId="15A13F0E" w14:textId="77777777" w:rsidR="00F56048" w:rsidRPr="0097766A" w:rsidRDefault="00F56048" w:rsidP="00032F6E">
            <w:pPr>
              <w:pStyle w:val="Tabletext"/>
              <w:snapToGrid w:val="0"/>
            </w:pPr>
            <w:r w:rsidRPr="0097766A">
              <w:t>Attribute</w:t>
            </w:r>
          </w:p>
        </w:tc>
        <w:tc>
          <w:tcPr>
            <w:tcW w:w="2520" w:type="dxa"/>
          </w:tcPr>
          <w:p w14:paraId="65FCBE8C" w14:textId="77777777" w:rsidR="00F56048" w:rsidRPr="0097766A" w:rsidRDefault="00F56048" w:rsidP="00032F6E">
            <w:pPr>
              <w:pStyle w:val="Tabletext"/>
              <w:snapToGrid w:val="0"/>
            </w:pPr>
            <w:proofErr w:type="spellStart"/>
            <w:r w:rsidRPr="0097766A">
              <w:t>numericCode</w:t>
            </w:r>
            <w:proofErr w:type="spellEnd"/>
          </w:p>
        </w:tc>
        <w:tc>
          <w:tcPr>
            <w:tcW w:w="3837" w:type="dxa"/>
          </w:tcPr>
          <w:p w14:paraId="2C26DF1F" w14:textId="77777777" w:rsidR="00F56048" w:rsidRPr="0097766A" w:rsidRDefault="00F56048" w:rsidP="00032F6E">
            <w:pPr>
              <w:pStyle w:val="Tabletext"/>
              <w:snapToGrid w:val="0"/>
              <w:jc w:val="left"/>
            </w:pPr>
            <w:r w:rsidRPr="0097766A">
              <w:t>A positive integer designating the unique value in the domain</w:t>
            </w:r>
          </w:p>
        </w:tc>
        <w:tc>
          <w:tcPr>
            <w:tcW w:w="720" w:type="dxa"/>
          </w:tcPr>
          <w:p w14:paraId="6A4A6F11" w14:textId="77777777" w:rsidR="00F56048" w:rsidRPr="0097766A" w:rsidRDefault="00F56048" w:rsidP="00032F6E">
            <w:pPr>
              <w:pStyle w:val="Tabletext"/>
              <w:snapToGrid w:val="0"/>
              <w:jc w:val="center"/>
            </w:pPr>
            <w:r w:rsidRPr="0097766A">
              <w:t>1</w:t>
            </w:r>
          </w:p>
        </w:tc>
        <w:tc>
          <w:tcPr>
            <w:tcW w:w="2340" w:type="dxa"/>
          </w:tcPr>
          <w:p w14:paraId="4493D1F7" w14:textId="77777777" w:rsidR="00F56048" w:rsidRPr="0097766A" w:rsidRDefault="00F56048" w:rsidP="00032F6E">
            <w:pPr>
              <w:pStyle w:val="Tabletext"/>
              <w:snapToGrid w:val="0"/>
            </w:pPr>
            <w:proofErr w:type="spellStart"/>
            <w:r w:rsidRPr="0097766A">
              <w:t>PositiveInteger</w:t>
            </w:r>
            <w:proofErr w:type="spellEnd"/>
          </w:p>
        </w:tc>
        <w:tc>
          <w:tcPr>
            <w:tcW w:w="2643" w:type="dxa"/>
          </w:tcPr>
          <w:p w14:paraId="75EAD50E" w14:textId="77777777" w:rsidR="00F56048" w:rsidRPr="0097766A" w:rsidRDefault="00F56048" w:rsidP="00032F6E">
            <w:pPr>
              <w:pStyle w:val="Tabletext"/>
              <w:snapToGrid w:val="0"/>
            </w:pPr>
          </w:p>
        </w:tc>
      </w:tr>
      <w:tr w:rsidR="009916EC" w:rsidRPr="006913BA" w14:paraId="15588641" w14:textId="77777777" w:rsidTr="00263C79">
        <w:tc>
          <w:tcPr>
            <w:tcW w:w="1383" w:type="dxa"/>
          </w:tcPr>
          <w:p w14:paraId="0E2B4C5A" w14:textId="77777777" w:rsidR="009916EC" w:rsidRPr="0097766A" w:rsidRDefault="009916EC" w:rsidP="009916EC">
            <w:pPr>
              <w:pStyle w:val="Tabletext"/>
              <w:snapToGrid w:val="0"/>
            </w:pPr>
            <w:r w:rsidRPr="0097766A">
              <w:lastRenderedPageBreak/>
              <w:t>Association</w:t>
            </w:r>
          </w:p>
        </w:tc>
        <w:tc>
          <w:tcPr>
            <w:tcW w:w="2520" w:type="dxa"/>
          </w:tcPr>
          <w:p w14:paraId="2E1CDC95" w14:textId="77777777" w:rsidR="009916EC" w:rsidRPr="0097766A" w:rsidRDefault="009916EC" w:rsidP="009916EC">
            <w:pPr>
              <w:pStyle w:val="Tabletext"/>
              <w:snapToGrid w:val="0"/>
            </w:pPr>
            <w:proofErr w:type="spellStart"/>
            <w:r w:rsidRPr="0097766A">
              <w:t>associatedAttribute</w:t>
            </w:r>
            <w:proofErr w:type="spellEnd"/>
          </w:p>
        </w:tc>
        <w:tc>
          <w:tcPr>
            <w:tcW w:w="3837" w:type="dxa"/>
          </w:tcPr>
          <w:p w14:paraId="24470956" w14:textId="77777777" w:rsidR="009916EC" w:rsidRPr="0097766A" w:rsidRDefault="009916EC" w:rsidP="009916EC">
            <w:pPr>
              <w:pStyle w:val="Tabletext"/>
              <w:snapToGrid w:val="0"/>
              <w:jc w:val="left"/>
            </w:pPr>
            <w:r w:rsidRPr="0097766A">
              <w:t>Specifies the attribute type item for which this is a domain value</w:t>
            </w:r>
          </w:p>
        </w:tc>
        <w:tc>
          <w:tcPr>
            <w:tcW w:w="720" w:type="dxa"/>
          </w:tcPr>
          <w:p w14:paraId="543DED7A" w14:textId="77777777" w:rsidR="009916EC" w:rsidRPr="0097766A" w:rsidRDefault="009916EC" w:rsidP="009916EC">
            <w:pPr>
              <w:pStyle w:val="Tabletext"/>
              <w:snapToGrid w:val="0"/>
              <w:jc w:val="center"/>
            </w:pPr>
            <w:r w:rsidRPr="0097766A">
              <w:t>1</w:t>
            </w:r>
          </w:p>
        </w:tc>
        <w:tc>
          <w:tcPr>
            <w:tcW w:w="2340" w:type="dxa"/>
          </w:tcPr>
          <w:p w14:paraId="66CC34DD" w14:textId="711A338C" w:rsidR="009916EC" w:rsidRPr="0097766A" w:rsidRDefault="009916EC" w:rsidP="009916EC">
            <w:pPr>
              <w:pStyle w:val="Tabletext"/>
              <w:snapToGrid w:val="0"/>
            </w:pPr>
            <w:r w:rsidRPr="0097766A">
              <w:t>S100_CD_SimpleAttribute</w:t>
            </w:r>
          </w:p>
        </w:tc>
        <w:tc>
          <w:tcPr>
            <w:tcW w:w="2643" w:type="dxa"/>
          </w:tcPr>
          <w:p w14:paraId="4314F06E" w14:textId="36178C36" w:rsidR="009916EC" w:rsidRPr="0097766A" w:rsidRDefault="009916EC" w:rsidP="009916EC">
            <w:pPr>
              <w:pStyle w:val="Tabletext"/>
              <w:snapToGrid w:val="0"/>
              <w:jc w:val="left"/>
            </w:pPr>
            <w:r w:rsidRPr="0097766A">
              <w:t xml:space="preserve">Applies only where class S100_CD_SimpleAttribute attribute </w:t>
            </w:r>
            <w:proofErr w:type="spellStart"/>
            <w:r w:rsidRPr="0097766A">
              <w:t>valueType</w:t>
            </w:r>
            <w:proofErr w:type="spellEnd"/>
            <w:r w:rsidRPr="0097766A">
              <w:t xml:space="preserve"> = </w:t>
            </w:r>
            <w:r w:rsidRPr="0097766A">
              <w:rPr>
                <w:i/>
              </w:rPr>
              <w:t>enumeration</w:t>
            </w:r>
            <w:r w:rsidRPr="0097766A">
              <w:t xml:space="preserve"> or </w:t>
            </w:r>
            <w:r w:rsidRPr="0097766A">
              <w:rPr>
                <w:i/>
              </w:rPr>
              <w:t>S100_CodeList</w:t>
            </w:r>
          </w:p>
        </w:tc>
      </w:tr>
      <w:tr w:rsidR="009F3724" w:rsidRPr="0097766A" w14:paraId="353F8D44" w14:textId="77777777" w:rsidTr="00263C79">
        <w:tc>
          <w:tcPr>
            <w:tcW w:w="1383" w:type="dxa"/>
          </w:tcPr>
          <w:p w14:paraId="63841A09" w14:textId="0BCA23F9" w:rsidR="009F3724" w:rsidRPr="0097766A" w:rsidRDefault="009F3724" w:rsidP="009F3724">
            <w:pPr>
              <w:pStyle w:val="Tabletext"/>
              <w:snapToGrid w:val="0"/>
            </w:pPr>
            <w:r w:rsidRPr="0097766A">
              <w:t>Association</w:t>
            </w:r>
          </w:p>
        </w:tc>
        <w:tc>
          <w:tcPr>
            <w:tcW w:w="2520" w:type="dxa"/>
          </w:tcPr>
          <w:p w14:paraId="5DE7C746" w14:textId="64D2CF76" w:rsidR="009F3724" w:rsidRPr="0097766A" w:rsidRDefault="009F3724" w:rsidP="009F3724">
            <w:pPr>
              <w:pStyle w:val="Tabletext"/>
              <w:snapToGrid w:val="0"/>
            </w:pPr>
            <w:proofErr w:type="spellStart"/>
            <w:r w:rsidRPr="0097766A">
              <w:t>conceptReference</w:t>
            </w:r>
            <w:proofErr w:type="spellEnd"/>
          </w:p>
        </w:tc>
        <w:tc>
          <w:tcPr>
            <w:tcW w:w="3837" w:type="dxa"/>
          </w:tcPr>
          <w:p w14:paraId="1FD4B9E0" w14:textId="066DD111" w:rsidR="009F3724" w:rsidRPr="0097766A" w:rsidRDefault="009F3724" w:rsidP="009F3724">
            <w:pPr>
              <w:pStyle w:val="Tabletext"/>
              <w:snapToGrid w:val="0"/>
              <w:jc w:val="left"/>
            </w:pPr>
            <w:r w:rsidRPr="0097766A">
              <w:t>References S100_Concept as the base class</w:t>
            </w:r>
          </w:p>
        </w:tc>
        <w:tc>
          <w:tcPr>
            <w:tcW w:w="720" w:type="dxa"/>
          </w:tcPr>
          <w:p w14:paraId="3EEB7A00" w14:textId="3DFA1B91" w:rsidR="009F3724" w:rsidRPr="0097766A" w:rsidRDefault="009F3724" w:rsidP="009F3724">
            <w:pPr>
              <w:pStyle w:val="Tabletext"/>
              <w:snapToGrid w:val="0"/>
              <w:jc w:val="center"/>
            </w:pPr>
            <w:r w:rsidRPr="0097766A">
              <w:t>1</w:t>
            </w:r>
          </w:p>
        </w:tc>
        <w:tc>
          <w:tcPr>
            <w:tcW w:w="2340" w:type="dxa"/>
          </w:tcPr>
          <w:p w14:paraId="6AB4319B" w14:textId="3F0071D4" w:rsidR="009F3724" w:rsidRPr="0097766A" w:rsidRDefault="009F3724" w:rsidP="009F3724">
            <w:pPr>
              <w:pStyle w:val="Tabletext"/>
              <w:snapToGrid w:val="0"/>
            </w:pPr>
            <w:r w:rsidRPr="0097766A">
              <w:t>S100_Concept</w:t>
            </w:r>
          </w:p>
        </w:tc>
        <w:tc>
          <w:tcPr>
            <w:tcW w:w="2643" w:type="dxa"/>
          </w:tcPr>
          <w:p w14:paraId="1DDFFED2" w14:textId="77777777" w:rsidR="009F3724" w:rsidRPr="0097766A" w:rsidRDefault="009F3724" w:rsidP="009F3724">
            <w:pPr>
              <w:pStyle w:val="Tabletext"/>
              <w:snapToGrid w:val="0"/>
            </w:pPr>
          </w:p>
        </w:tc>
      </w:tr>
    </w:tbl>
    <w:p w14:paraId="00231A5F" w14:textId="77777777" w:rsidR="00263C79" w:rsidRPr="0097766A" w:rsidRDefault="00263C79" w:rsidP="00263C79">
      <w:pPr>
        <w:rPr>
          <w:lang w:val="en-GB"/>
        </w:rPr>
      </w:pPr>
    </w:p>
    <w:p w14:paraId="5DB76F2C" w14:textId="153867EA" w:rsidR="00F56048" w:rsidRPr="0097766A" w:rsidRDefault="00F56048" w:rsidP="0097766A">
      <w:pPr>
        <w:pStyle w:val="Heading3"/>
        <w:keepLines/>
        <w:rPr>
          <w:lang w:val="en-GB"/>
        </w:rPr>
      </w:pPr>
      <w:bookmarkStart w:id="119" w:name="_Toc96508852"/>
      <w:r w:rsidRPr="0097766A">
        <w:rPr>
          <w:lang w:val="en-GB"/>
        </w:rPr>
        <w:t>S100_</w:t>
      </w:r>
      <w:r w:rsidR="00414075" w:rsidRPr="0097766A">
        <w:rPr>
          <w:lang w:val="en-GB"/>
        </w:rPr>
        <w:t>C</w:t>
      </w:r>
      <w:r w:rsidRPr="0097766A">
        <w:rPr>
          <w:lang w:val="en-GB"/>
        </w:rPr>
        <w:t>D_Information</w:t>
      </w:r>
      <w:bookmarkEnd w:id="119"/>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520"/>
        <w:gridCol w:w="3837"/>
        <w:gridCol w:w="720"/>
        <w:gridCol w:w="2340"/>
        <w:gridCol w:w="2700"/>
        <w:tblGridChange w:id="120">
          <w:tblGrid>
            <w:gridCol w:w="1383"/>
            <w:gridCol w:w="2520"/>
            <w:gridCol w:w="3837"/>
            <w:gridCol w:w="720"/>
            <w:gridCol w:w="2340"/>
            <w:gridCol w:w="2700"/>
          </w:tblGrid>
        </w:tblGridChange>
      </w:tblGrid>
      <w:tr w:rsidR="00F56048" w:rsidRPr="0097766A" w14:paraId="5C6FF69C" w14:textId="77777777" w:rsidTr="001A0C80">
        <w:trPr>
          <w:trHeight w:val="220"/>
        </w:trPr>
        <w:tc>
          <w:tcPr>
            <w:tcW w:w="1383" w:type="dxa"/>
            <w:shd w:val="clear" w:color="auto" w:fill="D9D9D9" w:themeFill="background1" w:themeFillShade="D9"/>
            <w:vAlign w:val="center"/>
          </w:tcPr>
          <w:p w14:paraId="2B5420AA" w14:textId="77777777" w:rsidR="00F56048" w:rsidRPr="0097766A" w:rsidRDefault="00F56048" w:rsidP="00F25CC0">
            <w:pPr>
              <w:pStyle w:val="Tabletitle"/>
              <w:keepLines/>
              <w:snapToGrid w:val="0"/>
              <w:jc w:val="left"/>
              <w:rPr>
                <w:lang w:val="en-GB"/>
              </w:rPr>
            </w:pPr>
            <w:r w:rsidRPr="0097766A">
              <w:rPr>
                <w:lang w:val="en-GB"/>
              </w:rPr>
              <w:t>Role Name</w:t>
            </w:r>
          </w:p>
        </w:tc>
        <w:tc>
          <w:tcPr>
            <w:tcW w:w="2520" w:type="dxa"/>
            <w:shd w:val="clear" w:color="auto" w:fill="D9D9D9" w:themeFill="background1" w:themeFillShade="D9"/>
            <w:vAlign w:val="center"/>
          </w:tcPr>
          <w:p w14:paraId="5575D866" w14:textId="77777777" w:rsidR="00F56048" w:rsidRPr="0097766A" w:rsidRDefault="00F56048" w:rsidP="00F25CC0">
            <w:pPr>
              <w:pStyle w:val="Tabletitle"/>
              <w:keepLines/>
              <w:snapToGrid w:val="0"/>
              <w:jc w:val="left"/>
              <w:rPr>
                <w:lang w:val="en-GB"/>
              </w:rPr>
            </w:pPr>
            <w:r w:rsidRPr="0097766A">
              <w:rPr>
                <w:lang w:val="en-GB"/>
              </w:rPr>
              <w:t>Name</w:t>
            </w:r>
          </w:p>
        </w:tc>
        <w:tc>
          <w:tcPr>
            <w:tcW w:w="3837" w:type="dxa"/>
            <w:shd w:val="clear" w:color="auto" w:fill="D9D9D9" w:themeFill="background1" w:themeFillShade="D9"/>
            <w:vAlign w:val="center"/>
          </w:tcPr>
          <w:p w14:paraId="24FB9533" w14:textId="77777777" w:rsidR="00F56048" w:rsidRPr="0097766A" w:rsidRDefault="00F56048" w:rsidP="00F25CC0">
            <w:pPr>
              <w:pStyle w:val="Tabletitle"/>
              <w:keepLines/>
              <w:snapToGrid w:val="0"/>
              <w:jc w:val="left"/>
              <w:rPr>
                <w:lang w:val="en-GB"/>
              </w:rPr>
            </w:pPr>
            <w:r w:rsidRPr="0097766A">
              <w:rPr>
                <w:lang w:val="en-GB"/>
              </w:rPr>
              <w:t>Description</w:t>
            </w:r>
          </w:p>
        </w:tc>
        <w:tc>
          <w:tcPr>
            <w:tcW w:w="720" w:type="dxa"/>
            <w:shd w:val="clear" w:color="auto" w:fill="D9D9D9" w:themeFill="background1" w:themeFillShade="D9"/>
            <w:vAlign w:val="center"/>
          </w:tcPr>
          <w:p w14:paraId="62979EB1" w14:textId="77777777" w:rsidR="00F56048" w:rsidRPr="0097766A" w:rsidRDefault="00F56048" w:rsidP="0097766A">
            <w:pPr>
              <w:pStyle w:val="Tabletitle"/>
              <w:keepLines/>
              <w:snapToGrid w:val="0"/>
              <w:rPr>
                <w:lang w:val="en-GB"/>
              </w:rPr>
            </w:pPr>
            <w:r w:rsidRPr="0097766A">
              <w:rPr>
                <w:lang w:val="en-GB"/>
              </w:rPr>
              <w:t>Mult</w:t>
            </w:r>
          </w:p>
        </w:tc>
        <w:tc>
          <w:tcPr>
            <w:tcW w:w="2340" w:type="dxa"/>
            <w:shd w:val="clear" w:color="auto" w:fill="D9D9D9" w:themeFill="background1" w:themeFillShade="D9"/>
            <w:vAlign w:val="center"/>
          </w:tcPr>
          <w:p w14:paraId="6DAFCBFB" w14:textId="2FF73EC5" w:rsidR="00F56048" w:rsidRPr="0097766A" w:rsidRDefault="00F56048" w:rsidP="00F25CC0">
            <w:pPr>
              <w:pStyle w:val="Tabletitle"/>
              <w:keepLines/>
              <w:snapToGrid w:val="0"/>
              <w:jc w:val="left"/>
              <w:rPr>
                <w:lang w:val="en-GB"/>
              </w:rPr>
            </w:pPr>
            <w:r w:rsidRPr="0097766A">
              <w:rPr>
                <w:lang w:val="en-GB"/>
              </w:rPr>
              <w:t>Type</w:t>
            </w:r>
          </w:p>
        </w:tc>
        <w:tc>
          <w:tcPr>
            <w:tcW w:w="2700" w:type="dxa"/>
            <w:shd w:val="clear" w:color="auto" w:fill="D9D9D9" w:themeFill="background1" w:themeFillShade="D9"/>
            <w:vAlign w:val="center"/>
          </w:tcPr>
          <w:p w14:paraId="0C315AAB" w14:textId="77777777" w:rsidR="00F56048" w:rsidRPr="0097766A" w:rsidRDefault="00F56048" w:rsidP="00F25CC0">
            <w:pPr>
              <w:pStyle w:val="Tabletitle"/>
              <w:keepLines/>
              <w:snapToGrid w:val="0"/>
              <w:jc w:val="left"/>
              <w:rPr>
                <w:lang w:val="en-GB"/>
              </w:rPr>
            </w:pPr>
            <w:r w:rsidRPr="0097766A">
              <w:rPr>
                <w:lang w:val="en-GB"/>
              </w:rPr>
              <w:t>Remarks</w:t>
            </w:r>
          </w:p>
        </w:tc>
      </w:tr>
      <w:tr w:rsidR="00F56048" w:rsidRPr="0085164B" w14:paraId="2A1BC156" w14:textId="77777777" w:rsidTr="003D00DC">
        <w:tc>
          <w:tcPr>
            <w:tcW w:w="1383" w:type="dxa"/>
          </w:tcPr>
          <w:p w14:paraId="4E54AA1E" w14:textId="77777777" w:rsidR="00F56048" w:rsidRPr="0097766A" w:rsidRDefault="00F56048" w:rsidP="0097766A">
            <w:pPr>
              <w:pStyle w:val="Tabletext"/>
              <w:keepNext/>
              <w:keepLines/>
              <w:snapToGrid w:val="0"/>
            </w:pPr>
            <w:r w:rsidRPr="0097766A">
              <w:t>Class</w:t>
            </w:r>
          </w:p>
        </w:tc>
        <w:tc>
          <w:tcPr>
            <w:tcW w:w="2520" w:type="dxa"/>
          </w:tcPr>
          <w:p w14:paraId="210F2CDF" w14:textId="3B2FDF56" w:rsidR="00F56048" w:rsidRPr="0097766A" w:rsidRDefault="00F56048" w:rsidP="0097766A">
            <w:pPr>
              <w:pStyle w:val="Tabletext"/>
              <w:keepNext/>
              <w:keepLines/>
              <w:snapToGrid w:val="0"/>
            </w:pPr>
            <w:r w:rsidRPr="0097766A">
              <w:t>S100_CD_Information</w:t>
            </w:r>
          </w:p>
        </w:tc>
        <w:tc>
          <w:tcPr>
            <w:tcW w:w="3837" w:type="dxa"/>
          </w:tcPr>
          <w:p w14:paraId="5E393709" w14:textId="3FD74BCA" w:rsidR="00F56048" w:rsidRPr="0097766A" w:rsidRDefault="00F56048" w:rsidP="0097766A">
            <w:pPr>
              <w:pStyle w:val="Tabletext"/>
              <w:keepNext/>
              <w:keepLines/>
              <w:snapToGrid w:val="0"/>
              <w:jc w:val="left"/>
            </w:pPr>
            <w:r w:rsidRPr="0097766A">
              <w:t xml:space="preserve">Characteristics of an information type in a </w:t>
            </w:r>
            <w:r w:rsidR="0057241D" w:rsidRPr="0097766A">
              <w:t>Data</w:t>
            </w:r>
            <w:r w:rsidRPr="0097766A">
              <w:t xml:space="preserve"> </w:t>
            </w:r>
            <w:r w:rsidR="003D00DC" w:rsidRPr="0097766A">
              <w:t>D</w:t>
            </w:r>
            <w:r w:rsidRPr="0097766A">
              <w:t>ictionary</w:t>
            </w:r>
          </w:p>
        </w:tc>
        <w:tc>
          <w:tcPr>
            <w:tcW w:w="720" w:type="dxa"/>
          </w:tcPr>
          <w:p w14:paraId="54012DCF" w14:textId="77777777" w:rsidR="00F56048" w:rsidRPr="0097766A" w:rsidRDefault="00F56048" w:rsidP="00ED4C7C">
            <w:pPr>
              <w:pStyle w:val="Tabletext"/>
              <w:keepNext/>
              <w:keepLines/>
              <w:snapToGrid w:val="0"/>
              <w:jc w:val="center"/>
            </w:pPr>
            <w:r w:rsidRPr="0097766A">
              <w:t>-</w:t>
            </w:r>
          </w:p>
        </w:tc>
        <w:tc>
          <w:tcPr>
            <w:tcW w:w="2340" w:type="dxa"/>
          </w:tcPr>
          <w:p w14:paraId="4C473A5C" w14:textId="77777777" w:rsidR="00F56048" w:rsidRPr="0085164B" w:rsidRDefault="00F56048" w:rsidP="0097766A">
            <w:pPr>
              <w:pStyle w:val="Tabletext"/>
              <w:keepNext/>
              <w:keepLines/>
              <w:snapToGrid w:val="0"/>
            </w:pPr>
            <w:r w:rsidRPr="0097766A">
              <w:t>-</w:t>
            </w:r>
          </w:p>
        </w:tc>
        <w:tc>
          <w:tcPr>
            <w:tcW w:w="2700" w:type="dxa"/>
          </w:tcPr>
          <w:p w14:paraId="6396C54B" w14:textId="77777777" w:rsidR="00F56048" w:rsidRPr="0085164B" w:rsidRDefault="00F56048" w:rsidP="0097766A">
            <w:pPr>
              <w:pStyle w:val="Tabletext"/>
              <w:keepNext/>
              <w:keepLines/>
              <w:snapToGrid w:val="0"/>
            </w:pPr>
          </w:p>
        </w:tc>
      </w:tr>
      <w:tr w:rsidR="00F56048" w:rsidRPr="0085164B" w14:paraId="644B474E" w14:textId="77777777" w:rsidTr="00C613C5">
        <w:tblPrEx>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ExChange w:id="121" w:author="Teh Stand" w:date="2023-12-01T06:49:00Z">
            <w:tblPrEx>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Ex>
          </w:tblPrExChange>
        </w:tblPrEx>
        <w:tc>
          <w:tcPr>
            <w:tcW w:w="1383" w:type="dxa"/>
            <w:tcPrChange w:id="122" w:author="Teh Stand" w:date="2023-12-01T06:49:00Z">
              <w:tcPr>
                <w:tcW w:w="1383" w:type="dxa"/>
              </w:tcPr>
            </w:tcPrChange>
          </w:tcPr>
          <w:p w14:paraId="5978F605" w14:textId="77777777" w:rsidR="00F56048" w:rsidRPr="0085164B" w:rsidRDefault="00F56048">
            <w:pPr>
              <w:pStyle w:val="Tabletext"/>
              <w:snapToGrid w:val="0"/>
              <w:jc w:val="left"/>
              <w:pPrChange w:id="123" w:author="Teh Stand" w:date="2023-12-01T06:49:00Z">
                <w:pPr>
                  <w:pStyle w:val="Tabletext"/>
                  <w:snapToGrid w:val="0"/>
                  <w:jc w:val="center"/>
                </w:pPr>
              </w:pPrChange>
            </w:pPr>
            <w:r w:rsidRPr="0085164B">
              <w:t>Association</w:t>
            </w:r>
          </w:p>
        </w:tc>
        <w:tc>
          <w:tcPr>
            <w:tcW w:w="2520" w:type="dxa"/>
            <w:tcPrChange w:id="124" w:author="Teh Stand" w:date="2023-12-01T06:49:00Z">
              <w:tcPr>
                <w:tcW w:w="2520" w:type="dxa"/>
              </w:tcPr>
            </w:tcPrChange>
          </w:tcPr>
          <w:p w14:paraId="1082F3D6" w14:textId="77777777" w:rsidR="00F56048" w:rsidRPr="0085164B" w:rsidRDefault="00F56048" w:rsidP="00032F6E">
            <w:pPr>
              <w:pStyle w:val="Tabletext"/>
              <w:snapToGrid w:val="0"/>
            </w:pPr>
            <w:r w:rsidRPr="0085164B">
              <w:t>distinction</w:t>
            </w:r>
          </w:p>
        </w:tc>
        <w:tc>
          <w:tcPr>
            <w:tcW w:w="3837" w:type="dxa"/>
            <w:tcPrChange w:id="125" w:author="Teh Stand" w:date="2023-12-01T06:49:00Z">
              <w:tcPr>
                <w:tcW w:w="3837" w:type="dxa"/>
              </w:tcPr>
            </w:tcPrChange>
          </w:tcPr>
          <w:p w14:paraId="0AD1204D" w14:textId="77777777" w:rsidR="00F56048" w:rsidRPr="0085164B" w:rsidRDefault="003D00DC" w:rsidP="00032F6E">
            <w:pPr>
              <w:pStyle w:val="Tabletext"/>
              <w:snapToGrid w:val="0"/>
              <w:jc w:val="left"/>
            </w:pPr>
            <w:r>
              <w:t>S</w:t>
            </w:r>
            <w:r w:rsidR="00F56048" w:rsidRPr="0085164B">
              <w:t>imilar information types that this is distinct from</w:t>
            </w:r>
          </w:p>
        </w:tc>
        <w:tc>
          <w:tcPr>
            <w:tcW w:w="720" w:type="dxa"/>
            <w:tcPrChange w:id="126" w:author="Teh Stand" w:date="2023-12-01T06:49:00Z">
              <w:tcPr>
                <w:tcW w:w="720" w:type="dxa"/>
              </w:tcPr>
            </w:tcPrChange>
          </w:tcPr>
          <w:p w14:paraId="13D0EF5C" w14:textId="41836ABC" w:rsidR="00F56048" w:rsidRPr="0085164B" w:rsidRDefault="00F56048" w:rsidP="00ED4C7C">
            <w:pPr>
              <w:pStyle w:val="Tabletext"/>
              <w:snapToGrid w:val="0"/>
              <w:jc w:val="center"/>
            </w:pPr>
            <w:r w:rsidRPr="0085164B">
              <w:t>0..</w:t>
            </w:r>
            <w:r w:rsidR="00E92E99">
              <w:t>*</w:t>
            </w:r>
          </w:p>
        </w:tc>
        <w:tc>
          <w:tcPr>
            <w:tcW w:w="2340" w:type="dxa"/>
            <w:tcPrChange w:id="127" w:author="Teh Stand" w:date="2023-12-01T06:49:00Z">
              <w:tcPr>
                <w:tcW w:w="2340" w:type="dxa"/>
              </w:tcPr>
            </w:tcPrChange>
          </w:tcPr>
          <w:p w14:paraId="517B578A" w14:textId="69A28CC7" w:rsidR="00F56048" w:rsidRPr="0085164B" w:rsidRDefault="00F56048" w:rsidP="00032F6E">
            <w:pPr>
              <w:pStyle w:val="Tabletext"/>
              <w:snapToGrid w:val="0"/>
            </w:pPr>
            <w:r w:rsidRPr="0085164B">
              <w:t>S100_</w:t>
            </w:r>
            <w:r w:rsidRPr="00272384">
              <w:t>CD</w:t>
            </w:r>
            <w:r w:rsidRPr="0085164B">
              <w:t>_Information</w:t>
            </w:r>
          </w:p>
        </w:tc>
        <w:tc>
          <w:tcPr>
            <w:tcW w:w="2700" w:type="dxa"/>
            <w:tcPrChange w:id="128" w:author="Teh Stand" w:date="2023-12-01T06:49:00Z">
              <w:tcPr>
                <w:tcW w:w="2700" w:type="dxa"/>
              </w:tcPr>
            </w:tcPrChange>
          </w:tcPr>
          <w:p w14:paraId="03DA2F0A" w14:textId="77777777" w:rsidR="00F56048" w:rsidRPr="0085164B" w:rsidRDefault="00F56048" w:rsidP="00032F6E">
            <w:pPr>
              <w:pStyle w:val="Tabletext"/>
              <w:snapToGrid w:val="0"/>
            </w:pPr>
          </w:p>
        </w:tc>
      </w:tr>
      <w:tr w:rsidR="00272384" w:rsidRPr="0085164B" w14:paraId="7E345BAB" w14:textId="77777777" w:rsidTr="003D00DC">
        <w:tc>
          <w:tcPr>
            <w:tcW w:w="1383" w:type="dxa"/>
          </w:tcPr>
          <w:p w14:paraId="224E83B4" w14:textId="535EEB95" w:rsidR="00272384" w:rsidRPr="0085164B" w:rsidRDefault="00272384" w:rsidP="00272384">
            <w:pPr>
              <w:pStyle w:val="Tabletext"/>
              <w:snapToGrid w:val="0"/>
            </w:pPr>
            <w:r>
              <w:t>Association</w:t>
            </w:r>
          </w:p>
        </w:tc>
        <w:tc>
          <w:tcPr>
            <w:tcW w:w="2520" w:type="dxa"/>
          </w:tcPr>
          <w:p w14:paraId="391F66C9" w14:textId="7B80A3AB" w:rsidR="00272384" w:rsidRPr="0085164B" w:rsidRDefault="00272384" w:rsidP="00272384">
            <w:pPr>
              <w:pStyle w:val="Tabletext"/>
              <w:snapToGrid w:val="0"/>
            </w:pPr>
            <w:proofErr w:type="spellStart"/>
            <w:r>
              <w:t>conceptReference</w:t>
            </w:r>
            <w:proofErr w:type="spellEnd"/>
          </w:p>
        </w:tc>
        <w:tc>
          <w:tcPr>
            <w:tcW w:w="3837" w:type="dxa"/>
          </w:tcPr>
          <w:p w14:paraId="04B6F10F" w14:textId="1113D095" w:rsidR="00272384" w:rsidRDefault="00272384" w:rsidP="00272384">
            <w:pPr>
              <w:pStyle w:val="Tabletext"/>
              <w:snapToGrid w:val="0"/>
              <w:jc w:val="left"/>
            </w:pPr>
            <w:r>
              <w:t>References S100_Concept as the base class</w:t>
            </w:r>
          </w:p>
        </w:tc>
        <w:tc>
          <w:tcPr>
            <w:tcW w:w="720" w:type="dxa"/>
          </w:tcPr>
          <w:p w14:paraId="794A7D39" w14:textId="4035A88A" w:rsidR="00272384" w:rsidRPr="0085164B" w:rsidRDefault="00272384" w:rsidP="00ED4C7C">
            <w:pPr>
              <w:pStyle w:val="Tabletext"/>
              <w:snapToGrid w:val="0"/>
              <w:jc w:val="center"/>
            </w:pPr>
            <w:r>
              <w:t>1</w:t>
            </w:r>
          </w:p>
        </w:tc>
        <w:tc>
          <w:tcPr>
            <w:tcW w:w="2340" w:type="dxa"/>
          </w:tcPr>
          <w:p w14:paraId="39B2FD6D" w14:textId="4EA47FDD" w:rsidR="00272384" w:rsidRPr="0085164B" w:rsidRDefault="00272384" w:rsidP="00272384">
            <w:pPr>
              <w:pStyle w:val="Tabletext"/>
              <w:snapToGrid w:val="0"/>
            </w:pPr>
            <w:r>
              <w:t>S100_Concept</w:t>
            </w:r>
          </w:p>
        </w:tc>
        <w:tc>
          <w:tcPr>
            <w:tcW w:w="2700" w:type="dxa"/>
          </w:tcPr>
          <w:p w14:paraId="22B1130B" w14:textId="77777777" w:rsidR="00272384" w:rsidRPr="0085164B" w:rsidRDefault="00272384" w:rsidP="00272384">
            <w:pPr>
              <w:pStyle w:val="Tabletext"/>
              <w:snapToGrid w:val="0"/>
            </w:pPr>
          </w:p>
        </w:tc>
      </w:tr>
    </w:tbl>
    <w:p w14:paraId="3DB1ED14" w14:textId="77777777" w:rsidR="00335415" w:rsidRDefault="00335415" w:rsidP="00760B54">
      <w:pPr>
        <w:rPr>
          <w:lang w:val="en-GB"/>
        </w:rPr>
      </w:pPr>
      <w:bookmarkStart w:id="129" w:name="_Toc96085921"/>
      <w:bookmarkStart w:id="130" w:name="_Toc96416563"/>
      <w:bookmarkStart w:id="131" w:name="_Toc96085922"/>
      <w:bookmarkStart w:id="132" w:name="_Toc96416564"/>
      <w:bookmarkStart w:id="133" w:name="_Toc96085944"/>
      <w:bookmarkStart w:id="134" w:name="_Toc96416586"/>
      <w:bookmarkEnd w:id="129"/>
      <w:bookmarkEnd w:id="130"/>
      <w:bookmarkEnd w:id="131"/>
      <w:bookmarkEnd w:id="132"/>
      <w:bookmarkEnd w:id="133"/>
      <w:bookmarkEnd w:id="134"/>
    </w:p>
    <w:p w14:paraId="6D797FF9" w14:textId="65F3E83F" w:rsidR="00760B54" w:rsidRPr="00760B54" w:rsidRDefault="00335415" w:rsidP="009F785A">
      <w:pPr>
        <w:tabs>
          <w:tab w:val="left" w:pos="993"/>
        </w:tabs>
        <w:spacing w:after="120"/>
        <w:rPr>
          <w:lang w:val="en-GB"/>
        </w:rPr>
      </w:pPr>
      <w:r>
        <w:rPr>
          <w:lang w:val="en-GB"/>
        </w:rPr>
        <w:t>NOTE</w:t>
      </w:r>
      <w:r w:rsidR="00BF76F5">
        <w:rPr>
          <w:lang w:val="en-GB"/>
        </w:rPr>
        <w:tab/>
      </w:r>
      <w:r>
        <w:rPr>
          <w:lang w:val="en-GB"/>
        </w:rPr>
        <w:t>The attribute camelCase is mandatory for this class.</w:t>
      </w:r>
    </w:p>
    <w:p w14:paraId="6D476026" w14:textId="77777777" w:rsidR="00017175" w:rsidRDefault="00017175" w:rsidP="00017175">
      <w:pPr>
        <w:pStyle w:val="Heading3"/>
      </w:pPr>
      <w:bookmarkStart w:id="135" w:name="_Toc96085945"/>
      <w:bookmarkStart w:id="136" w:name="_Toc96416587"/>
      <w:bookmarkStart w:id="137" w:name="_Toc96508853"/>
      <w:bookmarkStart w:id="138" w:name="_Toc96085946"/>
      <w:bookmarkStart w:id="139" w:name="_Toc96416588"/>
      <w:bookmarkStart w:id="140" w:name="_Toc96508854"/>
      <w:bookmarkStart w:id="141" w:name="_Toc96085947"/>
      <w:bookmarkStart w:id="142" w:name="_Toc96416589"/>
      <w:bookmarkStart w:id="143" w:name="_Toc96508855"/>
      <w:bookmarkStart w:id="144" w:name="_Toc96085948"/>
      <w:bookmarkStart w:id="145" w:name="_Toc96416590"/>
      <w:bookmarkStart w:id="146" w:name="_Toc96508856"/>
      <w:bookmarkStart w:id="147" w:name="_Toc96085949"/>
      <w:bookmarkStart w:id="148" w:name="_Toc96416591"/>
      <w:bookmarkStart w:id="149" w:name="_Toc96508857"/>
      <w:bookmarkStart w:id="150" w:name="_Toc96085950"/>
      <w:bookmarkStart w:id="151" w:name="_Toc96416592"/>
      <w:bookmarkStart w:id="152" w:name="_Toc96508858"/>
      <w:bookmarkStart w:id="153" w:name="_Toc33091640"/>
      <w:bookmarkStart w:id="154" w:name="_Toc96508859"/>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Pr="00E1173B">
        <w:t>S100_</w:t>
      </w:r>
      <w:r>
        <w:t>Concept</w:t>
      </w:r>
      <w:bookmarkEnd w:id="153"/>
      <w:bookmarkEnd w:id="154"/>
    </w:p>
    <w:p w14:paraId="247AFC83" w14:textId="6EFE67B8" w:rsidR="00254D47" w:rsidRDefault="00017175" w:rsidP="009916EC">
      <w:pPr>
        <w:spacing w:after="120"/>
        <w:rPr>
          <w:rFonts w:eastAsia="Arial" w:cs="Arial"/>
          <w:position w:val="-1"/>
        </w:rPr>
      </w:pPr>
      <w:r w:rsidRPr="006913BA">
        <w:rPr>
          <w:rFonts w:eastAsia="Arial" w:cs="Arial"/>
          <w:position w:val="-1"/>
          <w:lang w:val="en-GB"/>
          <w:rPrChange w:id="155" w:author="Jeff Wootton" w:date="2024-04-25T10:34:00Z">
            <w:rPr>
              <w:rFonts w:eastAsia="Arial" w:cs="Arial"/>
              <w:position w:val="-1"/>
            </w:rPr>
          </w:rPrChange>
        </w:rPr>
        <w:t>The cl</w:t>
      </w:r>
      <w:r w:rsidRPr="006913BA">
        <w:rPr>
          <w:rFonts w:eastAsia="Arial" w:cs="Arial"/>
          <w:spacing w:val="-1"/>
          <w:position w:val="-1"/>
          <w:lang w:val="en-GB"/>
          <w:rPrChange w:id="156" w:author="Jeff Wootton" w:date="2024-04-25T10:34:00Z">
            <w:rPr>
              <w:rFonts w:eastAsia="Arial" w:cs="Arial"/>
              <w:spacing w:val="-1"/>
              <w:position w:val="-1"/>
            </w:rPr>
          </w:rPrChange>
        </w:rPr>
        <w:t>as</w:t>
      </w:r>
      <w:r w:rsidRPr="006913BA">
        <w:rPr>
          <w:rFonts w:eastAsia="Arial" w:cs="Arial"/>
          <w:position w:val="-1"/>
          <w:lang w:val="en-GB"/>
          <w:rPrChange w:id="157" w:author="Jeff Wootton" w:date="2024-04-25T10:34:00Z">
            <w:rPr>
              <w:rFonts w:eastAsia="Arial" w:cs="Arial"/>
              <w:position w:val="-1"/>
            </w:rPr>
          </w:rPrChange>
        </w:rPr>
        <w:t xml:space="preserve">s S100_Concept identifies the required information for the Concept Register. </w:t>
      </w:r>
      <w:r w:rsidRPr="001406CF">
        <w:rPr>
          <w:rFonts w:eastAsia="Arial" w:cs="Arial"/>
          <w:position w:val="-1"/>
        </w:rPr>
        <w:t xml:space="preserve">Further </w:t>
      </w:r>
      <w:proofErr w:type="spellStart"/>
      <w:r w:rsidRPr="001406CF">
        <w:rPr>
          <w:rFonts w:eastAsia="Arial" w:cs="Arial"/>
          <w:position w:val="-1"/>
        </w:rPr>
        <w:t>detai</w:t>
      </w:r>
      <w:r w:rsidRPr="001406CF">
        <w:rPr>
          <w:rFonts w:eastAsia="Arial" w:cs="Arial"/>
          <w:spacing w:val="-1"/>
          <w:position w:val="-1"/>
        </w:rPr>
        <w:t>l</w:t>
      </w:r>
      <w:r w:rsidRPr="001406CF">
        <w:rPr>
          <w:rFonts w:eastAsia="Arial" w:cs="Arial"/>
          <w:position w:val="-1"/>
        </w:rPr>
        <w:t>s</w:t>
      </w:r>
      <w:proofErr w:type="spellEnd"/>
      <w:r w:rsidRPr="001406CF">
        <w:rPr>
          <w:rFonts w:eastAsia="Arial" w:cs="Arial"/>
          <w:position w:val="-1"/>
        </w:rPr>
        <w:t xml:space="preserve"> </w:t>
      </w:r>
      <w:proofErr w:type="spellStart"/>
      <w:r w:rsidRPr="001406CF">
        <w:rPr>
          <w:rFonts w:eastAsia="Arial" w:cs="Arial"/>
          <w:position w:val="-1"/>
        </w:rPr>
        <w:t>can</w:t>
      </w:r>
      <w:proofErr w:type="spellEnd"/>
      <w:r w:rsidRPr="001406CF">
        <w:rPr>
          <w:rFonts w:eastAsia="Arial" w:cs="Arial"/>
          <w:position w:val="-1"/>
        </w:rPr>
        <w:t xml:space="preserve"> </w:t>
      </w:r>
      <w:proofErr w:type="spellStart"/>
      <w:r w:rsidRPr="001406CF">
        <w:rPr>
          <w:rFonts w:eastAsia="Arial" w:cs="Arial"/>
          <w:position w:val="-1"/>
        </w:rPr>
        <w:t>be</w:t>
      </w:r>
      <w:proofErr w:type="spellEnd"/>
      <w:r w:rsidRPr="001406CF">
        <w:rPr>
          <w:rFonts w:eastAsia="Arial" w:cs="Arial"/>
          <w:position w:val="-1"/>
        </w:rPr>
        <w:t xml:space="preserve"> fou</w:t>
      </w:r>
      <w:r w:rsidRPr="001406CF">
        <w:rPr>
          <w:rFonts w:eastAsia="Arial" w:cs="Arial"/>
          <w:spacing w:val="-1"/>
          <w:position w:val="-1"/>
        </w:rPr>
        <w:t>n</w:t>
      </w:r>
      <w:r w:rsidRPr="001406CF">
        <w:rPr>
          <w:rFonts w:eastAsia="Arial" w:cs="Arial"/>
          <w:position w:val="-1"/>
        </w:rPr>
        <w:t xml:space="preserve">d in </w:t>
      </w:r>
      <w:r w:rsidR="00ED4C7C" w:rsidRPr="001406CF">
        <w:rPr>
          <w:rFonts w:eastAsia="Arial" w:cs="Arial"/>
          <w:position w:val="-1"/>
        </w:rPr>
        <w:t>clause 2a-</w:t>
      </w:r>
      <w:r w:rsidR="001406CF" w:rsidRPr="001406CF">
        <w:rPr>
          <w:rFonts w:eastAsia="Arial" w:cs="Arial"/>
          <w:position w:val="-1"/>
        </w:rPr>
        <w:t>3.</w:t>
      </w:r>
      <w:r w:rsidR="00903EA0">
        <w:rPr>
          <w:rFonts w:eastAsia="Arial" w:cs="Arial"/>
          <w:position w:val="-1"/>
        </w:rPr>
        <w:t>3</w:t>
      </w:r>
      <w:r w:rsidRPr="001406CF">
        <w:rPr>
          <w:rFonts w:eastAsia="Arial" w:cs="Arial"/>
          <w:position w:val="-1"/>
        </w:rPr>
        <w:t>.</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2520"/>
        <w:gridCol w:w="3837"/>
        <w:gridCol w:w="720"/>
        <w:gridCol w:w="2340"/>
        <w:gridCol w:w="2700"/>
      </w:tblGrid>
      <w:tr w:rsidR="001406CF" w:rsidRPr="0097766A" w14:paraId="6FB939C5" w14:textId="77777777" w:rsidTr="001A0C80">
        <w:trPr>
          <w:trHeight w:val="220"/>
        </w:trPr>
        <w:tc>
          <w:tcPr>
            <w:tcW w:w="1383" w:type="dxa"/>
            <w:shd w:val="clear" w:color="auto" w:fill="D9D9D9" w:themeFill="background1" w:themeFillShade="D9"/>
            <w:vAlign w:val="center"/>
          </w:tcPr>
          <w:p w14:paraId="399358D5" w14:textId="77777777" w:rsidR="001406CF" w:rsidRPr="0097766A" w:rsidRDefault="001406CF" w:rsidP="00F25CC0">
            <w:pPr>
              <w:pStyle w:val="Tabletitle"/>
              <w:keepLines/>
              <w:snapToGrid w:val="0"/>
              <w:jc w:val="left"/>
              <w:rPr>
                <w:lang w:val="en-GB"/>
              </w:rPr>
            </w:pPr>
            <w:r w:rsidRPr="0097766A">
              <w:rPr>
                <w:lang w:val="en-GB"/>
              </w:rPr>
              <w:t>Role Name</w:t>
            </w:r>
          </w:p>
        </w:tc>
        <w:tc>
          <w:tcPr>
            <w:tcW w:w="2520" w:type="dxa"/>
            <w:shd w:val="clear" w:color="auto" w:fill="D9D9D9" w:themeFill="background1" w:themeFillShade="D9"/>
            <w:vAlign w:val="center"/>
          </w:tcPr>
          <w:p w14:paraId="64C3AADC" w14:textId="77777777" w:rsidR="001406CF" w:rsidRPr="0097766A" w:rsidRDefault="001406CF" w:rsidP="00F25CC0">
            <w:pPr>
              <w:pStyle w:val="Tabletitle"/>
              <w:keepLines/>
              <w:snapToGrid w:val="0"/>
              <w:jc w:val="left"/>
              <w:rPr>
                <w:lang w:val="en-GB"/>
              </w:rPr>
            </w:pPr>
            <w:r w:rsidRPr="0097766A">
              <w:rPr>
                <w:lang w:val="en-GB"/>
              </w:rPr>
              <w:t>Name</w:t>
            </w:r>
          </w:p>
        </w:tc>
        <w:tc>
          <w:tcPr>
            <w:tcW w:w="3837" w:type="dxa"/>
            <w:shd w:val="clear" w:color="auto" w:fill="D9D9D9" w:themeFill="background1" w:themeFillShade="D9"/>
            <w:vAlign w:val="center"/>
          </w:tcPr>
          <w:p w14:paraId="417E9EB3" w14:textId="77777777" w:rsidR="001406CF" w:rsidRPr="0097766A" w:rsidRDefault="001406CF" w:rsidP="00F25CC0">
            <w:pPr>
              <w:pStyle w:val="Tabletitle"/>
              <w:keepLines/>
              <w:snapToGrid w:val="0"/>
              <w:jc w:val="left"/>
              <w:rPr>
                <w:lang w:val="en-GB"/>
              </w:rPr>
            </w:pPr>
            <w:r w:rsidRPr="0097766A">
              <w:rPr>
                <w:lang w:val="en-GB"/>
              </w:rPr>
              <w:t>Description</w:t>
            </w:r>
          </w:p>
        </w:tc>
        <w:tc>
          <w:tcPr>
            <w:tcW w:w="720" w:type="dxa"/>
            <w:shd w:val="clear" w:color="auto" w:fill="D9D9D9" w:themeFill="background1" w:themeFillShade="D9"/>
            <w:vAlign w:val="center"/>
          </w:tcPr>
          <w:p w14:paraId="319B1EA2" w14:textId="77777777" w:rsidR="001406CF" w:rsidRPr="0097766A" w:rsidRDefault="001406CF" w:rsidP="00EA6817">
            <w:pPr>
              <w:pStyle w:val="Tabletitle"/>
              <w:keepLines/>
              <w:snapToGrid w:val="0"/>
              <w:rPr>
                <w:lang w:val="en-GB"/>
              </w:rPr>
            </w:pPr>
            <w:r w:rsidRPr="0097766A">
              <w:rPr>
                <w:lang w:val="en-GB"/>
              </w:rPr>
              <w:t>Mult</w:t>
            </w:r>
          </w:p>
        </w:tc>
        <w:tc>
          <w:tcPr>
            <w:tcW w:w="2340" w:type="dxa"/>
            <w:shd w:val="clear" w:color="auto" w:fill="D9D9D9" w:themeFill="background1" w:themeFillShade="D9"/>
            <w:vAlign w:val="center"/>
          </w:tcPr>
          <w:p w14:paraId="26F2EC05" w14:textId="47DA1CFE" w:rsidR="001406CF" w:rsidRPr="0097766A" w:rsidRDefault="001406CF" w:rsidP="00F25CC0">
            <w:pPr>
              <w:pStyle w:val="Tabletitle"/>
              <w:keepLines/>
              <w:snapToGrid w:val="0"/>
              <w:jc w:val="left"/>
              <w:rPr>
                <w:lang w:val="en-GB"/>
              </w:rPr>
            </w:pPr>
            <w:r w:rsidRPr="0097766A">
              <w:rPr>
                <w:lang w:val="en-GB"/>
              </w:rPr>
              <w:t>Type</w:t>
            </w:r>
          </w:p>
        </w:tc>
        <w:tc>
          <w:tcPr>
            <w:tcW w:w="2700" w:type="dxa"/>
            <w:shd w:val="clear" w:color="auto" w:fill="D9D9D9" w:themeFill="background1" w:themeFillShade="D9"/>
            <w:vAlign w:val="center"/>
          </w:tcPr>
          <w:p w14:paraId="50553403" w14:textId="77777777" w:rsidR="001406CF" w:rsidRPr="0097766A" w:rsidRDefault="001406CF" w:rsidP="00F25CC0">
            <w:pPr>
              <w:pStyle w:val="Tabletitle"/>
              <w:keepLines/>
              <w:snapToGrid w:val="0"/>
              <w:jc w:val="left"/>
              <w:rPr>
                <w:lang w:val="en-GB"/>
              </w:rPr>
            </w:pPr>
            <w:r w:rsidRPr="0097766A">
              <w:rPr>
                <w:lang w:val="en-GB"/>
              </w:rPr>
              <w:t>Remarks</w:t>
            </w:r>
          </w:p>
        </w:tc>
      </w:tr>
      <w:tr w:rsidR="001406CF" w:rsidRPr="0085164B" w14:paraId="587457DB" w14:textId="77777777" w:rsidTr="00EA6817">
        <w:tc>
          <w:tcPr>
            <w:tcW w:w="1383" w:type="dxa"/>
          </w:tcPr>
          <w:p w14:paraId="2FEA1CE0" w14:textId="77777777" w:rsidR="001406CF" w:rsidRPr="0097766A" w:rsidRDefault="001406CF" w:rsidP="00EA6817">
            <w:pPr>
              <w:pStyle w:val="Tabletext"/>
              <w:keepNext/>
              <w:keepLines/>
              <w:snapToGrid w:val="0"/>
            </w:pPr>
            <w:r w:rsidRPr="0097766A">
              <w:t>Class</w:t>
            </w:r>
          </w:p>
        </w:tc>
        <w:tc>
          <w:tcPr>
            <w:tcW w:w="2520" w:type="dxa"/>
          </w:tcPr>
          <w:p w14:paraId="43627CD7" w14:textId="02A2C8FD" w:rsidR="001406CF" w:rsidRPr="0097766A" w:rsidRDefault="001406CF" w:rsidP="001406CF">
            <w:pPr>
              <w:pStyle w:val="Tabletext"/>
              <w:keepNext/>
              <w:keepLines/>
              <w:snapToGrid w:val="0"/>
            </w:pPr>
            <w:r w:rsidRPr="0097766A">
              <w:t>S100_</w:t>
            </w:r>
            <w:r>
              <w:t>Concept</w:t>
            </w:r>
          </w:p>
        </w:tc>
        <w:tc>
          <w:tcPr>
            <w:tcW w:w="3837" w:type="dxa"/>
          </w:tcPr>
          <w:p w14:paraId="345C182D" w14:textId="261604C9" w:rsidR="001406CF" w:rsidRPr="0097766A" w:rsidRDefault="001406CF" w:rsidP="00EA6817">
            <w:pPr>
              <w:pStyle w:val="Tabletext"/>
              <w:keepNext/>
              <w:keepLines/>
              <w:snapToGrid w:val="0"/>
              <w:jc w:val="left"/>
            </w:pPr>
            <w:r>
              <w:t>A</w:t>
            </w:r>
            <w:r w:rsidRPr="009149C9">
              <w:t xml:space="preserve"> definition of object, information or phenomena of nature</w:t>
            </w:r>
          </w:p>
        </w:tc>
        <w:tc>
          <w:tcPr>
            <w:tcW w:w="720" w:type="dxa"/>
          </w:tcPr>
          <w:p w14:paraId="4C18488B" w14:textId="77777777" w:rsidR="001406CF" w:rsidRPr="0097766A" w:rsidRDefault="001406CF" w:rsidP="00EA6817">
            <w:pPr>
              <w:pStyle w:val="Tabletext"/>
              <w:keepNext/>
              <w:keepLines/>
              <w:snapToGrid w:val="0"/>
              <w:jc w:val="center"/>
            </w:pPr>
            <w:r w:rsidRPr="0097766A">
              <w:t>-</w:t>
            </w:r>
          </w:p>
        </w:tc>
        <w:tc>
          <w:tcPr>
            <w:tcW w:w="2340" w:type="dxa"/>
          </w:tcPr>
          <w:p w14:paraId="5AA3E04D" w14:textId="77777777" w:rsidR="001406CF" w:rsidRPr="0085164B" w:rsidRDefault="001406CF" w:rsidP="00EA6817">
            <w:pPr>
              <w:pStyle w:val="Tabletext"/>
              <w:keepNext/>
              <w:keepLines/>
              <w:snapToGrid w:val="0"/>
            </w:pPr>
            <w:r w:rsidRPr="0097766A">
              <w:t>-</w:t>
            </w:r>
          </w:p>
        </w:tc>
        <w:tc>
          <w:tcPr>
            <w:tcW w:w="2700" w:type="dxa"/>
          </w:tcPr>
          <w:p w14:paraId="5BE0C1B6" w14:textId="77777777" w:rsidR="001406CF" w:rsidRPr="0085164B" w:rsidRDefault="001406CF" w:rsidP="00EA6817">
            <w:pPr>
              <w:pStyle w:val="Tabletext"/>
              <w:keepNext/>
              <w:keepLines/>
              <w:snapToGrid w:val="0"/>
            </w:pPr>
          </w:p>
        </w:tc>
      </w:tr>
    </w:tbl>
    <w:p w14:paraId="590F3BD5" w14:textId="77777777" w:rsidR="001406CF" w:rsidRPr="001406CF" w:rsidRDefault="001406CF" w:rsidP="009916EC">
      <w:pPr>
        <w:spacing w:after="120"/>
        <w:rPr>
          <w:rFonts w:eastAsia="Arial"/>
          <w:position w:val="-1"/>
        </w:rPr>
      </w:pPr>
    </w:p>
    <w:p w14:paraId="24E24537" w14:textId="77777777" w:rsidR="00017175" w:rsidRDefault="00017175" w:rsidP="009916EC">
      <w:pPr>
        <w:spacing w:after="120"/>
        <w:rPr>
          <w:rFonts w:eastAsia="Arial"/>
          <w:color w:val="FF0000"/>
          <w:position w:val="-1"/>
        </w:rPr>
      </w:pPr>
    </w:p>
    <w:p w14:paraId="6EB175A2" w14:textId="7E9CD8E4" w:rsidR="00017175" w:rsidRDefault="00017175" w:rsidP="00086037">
      <w:pPr>
        <w:suppressAutoHyphens w:val="0"/>
        <w:jc w:val="left"/>
        <w:rPr>
          <w:rFonts w:eastAsia="Arial" w:cs="Arial"/>
          <w:color w:val="FF0000"/>
          <w:position w:val="-1"/>
        </w:rPr>
      </w:pPr>
      <w:r>
        <w:rPr>
          <w:rFonts w:eastAsia="Arial" w:cs="Arial"/>
          <w:color w:val="FF0000"/>
          <w:position w:val="-1"/>
        </w:rPr>
        <w:br w:type="page"/>
      </w:r>
    </w:p>
    <w:p w14:paraId="65874371" w14:textId="77777777" w:rsidR="00017175" w:rsidRPr="001C3FF8" w:rsidRDefault="00017175" w:rsidP="00017175">
      <w:pPr>
        <w:sectPr w:rsidR="00017175" w:rsidRPr="001C3FF8" w:rsidSect="00CF7F2E">
          <w:headerReference w:type="even" r:id="rId21"/>
          <w:headerReference w:type="default" r:id="rId22"/>
          <w:footerReference w:type="even" r:id="rId23"/>
          <w:footerReference w:type="default" r:id="rId24"/>
          <w:pgSz w:w="16840" w:h="11907" w:orient="landscape" w:code="9"/>
          <w:pgMar w:top="1440" w:right="1440" w:bottom="1440" w:left="1440" w:header="709" w:footer="709" w:gutter="0"/>
          <w:pgNumType w:chapStyle="9" w:chapSep="period"/>
          <w:cols w:space="708"/>
          <w:docGrid w:linePitch="360"/>
        </w:sectPr>
      </w:pPr>
    </w:p>
    <w:p w14:paraId="6F047753" w14:textId="77777777" w:rsidR="00D8746D" w:rsidRPr="003D6D49" w:rsidRDefault="00D8746D" w:rsidP="003D00DC">
      <w:pPr>
        <w:suppressAutoHyphens w:val="0"/>
        <w:spacing w:after="120"/>
        <w:jc w:val="left"/>
      </w:pPr>
    </w:p>
    <w:p w14:paraId="1962AC55" w14:textId="5D201937" w:rsidR="00D95DBD" w:rsidRDefault="00664C9E" w:rsidP="00D95DBD">
      <w:pPr>
        <w:pStyle w:val="Heading1"/>
        <w:numPr>
          <w:ilvl w:val="0"/>
          <w:numId w:val="0"/>
        </w:numPr>
        <w:spacing w:before="0" w:after="0"/>
        <w:ind w:left="2552" w:right="2359"/>
        <w:jc w:val="center"/>
        <w:rPr>
          <w:b w:val="0"/>
          <w:sz w:val="28"/>
          <w:szCs w:val="28"/>
        </w:rPr>
      </w:pPr>
      <w:bookmarkStart w:id="170" w:name="_Toc96508860"/>
      <w:r w:rsidRPr="00D95DBD">
        <w:rPr>
          <w:b w:val="0"/>
          <w:sz w:val="28"/>
          <w:szCs w:val="28"/>
        </w:rPr>
        <w:t xml:space="preserve">Appendix 2a </w:t>
      </w:r>
      <w:r w:rsidR="00D95DBD">
        <w:rPr>
          <w:b w:val="0"/>
          <w:sz w:val="28"/>
          <w:szCs w:val="28"/>
        </w:rPr>
        <w:t>–</w:t>
      </w:r>
      <w:r w:rsidRPr="00D95DBD">
        <w:rPr>
          <w:b w:val="0"/>
          <w:sz w:val="28"/>
          <w:szCs w:val="28"/>
        </w:rPr>
        <w:t xml:space="preserve"> A</w:t>
      </w:r>
      <w:bookmarkStart w:id="171" w:name="_Toc420422172"/>
      <w:bookmarkEnd w:id="170"/>
    </w:p>
    <w:p w14:paraId="7979F20C" w14:textId="77777777" w:rsidR="00C95647" w:rsidRPr="006913BA" w:rsidRDefault="00664C9E" w:rsidP="00D95DBD">
      <w:pPr>
        <w:pStyle w:val="Heading1"/>
        <w:numPr>
          <w:ilvl w:val="0"/>
          <w:numId w:val="0"/>
        </w:numPr>
        <w:spacing w:before="0" w:after="0"/>
        <w:ind w:left="2410" w:right="2217"/>
        <w:jc w:val="center"/>
        <w:rPr>
          <w:b w:val="0"/>
          <w:sz w:val="28"/>
          <w:szCs w:val="28"/>
          <w:lang w:val="en-GB"/>
          <w:rPrChange w:id="172" w:author="Jeff Wootton" w:date="2024-04-25T10:34:00Z">
            <w:rPr>
              <w:b w:val="0"/>
              <w:sz w:val="28"/>
              <w:szCs w:val="28"/>
            </w:rPr>
          </w:rPrChange>
        </w:rPr>
      </w:pPr>
      <w:bookmarkStart w:id="173" w:name="_Toc474493539"/>
      <w:bookmarkStart w:id="174" w:name="_Toc33177862"/>
      <w:bookmarkStart w:id="175" w:name="_Toc95313622"/>
      <w:bookmarkStart w:id="176" w:name="_Toc95398364"/>
      <w:bookmarkStart w:id="177" w:name="_Toc96085953"/>
      <w:bookmarkStart w:id="178" w:name="_Toc96416595"/>
      <w:bookmarkStart w:id="179" w:name="_Toc96508861"/>
      <w:r w:rsidRPr="006913BA">
        <w:rPr>
          <w:szCs w:val="24"/>
          <w:lang w:val="en-GB"/>
          <w:rPrChange w:id="180" w:author="Jeff Wootton" w:date="2024-04-25T10:34:00Z">
            <w:rPr>
              <w:szCs w:val="24"/>
            </w:rPr>
          </w:rPrChange>
        </w:rPr>
        <w:t>Example of a complex attribute</w:t>
      </w:r>
      <w:bookmarkEnd w:id="171"/>
      <w:r w:rsidR="00D95DBD" w:rsidRPr="006913BA">
        <w:rPr>
          <w:szCs w:val="24"/>
          <w:lang w:val="en-GB"/>
          <w:rPrChange w:id="181" w:author="Jeff Wootton" w:date="2024-04-25T10:34:00Z">
            <w:rPr>
              <w:szCs w:val="24"/>
            </w:rPr>
          </w:rPrChange>
        </w:rPr>
        <w:t xml:space="preserve"> </w:t>
      </w:r>
      <w:r w:rsidRPr="006913BA">
        <w:rPr>
          <w:b w:val="0"/>
          <w:szCs w:val="24"/>
          <w:lang w:val="en-GB"/>
          <w:rPrChange w:id="182" w:author="Jeff Wootton" w:date="2024-04-25T10:34:00Z">
            <w:rPr>
              <w:b w:val="0"/>
              <w:szCs w:val="24"/>
            </w:rPr>
          </w:rPrChange>
        </w:rPr>
        <w:t>(informative)</w:t>
      </w:r>
      <w:bookmarkEnd w:id="173"/>
      <w:bookmarkEnd w:id="174"/>
      <w:bookmarkEnd w:id="175"/>
      <w:bookmarkEnd w:id="176"/>
      <w:bookmarkEnd w:id="177"/>
      <w:bookmarkEnd w:id="178"/>
      <w:bookmarkEnd w:id="179"/>
    </w:p>
    <w:p w14:paraId="5647A6E7" w14:textId="77777777" w:rsidR="00C95647" w:rsidRDefault="00C95647">
      <w:pPr>
        <w:pStyle w:val="ParagraphText"/>
        <w:spacing w:after="0"/>
      </w:pPr>
    </w:p>
    <w:p w14:paraId="75764070" w14:textId="77777777" w:rsidR="00631D0E" w:rsidRPr="007D6494" w:rsidRDefault="00631D0E" w:rsidP="00631D0E">
      <w:pPr>
        <w:pStyle w:val="ParagraphText"/>
        <w:spacing w:after="120"/>
        <w:jc w:val="both"/>
      </w:pPr>
      <w:r>
        <w:rPr>
          <w:u w:val="single"/>
        </w:rPr>
        <w:t>NOTE:</w:t>
      </w:r>
      <w:r>
        <w:t xml:space="preserve">  The following example does not reflect the modelling of lights in any S-100 based Product Specification.</w:t>
      </w:r>
    </w:p>
    <w:p w14:paraId="15DABF2B" w14:textId="77777777" w:rsidR="00F56048" w:rsidRPr="0085164B" w:rsidRDefault="00F56048" w:rsidP="003D00DC">
      <w:pPr>
        <w:pStyle w:val="ParagraphText"/>
        <w:spacing w:after="120"/>
        <w:jc w:val="both"/>
      </w:pPr>
      <w:r w:rsidRPr="0085164B">
        <w:t>A light may have several sectors. All of them share the same light characteristic and sequence. Other common attributes are the height and the name.</w:t>
      </w:r>
    </w:p>
    <w:p w14:paraId="03E48088" w14:textId="77777777" w:rsidR="00F56048" w:rsidRPr="0085164B" w:rsidRDefault="00F56048" w:rsidP="003D00DC">
      <w:pPr>
        <w:pStyle w:val="ParagraphText"/>
        <w:spacing w:after="120"/>
        <w:jc w:val="both"/>
      </w:pPr>
      <w:r w:rsidRPr="0085164B">
        <w:t>All attributes describing one sector in a complex attribute are structured “Light sector”.</w:t>
      </w:r>
    </w:p>
    <w:p w14:paraId="7023A5D0" w14:textId="77777777" w:rsidR="00F56048" w:rsidRPr="0085164B" w:rsidRDefault="00F56048" w:rsidP="003D00DC">
      <w:pPr>
        <w:pStyle w:val="ParagraphText"/>
        <w:spacing w:after="120"/>
        <w:jc w:val="both"/>
      </w:pPr>
      <w:r w:rsidRPr="0085164B">
        <w:t>A complex attribute for the “Rhythm of light” is also defined.</w:t>
      </w:r>
    </w:p>
    <w:p w14:paraId="229D168C" w14:textId="77777777" w:rsidR="00F56048" w:rsidRPr="0085164B" w:rsidRDefault="00F56048" w:rsidP="00A5449F">
      <w:pPr>
        <w:pStyle w:val="ParagraphText"/>
        <w:spacing w:after="0"/>
        <w:jc w:val="both"/>
      </w:pPr>
      <w:r w:rsidRPr="0085164B">
        <w:t>The simple attributes used in “</w:t>
      </w:r>
      <w:proofErr w:type="spellStart"/>
      <w:r w:rsidRPr="0085164B">
        <w:t>lightSector</w:t>
      </w:r>
      <w:proofErr w:type="spellEnd"/>
      <w:r w:rsidRPr="0085164B">
        <w:t>” are:</w:t>
      </w:r>
    </w:p>
    <w:p w14:paraId="7F76C79B" w14:textId="77777777" w:rsidR="00F56048" w:rsidRPr="0085164B" w:rsidRDefault="00F56048" w:rsidP="00A5449F">
      <w:pPr>
        <w:pStyle w:val="LBullet"/>
        <w:numPr>
          <w:ilvl w:val="0"/>
          <w:numId w:val="20"/>
        </w:numPr>
        <w:spacing w:after="0" w:line="240" w:lineRule="auto"/>
        <w:jc w:val="both"/>
      </w:pPr>
      <w:r w:rsidRPr="0085164B">
        <w:t>sectorLimit1 (type Real)</w:t>
      </w:r>
    </w:p>
    <w:p w14:paraId="0AD481D8" w14:textId="77777777" w:rsidR="00F56048" w:rsidRPr="0085164B" w:rsidRDefault="00F56048" w:rsidP="00A5449F">
      <w:pPr>
        <w:pStyle w:val="LBullet"/>
        <w:numPr>
          <w:ilvl w:val="0"/>
          <w:numId w:val="20"/>
        </w:numPr>
        <w:spacing w:after="0" w:line="240" w:lineRule="auto"/>
        <w:jc w:val="both"/>
      </w:pPr>
      <w:r w:rsidRPr="0085164B">
        <w:t>sectorLimit2 (type Real)</w:t>
      </w:r>
    </w:p>
    <w:p w14:paraId="1585EAC0" w14:textId="77777777" w:rsidR="00F56048" w:rsidRPr="0085164B" w:rsidRDefault="00F56048" w:rsidP="00A5449F">
      <w:pPr>
        <w:pStyle w:val="LBullet"/>
        <w:numPr>
          <w:ilvl w:val="0"/>
          <w:numId w:val="20"/>
        </w:numPr>
        <w:spacing w:after="0" w:line="240" w:lineRule="auto"/>
        <w:jc w:val="both"/>
      </w:pPr>
      <w:r w:rsidRPr="0085164B">
        <w:t>colour (type Enumeration)</w:t>
      </w:r>
    </w:p>
    <w:p w14:paraId="4D8B92D4" w14:textId="77777777" w:rsidR="00F56048" w:rsidRPr="0085164B" w:rsidRDefault="00F56048" w:rsidP="003D00DC">
      <w:pPr>
        <w:pStyle w:val="LBullet"/>
        <w:numPr>
          <w:ilvl w:val="0"/>
          <w:numId w:val="20"/>
        </w:numPr>
        <w:jc w:val="both"/>
      </w:pPr>
      <w:proofErr w:type="spellStart"/>
      <w:r w:rsidRPr="0085164B">
        <w:t>valueOfNominalRange</w:t>
      </w:r>
      <w:proofErr w:type="spellEnd"/>
      <w:r w:rsidRPr="0085164B">
        <w:t xml:space="preserve"> (type Real)</w:t>
      </w:r>
    </w:p>
    <w:p w14:paraId="7E8CA900" w14:textId="77777777" w:rsidR="00F56048" w:rsidRDefault="00F56048" w:rsidP="003D00DC">
      <w:pPr>
        <w:pStyle w:val="ParagraphText"/>
        <w:spacing w:after="120"/>
        <w:jc w:val="both"/>
      </w:pPr>
      <w:r w:rsidRPr="0085164B">
        <w:t>Therefore the complex attribute is:</w:t>
      </w:r>
    </w:p>
    <w:tbl>
      <w:tblPr>
        <w:tblW w:w="83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1"/>
        <w:gridCol w:w="3099"/>
        <w:gridCol w:w="3110"/>
      </w:tblGrid>
      <w:tr w:rsidR="00F56048" w:rsidRPr="0085164B" w14:paraId="29F1405C" w14:textId="77777777" w:rsidTr="00F25CC0">
        <w:tc>
          <w:tcPr>
            <w:tcW w:w="2101" w:type="dxa"/>
            <w:shd w:val="clear" w:color="auto" w:fill="D9D9D9" w:themeFill="background1" w:themeFillShade="D9"/>
          </w:tcPr>
          <w:p w14:paraId="753C6AF8" w14:textId="77777777" w:rsidR="00F56048" w:rsidRPr="0085164B" w:rsidRDefault="00F56048" w:rsidP="00F25CC0">
            <w:pPr>
              <w:pStyle w:val="Tabletitle"/>
              <w:snapToGrid w:val="0"/>
              <w:jc w:val="left"/>
              <w:rPr>
                <w:lang w:val="en-GB"/>
              </w:rPr>
            </w:pPr>
            <w:r w:rsidRPr="0085164B">
              <w:rPr>
                <w:lang w:val="en-GB"/>
              </w:rPr>
              <w:t>Characteristic</w:t>
            </w:r>
          </w:p>
        </w:tc>
        <w:tc>
          <w:tcPr>
            <w:tcW w:w="6209" w:type="dxa"/>
            <w:gridSpan w:val="2"/>
            <w:shd w:val="clear" w:color="auto" w:fill="D9D9D9" w:themeFill="background1" w:themeFillShade="D9"/>
          </w:tcPr>
          <w:p w14:paraId="29E0A39B" w14:textId="77777777" w:rsidR="00F56048" w:rsidRPr="0085164B" w:rsidRDefault="00F56048" w:rsidP="00F25CC0">
            <w:pPr>
              <w:pStyle w:val="Tabletitle"/>
              <w:snapToGrid w:val="0"/>
              <w:jc w:val="left"/>
              <w:rPr>
                <w:lang w:val="en-GB"/>
              </w:rPr>
            </w:pPr>
            <w:r w:rsidRPr="0085164B">
              <w:rPr>
                <w:lang w:val="en-GB"/>
              </w:rPr>
              <w:t>Value</w:t>
            </w:r>
          </w:p>
        </w:tc>
      </w:tr>
      <w:tr w:rsidR="00F56048" w:rsidRPr="0085164B" w14:paraId="07FE4626" w14:textId="77777777" w:rsidTr="00C328FC">
        <w:tc>
          <w:tcPr>
            <w:tcW w:w="2101" w:type="dxa"/>
          </w:tcPr>
          <w:p w14:paraId="273ED51A" w14:textId="70DD0B09" w:rsidR="00F56048" w:rsidRPr="0085164B" w:rsidRDefault="009C1A48" w:rsidP="00032F6E">
            <w:pPr>
              <w:pStyle w:val="Tabletext"/>
              <w:snapToGrid w:val="0"/>
            </w:pPr>
            <w:r>
              <w:t>n</w:t>
            </w:r>
            <w:r w:rsidRPr="0085164B">
              <w:t>ame</w:t>
            </w:r>
          </w:p>
        </w:tc>
        <w:tc>
          <w:tcPr>
            <w:tcW w:w="6209" w:type="dxa"/>
            <w:gridSpan w:val="2"/>
          </w:tcPr>
          <w:p w14:paraId="30820B75" w14:textId="77777777" w:rsidR="00F56048" w:rsidRPr="0085164B" w:rsidRDefault="00F56048" w:rsidP="00032F6E">
            <w:pPr>
              <w:pStyle w:val="Tabletext"/>
              <w:snapToGrid w:val="0"/>
              <w:rPr>
                <w:bCs/>
              </w:rPr>
            </w:pPr>
            <w:r w:rsidRPr="0085164B">
              <w:rPr>
                <w:bCs/>
              </w:rPr>
              <w:t>Light sector</w:t>
            </w:r>
          </w:p>
        </w:tc>
      </w:tr>
      <w:tr w:rsidR="00F56048" w:rsidRPr="0085164B" w14:paraId="688428B6" w14:textId="77777777" w:rsidTr="00C328FC">
        <w:tc>
          <w:tcPr>
            <w:tcW w:w="2101" w:type="dxa"/>
          </w:tcPr>
          <w:p w14:paraId="40D5CD96" w14:textId="6AFD5027" w:rsidR="00F56048" w:rsidRPr="0085164B" w:rsidRDefault="009C1A48" w:rsidP="00032F6E">
            <w:pPr>
              <w:pStyle w:val="Tabletext"/>
              <w:snapToGrid w:val="0"/>
            </w:pPr>
            <w:r>
              <w:t>d</w:t>
            </w:r>
            <w:r w:rsidRPr="0085164B">
              <w:t>efinition</w:t>
            </w:r>
          </w:p>
        </w:tc>
        <w:tc>
          <w:tcPr>
            <w:tcW w:w="6209" w:type="dxa"/>
            <w:gridSpan w:val="2"/>
          </w:tcPr>
          <w:p w14:paraId="653CCCA8" w14:textId="77777777" w:rsidR="00F56048" w:rsidRPr="00AF76C6" w:rsidRDefault="00D952CC" w:rsidP="00846E2F">
            <w:pPr>
              <w:suppressAutoHyphens w:val="0"/>
              <w:autoSpaceDE w:val="0"/>
              <w:autoSpaceDN w:val="0"/>
              <w:adjustRightInd w:val="0"/>
              <w:spacing w:before="60" w:after="60"/>
              <w:jc w:val="left"/>
            </w:pPr>
            <w:r w:rsidRPr="00846E2F">
              <w:rPr>
                <w:rFonts w:eastAsia="Times New Roman" w:cs="ArialMT"/>
                <w:sz w:val="16"/>
                <w:szCs w:val="16"/>
                <w:lang w:val="en-GB" w:eastAsia="en-GB"/>
              </w:rPr>
              <w:t>A sector is the part of a circle between two straight lines drawn from the centre to</w:t>
            </w:r>
            <w:r w:rsidR="00AF76C6" w:rsidRPr="00846E2F">
              <w:rPr>
                <w:rFonts w:eastAsia="Times New Roman" w:cs="ArialMT"/>
                <w:sz w:val="16"/>
                <w:szCs w:val="16"/>
                <w:lang w:val="en-GB" w:eastAsia="en-GB"/>
              </w:rPr>
              <w:t xml:space="preserve"> </w:t>
            </w:r>
            <w:r w:rsidRPr="006913BA">
              <w:rPr>
                <w:sz w:val="16"/>
                <w:szCs w:val="16"/>
                <w:lang w:val="en-GB" w:eastAsia="en-GB"/>
                <w:rPrChange w:id="183" w:author="Jeff Wootton" w:date="2024-04-25T10:34:00Z">
                  <w:rPr>
                    <w:sz w:val="16"/>
                    <w:szCs w:val="16"/>
                    <w:lang w:eastAsia="en-GB"/>
                  </w:rPr>
                </w:rPrChange>
              </w:rPr>
              <w:t xml:space="preserve">the circumference. </w:t>
            </w:r>
            <w:r w:rsidRPr="00846E2F">
              <w:rPr>
                <w:sz w:val="16"/>
                <w:szCs w:val="16"/>
                <w:lang w:eastAsia="en-GB"/>
              </w:rPr>
              <w:t>(</w:t>
            </w:r>
            <w:proofErr w:type="spellStart"/>
            <w:r w:rsidRPr="00846E2F">
              <w:rPr>
                <w:sz w:val="16"/>
                <w:szCs w:val="16"/>
                <w:lang w:eastAsia="en-GB"/>
              </w:rPr>
              <w:t>Advanced</w:t>
            </w:r>
            <w:proofErr w:type="spellEnd"/>
            <w:r w:rsidRPr="00846E2F">
              <w:rPr>
                <w:sz w:val="16"/>
                <w:szCs w:val="16"/>
                <w:lang w:eastAsia="en-GB"/>
              </w:rPr>
              <w:t xml:space="preserve"> </w:t>
            </w:r>
            <w:proofErr w:type="spellStart"/>
            <w:r w:rsidRPr="00846E2F">
              <w:rPr>
                <w:sz w:val="16"/>
                <w:szCs w:val="16"/>
                <w:lang w:eastAsia="en-GB"/>
              </w:rPr>
              <w:t>Learner’s</w:t>
            </w:r>
            <w:proofErr w:type="spellEnd"/>
            <w:r w:rsidRPr="00846E2F">
              <w:rPr>
                <w:sz w:val="16"/>
                <w:szCs w:val="16"/>
                <w:lang w:eastAsia="en-GB"/>
              </w:rPr>
              <w:t xml:space="preserve"> Dictionary, 2nd Edition).</w:t>
            </w:r>
          </w:p>
        </w:tc>
      </w:tr>
      <w:tr w:rsidR="00F56048" w:rsidRPr="0085164B" w14:paraId="4F0D91C5" w14:textId="77777777" w:rsidTr="00C328FC">
        <w:tc>
          <w:tcPr>
            <w:tcW w:w="2101" w:type="dxa"/>
          </w:tcPr>
          <w:p w14:paraId="311ACC99" w14:textId="12F8D9FD" w:rsidR="00F56048" w:rsidRPr="0085164B" w:rsidRDefault="009C1A48" w:rsidP="00032F6E">
            <w:pPr>
              <w:pStyle w:val="Tabletext"/>
              <w:snapToGrid w:val="0"/>
            </w:pPr>
            <w:r>
              <w:t>r</w:t>
            </w:r>
            <w:r w:rsidRPr="0085164B">
              <w:t>emarks</w:t>
            </w:r>
          </w:p>
        </w:tc>
        <w:tc>
          <w:tcPr>
            <w:tcW w:w="6209" w:type="dxa"/>
            <w:gridSpan w:val="2"/>
          </w:tcPr>
          <w:p w14:paraId="6C27D46F" w14:textId="77777777" w:rsidR="00F56048" w:rsidRPr="0085164B" w:rsidRDefault="00F56048" w:rsidP="00032F6E">
            <w:pPr>
              <w:pStyle w:val="Tabletext"/>
              <w:snapToGrid w:val="0"/>
            </w:pPr>
            <w:r w:rsidRPr="0085164B">
              <w:t>n/a</w:t>
            </w:r>
          </w:p>
        </w:tc>
      </w:tr>
      <w:tr w:rsidR="00F56048" w:rsidRPr="0085164B" w14:paraId="6BC9FFD9" w14:textId="77777777" w:rsidTr="00C328FC">
        <w:tc>
          <w:tcPr>
            <w:tcW w:w="2101" w:type="dxa"/>
          </w:tcPr>
          <w:p w14:paraId="569E1EB0" w14:textId="6FCF6F16" w:rsidR="00F56048" w:rsidRPr="0085164B" w:rsidRDefault="009C1A48" w:rsidP="00032F6E">
            <w:pPr>
              <w:pStyle w:val="Tabletext"/>
              <w:snapToGrid w:val="0"/>
            </w:pPr>
            <w:r>
              <w:t>c</w:t>
            </w:r>
            <w:r w:rsidRPr="0085164B">
              <w:t>amelCase</w:t>
            </w:r>
          </w:p>
        </w:tc>
        <w:tc>
          <w:tcPr>
            <w:tcW w:w="6209" w:type="dxa"/>
            <w:gridSpan w:val="2"/>
          </w:tcPr>
          <w:p w14:paraId="0B0C23E7" w14:textId="77777777" w:rsidR="00F56048" w:rsidRPr="0085164B" w:rsidRDefault="00F56048" w:rsidP="00032F6E">
            <w:pPr>
              <w:pStyle w:val="Tabletext"/>
              <w:snapToGrid w:val="0"/>
              <w:rPr>
                <w:bCs/>
              </w:rPr>
            </w:pPr>
            <w:proofErr w:type="spellStart"/>
            <w:r w:rsidRPr="0085164B">
              <w:rPr>
                <w:bCs/>
              </w:rPr>
              <w:t>lightSector</w:t>
            </w:r>
            <w:proofErr w:type="spellEnd"/>
          </w:p>
        </w:tc>
      </w:tr>
      <w:tr w:rsidR="00F56048" w:rsidRPr="0085164B" w14:paraId="76F19674" w14:textId="77777777" w:rsidTr="00C328FC">
        <w:tc>
          <w:tcPr>
            <w:tcW w:w="2101" w:type="dxa"/>
          </w:tcPr>
          <w:p w14:paraId="3F692B1B" w14:textId="03E59755" w:rsidR="00F56048" w:rsidRPr="0085164B" w:rsidRDefault="009C1A48" w:rsidP="009C1A48">
            <w:pPr>
              <w:pStyle w:val="Tabletext"/>
              <w:snapToGrid w:val="0"/>
            </w:pPr>
            <w:r>
              <w:t>a</w:t>
            </w:r>
            <w:r w:rsidRPr="0085164B">
              <w:t>l</w:t>
            </w:r>
            <w:r>
              <w:t>ias</w:t>
            </w:r>
          </w:p>
        </w:tc>
        <w:tc>
          <w:tcPr>
            <w:tcW w:w="6209" w:type="dxa"/>
            <w:gridSpan w:val="2"/>
          </w:tcPr>
          <w:p w14:paraId="40A78DA4" w14:textId="77777777" w:rsidR="00F56048" w:rsidRPr="0085164B" w:rsidRDefault="00F56048" w:rsidP="00032F6E">
            <w:pPr>
              <w:pStyle w:val="Tabletext"/>
              <w:snapToGrid w:val="0"/>
            </w:pPr>
            <w:r w:rsidRPr="0085164B">
              <w:t>LITSEC</w:t>
            </w:r>
          </w:p>
        </w:tc>
      </w:tr>
      <w:tr w:rsidR="0097770F" w:rsidRPr="0085164B" w14:paraId="629E385F" w14:textId="77777777" w:rsidTr="00F25CC0">
        <w:tc>
          <w:tcPr>
            <w:tcW w:w="2101" w:type="dxa"/>
            <w:shd w:val="clear" w:color="auto" w:fill="D9D9D9" w:themeFill="background1" w:themeFillShade="D9"/>
          </w:tcPr>
          <w:p w14:paraId="2D25E417" w14:textId="77777777" w:rsidR="0097770F" w:rsidRPr="0088476D" w:rsidRDefault="0097770F" w:rsidP="00F25CC0">
            <w:pPr>
              <w:pStyle w:val="Tabletext"/>
              <w:snapToGrid w:val="0"/>
              <w:jc w:val="left"/>
              <w:rPr>
                <w:b/>
              </w:rPr>
            </w:pPr>
            <w:r>
              <w:rPr>
                <w:b/>
              </w:rPr>
              <w:t>Sub Attributes</w:t>
            </w:r>
          </w:p>
        </w:tc>
        <w:tc>
          <w:tcPr>
            <w:tcW w:w="6209" w:type="dxa"/>
            <w:gridSpan w:val="2"/>
            <w:shd w:val="clear" w:color="auto" w:fill="D9D9D9" w:themeFill="background1" w:themeFillShade="D9"/>
          </w:tcPr>
          <w:p w14:paraId="21AC1B40" w14:textId="77777777" w:rsidR="0097770F" w:rsidRPr="0088476D" w:rsidRDefault="0097770F" w:rsidP="00F25CC0">
            <w:pPr>
              <w:pStyle w:val="Tabletext"/>
              <w:snapToGrid w:val="0"/>
              <w:jc w:val="left"/>
              <w:rPr>
                <w:b/>
              </w:rPr>
            </w:pPr>
            <w:r>
              <w:rPr>
                <w:b/>
              </w:rPr>
              <w:t>Attribute Binding</w:t>
            </w:r>
          </w:p>
        </w:tc>
      </w:tr>
      <w:tr w:rsidR="0097770F" w:rsidRPr="006C2895" w14:paraId="5AFEFB49" w14:textId="77777777" w:rsidTr="00F25CC0">
        <w:tc>
          <w:tcPr>
            <w:tcW w:w="2101" w:type="dxa"/>
            <w:shd w:val="clear" w:color="auto" w:fill="D9D9D9" w:themeFill="background1" w:themeFillShade="D9"/>
          </w:tcPr>
          <w:p w14:paraId="6AE57158" w14:textId="19EB4091" w:rsidR="0097770F" w:rsidRPr="006C2895" w:rsidRDefault="009C1A48" w:rsidP="009C1A48">
            <w:pPr>
              <w:pStyle w:val="Tabletext"/>
              <w:snapToGrid w:val="0"/>
              <w:rPr>
                <w:b/>
              </w:rPr>
            </w:pPr>
            <w:r>
              <w:rPr>
                <w:b/>
              </w:rPr>
              <w:t>c</w:t>
            </w:r>
            <w:r w:rsidRPr="006C2895">
              <w:rPr>
                <w:b/>
              </w:rPr>
              <w:t>amelC</w:t>
            </w:r>
            <w:r>
              <w:rPr>
                <w:b/>
              </w:rPr>
              <w:t>ase</w:t>
            </w:r>
            <w:r w:rsidRPr="006C2895">
              <w:rPr>
                <w:b/>
              </w:rPr>
              <w:t xml:space="preserve"> </w:t>
            </w:r>
            <w:r w:rsidR="0097770F" w:rsidRPr="006C2895">
              <w:rPr>
                <w:b/>
              </w:rPr>
              <w:t>Identifier</w:t>
            </w:r>
          </w:p>
        </w:tc>
        <w:tc>
          <w:tcPr>
            <w:tcW w:w="3099" w:type="dxa"/>
            <w:shd w:val="clear" w:color="auto" w:fill="D9D9D9" w:themeFill="background1" w:themeFillShade="D9"/>
          </w:tcPr>
          <w:p w14:paraId="7F3A3F31" w14:textId="77777777" w:rsidR="0097770F" w:rsidRPr="006C2895" w:rsidRDefault="0097770F" w:rsidP="00032F6E">
            <w:pPr>
              <w:pStyle w:val="Tabletext"/>
              <w:snapToGrid w:val="0"/>
              <w:rPr>
                <w:b/>
              </w:rPr>
            </w:pPr>
            <w:r w:rsidRPr="006C2895">
              <w:rPr>
                <w:b/>
              </w:rPr>
              <w:t>multiplicity</w:t>
            </w:r>
          </w:p>
        </w:tc>
        <w:tc>
          <w:tcPr>
            <w:tcW w:w="3110" w:type="dxa"/>
            <w:shd w:val="clear" w:color="auto" w:fill="D9D9D9" w:themeFill="background1" w:themeFillShade="D9"/>
          </w:tcPr>
          <w:p w14:paraId="78972F50" w14:textId="77777777" w:rsidR="0097770F" w:rsidRPr="006C2895" w:rsidRDefault="0097770F" w:rsidP="00032F6E">
            <w:pPr>
              <w:pStyle w:val="Tabletext"/>
              <w:snapToGrid w:val="0"/>
              <w:rPr>
                <w:b/>
              </w:rPr>
            </w:pPr>
            <w:r w:rsidRPr="006C2895">
              <w:rPr>
                <w:b/>
              </w:rPr>
              <w:t>sequential</w:t>
            </w:r>
          </w:p>
        </w:tc>
      </w:tr>
      <w:tr w:rsidR="0097770F" w:rsidRPr="0085164B" w14:paraId="57FCCA19" w14:textId="77777777" w:rsidTr="00C328FC">
        <w:tc>
          <w:tcPr>
            <w:tcW w:w="2101" w:type="dxa"/>
          </w:tcPr>
          <w:p w14:paraId="02FAF6AA" w14:textId="77777777" w:rsidR="0097770F" w:rsidRPr="0085164B" w:rsidRDefault="0097770F" w:rsidP="00032F6E">
            <w:pPr>
              <w:pStyle w:val="Tabletext"/>
              <w:snapToGrid w:val="0"/>
            </w:pPr>
            <w:r w:rsidRPr="0085164B">
              <w:rPr>
                <w:bCs/>
              </w:rPr>
              <w:t>sectorLimit1</w:t>
            </w:r>
          </w:p>
        </w:tc>
        <w:tc>
          <w:tcPr>
            <w:tcW w:w="3099" w:type="dxa"/>
          </w:tcPr>
          <w:p w14:paraId="70D594BF" w14:textId="77777777" w:rsidR="0097770F" w:rsidRPr="0085164B" w:rsidRDefault="0097770F" w:rsidP="00032F6E">
            <w:pPr>
              <w:pStyle w:val="Tabletext"/>
              <w:snapToGrid w:val="0"/>
            </w:pPr>
            <w:r w:rsidRPr="0085164B">
              <w:t>1</w:t>
            </w:r>
          </w:p>
        </w:tc>
        <w:tc>
          <w:tcPr>
            <w:tcW w:w="3110" w:type="dxa"/>
          </w:tcPr>
          <w:p w14:paraId="4CB85E0C" w14:textId="77777777" w:rsidR="0097770F" w:rsidRPr="0085164B" w:rsidRDefault="0097770F" w:rsidP="00032F6E">
            <w:pPr>
              <w:pStyle w:val="Tabletext"/>
              <w:snapToGrid w:val="0"/>
            </w:pPr>
            <w:r w:rsidRPr="0085164B">
              <w:t>n/a</w:t>
            </w:r>
          </w:p>
        </w:tc>
      </w:tr>
      <w:tr w:rsidR="0097770F" w:rsidRPr="0085164B" w14:paraId="5A27FB00" w14:textId="77777777" w:rsidTr="00C328FC">
        <w:tc>
          <w:tcPr>
            <w:tcW w:w="2101" w:type="dxa"/>
          </w:tcPr>
          <w:p w14:paraId="17E215D3" w14:textId="77777777" w:rsidR="0097770F" w:rsidRPr="0085164B" w:rsidRDefault="0097770F" w:rsidP="00032F6E">
            <w:pPr>
              <w:pStyle w:val="Tabletext"/>
              <w:snapToGrid w:val="0"/>
            </w:pPr>
            <w:r w:rsidRPr="0085164B">
              <w:t>sectorLimit2</w:t>
            </w:r>
          </w:p>
        </w:tc>
        <w:tc>
          <w:tcPr>
            <w:tcW w:w="3099" w:type="dxa"/>
          </w:tcPr>
          <w:p w14:paraId="576BF2FA" w14:textId="77777777" w:rsidR="0097770F" w:rsidRPr="0085164B" w:rsidRDefault="0097770F" w:rsidP="00032F6E">
            <w:pPr>
              <w:pStyle w:val="Tabletext"/>
              <w:snapToGrid w:val="0"/>
            </w:pPr>
            <w:r w:rsidRPr="0085164B">
              <w:t>1</w:t>
            </w:r>
          </w:p>
        </w:tc>
        <w:tc>
          <w:tcPr>
            <w:tcW w:w="3110" w:type="dxa"/>
          </w:tcPr>
          <w:p w14:paraId="63554AEB" w14:textId="77777777" w:rsidR="0097770F" w:rsidRPr="0085164B" w:rsidRDefault="0097770F" w:rsidP="00032F6E">
            <w:pPr>
              <w:pStyle w:val="Tabletext"/>
              <w:snapToGrid w:val="0"/>
            </w:pPr>
            <w:r w:rsidRPr="0085164B">
              <w:t>n/a</w:t>
            </w:r>
          </w:p>
        </w:tc>
      </w:tr>
      <w:tr w:rsidR="0097770F" w:rsidRPr="0085164B" w14:paraId="10E4162A" w14:textId="77777777" w:rsidTr="00C328FC">
        <w:tc>
          <w:tcPr>
            <w:tcW w:w="2101" w:type="dxa"/>
          </w:tcPr>
          <w:p w14:paraId="4AD522D7" w14:textId="77777777" w:rsidR="0097770F" w:rsidRPr="0085164B" w:rsidRDefault="0097770F" w:rsidP="00032F6E">
            <w:pPr>
              <w:pStyle w:val="Tabletext"/>
              <w:snapToGrid w:val="0"/>
            </w:pPr>
            <w:r w:rsidRPr="0085164B">
              <w:t>colour</w:t>
            </w:r>
          </w:p>
        </w:tc>
        <w:tc>
          <w:tcPr>
            <w:tcW w:w="3099" w:type="dxa"/>
          </w:tcPr>
          <w:p w14:paraId="6DA664E6" w14:textId="77777777" w:rsidR="0097770F" w:rsidRPr="0085164B" w:rsidRDefault="0097770F" w:rsidP="00032F6E">
            <w:pPr>
              <w:pStyle w:val="Tabletext"/>
              <w:snapToGrid w:val="0"/>
            </w:pPr>
            <w:r w:rsidRPr="0085164B">
              <w:t>1</w:t>
            </w:r>
          </w:p>
        </w:tc>
        <w:tc>
          <w:tcPr>
            <w:tcW w:w="3110" w:type="dxa"/>
          </w:tcPr>
          <w:p w14:paraId="2379C0BF" w14:textId="77777777" w:rsidR="0097770F" w:rsidRPr="0085164B" w:rsidRDefault="0097770F" w:rsidP="00032F6E">
            <w:pPr>
              <w:pStyle w:val="Tabletext"/>
              <w:snapToGrid w:val="0"/>
            </w:pPr>
            <w:r w:rsidRPr="0085164B">
              <w:t>n/a</w:t>
            </w:r>
          </w:p>
        </w:tc>
      </w:tr>
      <w:tr w:rsidR="0097770F" w:rsidRPr="0085164B" w14:paraId="53E3A45C" w14:textId="77777777" w:rsidTr="00C328FC">
        <w:tc>
          <w:tcPr>
            <w:tcW w:w="2101" w:type="dxa"/>
          </w:tcPr>
          <w:p w14:paraId="1932F445" w14:textId="77777777" w:rsidR="0097770F" w:rsidRPr="0085164B" w:rsidRDefault="0097770F" w:rsidP="00032F6E">
            <w:pPr>
              <w:pStyle w:val="Tabletext"/>
              <w:snapToGrid w:val="0"/>
            </w:pPr>
            <w:proofErr w:type="spellStart"/>
            <w:r w:rsidRPr="0085164B">
              <w:t>valueOfNominalRange</w:t>
            </w:r>
            <w:proofErr w:type="spellEnd"/>
          </w:p>
        </w:tc>
        <w:tc>
          <w:tcPr>
            <w:tcW w:w="3099" w:type="dxa"/>
          </w:tcPr>
          <w:p w14:paraId="52D1B895" w14:textId="77777777" w:rsidR="0097770F" w:rsidRPr="0085164B" w:rsidRDefault="0097770F" w:rsidP="00032F6E">
            <w:pPr>
              <w:pStyle w:val="Tabletext"/>
              <w:snapToGrid w:val="0"/>
            </w:pPr>
            <w:r w:rsidRPr="0085164B">
              <w:t>0..1</w:t>
            </w:r>
          </w:p>
        </w:tc>
        <w:tc>
          <w:tcPr>
            <w:tcW w:w="3110" w:type="dxa"/>
          </w:tcPr>
          <w:p w14:paraId="52A30AD6" w14:textId="77777777" w:rsidR="0097770F" w:rsidRPr="0085164B" w:rsidRDefault="0097770F" w:rsidP="00032F6E">
            <w:pPr>
              <w:pStyle w:val="Tabletext"/>
              <w:snapToGrid w:val="0"/>
            </w:pPr>
            <w:r w:rsidRPr="0085164B">
              <w:t>n/a</w:t>
            </w:r>
          </w:p>
        </w:tc>
      </w:tr>
    </w:tbl>
    <w:p w14:paraId="5F25377C" w14:textId="77777777" w:rsidR="00F56048" w:rsidRDefault="00F56048" w:rsidP="00F56048">
      <w:pPr>
        <w:rPr>
          <w:rFonts w:cs="Arial"/>
          <w:lang w:val="en-GB"/>
        </w:rPr>
      </w:pPr>
    </w:p>
    <w:p w14:paraId="31CE76A0" w14:textId="77777777" w:rsidR="00E25CE0" w:rsidRDefault="00E25CE0" w:rsidP="00C328FC">
      <w:pPr>
        <w:spacing w:after="120"/>
        <w:rPr>
          <w:rFonts w:cs="Arial"/>
          <w:lang w:val="en-GB"/>
        </w:rPr>
      </w:pPr>
      <w:r>
        <w:rPr>
          <w:rFonts w:cs="Arial"/>
          <w:lang w:val="en-GB"/>
        </w:rPr>
        <w:t>Note: The multiplicity and sequence are carried in the attribute between the complex and sub-attribute.</w:t>
      </w:r>
    </w:p>
    <w:p w14:paraId="58A9A526" w14:textId="77777777" w:rsidR="00E25CE0" w:rsidRPr="0085164B" w:rsidRDefault="00E25CE0" w:rsidP="00C328FC">
      <w:pPr>
        <w:rPr>
          <w:rFonts w:cs="Arial"/>
          <w:lang w:val="en-GB"/>
        </w:rPr>
      </w:pPr>
    </w:p>
    <w:p w14:paraId="7F319883" w14:textId="77777777" w:rsidR="00F56048" w:rsidRPr="0085164B" w:rsidRDefault="00F56048" w:rsidP="00F25CC0">
      <w:pPr>
        <w:pStyle w:val="ParagraphText"/>
        <w:spacing w:after="0"/>
      </w:pPr>
      <w:r w:rsidRPr="0085164B">
        <w:t>The “Rhythm of light” consists of:</w:t>
      </w:r>
    </w:p>
    <w:p w14:paraId="2CB4E781" w14:textId="77777777" w:rsidR="00F56048" w:rsidRPr="0085164B" w:rsidRDefault="00F56048" w:rsidP="00F25CC0">
      <w:pPr>
        <w:pStyle w:val="LBullet"/>
        <w:numPr>
          <w:ilvl w:val="0"/>
          <w:numId w:val="20"/>
        </w:numPr>
        <w:spacing w:after="0" w:line="240" w:lineRule="auto"/>
      </w:pPr>
      <w:proofErr w:type="spellStart"/>
      <w:r w:rsidRPr="0085164B">
        <w:t>lightCharacteristic</w:t>
      </w:r>
      <w:proofErr w:type="spellEnd"/>
    </w:p>
    <w:p w14:paraId="33221AE7" w14:textId="77777777" w:rsidR="00F56048" w:rsidRPr="0085164B" w:rsidRDefault="00F56048" w:rsidP="00F25CC0">
      <w:pPr>
        <w:pStyle w:val="LBullet"/>
        <w:numPr>
          <w:ilvl w:val="0"/>
          <w:numId w:val="20"/>
        </w:numPr>
        <w:spacing w:after="0" w:line="240" w:lineRule="auto"/>
      </w:pPr>
      <w:proofErr w:type="spellStart"/>
      <w:r w:rsidRPr="0085164B">
        <w:t>signalPeriod</w:t>
      </w:r>
      <w:proofErr w:type="spellEnd"/>
    </w:p>
    <w:p w14:paraId="3E6EDDFE" w14:textId="77777777" w:rsidR="00F56048" w:rsidRPr="0085164B" w:rsidRDefault="00F56048" w:rsidP="00C328FC">
      <w:pPr>
        <w:pStyle w:val="LBullet"/>
        <w:numPr>
          <w:ilvl w:val="0"/>
          <w:numId w:val="20"/>
        </w:numPr>
      </w:pPr>
      <w:proofErr w:type="spellStart"/>
      <w:r w:rsidRPr="0085164B">
        <w:t>signalGroup</w:t>
      </w:r>
      <w:proofErr w:type="spellEnd"/>
    </w:p>
    <w:tbl>
      <w:tblPr>
        <w:tblW w:w="83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4"/>
        <w:gridCol w:w="3076"/>
        <w:gridCol w:w="3110"/>
      </w:tblGrid>
      <w:tr w:rsidR="00F56048" w:rsidRPr="0085164B" w14:paraId="72102C8D" w14:textId="77777777" w:rsidTr="00F25CC0">
        <w:tc>
          <w:tcPr>
            <w:tcW w:w="2124" w:type="dxa"/>
            <w:shd w:val="clear" w:color="auto" w:fill="D9D9D9" w:themeFill="background1" w:themeFillShade="D9"/>
          </w:tcPr>
          <w:p w14:paraId="3E473D74" w14:textId="77777777" w:rsidR="00F56048" w:rsidRPr="0085164B" w:rsidRDefault="00F56048" w:rsidP="00F25CC0">
            <w:pPr>
              <w:pStyle w:val="Tabletitle"/>
              <w:snapToGrid w:val="0"/>
              <w:jc w:val="left"/>
              <w:rPr>
                <w:lang w:val="en-GB"/>
              </w:rPr>
            </w:pPr>
            <w:r w:rsidRPr="0085164B">
              <w:rPr>
                <w:lang w:val="en-GB"/>
              </w:rPr>
              <w:t>Characteristic</w:t>
            </w:r>
          </w:p>
        </w:tc>
        <w:tc>
          <w:tcPr>
            <w:tcW w:w="6186" w:type="dxa"/>
            <w:gridSpan w:val="2"/>
            <w:shd w:val="clear" w:color="auto" w:fill="D9D9D9" w:themeFill="background1" w:themeFillShade="D9"/>
          </w:tcPr>
          <w:p w14:paraId="4E0D5F5C" w14:textId="77777777" w:rsidR="00F56048" w:rsidRPr="0085164B" w:rsidRDefault="00F56048" w:rsidP="00F25CC0">
            <w:pPr>
              <w:pStyle w:val="Tabletitle"/>
              <w:snapToGrid w:val="0"/>
              <w:jc w:val="left"/>
              <w:rPr>
                <w:lang w:val="en-GB"/>
              </w:rPr>
            </w:pPr>
            <w:r w:rsidRPr="0085164B">
              <w:rPr>
                <w:lang w:val="en-GB"/>
              </w:rPr>
              <w:t>Value</w:t>
            </w:r>
          </w:p>
        </w:tc>
      </w:tr>
      <w:tr w:rsidR="00F56048" w:rsidRPr="0085164B" w14:paraId="70AB63C1" w14:textId="77777777" w:rsidTr="00C328FC">
        <w:tc>
          <w:tcPr>
            <w:tcW w:w="2124" w:type="dxa"/>
          </w:tcPr>
          <w:p w14:paraId="718A1F25" w14:textId="7118C65A" w:rsidR="00F56048" w:rsidRPr="0085164B" w:rsidRDefault="009C1A48" w:rsidP="00032F6E">
            <w:pPr>
              <w:pStyle w:val="Tabletext"/>
              <w:snapToGrid w:val="0"/>
            </w:pPr>
            <w:r>
              <w:t>n</w:t>
            </w:r>
            <w:r w:rsidRPr="0085164B">
              <w:t>ame</w:t>
            </w:r>
          </w:p>
        </w:tc>
        <w:tc>
          <w:tcPr>
            <w:tcW w:w="6186" w:type="dxa"/>
            <w:gridSpan w:val="2"/>
          </w:tcPr>
          <w:p w14:paraId="5AD9CD72" w14:textId="77777777" w:rsidR="00F56048" w:rsidRPr="0085164B" w:rsidRDefault="00F56048" w:rsidP="00032F6E">
            <w:pPr>
              <w:pStyle w:val="Tabletext"/>
              <w:snapToGrid w:val="0"/>
              <w:rPr>
                <w:bCs/>
              </w:rPr>
            </w:pPr>
            <w:r w:rsidRPr="0085164B">
              <w:rPr>
                <w:bCs/>
              </w:rPr>
              <w:t>Rhythm of light</w:t>
            </w:r>
          </w:p>
        </w:tc>
      </w:tr>
      <w:tr w:rsidR="00F56048" w:rsidRPr="0085164B" w14:paraId="26AF0086" w14:textId="77777777" w:rsidTr="00C328FC">
        <w:tc>
          <w:tcPr>
            <w:tcW w:w="2124" w:type="dxa"/>
          </w:tcPr>
          <w:p w14:paraId="7A1EDF0B" w14:textId="5E7E5611" w:rsidR="00F56048" w:rsidRPr="0085164B" w:rsidRDefault="009C1A48" w:rsidP="00032F6E">
            <w:pPr>
              <w:pStyle w:val="Tabletext"/>
              <w:snapToGrid w:val="0"/>
            </w:pPr>
            <w:r>
              <w:t>d</w:t>
            </w:r>
            <w:r w:rsidRPr="0085164B">
              <w:t>efinition</w:t>
            </w:r>
          </w:p>
        </w:tc>
        <w:tc>
          <w:tcPr>
            <w:tcW w:w="6186" w:type="dxa"/>
            <w:gridSpan w:val="2"/>
          </w:tcPr>
          <w:p w14:paraId="0D5F939F" w14:textId="77777777" w:rsidR="00F56048" w:rsidRPr="0085164B" w:rsidRDefault="00F56048" w:rsidP="00032F6E">
            <w:pPr>
              <w:pStyle w:val="Tabletext"/>
              <w:snapToGrid w:val="0"/>
            </w:pPr>
          </w:p>
        </w:tc>
      </w:tr>
      <w:tr w:rsidR="00F56048" w:rsidRPr="0085164B" w14:paraId="1EBAFC45" w14:textId="77777777" w:rsidTr="00C328FC">
        <w:tc>
          <w:tcPr>
            <w:tcW w:w="2124" w:type="dxa"/>
          </w:tcPr>
          <w:p w14:paraId="22B3CC47" w14:textId="2FB8AF41" w:rsidR="00F56048" w:rsidRPr="0085164B" w:rsidRDefault="009C1A48" w:rsidP="00032F6E">
            <w:pPr>
              <w:pStyle w:val="Tabletext"/>
              <w:snapToGrid w:val="0"/>
            </w:pPr>
            <w:r>
              <w:t>r</w:t>
            </w:r>
            <w:r w:rsidRPr="0085164B">
              <w:t>emarks</w:t>
            </w:r>
          </w:p>
        </w:tc>
        <w:tc>
          <w:tcPr>
            <w:tcW w:w="6186" w:type="dxa"/>
            <w:gridSpan w:val="2"/>
          </w:tcPr>
          <w:p w14:paraId="66B09117" w14:textId="77777777" w:rsidR="00F56048" w:rsidRPr="0085164B" w:rsidRDefault="00F56048" w:rsidP="00032F6E">
            <w:pPr>
              <w:pStyle w:val="Tabletext"/>
              <w:snapToGrid w:val="0"/>
            </w:pPr>
            <w:r w:rsidRPr="0085164B">
              <w:t>n/a</w:t>
            </w:r>
          </w:p>
        </w:tc>
      </w:tr>
      <w:tr w:rsidR="00F56048" w:rsidRPr="0085164B" w14:paraId="45F201E4" w14:textId="77777777" w:rsidTr="00C328FC">
        <w:tc>
          <w:tcPr>
            <w:tcW w:w="2124" w:type="dxa"/>
          </w:tcPr>
          <w:p w14:paraId="066C9F8A" w14:textId="5B282BBA" w:rsidR="00F56048" w:rsidRPr="0085164B" w:rsidRDefault="009C1A48" w:rsidP="00032F6E">
            <w:pPr>
              <w:pStyle w:val="Tabletext"/>
              <w:snapToGrid w:val="0"/>
            </w:pPr>
            <w:r>
              <w:t>c</w:t>
            </w:r>
            <w:r w:rsidRPr="0085164B">
              <w:t>amelCase</w:t>
            </w:r>
          </w:p>
        </w:tc>
        <w:tc>
          <w:tcPr>
            <w:tcW w:w="6186" w:type="dxa"/>
            <w:gridSpan w:val="2"/>
          </w:tcPr>
          <w:p w14:paraId="103114A7" w14:textId="77777777" w:rsidR="00F56048" w:rsidRPr="0085164B" w:rsidRDefault="00F56048" w:rsidP="00032F6E">
            <w:pPr>
              <w:pStyle w:val="Tabletext"/>
              <w:snapToGrid w:val="0"/>
              <w:rPr>
                <w:bCs/>
              </w:rPr>
            </w:pPr>
            <w:proofErr w:type="spellStart"/>
            <w:r w:rsidRPr="0085164B">
              <w:rPr>
                <w:bCs/>
              </w:rPr>
              <w:t>rhythmOfLight</w:t>
            </w:r>
            <w:proofErr w:type="spellEnd"/>
          </w:p>
        </w:tc>
      </w:tr>
      <w:tr w:rsidR="00F56048" w:rsidRPr="0085164B" w14:paraId="1BDAC48A" w14:textId="77777777" w:rsidTr="00C328FC">
        <w:tc>
          <w:tcPr>
            <w:tcW w:w="2124" w:type="dxa"/>
          </w:tcPr>
          <w:p w14:paraId="703F5CA5" w14:textId="2F22539E" w:rsidR="00F56048" w:rsidRPr="0085164B" w:rsidRDefault="009C1A48" w:rsidP="009C1A48">
            <w:pPr>
              <w:pStyle w:val="Tabletext"/>
              <w:snapToGrid w:val="0"/>
            </w:pPr>
            <w:r>
              <w:t>a</w:t>
            </w:r>
            <w:r w:rsidRPr="0085164B">
              <w:t>l</w:t>
            </w:r>
            <w:r>
              <w:t>ias</w:t>
            </w:r>
          </w:p>
        </w:tc>
        <w:tc>
          <w:tcPr>
            <w:tcW w:w="6186" w:type="dxa"/>
            <w:gridSpan w:val="2"/>
          </w:tcPr>
          <w:p w14:paraId="49D21775" w14:textId="77777777" w:rsidR="00F56048" w:rsidRPr="0085164B" w:rsidRDefault="00F56048" w:rsidP="00032F6E">
            <w:pPr>
              <w:pStyle w:val="Tabletext"/>
              <w:snapToGrid w:val="0"/>
            </w:pPr>
            <w:r w:rsidRPr="0085164B">
              <w:t>RHYLGT</w:t>
            </w:r>
          </w:p>
        </w:tc>
      </w:tr>
      <w:tr w:rsidR="00E167AB" w:rsidRPr="0085164B" w14:paraId="3185C1C9" w14:textId="77777777" w:rsidTr="00F25CC0">
        <w:tc>
          <w:tcPr>
            <w:tcW w:w="2124" w:type="dxa"/>
            <w:shd w:val="clear" w:color="auto" w:fill="D9D9D9" w:themeFill="background1" w:themeFillShade="D9"/>
          </w:tcPr>
          <w:p w14:paraId="32B29E3A" w14:textId="77777777" w:rsidR="00E167AB" w:rsidRPr="0085164B" w:rsidRDefault="00E167AB" w:rsidP="00F25CC0">
            <w:pPr>
              <w:pStyle w:val="Tabletext"/>
              <w:keepNext/>
              <w:keepLines/>
              <w:snapToGrid w:val="0"/>
              <w:jc w:val="left"/>
            </w:pPr>
            <w:r>
              <w:rPr>
                <w:b/>
              </w:rPr>
              <w:t>Sub Attributes</w:t>
            </w:r>
          </w:p>
        </w:tc>
        <w:tc>
          <w:tcPr>
            <w:tcW w:w="6186" w:type="dxa"/>
            <w:gridSpan w:val="2"/>
            <w:shd w:val="clear" w:color="auto" w:fill="D9D9D9" w:themeFill="background1" w:themeFillShade="D9"/>
          </w:tcPr>
          <w:p w14:paraId="096CE47A" w14:textId="77777777" w:rsidR="00E167AB" w:rsidRPr="0085164B" w:rsidRDefault="00E167AB" w:rsidP="00F25CC0">
            <w:pPr>
              <w:pStyle w:val="Tabletext"/>
              <w:keepNext/>
              <w:keepLines/>
              <w:snapToGrid w:val="0"/>
              <w:jc w:val="left"/>
            </w:pPr>
            <w:r>
              <w:rPr>
                <w:b/>
              </w:rPr>
              <w:t>Attribute Binding</w:t>
            </w:r>
          </w:p>
        </w:tc>
      </w:tr>
      <w:tr w:rsidR="00E167AB" w:rsidRPr="0085164B" w14:paraId="0D367610" w14:textId="77777777" w:rsidTr="00F25CC0">
        <w:tc>
          <w:tcPr>
            <w:tcW w:w="2124" w:type="dxa"/>
            <w:shd w:val="clear" w:color="auto" w:fill="D9D9D9" w:themeFill="background1" w:themeFillShade="D9"/>
          </w:tcPr>
          <w:p w14:paraId="73680EF6" w14:textId="52EE8E18" w:rsidR="00E167AB" w:rsidRPr="0088476D" w:rsidRDefault="009C1A48" w:rsidP="009C1A48">
            <w:pPr>
              <w:pStyle w:val="Tabletext"/>
              <w:keepNext/>
              <w:keepLines/>
              <w:snapToGrid w:val="0"/>
              <w:rPr>
                <w:b/>
              </w:rPr>
            </w:pPr>
            <w:r>
              <w:rPr>
                <w:b/>
              </w:rPr>
              <w:t>c</w:t>
            </w:r>
            <w:r w:rsidRPr="0088476D">
              <w:rPr>
                <w:b/>
              </w:rPr>
              <w:t>amelC</w:t>
            </w:r>
            <w:r>
              <w:rPr>
                <w:b/>
              </w:rPr>
              <w:t>ase</w:t>
            </w:r>
            <w:r w:rsidRPr="0088476D">
              <w:rPr>
                <w:b/>
              </w:rPr>
              <w:t xml:space="preserve"> </w:t>
            </w:r>
            <w:proofErr w:type="spellStart"/>
            <w:r w:rsidR="00E167AB" w:rsidRPr="0088476D">
              <w:rPr>
                <w:b/>
              </w:rPr>
              <w:t>Identifer</w:t>
            </w:r>
            <w:proofErr w:type="spellEnd"/>
          </w:p>
        </w:tc>
        <w:tc>
          <w:tcPr>
            <w:tcW w:w="3076" w:type="dxa"/>
            <w:shd w:val="clear" w:color="auto" w:fill="D9D9D9" w:themeFill="background1" w:themeFillShade="D9"/>
          </w:tcPr>
          <w:p w14:paraId="7A12F67D" w14:textId="77777777" w:rsidR="00E167AB" w:rsidRPr="0088476D" w:rsidRDefault="00E167AB" w:rsidP="00255A62">
            <w:pPr>
              <w:pStyle w:val="Tabletext"/>
              <w:keepNext/>
              <w:keepLines/>
              <w:snapToGrid w:val="0"/>
              <w:rPr>
                <w:b/>
              </w:rPr>
            </w:pPr>
            <w:r w:rsidRPr="0088476D">
              <w:rPr>
                <w:b/>
              </w:rPr>
              <w:t>multiplicity</w:t>
            </w:r>
          </w:p>
        </w:tc>
        <w:tc>
          <w:tcPr>
            <w:tcW w:w="3110" w:type="dxa"/>
            <w:shd w:val="clear" w:color="auto" w:fill="D9D9D9" w:themeFill="background1" w:themeFillShade="D9"/>
          </w:tcPr>
          <w:p w14:paraId="448714D1" w14:textId="77777777" w:rsidR="00E167AB" w:rsidRPr="0088476D" w:rsidRDefault="00E167AB" w:rsidP="00255A62">
            <w:pPr>
              <w:pStyle w:val="Tabletext"/>
              <w:keepNext/>
              <w:keepLines/>
              <w:snapToGrid w:val="0"/>
              <w:rPr>
                <w:b/>
              </w:rPr>
            </w:pPr>
            <w:r w:rsidRPr="0088476D">
              <w:rPr>
                <w:b/>
              </w:rPr>
              <w:t>sequential</w:t>
            </w:r>
          </w:p>
        </w:tc>
      </w:tr>
      <w:tr w:rsidR="00E167AB" w:rsidRPr="0085164B" w14:paraId="3806F495" w14:textId="77777777" w:rsidTr="00C328FC">
        <w:tc>
          <w:tcPr>
            <w:tcW w:w="2124" w:type="dxa"/>
          </w:tcPr>
          <w:p w14:paraId="7D5BF902" w14:textId="77777777" w:rsidR="00E167AB" w:rsidRPr="0085164B" w:rsidRDefault="00E167AB" w:rsidP="00032F6E">
            <w:pPr>
              <w:pStyle w:val="Tabletext"/>
              <w:snapToGrid w:val="0"/>
            </w:pPr>
            <w:proofErr w:type="spellStart"/>
            <w:r w:rsidRPr="0085164B">
              <w:rPr>
                <w:bCs/>
              </w:rPr>
              <w:t>lightCharacteristic</w:t>
            </w:r>
            <w:proofErr w:type="spellEnd"/>
            <w:r w:rsidRPr="0085164B" w:rsidDel="00E167AB">
              <w:t xml:space="preserve"> </w:t>
            </w:r>
          </w:p>
        </w:tc>
        <w:tc>
          <w:tcPr>
            <w:tcW w:w="3076" w:type="dxa"/>
          </w:tcPr>
          <w:p w14:paraId="4C6CC094" w14:textId="77777777" w:rsidR="00E167AB" w:rsidRPr="0085164B" w:rsidRDefault="00E167AB" w:rsidP="00032F6E">
            <w:pPr>
              <w:pStyle w:val="Tabletext"/>
              <w:snapToGrid w:val="0"/>
            </w:pPr>
            <w:r w:rsidRPr="0085164B">
              <w:t>1</w:t>
            </w:r>
          </w:p>
        </w:tc>
        <w:tc>
          <w:tcPr>
            <w:tcW w:w="3110" w:type="dxa"/>
          </w:tcPr>
          <w:p w14:paraId="0324DB8A" w14:textId="77777777" w:rsidR="00E167AB" w:rsidRPr="0085164B" w:rsidRDefault="00E167AB" w:rsidP="00032F6E">
            <w:pPr>
              <w:pStyle w:val="Tabletext"/>
              <w:snapToGrid w:val="0"/>
            </w:pPr>
            <w:r w:rsidRPr="0085164B">
              <w:t>n/a</w:t>
            </w:r>
          </w:p>
        </w:tc>
      </w:tr>
      <w:tr w:rsidR="00E167AB" w:rsidRPr="0085164B" w14:paraId="480DF4EB" w14:textId="77777777" w:rsidTr="00C328FC">
        <w:tc>
          <w:tcPr>
            <w:tcW w:w="2124" w:type="dxa"/>
          </w:tcPr>
          <w:p w14:paraId="7DE1BB7D" w14:textId="77777777" w:rsidR="00E167AB" w:rsidRPr="0085164B" w:rsidRDefault="00E167AB" w:rsidP="00032F6E">
            <w:pPr>
              <w:pStyle w:val="Tabletext"/>
              <w:snapToGrid w:val="0"/>
            </w:pPr>
            <w:proofErr w:type="spellStart"/>
            <w:r w:rsidRPr="0085164B">
              <w:lastRenderedPageBreak/>
              <w:t>signalPeriod</w:t>
            </w:r>
            <w:proofErr w:type="spellEnd"/>
            <w:r w:rsidRPr="0085164B" w:rsidDel="00E167AB">
              <w:t xml:space="preserve"> </w:t>
            </w:r>
          </w:p>
        </w:tc>
        <w:tc>
          <w:tcPr>
            <w:tcW w:w="3076" w:type="dxa"/>
          </w:tcPr>
          <w:p w14:paraId="57E2A691" w14:textId="77777777" w:rsidR="00E167AB" w:rsidRPr="0085164B" w:rsidRDefault="00E167AB" w:rsidP="00032F6E">
            <w:pPr>
              <w:pStyle w:val="Tabletext"/>
              <w:snapToGrid w:val="0"/>
            </w:pPr>
            <w:r w:rsidRPr="0085164B">
              <w:t>0..1</w:t>
            </w:r>
          </w:p>
        </w:tc>
        <w:tc>
          <w:tcPr>
            <w:tcW w:w="3110" w:type="dxa"/>
          </w:tcPr>
          <w:p w14:paraId="2D1CE1C4" w14:textId="77777777" w:rsidR="00E167AB" w:rsidRPr="0085164B" w:rsidRDefault="00E167AB" w:rsidP="00032F6E">
            <w:pPr>
              <w:pStyle w:val="Tabletext"/>
              <w:snapToGrid w:val="0"/>
            </w:pPr>
            <w:r w:rsidRPr="0085164B">
              <w:t>n/a</w:t>
            </w:r>
          </w:p>
        </w:tc>
      </w:tr>
      <w:tr w:rsidR="00E167AB" w:rsidRPr="0085164B" w14:paraId="7D2BFC24" w14:textId="77777777" w:rsidTr="00C328FC">
        <w:tc>
          <w:tcPr>
            <w:tcW w:w="2124" w:type="dxa"/>
          </w:tcPr>
          <w:p w14:paraId="5A79B79B" w14:textId="77777777" w:rsidR="00E167AB" w:rsidRPr="0085164B" w:rsidRDefault="00E167AB" w:rsidP="00032F6E">
            <w:pPr>
              <w:pStyle w:val="Tabletext"/>
              <w:snapToGrid w:val="0"/>
            </w:pPr>
            <w:proofErr w:type="spellStart"/>
            <w:r w:rsidRPr="0085164B">
              <w:t>signalGroup</w:t>
            </w:r>
            <w:proofErr w:type="spellEnd"/>
            <w:r w:rsidRPr="0085164B" w:rsidDel="00E167AB">
              <w:t xml:space="preserve"> </w:t>
            </w:r>
          </w:p>
        </w:tc>
        <w:tc>
          <w:tcPr>
            <w:tcW w:w="3076" w:type="dxa"/>
          </w:tcPr>
          <w:p w14:paraId="0A85A627" w14:textId="77777777" w:rsidR="00E167AB" w:rsidRPr="0085164B" w:rsidRDefault="00E167AB" w:rsidP="00032F6E">
            <w:pPr>
              <w:pStyle w:val="Tabletext"/>
              <w:snapToGrid w:val="0"/>
            </w:pPr>
            <w:r w:rsidRPr="0085164B">
              <w:t>0..1</w:t>
            </w:r>
          </w:p>
        </w:tc>
        <w:tc>
          <w:tcPr>
            <w:tcW w:w="3110" w:type="dxa"/>
          </w:tcPr>
          <w:p w14:paraId="4443EEC6" w14:textId="77777777" w:rsidR="00E167AB" w:rsidRPr="0085164B" w:rsidRDefault="00E167AB" w:rsidP="00032F6E">
            <w:pPr>
              <w:pStyle w:val="Tabletext"/>
              <w:snapToGrid w:val="0"/>
            </w:pPr>
            <w:r w:rsidRPr="0085164B">
              <w:t>n/a</w:t>
            </w:r>
          </w:p>
        </w:tc>
      </w:tr>
    </w:tbl>
    <w:p w14:paraId="1B74E598" w14:textId="77777777" w:rsidR="00F56048" w:rsidRPr="0085164B" w:rsidRDefault="00F56048" w:rsidP="00F56048">
      <w:pPr>
        <w:rPr>
          <w:rFonts w:cs="Arial"/>
          <w:lang w:val="en-GB"/>
        </w:rPr>
      </w:pPr>
    </w:p>
    <w:p w14:paraId="6E98BD13" w14:textId="77777777" w:rsidR="00F56048" w:rsidRPr="00255A62" w:rsidRDefault="00F56048" w:rsidP="00F47257">
      <w:pPr>
        <w:pStyle w:val="ParagraphText"/>
        <w:spacing w:after="120"/>
        <w:jc w:val="both"/>
        <w:rPr>
          <w:color w:val="auto"/>
        </w:rPr>
      </w:pPr>
      <w:r w:rsidRPr="00255A62">
        <w:rPr>
          <w:color w:val="auto"/>
        </w:rPr>
        <w:t xml:space="preserve">A second way of describing the rhythm of light is the “signal sequence” as it is done with the </w:t>
      </w:r>
      <w:r w:rsidR="00AF76C6" w:rsidRPr="00255A62">
        <w:rPr>
          <w:color w:val="auto"/>
        </w:rPr>
        <w:t xml:space="preserve">S-57 </w:t>
      </w:r>
      <w:r w:rsidRPr="00255A62">
        <w:rPr>
          <w:color w:val="auto"/>
        </w:rPr>
        <w:t>SIGSEQ attribute.</w:t>
      </w:r>
      <w:r w:rsidR="00D8746D" w:rsidRPr="00255A62">
        <w:rPr>
          <w:color w:val="auto"/>
        </w:rPr>
        <w:t xml:space="preserve"> </w:t>
      </w:r>
      <w:r w:rsidRPr="00255A62">
        <w:rPr>
          <w:color w:val="auto"/>
        </w:rPr>
        <w:t>A signal sequence consist</w:t>
      </w:r>
      <w:r w:rsidR="009306F2" w:rsidRPr="00255A62">
        <w:rPr>
          <w:color w:val="auto"/>
        </w:rPr>
        <w:t>s</w:t>
      </w:r>
      <w:r w:rsidRPr="00255A62">
        <w:rPr>
          <w:color w:val="auto"/>
        </w:rPr>
        <w:t xml:space="preserve"> of intervals where the signal is either on or off (here light or eclipse)</w:t>
      </w:r>
    </w:p>
    <w:tbl>
      <w:tblPr>
        <w:tblW w:w="8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2"/>
        <w:gridCol w:w="3218"/>
        <w:gridCol w:w="3290"/>
      </w:tblGrid>
      <w:tr w:rsidR="00F56048" w:rsidRPr="0085164B" w14:paraId="1E3014F0" w14:textId="77777777" w:rsidTr="00F25CC0">
        <w:tc>
          <w:tcPr>
            <w:tcW w:w="1982" w:type="dxa"/>
            <w:shd w:val="clear" w:color="auto" w:fill="D9D9D9" w:themeFill="background1" w:themeFillShade="D9"/>
          </w:tcPr>
          <w:p w14:paraId="749A7F54" w14:textId="77777777" w:rsidR="00F56048" w:rsidRPr="0085164B" w:rsidRDefault="00F56048" w:rsidP="00F25CC0">
            <w:pPr>
              <w:pStyle w:val="Tabletitle"/>
              <w:snapToGrid w:val="0"/>
              <w:jc w:val="left"/>
              <w:rPr>
                <w:lang w:val="en-GB"/>
              </w:rPr>
            </w:pPr>
            <w:r w:rsidRPr="0085164B">
              <w:rPr>
                <w:lang w:val="en-GB"/>
              </w:rPr>
              <w:t>Characteristic</w:t>
            </w:r>
          </w:p>
        </w:tc>
        <w:tc>
          <w:tcPr>
            <w:tcW w:w="6508" w:type="dxa"/>
            <w:gridSpan w:val="2"/>
            <w:shd w:val="clear" w:color="auto" w:fill="D9D9D9" w:themeFill="background1" w:themeFillShade="D9"/>
          </w:tcPr>
          <w:p w14:paraId="6613BC6A" w14:textId="77777777" w:rsidR="00F56048" w:rsidRPr="0085164B" w:rsidRDefault="00F56048" w:rsidP="00F25CC0">
            <w:pPr>
              <w:pStyle w:val="Tabletitle"/>
              <w:snapToGrid w:val="0"/>
              <w:jc w:val="left"/>
              <w:rPr>
                <w:lang w:val="en-GB"/>
              </w:rPr>
            </w:pPr>
            <w:r w:rsidRPr="0085164B">
              <w:rPr>
                <w:lang w:val="en-GB"/>
              </w:rPr>
              <w:t>Value</w:t>
            </w:r>
          </w:p>
        </w:tc>
      </w:tr>
      <w:tr w:rsidR="00F56048" w:rsidRPr="0085164B" w14:paraId="2B128F68" w14:textId="77777777">
        <w:tc>
          <w:tcPr>
            <w:tcW w:w="1982" w:type="dxa"/>
          </w:tcPr>
          <w:p w14:paraId="359FFA47" w14:textId="24CE0351" w:rsidR="00F56048" w:rsidRPr="0085164B" w:rsidRDefault="009C1A48" w:rsidP="00032F6E">
            <w:pPr>
              <w:pStyle w:val="Tabletext"/>
              <w:snapToGrid w:val="0"/>
            </w:pPr>
            <w:r>
              <w:t>n</w:t>
            </w:r>
            <w:r w:rsidRPr="0085164B">
              <w:t>ame</w:t>
            </w:r>
          </w:p>
        </w:tc>
        <w:tc>
          <w:tcPr>
            <w:tcW w:w="6508" w:type="dxa"/>
            <w:gridSpan w:val="2"/>
          </w:tcPr>
          <w:p w14:paraId="55514D62" w14:textId="77777777" w:rsidR="00F56048" w:rsidRPr="0085164B" w:rsidRDefault="00F56048" w:rsidP="00032F6E">
            <w:pPr>
              <w:pStyle w:val="Tabletext"/>
              <w:snapToGrid w:val="0"/>
              <w:rPr>
                <w:bCs/>
              </w:rPr>
            </w:pPr>
            <w:r w:rsidRPr="0085164B">
              <w:rPr>
                <w:bCs/>
              </w:rPr>
              <w:t>Signal sequence interval</w:t>
            </w:r>
          </w:p>
        </w:tc>
      </w:tr>
      <w:tr w:rsidR="00F56048" w:rsidRPr="0085164B" w14:paraId="2D2742E4" w14:textId="77777777">
        <w:tc>
          <w:tcPr>
            <w:tcW w:w="1982" w:type="dxa"/>
          </w:tcPr>
          <w:p w14:paraId="0214445A" w14:textId="0E61F0AD" w:rsidR="00F56048" w:rsidRPr="0085164B" w:rsidRDefault="009C1A48" w:rsidP="00032F6E">
            <w:pPr>
              <w:pStyle w:val="Tabletext"/>
              <w:snapToGrid w:val="0"/>
            </w:pPr>
            <w:r>
              <w:t>d</w:t>
            </w:r>
            <w:r w:rsidRPr="0085164B">
              <w:t>efinition</w:t>
            </w:r>
          </w:p>
        </w:tc>
        <w:tc>
          <w:tcPr>
            <w:tcW w:w="6508" w:type="dxa"/>
            <w:gridSpan w:val="2"/>
          </w:tcPr>
          <w:p w14:paraId="5E8EF3AE" w14:textId="77777777" w:rsidR="00F56048" w:rsidRPr="0085164B" w:rsidRDefault="00F56048" w:rsidP="00032F6E">
            <w:pPr>
              <w:pStyle w:val="Tabletext"/>
              <w:snapToGrid w:val="0"/>
            </w:pPr>
            <w:proofErr w:type="spellStart"/>
            <w:r w:rsidRPr="0085164B">
              <w:t>tbd</w:t>
            </w:r>
            <w:proofErr w:type="spellEnd"/>
            <w:r w:rsidRPr="0085164B">
              <w:t>.</w:t>
            </w:r>
          </w:p>
        </w:tc>
      </w:tr>
      <w:tr w:rsidR="00F56048" w:rsidRPr="0085164B" w14:paraId="26C96C70" w14:textId="77777777">
        <w:tc>
          <w:tcPr>
            <w:tcW w:w="1982" w:type="dxa"/>
          </w:tcPr>
          <w:p w14:paraId="563DE5CA" w14:textId="5E5AE3CE" w:rsidR="00F56048" w:rsidRPr="0085164B" w:rsidRDefault="009C1A48" w:rsidP="00032F6E">
            <w:pPr>
              <w:pStyle w:val="Tabletext"/>
              <w:snapToGrid w:val="0"/>
            </w:pPr>
            <w:r>
              <w:t>r</w:t>
            </w:r>
            <w:r w:rsidRPr="0085164B">
              <w:t>emarks</w:t>
            </w:r>
          </w:p>
        </w:tc>
        <w:tc>
          <w:tcPr>
            <w:tcW w:w="6508" w:type="dxa"/>
            <w:gridSpan w:val="2"/>
          </w:tcPr>
          <w:p w14:paraId="1FA562BB" w14:textId="77777777" w:rsidR="00F56048" w:rsidRPr="0085164B" w:rsidRDefault="00F56048" w:rsidP="00032F6E">
            <w:pPr>
              <w:pStyle w:val="Tabletext"/>
              <w:snapToGrid w:val="0"/>
            </w:pPr>
            <w:r w:rsidRPr="0085164B">
              <w:t>n/a</w:t>
            </w:r>
          </w:p>
        </w:tc>
      </w:tr>
      <w:tr w:rsidR="00F56048" w:rsidRPr="0085164B" w14:paraId="5A618860" w14:textId="77777777">
        <w:tc>
          <w:tcPr>
            <w:tcW w:w="1982" w:type="dxa"/>
          </w:tcPr>
          <w:p w14:paraId="1851C9A0" w14:textId="5FE23033" w:rsidR="00F56048" w:rsidRPr="0085164B" w:rsidRDefault="009C1A48" w:rsidP="00032F6E">
            <w:pPr>
              <w:pStyle w:val="Tabletext"/>
              <w:snapToGrid w:val="0"/>
            </w:pPr>
            <w:r>
              <w:t>c</w:t>
            </w:r>
            <w:r w:rsidRPr="0085164B">
              <w:t>amelCase</w:t>
            </w:r>
          </w:p>
        </w:tc>
        <w:tc>
          <w:tcPr>
            <w:tcW w:w="6508" w:type="dxa"/>
            <w:gridSpan w:val="2"/>
          </w:tcPr>
          <w:p w14:paraId="14B0B6CD" w14:textId="77777777" w:rsidR="00F56048" w:rsidRPr="0085164B" w:rsidRDefault="00F56048" w:rsidP="00032F6E">
            <w:pPr>
              <w:pStyle w:val="Tabletext"/>
              <w:snapToGrid w:val="0"/>
              <w:rPr>
                <w:bCs/>
              </w:rPr>
            </w:pPr>
            <w:proofErr w:type="spellStart"/>
            <w:r w:rsidRPr="0085164B">
              <w:rPr>
                <w:bCs/>
              </w:rPr>
              <w:t>signalSequenceInterval</w:t>
            </w:r>
            <w:proofErr w:type="spellEnd"/>
          </w:p>
        </w:tc>
      </w:tr>
      <w:tr w:rsidR="00F56048" w:rsidRPr="0085164B" w14:paraId="1FE13117" w14:textId="77777777">
        <w:tc>
          <w:tcPr>
            <w:tcW w:w="1982" w:type="dxa"/>
          </w:tcPr>
          <w:p w14:paraId="6AB9A3AA" w14:textId="035FF09E" w:rsidR="00F56048" w:rsidRPr="0085164B" w:rsidRDefault="009C1A48" w:rsidP="00032F6E">
            <w:pPr>
              <w:pStyle w:val="Tabletext"/>
              <w:snapToGrid w:val="0"/>
            </w:pPr>
            <w:r>
              <w:t>alias</w:t>
            </w:r>
          </w:p>
        </w:tc>
        <w:tc>
          <w:tcPr>
            <w:tcW w:w="6508" w:type="dxa"/>
            <w:gridSpan w:val="2"/>
          </w:tcPr>
          <w:p w14:paraId="6EC893F6" w14:textId="77777777" w:rsidR="00F56048" w:rsidRPr="0085164B" w:rsidRDefault="00F56048" w:rsidP="00032F6E">
            <w:pPr>
              <w:pStyle w:val="Tabletext"/>
              <w:snapToGrid w:val="0"/>
            </w:pPr>
            <w:r w:rsidRPr="0085164B">
              <w:t>SGSQIN</w:t>
            </w:r>
          </w:p>
        </w:tc>
      </w:tr>
      <w:tr w:rsidR="00E167AB" w:rsidRPr="0085164B" w14:paraId="6440979F" w14:textId="77777777" w:rsidTr="00F25CC0">
        <w:tc>
          <w:tcPr>
            <w:tcW w:w="1982" w:type="dxa"/>
            <w:shd w:val="clear" w:color="auto" w:fill="D9D9D9" w:themeFill="background1" w:themeFillShade="D9"/>
          </w:tcPr>
          <w:p w14:paraId="1D25086A" w14:textId="77777777" w:rsidR="00E167AB" w:rsidRPr="0085164B" w:rsidRDefault="00E167AB" w:rsidP="00F25CC0">
            <w:pPr>
              <w:pStyle w:val="Tabletext"/>
              <w:snapToGrid w:val="0"/>
              <w:jc w:val="left"/>
            </w:pPr>
            <w:r>
              <w:rPr>
                <w:b/>
              </w:rPr>
              <w:t>Sub Attributes</w:t>
            </w:r>
          </w:p>
        </w:tc>
        <w:tc>
          <w:tcPr>
            <w:tcW w:w="6508" w:type="dxa"/>
            <w:gridSpan w:val="2"/>
            <w:shd w:val="clear" w:color="auto" w:fill="D9D9D9" w:themeFill="background1" w:themeFillShade="D9"/>
          </w:tcPr>
          <w:p w14:paraId="30C081CE" w14:textId="77777777" w:rsidR="00E167AB" w:rsidRPr="0085164B" w:rsidRDefault="00E167AB" w:rsidP="00F25CC0">
            <w:pPr>
              <w:pStyle w:val="Tabletext"/>
              <w:snapToGrid w:val="0"/>
              <w:jc w:val="left"/>
            </w:pPr>
            <w:r>
              <w:rPr>
                <w:b/>
              </w:rPr>
              <w:t>Attribute Binding</w:t>
            </w:r>
          </w:p>
        </w:tc>
      </w:tr>
      <w:tr w:rsidR="00E167AB" w:rsidRPr="0085164B" w14:paraId="65BCFBAE" w14:textId="77777777" w:rsidTr="00F25CC0">
        <w:tc>
          <w:tcPr>
            <w:tcW w:w="1982" w:type="dxa"/>
            <w:shd w:val="clear" w:color="auto" w:fill="D9D9D9" w:themeFill="background1" w:themeFillShade="D9"/>
          </w:tcPr>
          <w:p w14:paraId="1D059C29" w14:textId="129E99F2" w:rsidR="00E167AB" w:rsidRPr="0088476D" w:rsidRDefault="009C1A48" w:rsidP="009C1A48">
            <w:pPr>
              <w:pStyle w:val="Tabletext"/>
              <w:snapToGrid w:val="0"/>
              <w:rPr>
                <w:b/>
              </w:rPr>
            </w:pPr>
            <w:r>
              <w:rPr>
                <w:b/>
              </w:rPr>
              <w:t>c</w:t>
            </w:r>
            <w:r w:rsidRPr="0088476D">
              <w:rPr>
                <w:b/>
              </w:rPr>
              <w:t>amelC</w:t>
            </w:r>
            <w:r>
              <w:rPr>
                <w:b/>
              </w:rPr>
              <w:t>ase</w:t>
            </w:r>
            <w:r w:rsidRPr="0088476D">
              <w:rPr>
                <w:b/>
              </w:rPr>
              <w:t xml:space="preserve"> </w:t>
            </w:r>
            <w:proofErr w:type="spellStart"/>
            <w:r w:rsidR="00E167AB" w:rsidRPr="0088476D">
              <w:rPr>
                <w:b/>
              </w:rPr>
              <w:t>Identifer</w:t>
            </w:r>
            <w:proofErr w:type="spellEnd"/>
          </w:p>
        </w:tc>
        <w:tc>
          <w:tcPr>
            <w:tcW w:w="3218" w:type="dxa"/>
            <w:shd w:val="clear" w:color="auto" w:fill="D9D9D9" w:themeFill="background1" w:themeFillShade="D9"/>
          </w:tcPr>
          <w:p w14:paraId="7B448BDC" w14:textId="77777777" w:rsidR="00E167AB" w:rsidRPr="0085164B" w:rsidRDefault="00E167AB" w:rsidP="00032F6E">
            <w:pPr>
              <w:pStyle w:val="Tabletext"/>
              <w:snapToGrid w:val="0"/>
            </w:pPr>
            <w:r w:rsidRPr="0088476D">
              <w:rPr>
                <w:b/>
              </w:rPr>
              <w:t>multiplicity</w:t>
            </w:r>
          </w:p>
        </w:tc>
        <w:tc>
          <w:tcPr>
            <w:tcW w:w="3290" w:type="dxa"/>
            <w:shd w:val="clear" w:color="auto" w:fill="D9D9D9" w:themeFill="background1" w:themeFillShade="D9"/>
          </w:tcPr>
          <w:p w14:paraId="0FB67541" w14:textId="77777777" w:rsidR="00E167AB" w:rsidRPr="0088476D" w:rsidRDefault="00E167AB" w:rsidP="00032F6E">
            <w:pPr>
              <w:pStyle w:val="Tabletext"/>
              <w:snapToGrid w:val="0"/>
              <w:rPr>
                <w:b/>
              </w:rPr>
            </w:pPr>
            <w:r w:rsidRPr="0088476D">
              <w:rPr>
                <w:b/>
              </w:rPr>
              <w:t>sequential</w:t>
            </w:r>
          </w:p>
        </w:tc>
      </w:tr>
      <w:tr w:rsidR="00E167AB" w:rsidRPr="0085164B" w14:paraId="7BC8E3B4" w14:textId="77777777" w:rsidTr="0088476D">
        <w:tc>
          <w:tcPr>
            <w:tcW w:w="1982" w:type="dxa"/>
          </w:tcPr>
          <w:p w14:paraId="1E101D7A" w14:textId="77777777" w:rsidR="00E167AB" w:rsidRPr="0085164B" w:rsidRDefault="00E167AB" w:rsidP="00032F6E">
            <w:pPr>
              <w:pStyle w:val="Tabletext"/>
              <w:snapToGrid w:val="0"/>
            </w:pPr>
            <w:proofErr w:type="spellStart"/>
            <w:r w:rsidRPr="0085164B">
              <w:rPr>
                <w:bCs/>
              </w:rPr>
              <w:t>signalStatus</w:t>
            </w:r>
            <w:proofErr w:type="spellEnd"/>
            <w:r w:rsidRPr="0085164B" w:rsidDel="00E167AB">
              <w:t xml:space="preserve"> </w:t>
            </w:r>
          </w:p>
        </w:tc>
        <w:tc>
          <w:tcPr>
            <w:tcW w:w="3218" w:type="dxa"/>
          </w:tcPr>
          <w:p w14:paraId="6B478DEF" w14:textId="77777777" w:rsidR="00E167AB" w:rsidRPr="0085164B" w:rsidRDefault="00E167AB" w:rsidP="00032F6E">
            <w:pPr>
              <w:pStyle w:val="Tabletext"/>
              <w:snapToGrid w:val="0"/>
            </w:pPr>
            <w:r w:rsidRPr="0085164B">
              <w:t>1</w:t>
            </w:r>
          </w:p>
        </w:tc>
        <w:tc>
          <w:tcPr>
            <w:tcW w:w="3290" w:type="dxa"/>
          </w:tcPr>
          <w:p w14:paraId="331D0801" w14:textId="77777777" w:rsidR="00E167AB" w:rsidRPr="0085164B" w:rsidRDefault="00E167AB" w:rsidP="00032F6E">
            <w:pPr>
              <w:pStyle w:val="Tabletext"/>
              <w:snapToGrid w:val="0"/>
            </w:pPr>
            <w:r w:rsidRPr="0085164B">
              <w:t>n/a</w:t>
            </w:r>
          </w:p>
        </w:tc>
      </w:tr>
      <w:tr w:rsidR="00E167AB" w:rsidRPr="0085164B" w14:paraId="542126CB" w14:textId="77777777" w:rsidTr="0088476D">
        <w:tc>
          <w:tcPr>
            <w:tcW w:w="1982" w:type="dxa"/>
          </w:tcPr>
          <w:p w14:paraId="64D46C52" w14:textId="77777777" w:rsidR="00E167AB" w:rsidRPr="0085164B" w:rsidRDefault="00E167AB" w:rsidP="00032F6E">
            <w:pPr>
              <w:pStyle w:val="Tabletext"/>
              <w:snapToGrid w:val="0"/>
            </w:pPr>
            <w:r w:rsidRPr="0085164B">
              <w:t>duration</w:t>
            </w:r>
            <w:r w:rsidRPr="0085164B" w:rsidDel="00E167AB">
              <w:t xml:space="preserve"> </w:t>
            </w:r>
          </w:p>
        </w:tc>
        <w:tc>
          <w:tcPr>
            <w:tcW w:w="3218" w:type="dxa"/>
          </w:tcPr>
          <w:p w14:paraId="444C7069" w14:textId="77777777" w:rsidR="00E167AB" w:rsidRPr="0085164B" w:rsidRDefault="00E167AB" w:rsidP="00032F6E">
            <w:pPr>
              <w:pStyle w:val="Tabletext"/>
              <w:snapToGrid w:val="0"/>
            </w:pPr>
            <w:r w:rsidRPr="0085164B">
              <w:t>1</w:t>
            </w:r>
          </w:p>
        </w:tc>
        <w:tc>
          <w:tcPr>
            <w:tcW w:w="3290" w:type="dxa"/>
          </w:tcPr>
          <w:p w14:paraId="43815831" w14:textId="77777777" w:rsidR="00E167AB" w:rsidRPr="0085164B" w:rsidRDefault="00E167AB" w:rsidP="00032F6E">
            <w:pPr>
              <w:pStyle w:val="Tabletext"/>
              <w:snapToGrid w:val="0"/>
            </w:pPr>
            <w:r w:rsidRPr="0085164B">
              <w:t>n/a</w:t>
            </w:r>
          </w:p>
        </w:tc>
      </w:tr>
    </w:tbl>
    <w:p w14:paraId="16DA0F2B" w14:textId="77777777" w:rsidR="00F56048" w:rsidRPr="0085164B" w:rsidRDefault="00F56048" w:rsidP="00F56048">
      <w:pPr>
        <w:rPr>
          <w:rFonts w:cs="Arial"/>
          <w:lang w:val="en-GB"/>
        </w:rPr>
      </w:pPr>
    </w:p>
    <w:p w14:paraId="46849ACB" w14:textId="77777777" w:rsidR="00F56048" w:rsidRDefault="00F56048" w:rsidP="00F47257">
      <w:pPr>
        <w:pStyle w:val="ParagraphText"/>
        <w:spacing w:after="120"/>
      </w:pPr>
      <w:r w:rsidRPr="0085164B">
        <w:t xml:space="preserve">A Signal sequence is </w:t>
      </w:r>
      <w:r w:rsidR="00265DC5" w:rsidRPr="0085164B">
        <w:t xml:space="preserve">then </w:t>
      </w:r>
      <w:r w:rsidRPr="0085164B">
        <w:t>just an ordered list of those intervals.</w:t>
      </w:r>
    </w:p>
    <w:tbl>
      <w:tblPr>
        <w:tblW w:w="8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8"/>
        <w:gridCol w:w="3252"/>
        <w:gridCol w:w="3290"/>
      </w:tblGrid>
      <w:tr w:rsidR="00F56048" w:rsidRPr="0085164B" w14:paraId="4CEE0363" w14:textId="77777777" w:rsidTr="00F25CC0">
        <w:tc>
          <w:tcPr>
            <w:tcW w:w="1948" w:type="dxa"/>
            <w:shd w:val="clear" w:color="auto" w:fill="D9D9D9" w:themeFill="background1" w:themeFillShade="D9"/>
          </w:tcPr>
          <w:p w14:paraId="68334419" w14:textId="77777777" w:rsidR="00F56048" w:rsidRPr="0085164B" w:rsidRDefault="00F56048" w:rsidP="00F25CC0">
            <w:pPr>
              <w:pStyle w:val="Tabletitle"/>
              <w:snapToGrid w:val="0"/>
              <w:jc w:val="left"/>
              <w:rPr>
                <w:lang w:val="en-GB"/>
              </w:rPr>
            </w:pPr>
            <w:r w:rsidRPr="0085164B">
              <w:rPr>
                <w:lang w:val="en-GB"/>
              </w:rPr>
              <w:t>Characteristic</w:t>
            </w:r>
          </w:p>
        </w:tc>
        <w:tc>
          <w:tcPr>
            <w:tcW w:w="6542" w:type="dxa"/>
            <w:gridSpan w:val="2"/>
            <w:shd w:val="clear" w:color="auto" w:fill="D9D9D9" w:themeFill="background1" w:themeFillShade="D9"/>
          </w:tcPr>
          <w:p w14:paraId="11C85192" w14:textId="77777777" w:rsidR="00F56048" w:rsidRPr="0085164B" w:rsidRDefault="00F56048" w:rsidP="00F25CC0">
            <w:pPr>
              <w:pStyle w:val="Tabletitle"/>
              <w:snapToGrid w:val="0"/>
              <w:jc w:val="left"/>
              <w:rPr>
                <w:lang w:val="en-GB"/>
              </w:rPr>
            </w:pPr>
            <w:r w:rsidRPr="0085164B">
              <w:rPr>
                <w:lang w:val="en-GB"/>
              </w:rPr>
              <w:t>Value</w:t>
            </w:r>
          </w:p>
        </w:tc>
      </w:tr>
      <w:tr w:rsidR="00F56048" w:rsidRPr="0085164B" w14:paraId="0A423840" w14:textId="77777777">
        <w:tc>
          <w:tcPr>
            <w:tcW w:w="1948" w:type="dxa"/>
          </w:tcPr>
          <w:p w14:paraId="6204D364" w14:textId="69848365" w:rsidR="00F56048" w:rsidRPr="0085164B" w:rsidRDefault="009C1A48" w:rsidP="00032F6E">
            <w:pPr>
              <w:pStyle w:val="Tabletext"/>
              <w:snapToGrid w:val="0"/>
            </w:pPr>
            <w:r>
              <w:t>n</w:t>
            </w:r>
            <w:r w:rsidRPr="0085164B">
              <w:t>ame</w:t>
            </w:r>
          </w:p>
        </w:tc>
        <w:tc>
          <w:tcPr>
            <w:tcW w:w="6542" w:type="dxa"/>
            <w:gridSpan w:val="2"/>
          </w:tcPr>
          <w:p w14:paraId="6E2E88C7" w14:textId="77777777" w:rsidR="00F56048" w:rsidRPr="0085164B" w:rsidRDefault="00F56048" w:rsidP="00032F6E">
            <w:pPr>
              <w:pStyle w:val="Tabletext"/>
              <w:snapToGrid w:val="0"/>
              <w:rPr>
                <w:bCs/>
              </w:rPr>
            </w:pPr>
            <w:r w:rsidRPr="0085164B">
              <w:rPr>
                <w:bCs/>
              </w:rPr>
              <w:t xml:space="preserve">Signal sequence </w:t>
            </w:r>
          </w:p>
        </w:tc>
      </w:tr>
      <w:tr w:rsidR="00F56048" w:rsidRPr="0085164B" w14:paraId="7D2D9BE3" w14:textId="77777777">
        <w:tc>
          <w:tcPr>
            <w:tcW w:w="1948" w:type="dxa"/>
          </w:tcPr>
          <w:p w14:paraId="2974AFC4" w14:textId="1BB1B986" w:rsidR="00F56048" w:rsidRPr="0085164B" w:rsidRDefault="009C1A48" w:rsidP="00032F6E">
            <w:pPr>
              <w:pStyle w:val="Tabletext"/>
              <w:snapToGrid w:val="0"/>
            </w:pPr>
            <w:r>
              <w:t>d</w:t>
            </w:r>
            <w:r w:rsidRPr="0085164B">
              <w:t>efinition</w:t>
            </w:r>
          </w:p>
        </w:tc>
        <w:tc>
          <w:tcPr>
            <w:tcW w:w="6542" w:type="dxa"/>
            <w:gridSpan w:val="2"/>
          </w:tcPr>
          <w:p w14:paraId="7C87B4BC" w14:textId="77777777" w:rsidR="00F56048" w:rsidRPr="00F47257" w:rsidRDefault="00746B0B" w:rsidP="00255A62">
            <w:pPr>
              <w:spacing w:before="60" w:after="60"/>
              <w:jc w:val="left"/>
              <w:rPr>
                <w:rFonts w:ascii="ArialMT" w:hAnsi="ArialMT" w:cs="ArialMT"/>
                <w:sz w:val="16"/>
                <w:szCs w:val="16"/>
              </w:rPr>
            </w:pPr>
            <w:r w:rsidRPr="00515CE8">
              <w:rPr>
                <w:rFonts w:ascii="ArialMT" w:eastAsia="Times New Roman" w:hAnsi="ArialMT" w:cs="ArialMT"/>
                <w:sz w:val="16"/>
                <w:szCs w:val="16"/>
                <w:lang w:val="en-GB" w:eastAsia="en-GB"/>
              </w:rPr>
              <w:t>The sequence of times occupied by intervals of light and eclipse for all “light characteristics”. (Adapted from S-57 Edition 3.1, Appendix A – Chapter 2, Page 2.191, November 2000).</w:t>
            </w:r>
          </w:p>
        </w:tc>
      </w:tr>
      <w:tr w:rsidR="00F56048" w:rsidRPr="0085164B" w14:paraId="5E0DF6AE" w14:textId="77777777">
        <w:tc>
          <w:tcPr>
            <w:tcW w:w="1948" w:type="dxa"/>
          </w:tcPr>
          <w:p w14:paraId="59C23C97" w14:textId="0C26F883" w:rsidR="00F56048" w:rsidRPr="0085164B" w:rsidRDefault="009C1A48" w:rsidP="00032F6E">
            <w:pPr>
              <w:pStyle w:val="Tabletext"/>
              <w:snapToGrid w:val="0"/>
            </w:pPr>
            <w:r>
              <w:t>r</w:t>
            </w:r>
            <w:r w:rsidRPr="0085164B">
              <w:t>emarks</w:t>
            </w:r>
          </w:p>
        </w:tc>
        <w:tc>
          <w:tcPr>
            <w:tcW w:w="6542" w:type="dxa"/>
            <w:gridSpan w:val="2"/>
          </w:tcPr>
          <w:p w14:paraId="0B9B40B4" w14:textId="77777777" w:rsidR="00F56048" w:rsidRPr="0085164B" w:rsidRDefault="00F56048" w:rsidP="00032F6E">
            <w:pPr>
              <w:pStyle w:val="Tabletext"/>
              <w:snapToGrid w:val="0"/>
            </w:pPr>
            <w:r w:rsidRPr="0085164B">
              <w:t>n/a</w:t>
            </w:r>
          </w:p>
        </w:tc>
      </w:tr>
      <w:tr w:rsidR="00F56048" w:rsidRPr="0085164B" w14:paraId="6087567F" w14:textId="77777777">
        <w:tc>
          <w:tcPr>
            <w:tcW w:w="1948" w:type="dxa"/>
          </w:tcPr>
          <w:p w14:paraId="58BD6161" w14:textId="4E188139" w:rsidR="00F56048" w:rsidRPr="0085164B" w:rsidRDefault="009C1A48" w:rsidP="00032F6E">
            <w:pPr>
              <w:pStyle w:val="Tabletext"/>
              <w:snapToGrid w:val="0"/>
            </w:pPr>
            <w:r>
              <w:t>c</w:t>
            </w:r>
            <w:r w:rsidRPr="0085164B">
              <w:t>amelCase</w:t>
            </w:r>
          </w:p>
        </w:tc>
        <w:tc>
          <w:tcPr>
            <w:tcW w:w="6542" w:type="dxa"/>
            <w:gridSpan w:val="2"/>
          </w:tcPr>
          <w:p w14:paraId="744D9CDA" w14:textId="77777777" w:rsidR="00F56048" w:rsidRPr="0085164B" w:rsidRDefault="00F56048" w:rsidP="00032F6E">
            <w:pPr>
              <w:pStyle w:val="Tabletext"/>
              <w:snapToGrid w:val="0"/>
              <w:rPr>
                <w:bCs/>
              </w:rPr>
            </w:pPr>
            <w:proofErr w:type="spellStart"/>
            <w:r w:rsidRPr="0085164B">
              <w:rPr>
                <w:bCs/>
              </w:rPr>
              <w:t>signalSequence</w:t>
            </w:r>
            <w:proofErr w:type="spellEnd"/>
          </w:p>
        </w:tc>
      </w:tr>
      <w:tr w:rsidR="00F56048" w:rsidRPr="0085164B" w14:paraId="0CDE480E" w14:textId="77777777">
        <w:tc>
          <w:tcPr>
            <w:tcW w:w="1948" w:type="dxa"/>
          </w:tcPr>
          <w:p w14:paraId="430E375A" w14:textId="1D223410" w:rsidR="00F56048" w:rsidRPr="0085164B" w:rsidRDefault="009C1A48" w:rsidP="00032F6E">
            <w:pPr>
              <w:pStyle w:val="Tabletext"/>
              <w:snapToGrid w:val="0"/>
            </w:pPr>
            <w:r>
              <w:t>alias</w:t>
            </w:r>
          </w:p>
        </w:tc>
        <w:tc>
          <w:tcPr>
            <w:tcW w:w="6542" w:type="dxa"/>
            <w:gridSpan w:val="2"/>
          </w:tcPr>
          <w:p w14:paraId="136E6325" w14:textId="77777777" w:rsidR="00F56048" w:rsidRPr="0085164B" w:rsidRDefault="00F56048" w:rsidP="00032F6E">
            <w:pPr>
              <w:pStyle w:val="Tabletext"/>
              <w:snapToGrid w:val="0"/>
            </w:pPr>
            <w:r w:rsidRPr="0085164B">
              <w:t>SIGSEQ</w:t>
            </w:r>
          </w:p>
        </w:tc>
      </w:tr>
      <w:tr w:rsidR="00E167AB" w:rsidRPr="0085164B" w14:paraId="4378B242" w14:textId="77777777" w:rsidTr="00F25CC0">
        <w:tc>
          <w:tcPr>
            <w:tcW w:w="1948" w:type="dxa"/>
            <w:shd w:val="clear" w:color="auto" w:fill="D9D9D9" w:themeFill="background1" w:themeFillShade="D9"/>
          </w:tcPr>
          <w:p w14:paraId="467EEABF" w14:textId="77777777" w:rsidR="00E167AB" w:rsidRPr="0085164B" w:rsidRDefault="00E167AB" w:rsidP="00F25CC0">
            <w:pPr>
              <w:pStyle w:val="Tabletext"/>
              <w:snapToGrid w:val="0"/>
              <w:jc w:val="left"/>
            </w:pPr>
            <w:r>
              <w:rPr>
                <w:b/>
              </w:rPr>
              <w:t>Sub Attribute</w:t>
            </w:r>
          </w:p>
        </w:tc>
        <w:tc>
          <w:tcPr>
            <w:tcW w:w="6542" w:type="dxa"/>
            <w:gridSpan w:val="2"/>
            <w:shd w:val="clear" w:color="auto" w:fill="D9D9D9" w:themeFill="background1" w:themeFillShade="D9"/>
          </w:tcPr>
          <w:p w14:paraId="0E007AEE" w14:textId="77777777" w:rsidR="00E167AB" w:rsidRPr="0085164B" w:rsidRDefault="00E167AB" w:rsidP="00F25CC0">
            <w:pPr>
              <w:pStyle w:val="Tabletext"/>
              <w:snapToGrid w:val="0"/>
              <w:jc w:val="left"/>
            </w:pPr>
            <w:r>
              <w:rPr>
                <w:b/>
              </w:rPr>
              <w:t>Attribute Binding</w:t>
            </w:r>
          </w:p>
        </w:tc>
      </w:tr>
      <w:tr w:rsidR="00E167AB" w:rsidRPr="0085164B" w14:paraId="081F9614" w14:textId="77777777" w:rsidTr="00F25CC0">
        <w:tc>
          <w:tcPr>
            <w:tcW w:w="1948" w:type="dxa"/>
            <w:shd w:val="clear" w:color="auto" w:fill="D9D9D9" w:themeFill="background1" w:themeFillShade="D9"/>
          </w:tcPr>
          <w:p w14:paraId="085B77DB" w14:textId="443400CF" w:rsidR="00E167AB" w:rsidRPr="0088476D" w:rsidRDefault="009C1A48" w:rsidP="009C1A48">
            <w:pPr>
              <w:pStyle w:val="Tabletext"/>
              <w:snapToGrid w:val="0"/>
              <w:jc w:val="left"/>
              <w:rPr>
                <w:b/>
              </w:rPr>
            </w:pPr>
            <w:r>
              <w:rPr>
                <w:b/>
              </w:rPr>
              <w:t>c</w:t>
            </w:r>
            <w:r w:rsidRPr="0088476D">
              <w:rPr>
                <w:b/>
              </w:rPr>
              <w:t>amelC</w:t>
            </w:r>
            <w:r>
              <w:rPr>
                <w:b/>
              </w:rPr>
              <w:t>ase</w:t>
            </w:r>
            <w:r w:rsidRPr="0088476D">
              <w:rPr>
                <w:b/>
              </w:rPr>
              <w:t xml:space="preserve"> </w:t>
            </w:r>
            <w:r w:rsidR="00E167AB" w:rsidRPr="0088476D">
              <w:rPr>
                <w:b/>
              </w:rPr>
              <w:t>Identifier</w:t>
            </w:r>
          </w:p>
        </w:tc>
        <w:tc>
          <w:tcPr>
            <w:tcW w:w="3252" w:type="dxa"/>
            <w:shd w:val="clear" w:color="auto" w:fill="D9D9D9" w:themeFill="background1" w:themeFillShade="D9"/>
          </w:tcPr>
          <w:p w14:paraId="3811B2EC" w14:textId="77777777" w:rsidR="00E167AB" w:rsidRPr="0088476D" w:rsidRDefault="00E167AB" w:rsidP="00F25CC0">
            <w:pPr>
              <w:pStyle w:val="Tabletext"/>
              <w:snapToGrid w:val="0"/>
              <w:jc w:val="left"/>
              <w:rPr>
                <w:b/>
              </w:rPr>
            </w:pPr>
            <w:r w:rsidRPr="0088476D">
              <w:rPr>
                <w:b/>
              </w:rPr>
              <w:t>multiplicity</w:t>
            </w:r>
          </w:p>
        </w:tc>
        <w:tc>
          <w:tcPr>
            <w:tcW w:w="3290" w:type="dxa"/>
            <w:shd w:val="clear" w:color="auto" w:fill="D9D9D9" w:themeFill="background1" w:themeFillShade="D9"/>
          </w:tcPr>
          <w:p w14:paraId="1A09E193" w14:textId="77777777" w:rsidR="00E167AB" w:rsidRPr="0088476D" w:rsidRDefault="00E167AB" w:rsidP="00F25CC0">
            <w:pPr>
              <w:pStyle w:val="Tabletext"/>
              <w:snapToGrid w:val="0"/>
              <w:jc w:val="left"/>
              <w:rPr>
                <w:b/>
              </w:rPr>
            </w:pPr>
            <w:r w:rsidRPr="0088476D">
              <w:rPr>
                <w:b/>
              </w:rPr>
              <w:t>sequential</w:t>
            </w:r>
          </w:p>
        </w:tc>
      </w:tr>
      <w:tr w:rsidR="00E167AB" w:rsidRPr="0085164B" w14:paraId="5F13BE18" w14:textId="77777777" w:rsidTr="0088476D">
        <w:tc>
          <w:tcPr>
            <w:tcW w:w="1948" w:type="dxa"/>
          </w:tcPr>
          <w:p w14:paraId="3ECD304B" w14:textId="77777777" w:rsidR="00E167AB" w:rsidRPr="0085164B" w:rsidRDefault="00E167AB" w:rsidP="00032F6E">
            <w:pPr>
              <w:pStyle w:val="Tabletext"/>
              <w:snapToGrid w:val="0"/>
            </w:pPr>
            <w:proofErr w:type="spellStart"/>
            <w:r w:rsidRPr="0085164B">
              <w:rPr>
                <w:bCs/>
              </w:rPr>
              <w:t>signalSequenceInterval</w:t>
            </w:r>
            <w:proofErr w:type="spellEnd"/>
            <w:r w:rsidRPr="0085164B" w:rsidDel="00E167AB">
              <w:t xml:space="preserve"> </w:t>
            </w:r>
          </w:p>
        </w:tc>
        <w:tc>
          <w:tcPr>
            <w:tcW w:w="3252" w:type="dxa"/>
          </w:tcPr>
          <w:p w14:paraId="60C27B78" w14:textId="77777777" w:rsidR="00E167AB" w:rsidRPr="0085164B" w:rsidRDefault="00E167AB" w:rsidP="00032F6E">
            <w:pPr>
              <w:pStyle w:val="Tabletext"/>
              <w:snapToGrid w:val="0"/>
            </w:pPr>
            <w:r w:rsidRPr="0085164B">
              <w:t>1..*</w:t>
            </w:r>
          </w:p>
        </w:tc>
        <w:tc>
          <w:tcPr>
            <w:tcW w:w="3290" w:type="dxa"/>
          </w:tcPr>
          <w:p w14:paraId="20079CB6" w14:textId="77777777" w:rsidR="00E167AB" w:rsidRPr="0085164B" w:rsidRDefault="00E167AB" w:rsidP="00032F6E">
            <w:pPr>
              <w:pStyle w:val="Tabletext"/>
              <w:snapToGrid w:val="0"/>
            </w:pPr>
            <w:r w:rsidRPr="0085164B">
              <w:t>True</w:t>
            </w:r>
          </w:p>
        </w:tc>
      </w:tr>
    </w:tbl>
    <w:p w14:paraId="13707F9B" w14:textId="77777777" w:rsidR="00F56048" w:rsidRPr="0085164B" w:rsidRDefault="00F56048" w:rsidP="00F56048">
      <w:pPr>
        <w:rPr>
          <w:rFonts w:cs="Arial"/>
          <w:lang w:val="en-GB"/>
        </w:rPr>
      </w:pPr>
    </w:p>
    <w:p w14:paraId="5DDC0B77" w14:textId="77777777" w:rsidR="00F56048" w:rsidRPr="0085164B" w:rsidRDefault="00F56048" w:rsidP="00F47257">
      <w:pPr>
        <w:pStyle w:val="ParagraphText"/>
        <w:spacing w:after="120"/>
        <w:jc w:val="both"/>
      </w:pPr>
      <w:r w:rsidRPr="0085164B">
        <w:t>A light object would now consist of:</w:t>
      </w:r>
    </w:p>
    <w:p w14:paraId="5DB0A9DF" w14:textId="77777777" w:rsidR="00F56048" w:rsidRPr="0085164B" w:rsidRDefault="00F47257" w:rsidP="00A5449F">
      <w:pPr>
        <w:pStyle w:val="ParagraphText"/>
        <w:spacing w:after="0"/>
        <w:jc w:val="both"/>
      </w:pPr>
      <w:r w:rsidRPr="0085164B">
        <w:t>Light</w:t>
      </w:r>
      <w:r w:rsidR="00F56048" w:rsidRPr="0085164B">
        <w:t>:</w:t>
      </w:r>
    </w:p>
    <w:p w14:paraId="5D71C174" w14:textId="77777777" w:rsidR="00F56048" w:rsidRPr="0085164B" w:rsidRDefault="00F56048" w:rsidP="00A5449F">
      <w:pPr>
        <w:pStyle w:val="LBullet"/>
        <w:numPr>
          <w:ilvl w:val="0"/>
          <w:numId w:val="20"/>
        </w:numPr>
        <w:spacing w:after="0" w:line="240" w:lineRule="auto"/>
        <w:jc w:val="both"/>
      </w:pPr>
      <w:proofErr w:type="spellStart"/>
      <w:r w:rsidRPr="0085164B">
        <w:t>rhythmOfLight</w:t>
      </w:r>
      <w:proofErr w:type="spellEnd"/>
      <w:r w:rsidRPr="0085164B">
        <w:t xml:space="preserve"> [1..*]</w:t>
      </w:r>
    </w:p>
    <w:p w14:paraId="70175920" w14:textId="77777777" w:rsidR="00F56048" w:rsidRPr="0085164B" w:rsidRDefault="00F56048" w:rsidP="00A5449F">
      <w:pPr>
        <w:pStyle w:val="LBullet"/>
        <w:numPr>
          <w:ilvl w:val="0"/>
          <w:numId w:val="20"/>
        </w:numPr>
        <w:spacing w:after="0" w:line="240" w:lineRule="auto"/>
        <w:jc w:val="both"/>
      </w:pPr>
      <w:proofErr w:type="spellStart"/>
      <w:r w:rsidRPr="0085164B">
        <w:t>lightSector</w:t>
      </w:r>
      <w:proofErr w:type="spellEnd"/>
      <w:r w:rsidRPr="0085164B">
        <w:t xml:space="preserve"> [1..*]</w:t>
      </w:r>
    </w:p>
    <w:p w14:paraId="4AC32699" w14:textId="77777777" w:rsidR="00F56048" w:rsidRPr="0085164B" w:rsidRDefault="00F56048" w:rsidP="00A5449F">
      <w:pPr>
        <w:pStyle w:val="LBullet"/>
        <w:numPr>
          <w:ilvl w:val="0"/>
          <w:numId w:val="20"/>
        </w:numPr>
        <w:spacing w:after="0" w:line="240" w:lineRule="auto"/>
        <w:jc w:val="both"/>
      </w:pPr>
      <w:proofErr w:type="spellStart"/>
      <w:r w:rsidRPr="0085164B">
        <w:t>signalSequence</w:t>
      </w:r>
      <w:proofErr w:type="spellEnd"/>
      <w:r w:rsidRPr="0085164B">
        <w:t xml:space="preserve"> [0..1]</w:t>
      </w:r>
    </w:p>
    <w:p w14:paraId="3BAC8CBB" w14:textId="77777777" w:rsidR="00F56048" w:rsidRPr="0085164B" w:rsidRDefault="00F56048" w:rsidP="00A5449F">
      <w:pPr>
        <w:pStyle w:val="LBullet"/>
        <w:numPr>
          <w:ilvl w:val="0"/>
          <w:numId w:val="20"/>
        </w:numPr>
        <w:spacing w:after="0" w:line="240" w:lineRule="auto"/>
        <w:jc w:val="both"/>
      </w:pPr>
      <w:proofErr w:type="spellStart"/>
      <w:r w:rsidRPr="0085164B">
        <w:t>objectName</w:t>
      </w:r>
      <w:proofErr w:type="spellEnd"/>
      <w:r w:rsidRPr="0085164B">
        <w:t>[0..1]</w:t>
      </w:r>
    </w:p>
    <w:p w14:paraId="659FB0E8" w14:textId="77777777" w:rsidR="00F56048" w:rsidRPr="0085164B" w:rsidRDefault="00F56048" w:rsidP="00F47257">
      <w:pPr>
        <w:pStyle w:val="LBullet"/>
        <w:numPr>
          <w:ilvl w:val="0"/>
          <w:numId w:val="20"/>
        </w:numPr>
        <w:jc w:val="both"/>
      </w:pPr>
      <w:r w:rsidRPr="0085164B">
        <w:t>height[0..1]</w:t>
      </w:r>
    </w:p>
    <w:p w14:paraId="3A529F5B" w14:textId="2013B794" w:rsidR="00F56048" w:rsidRPr="0085164B" w:rsidRDefault="00F56048" w:rsidP="00F47257">
      <w:pPr>
        <w:pStyle w:val="ParagraphText"/>
        <w:spacing w:after="120"/>
        <w:jc w:val="both"/>
      </w:pPr>
      <w:r w:rsidRPr="0085164B">
        <w:t xml:space="preserve">This definition would be </w:t>
      </w:r>
      <w:r w:rsidR="00537B0E">
        <w:t xml:space="preserve">included </w:t>
      </w:r>
      <w:r w:rsidRPr="0085164B">
        <w:t xml:space="preserve">in the </w:t>
      </w:r>
      <w:r w:rsidR="009C1245">
        <w:t>F</w:t>
      </w:r>
      <w:r w:rsidR="009C1245" w:rsidRPr="0085164B">
        <w:t xml:space="preserve">eature </w:t>
      </w:r>
      <w:r w:rsidR="009C1245">
        <w:t>C</w:t>
      </w:r>
      <w:r w:rsidR="009C1245" w:rsidRPr="0085164B">
        <w:t>atalogue</w:t>
      </w:r>
      <w:r w:rsidRPr="0085164B">
        <w:t xml:space="preserve">, although the definition of the attributes </w:t>
      </w:r>
      <w:r w:rsidR="00631D0E">
        <w:t>are</w:t>
      </w:r>
      <w:r w:rsidR="00631D0E" w:rsidRPr="0085164B">
        <w:t xml:space="preserve"> </w:t>
      </w:r>
      <w:r w:rsidR="00537B0E">
        <w:t>derived from</w:t>
      </w:r>
      <w:r w:rsidRPr="0085164B">
        <w:t xml:space="preserve"> the </w:t>
      </w:r>
      <w:r w:rsidR="00537B0E">
        <w:t>Concept Register</w:t>
      </w:r>
      <w:r w:rsidRPr="0085164B">
        <w:t>.</w:t>
      </w:r>
    </w:p>
    <w:p w14:paraId="37BC26B0" w14:textId="2A46F06F" w:rsidR="00086037" w:rsidRDefault="00086037">
      <w:pPr>
        <w:suppressAutoHyphens w:val="0"/>
        <w:jc w:val="left"/>
        <w:rPr>
          <w:lang w:val="en-GB"/>
        </w:rPr>
      </w:pPr>
    </w:p>
    <w:sectPr w:rsidR="00086037" w:rsidSect="00CF7F2E">
      <w:headerReference w:type="even" r:id="rId25"/>
      <w:headerReference w:type="default" r:id="rId26"/>
      <w:footerReference w:type="even" r:id="rId27"/>
      <w:footerReference w:type="default" r:id="rId28"/>
      <w:pgSz w:w="11907" w:h="16840" w:code="9"/>
      <w:pgMar w:top="1440" w:right="1440" w:bottom="1440" w:left="1440" w:header="709" w:footer="709" w:gutter="0"/>
      <w:pgNumType w:chapStyle="9"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806C" w14:textId="77777777" w:rsidR="00CF7F2E" w:rsidRDefault="00CF7F2E" w:rsidP="00405D76">
      <w:r>
        <w:separator/>
      </w:r>
    </w:p>
  </w:endnote>
  <w:endnote w:type="continuationSeparator" w:id="0">
    <w:p w14:paraId="0E682B11" w14:textId="77777777" w:rsidR="00CF7F2E" w:rsidRDefault="00CF7F2E" w:rsidP="0040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6BCF" w14:textId="35CBB5AC" w:rsidR="001C25C7" w:rsidRPr="006913BA" w:rsidRDefault="001C25C7" w:rsidP="003777E4">
    <w:pPr>
      <w:pStyle w:val="Footer"/>
      <w:tabs>
        <w:tab w:val="clear" w:pos="4320"/>
        <w:tab w:val="clear" w:pos="8640"/>
        <w:tab w:val="center" w:pos="4536"/>
        <w:tab w:val="right" w:pos="9027"/>
      </w:tabs>
      <w:rPr>
        <w:lang w:val="en-GB"/>
        <w:rPrChange w:id="31" w:author="Jeff Wootton" w:date="2024-04-25T10:34:00Z">
          <w:rPr/>
        </w:rPrChange>
      </w:rPr>
    </w:pPr>
    <w:r>
      <w:tab/>
    </w:r>
    <w:r w:rsidRPr="006913BA">
      <w:rPr>
        <w:sz w:val="16"/>
        <w:szCs w:val="16"/>
        <w:lang w:val="en-GB"/>
        <w:rPrChange w:id="32" w:author="Jeff Wootton" w:date="2024-04-25T10:34:00Z">
          <w:rPr>
            <w:sz w:val="16"/>
            <w:szCs w:val="16"/>
          </w:rPr>
        </w:rPrChange>
      </w:rPr>
      <w:t>Part 2a – Concept and Data Dictionary Register</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746767356"/>
      <w:docPartObj>
        <w:docPartGallery w:val="Page Numbers (Bottom of Page)"/>
        <w:docPartUnique/>
      </w:docPartObj>
    </w:sdtPr>
    <w:sdtEndPr>
      <w:rPr>
        <w:noProof/>
      </w:rPr>
    </w:sdtEndPr>
    <w:sdtContent>
      <w:p w14:paraId="03D19D50" w14:textId="77777777" w:rsidR="001C25C7" w:rsidRPr="006913BA" w:rsidRDefault="001C25C7" w:rsidP="00086037">
        <w:pPr>
          <w:tabs>
            <w:tab w:val="center" w:pos="4536"/>
            <w:tab w:val="right" w:pos="9027"/>
          </w:tabs>
          <w:rPr>
            <w:rFonts w:cs="Arial"/>
            <w:sz w:val="16"/>
            <w:szCs w:val="16"/>
            <w:lang w:val="en-GB"/>
            <w:rPrChange w:id="190" w:author="Jeff Wootton" w:date="2024-04-25T10:34:00Z">
              <w:rPr>
                <w:rFonts w:cs="Arial"/>
                <w:sz w:val="16"/>
                <w:szCs w:val="16"/>
              </w:rPr>
            </w:rPrChange>
          </w:rPr>
        </w:pPr>
        <w:r w:rsidRPr="006913BA">
          <w:rPr>
            <w:rFonts w:cs="Arial"/>
            <w:sz w:val="16"/>
            <w:szCs w:val="16"/>
            <w:lang w:val="en-GB"/>
            <w:rPrChange w:id="191" w:author="Jeff Wootton" w:date="2024-04-25T10:34:00Z">
              <w:rPr>
                <w:rFonts w:cs="Arial"/>
                <w:sz w:val="16"/>
                <w:szCs w:val="16"/>
              </w:rPr>
            </w:rPrChange>
          </w:rPr>
          <w:tab/>
        </w:r>
        <w:r w:rsidRPr="006913BA">
          <w:rPr>
            <w:sz w:val="16"/>
            <w:szCs w:val="16"/>
            <w:lang w:val="en-GB"/>
            <w:rPrChange w:id="192" w:author="Jeff Wootton" w:date="2024-04-25T10:34:00Z">
              <w:rPr>
                <w:sz w:val="16"/>
                <w:szCs w:val="16"/>
              </w:rPr>
            </w:rPrChange>
          </w:rPr>
          <w:t>Part 2a – Concept and Data Dictionary Register</w:t>
        </w:r>
        <w:r w:rsidRPr="006913BA">
          <w:rPr>
            <w:rFonts w:cs="Arial"/>
            <w:sz w:val="16"/>
            <w:szCs w:val="16"/>
            <w:lang w:val="en-GB"/>
            <w:rPrChange w:id="193" w:author="Jeff Wootton" w:date="2024-04-25T10:34:00Z">
              <w:rPr>
                <w:rFonts w:cs="Arial"/>
                <w:sz w:val="16"/>
                <w:szCs w:val="16"/>
              </w:rPr>
            </w:rPrChange>
          </w:rPr>
          <w:tab/>
        </w:r>
        <w:r w:rsidRPr="00284272">
          <w:rPr>
            <w:rFonts w:cs="Arial"/>
            <w:sz w:val="16"/>
            <w:szCs w:val="16"/>
          </w:rPr>
          <w:fldChar w:fldCharType="begin"/>
        </w:r>
        <w:r w:rsidRPr="006913BA">
          <w:rPr>
            <w:rFonts w:cs="Arial"/>
            <w:sz w:val="16"/>
            <w:szCs w:val="16"/>
            <w:lang w:val="en-GB"/>
            <w:rPrChange w:id="194" w:author="Jeff Wootton" w:date="2024-04-25T10:34:00Z">
              <w:rPr>
                <w:rFonts w:cs="Arial"/>
                <w:sz w:val="16"/>
                <w:szCs w:val="16"/>
              </w:rPr>
            </w:rPrChange>
          </w:rPr>
          <w:instrText xml:space="preserve"> PAGE   \* MERGEFORMAT </w:instrText>
        </w:r>
        <w:r w:rsidRPr="00284272">
          <w:rPr>
            <w:rFonts w:cs="Arial"/>
            <w:sz w:val="16"/>
            <w:szCs w:val="16"/>
          </w:rPr>
          <w:fldChar w:fldCharType="separate"/>
        </w:r>
        <w:r w:rsidR="00EC587C" w:rsidRPr="006913BA">
          <w:rPr>
            <w:rFonts w:cs="Arial"/>
            <w:noProof/>
            <w:sz w:val="16"/>
            <w:szCs w:val="16"/>
            <w:lang w:val="en-GB"/>
            <w:rPrChange w:id="195" w:author="Jeff Wootton" w:date="2024-04-25T10:34:00Z">
              <w:rPr>
                <w:rFonts w:cs="Arial"/>
                <w:noProof/>
                <w:sz w:val="16"/>
                <w:szCs w:val="16"/>
              </w:rPr>
            </w:rPrChange>
          </w:rPr>
          <w:t>13</w:t>
        </w:r>
        <w:r w:rsidRPr="00284272">
          <w:rPr>
            <w:rFonts w:cs="Arial"/>
            <w:noProof/>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CCA9" w14:textId="3DF8106B" w:rsidR="001C25C7" w:rsidRPr="006913BA" w:rsidRDefault="003777E4" w:rsidP="003777E4">
    <w:pPr>
      <w:tabs>
        <w:tab w:val="center" w:pos="4536"/>
        <w:tab w:val="right" w:pos="9072"/>
      </w:tabs>
      <w:jc w:val="left"/>
      <w:rPr>
        <w:sz w:val="16"/>
        <w:szCs w:val="16"/>
        <w:lang w:val="en-GB"/>
        <w:rPrChange w:id="33" w:author="Jeff Wootton" w:date="2024-04-25T10:34:00Z">
          <w:rPr>
            <w:sz w:val="16"/>
            <w:szCs w:val="16"/>
          </w:rPr>
        </w:rPrChange>
      </w:rPr>
    </w:pPr>
    <w:r>
      <w:rPr>
        <w:sz w:val="16"/>
        <w:szCs w:val="16"/>
      </w:rPr>
      <w:tab/>
    </w:r>
    <w:r w:rsidR="001C25C7" w:rsidRPr="006913BA">
      <w:rPr>
        <w:sz w:val="16"/>
        <w:szCs w:val="16"/>
        <w:lang w:val="en-GB"/>
        <w:rPrChange w:id="34" w:author="Jeff Wootton" w:date="2024-04-25T10:34:00Z">
          <w:rPr>
            <w:sz w:val="16"/>
            <w:szCs w:val="16"/>
          </w:rPr>
        </w:rPrChange>
      </w:rPr>
      <w:t>Part 2a – Concept and Data Dictionary Registers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2DF5" w14:textId="3479AEEB" w:rsidR="001C25C7" w:rsidRPr="006913BA" w:rsidRDefault="001C25C7" w:rsidP="001C25C7">
    <w:pPr>
      <w:tabs>
        <w:tab w:val="center" w:pos="4536"/>
        <w:tab w:val="right" w:pos="14742"/>
      </w:tabs>
      <w:jc w:val="left"/>
      <w:rPr>
        <w:sz w:val="16"/>
        <w:szCs w:val="16"/>
        <w:lang w:val="en-GB"/>
        <w:rPrChange w:id="35" w:author="Jeff Wootton" w:date="2024-04-25T10:34:00Z">
          <w:rPr>
            <w:sz w:val="16"/>
            <w:szCs w:val="16"/>
          </w:rPr>
        </w:rPrChange>
      </w:rPr>
    </w:pPr>
    <w:r>
      <w:rPr>
        <w:sz w:val="16"/>
        <w:szCs w:val="16"/>
      </w:rPr>
      <w:tab/>
    </w:r>
    <w:r w:rsidRPr="006913BA">
      <w:rPr>
        <w:sz w:val="16"/>
        <w:szCs w:val="16"/>
        <w:lang w:val="en-GB"/>
        <w:rPrChange w:id="36" w:author="Jeff Wootton" w:date="2024-04-25T10:34:00Z">
          <w:rPr>
            <w:sz w:val="16"/>
            <w:szCs w:val="16"/>
          </w:rPr>
        </w:rPrChange>
      </w:rPr>
      <w:t>Part 2a – Concept and Data Dictionary Registers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835417742"/>
      <w:docPartObj>
        <w:docPartGallery w:val="Page Numbers (Bottom of Page)"/>
        <w:docPartUnique/>
      </w:docPartObj>
    </w:sdtPr>
    <w:sdtEndPr>
      <w:rPr>
        <w:noProof/>
      </w:rPr>
    </w:sdtEndPr>
    <w:sdtContent>
      <w:p w14:paraId="2B54E4BB" w14:textId="6831A8C6" w:rsidR="001C25C7" w:rsidRPr="006913BA" w:rsidRDefault="001C25C7" w:rsidP="003777E4">
        <w:pPr>
          <w:tabs>
            <w:tab w:val="center" w:pos="4536"/>
            <w:tab w:val="right" w:pos="9027"/>
          </w:tabs>
          <w:rPr>
            <w:rFonts w:cs="Arial"/>
            <w:sz w:val="16"/>
            <w:szCs w:val="16"/>
            <w:lang w:val="en-GB"/>
            <w:rPrChange w:id="84" w:author="Jeff Wootton" w:date="2024-04-25T10:34:00Z">
              <w:rPr>
                <w:rFonts w:cs="Arial"/>
                <w:sz w:val="16"/>
                <w:szCs w:val="16"/>
              </w:rPr>
            </w:rPrChange>
          </w:rPr>
        </w:pPr>
        <w:r w:rsidRPr="00284272">
          <w:rPr>
            <w:rFonts w:cs="Arial"/>
            <w:sz w:val="16"/>
            <w:szCs w:val="16"/>
          </w:rPr>
          <w:fldChar w:fldCharType="begin"/>
        </w:r>
        <w:r w:rsidRPr="006913BA">
          <w:rPr>
            <w:rFonts w:cs="Arial"/>
            <w:sz w:val="16"/>
            <w:szCs w:val="16"/>
            <w:lang w:val="en-GB"/>
            <w:rPrChange w:id="85" w:author="Jeff Wootton" w:date="2024-04-25T10:34:00Z">
              <w:rPr>
                <w:rFonts w:cs="Arial"/>
                <w:sz w:val="16"/>
                <w:szCs w:val="16"/>
              </w:rPr>
            </w:rPrChange>
          </w:rPr>
          <w:instrText xml:space="preserve"> PAGE   \* MERGEFORMAT </w:instrText>
        </w:r>
        <w:r w:rsidRPr="00284272">
          <w:rPr>
            <w:rFonts w:cs="Arial"/>
            <w:sz w:val="16"/>
            <w:szCs w:val="16"/>
          </w:rPr>
          <w:fldChar w:fldCharType="separate"/>
        </w:r>
        <w:r w:rsidR="00EC587C" w:rsidRPr="006913BA">
          <w:rPr>
            <w:rFonts w:cs="Arial"/>
            <w:noProof/>
            <w:sz w:val="16"/>
            <w:szCs w:val="16"/>
            <w:lang w:val="en-GB"/>
            <w:rPrChange w:id="86" w:author="Jeff Wootton" w:date="2024-04-25T10:34:00Z">
              <w:rPr>
                <w:rFonts w:cs="Arial"/>
                <w:noProof/>
                <w:sz w:val="16"/>
                <w:szCs w:val="16"/>
              </w:rPr>
            </w:rPrChange>
          </w:rPr>
          <w:t>6</w:t>
        </w:r>
        <w:r w:rsidRPr="00284272">
          <w:rPr>
            <w:rFonts w:cs="Arial"/>
            <w:noProof/>
            <w:sz w:val="16"/>
            <w:szCs w:val="16"/>
          </w:rPr>
          <w:fldChar w:fldCharType="end"/>
        </w:r>
        <w:r w:rsidRPr="006913BA">
          <w:rPr>
            <w:rFonts w:cs="Arial"/>
            <w:sz w:val="16"/>
            <w:szCs w:val="16"/>
            <w:lang w:val="en-GB"/>
            <w:rPrChange w:id="87" w:author="Jeff Wootton" w:date="2024-04-25T10:34:00Z">
              <w:rPr>
                <w:rFonts w:cs="Arial"/>
                <w:sz w:val="16"/>
                <w:szCs w:val="16"/>
              </w:rPr>
            </w:rPrChange>
          </w:rPr>
          <w:tab/>
        </w:r>
        <w:r w:rsidRPr="006913BA">
          <w:rPr>
            <w:rFonts w:eastAsia="Arial" w:cs="Arial"/>
            <w:sz w:val="16"/>
            <w:szCs w:val="16"/>
            <w:lang w:val="en-GB"/>
            <w:rPrChange w:id="88" w:author="Jeff Wootton" w:date="2024-04-25T10:34:00Z">
              <w:rPr>
                <w:rFonts w:eastAsia="Arial" w:cs="Arial"/>
                <w:sz w:val="16"/>
                <w:szCs w:val="16"/>
              </w:rPr>
            </w:rPrChange>
          </w:rPr>
          <w:t xml:space="preserve"> </w:t>
        </w:r>
        <w:r w:rsidRPr="006913BA">
          <w:rPr>
            <w:sz w:val="16"/>
            <w:szCs w:val="16"/>
            <w:lang w:val="en-GB"/>
            <w:rPrChange w:id="89" w:author="Jeff Wootton" w:date="2024-04-25T10:34:00Z">
              <w:rPr>
                <w:sz w:val="16"/>
                <w:szCs w:val="16"/>
              </w:rPr>
            </w:rPrChange>
          </w:rPr>
          <w:t>Part 2a – Concept and Data Dictionary Register</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362682727"/>
      <w:docPartObj>
        <w:docPartGallery w:val="Page Numbers (Bottom of Page)"/>
        <w:docPartUnique/>
      </w:docPartObj>
    </w:sdtPr>
    <w:sdtEndPr>
      <w:rPr>
        <w:noProof/>
      </w:rPr>
    </w:sdtEndPr>
    <w:sdtContent>
      <w:p w14:paraId="10C75CBC" w14:textId="68247886" w:rsidR="001C25C7" w:rsidRPr="006913BA" w:rsidRDefault="001C25C7" w:rsidP="003777E4">
        <w:pPr>
          <w:tabs>
            <w:tab w:val="center" w:pos="4536"/>
            <w:tab w:val="right" w:pos="9027"/>
          </w:tabs>
          <w:rPr>
            <w:rFonts w:cs="Arial"/>
            <w:sz w:val="16"/>
            <w:szCs w:val="16"/>
            <w:lang w:val="en-GB"/>
            <w:rPrChange w:id="90" w:author="Jeff Wootton" w:date="2024-04-25T10:34:00Z">
              <w:rPr>
                <w:rFonts w:cs="Arial"/>
                <w:sz w:val="16"/>
                <w:szCs w:val="16"/>
              </w:rPr>
            </w:rPrChange>
          </w:rPr>
        </w:pPr>
        <w:r w:rsidRPr="006913BA">
          <w:rPr>
            <w:rFonts w:cs="Arial"/>
            <w:sz w:val="16"/>
            <w:szCs w:val="16"/>
            <w:lang w:val="en-GB"/>
            <w:rPrChange w:id="91" w:author="Jeff Wootton" w:date="2024-04-25T10:34:00Z">
              <w:rPr>
                <w:rFonts w:cs="Arial"/>
                <w:sz w:val="16"/>
                <w:szCs w:val="16"/>
              </w:rPr>
            </w:rPrChange>
          </w:rPr>
          <w:tab/>
        </w:r>
        <w:r w:rsidRPr="006913BA">
          <w:rPr>
            <w:sz w:val="16"/>
            <w:szCs w:val="16"/>
            <w:lang w:val="en-GB"/>
            <w:rPrChange w:id="92" w:author="Jeff Wootton" w:date="2024-04-25T10:34:00Z">
              <w:rPr>
                <w:sz w:val="16"/>
                <w:szCs w:val="16"/>
              </w:rPr>
            </w:rPrChange>
          </w:rPr>
          <w:t>Part 2a – Concept and Data Dictionary Register</w:t>
        </w:r>
        <w:r w:rsidRPr="006913BA">
          <w:rPr>
            <w:rFonts w:cs="Arial"/>
            <w:sz w:val="16"/>
            <w:szCs w:val="16"/>
            <w:lang w:val="en-GB"/>
            <w:rPrChange w:id="93" w:author="Jeff Wootton" w:date="2024-04-25T10:34:00Z">
              <w:rPr>
                <w:rFonts w:cs="Arial"/>
                <w:sz w:val="16"/>
                <w:szCs w:val="16"/>
              </w:rPr>
            </w:rPrChange>
          </w:rPr>
          <w:tab/>
        </w:r>
        <w:r w:rsidRPr="00284272">
          <w:rPr>
            <w:rFonts w:cs="Arial"/>
            <w:sz w:val="16"/>
            <w:szCs w:val="16"/>
          </w:rPr>
          <w:fldChar w:fldCharType="begin"/>
        </w:r>
        <w:r w:rsidRPr="006913BA">
          <w:rPr>
            <w:rFonts w:cs="Arial"/>
            <w:sz w:val="16"/>
            <w:szCs w:val="16"/>
            <w:lang w:val="en-GB"/>
            <w:rPrChange w:id="94" w:author="Jeff Wootton" w:date="2024-04-25T10:34:00Z">
              <w:rPr>
                <w:rFonts w:cs="Arial"/>
                <w:sz w:val="16"/>
                <w:szCs w:val="16"/>
              </w:rPr>
            </w:rPrChange>
          </w:rPr>
          <w:instrText xml:space="preserve"> PAGE   \* MERGEFORMAT </w:instrText>
        </w:r>
        <w:r w:rsidRPr="00284272">
          <w:rPr>
            <w:rFonts w:cs="Arial"/>
            <w:sz w:val="16"/>
            <w:szCs w:val="16"/>
          </w:rPr>
          <w:fldChar w:fldCharType="separate"/>
        </w:r>
        <w:r w:rsidR="00EC587C" w:rsidRPr="006913BA">
          <w:rPr>
            <w:rFonts w:cs="Arial"/>
            <w:noProof/>
            <w:sz w:val="16"/>
            <w:szCs w:val="16"/>
            <w:lang w:val="en-GB"/>
            <w:rPrChange w:id="95" w:author="Jeff Wootton" w:date="2024-04-25T10:34:00Z">
              <w:rPr>
                <w:rFonts w:cs="Arial"/>
                <w:noProof/>
                <w:sz w:val="16"/>
                <w:szCs w:val="16"/>
              </w:rPr>
            </w:rPrChange>
          </w:rPr>
          <w:t>5</w:t>
        </w:r>
        <w:r w:rsidRPr="00284272">
          <w:rPr>
            <w:rFonts w:cs="Arial"/>
            <w:noProof/>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9D586" w14:textId="77777777" w:rsidR="001C25C7" w:rsidRDefault="001C25C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30210725"/>
      <w:docPartObj>
        <w:docPartGallery w:val="Page Numbers (Bottom of Page)"/>
        <w:docPartUnique/>
      </w:docPartObj>
    </w:sdtPr>
    <w:sdtEndPr>
      <w:rPr>
        <w:noProof/>
      </w:rPr>
    </w:sdtEndPr>
    <w:sdtContent>
      <w:p w14:paraId="5011E739" w14:textId="77777777" w:rsidR="001C25C7" w:rsidRPr="006913BA" w:rsidRDefault="001C25C7" w:rsidP="00296652">
        <w:pPr>
          <w:tabs>
            <w:tab w:val="center" w:pos="6946"/>
            <w:tab w:val="right" w:pos="13892"/>
          </w:tabs>
          <w:rPr>
            <w:rFonts w:cs="Arial"/>
            <w:sz w:val="16"/>
            <w:szCs w:val="16"/>
            <w:lang w:val="en-GB"/>
            <w:rPrChange w:id="158" w:author="Jeff Wootton" w:date="2024-04-25T10:34:00Z">
              <w:rPr>
                <w:rFonts w:cs="Arial"/>
                <w:sz w:val="16"/>
                <w:szCs w:val="16"/>
              </w:rPr>
            </w:rPrChange>
          </w:rPr>
        </w:pPr>
        <w:r w:rsidRPr="00284272">
          <w:rPr>
            <w:rFonts w:cs="Arial"/>
            <w:sz w:val="16"/>
            <w:szCs w:val="16"/>
          </w:rPr>
          <w:fldChar w:fldCharType="begin"/>
        </w:r>
        <w:r w:rsidRPr="006913BA">
          <w:rPr>
            <w:rFonts w:cs="Arial"/>
            <w:sz w:val="16"/>
            <w:szCs w:val="16"/>
            <w:lang w:val="en-GB"/>
            <w:rPrChange w:id="159" w:author="Jeff Wootton" w:date="2024-04-25T10:34:00Z">
              <w:rPr>
                <w:rFonts w:cs="Arial"/>
                <w:sz w:val="16"/>
                <w:szCs w:val="16"/>
              </w:rPr>
            </w:rPrChange>
          </w:rPr>
          <w:instrText xml:space="preserve"> PAGE   \* MERGEFORMAT </w:instrText>
        </w:r>
        <w:r w:rsidRPr="00284272">
          <w:rPr>
            <w:rFonts w:cs="Arial"/>
            <w:sz w:val="16"/>
            <w:szCs w:val="16"/>
          </w:rPr>
          <w:fldChar w:fldCharType="separate"/>
        </w:r>
        <w:r w:rsidR="00EC587C" w:rsidRPr="006913BA">
          <w:rPr>
            <w:rFonts w:cs="Arial"/>
            <w:noProof/>
            <w:sz w:val="16"/>
            <w:szCs w:val="16"/>
            <w:lang w:val="en-GB"/>
            <w:rPrChange w:id="160" w:author="Jeff Wootton" w:date="2024-04-25T10:34:00Z">
              <w:rPr>
                <w:rFonts w:cs="Arial"/>
                <w:noProof/>
                <w:sz w:val="16"/>
                <w:szCs w:val="16"/>
              </w:rPr>
            </w:rPrChange>
          </w:rPr>
          <w:t>12</w:t>
        </w:r>
        <w:r w:rsidRPr="00284272">
          <w:rPr>
            <w:rFonts w:cs="Arial"/>
            <w:noProof/>
            <w:sz w:val="16"/>
            <w:szCs w:val="16"/>
          </w:rPr>
          <w:fldChar w:fldCharType="end"/>
        </w:r>
        <w:r w:rsidRPr="006913BA">
          <w:rPr>
            <w:rFonts w:cs="Arial"/>
            <w:sz w:val="16"/>
            <w:szCs w:val="16"/>
            <w:lang w:val="en-GB"/>
            <w:rPrChange w:id="161" w:author="Jeff Wootton" w:date="2024-04-25T10:34:00Z">
              <w:rPr>
                <w:rFonts w:cs="Arial"/>
                <w:sz w:val="16"/>
                <w:szCs w:val="16"/>
              </w:rPr>
            </w:rPrChange>
          </w:rPr>
          <w:tab/>
        </w:r>
        <w:r w:rsidRPr="006913BA">
          <w:rPr>
            <w:rFonts w:eastAsia="Arial" w:cs="Arial"/>
            <w:sz w:val="16"/>
            <w:szCs w:val="16"/>
            <w:lang w:val="en-GB"/>
            <w:rPrChange w:id="162" w:author="Jeff Wootton" w:date="2024-04-25T10:34:00Z">
              <w:rPr>
                <w:rFonts w:eastAsia="Arial" w:cs="Arial"/>
                <w:sz w:val="16"/>
                <w:szCs w:val="16"/>
              </w:rPr>
            </w:rPrChange>
          </w:rPr>
          <w:t xml:space="preserve"> </w:t>
        </w:r>
        <w:r w:rsidRPr="006913BA">
          <w:rPr>
            <w:sz w:val="16"/>
            <w:szCs w:val="16"/>
            <w:lang w:val="en-GB"/>
            <w:rPrChange w:id="163" w:author="Jeff Wootton" w:date="2024-04-25T10:34:00Z">
              <w:rPr>
                <w:sz w:val="16"/>
                <w:szCs w:val="16"/>
              </w:rPr>
            </w:rPrChange>
          </w:rPr>
          <w:t>Part 2a – Concept and Data Dictionary Register</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519004741"/>
      <w:docPartObj>
        <w:docPartGallery w:val="Page Numbers (Bottom of Page)"/>
        <w:docPartUnique/>
      </w:docPartObj>
    </w:sdtPr>
    <w:sdtEndPr>
      <w:rPr>
        <w:noProof/>
      </w:rPr>
    </w:sdtEndPr>
    <w:sdtContent>
      <w:p w14:paraId="37A4DBB7" w14:textId="77777777" w:rsidR="001C25C7" w:rsidRPr="006913BA" w:rsidRDefault="001C25C7" w:rsidP="00086037">
        <w:pPr>
          <w:tabs>
            <w:tab w:val="center" w:pos="6946"/>
            <w:tab w:val="right" w:pos="13892"/>
          </w:tabs>
          <w:rPr>
            <w:rFonts w:cs="Arial"/>
            <w:sz w:val="16"/>
            <w:szCs w:val="16"/>
            <w:lang w:val="en-GB"/>
            <w:rPrChange w:id="164" w:author="Jeff Wootton" w:date="2024-04-25T10:34:00Z">
              <w:rPr>
                <w:rFonts w:cs="Arial"/>
                <w:sz w:val="16"/>
                <w:szCs w:val="16"/>
              </w:rPr>
            </w:rPrChange>
          </w:rPr>
        </w:pPr>
        <w:r w:rsidRPr="006913BA">
          <w:rPr>
            <w:rFonts w:cs="Arial"/>
            <w:sz w:val="16"/>
            <w:szCs w:val="16"/>
            <w:lang w:val="en-GB"/>
            <w:rPrChange w:id="165" w:author="Jeff Wootton" w:date="2024-04-25T10:34:00Z">
              <w:rPr>
                <w:rFonts w:cs="Arial"/>
                <w:sz w:val="16"/>
                <w:szCs w:val="16"/>
              </w:rPr>
            </w:rPrChange>
          </w:rPr>
          <w:tab/>
        </w:r>
        <w:r w:rsidRPr="006913BA">
          <w:rPr>
            <w:sz w:val="16"/>
            <w:szCs w:val="16"/>
            <w:lang w:val="en-GB"/>
            <w:rPrChange w:id="166" w:author="Jeff Wootton" w:date="2024-04-25T10:34:00Z">
              <w:rPr>
                <w:sz w:val="16"/>
                <w:szCs w:val="16"/>
              </w:rPr>
            </w:rPrChange>
          </w:rPr>
          <w:t>Part 2a – Concept and Data Dictionary Register</w:t>
        </w:r>
        <w:r w:rsidRPr="006913BA">
          <w:rPr>
            <w:rFonts w:cs="Arial"/>
            <w:sz w:val="16"/>
            <w:szCs w:val="16"/>
            <w:lang w:val="en-GB"/>
            <w:rPrChange w:id="167" w:author="Jeff Wootton" w:date="2024-04-25T10:34:00Z">
              <w:rPr>
                <w:rFonts w:cs="Arial"/>
                <w:sz w:val="16"/>
                <w:szCs w:val="16"/>
              </w:rPr>
            </w:rPrChange>
          </w:rPr>
          <w:tab/>
        </w:r>
        <w:r w:rsidRPr="00284272">
          <w:rPr>
            <w:rFonts w:cs="Arial"/>
            <w:sz w:val="16"/>
            <w:szCs w:val="16"/>
          </w:rPr>
          <w:fldChar w:fldCharType="begin"/>
        </w:r>
        <w:r w:rsidRPr="006913BA">
          <w:rPr>
            <w:rFonts w:cs="Arial"/>
            <w:sz w:val="16"/>
            <w:szCs w:val="16"/>
            <w:lang w:val="en-GB"/>
            <w:rPrChange w:id="168" w:author="Jeff Wootton" w:date="2024-04-25T10:34:00Z">
              <w:rPr>
                <w:rFonts w:cs="Arial"/>
                <w:sz w:val="16"/>
                <w:szCs w:val="16"/>
              </w:rPr>
            </w:rPrChange>
          </w:rPr>
          <w:instrText xml:space="preserve"> PAGE   \* MERGEFORMAT </w:instrText>
        </w:r>
        <w:r w:rsidRPr="00284272">
          <w:rPr>
            <w:rFonts w:cs="Arial"/>
            <w:sz w:val="16"/>
            <w:szCs w:val="16"/>
          </w:rPr>
          <w:fldChar w:fldCharType="separate"/>
        </w:r>
        <w:r w:rsidR="00EC587C" w:rsidRPr="006913BA">
          <w:rPr>
            <w:rFonts w:cs="Arial"/>
            <w:noProof/>
            <w:sz w:val="16"/>
            <w:szCs w:val="16"/>
            <w:lang w:val="en-GB"/>
            <w:rPrChange w:id="169" w:author="Jeff Wootton" w:date="2024-04-25T10:34:00Z">
              <w:rPr>
                <w:rFonts w:cs="Arial"/>
                <w:noProof/>
                <w:sz w:val="16"/>
                <w:szCs w:val="16"/>
              </w:rPr>
            </w:rPrChange>
          </w:rPr>
          <w:t>11</w:t>
        </w:r>
        <w:r w:rsidRPr="00284272">
          <w:rPr>
            <w:rFonts w:cs="Arial"/>
            <w:noProof/>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234514099"/>
      <w:docPartObj>
        <w:docPartGallery w:val="Page Numbers (Bottom of Page)"/>
        <w:docPartUnique/>
      </w:docPartObj>
    </w:sdtPr>
    <w:sdtEndPr>
      <w:rPr>
        <w:noProof/>
      </w:rPr>
    </w:sdtEndPr>
    <w:sdtContent>
      <w:p w14:paraId="512A85A8" w14:textId="77777777" w:rsidR="001C25C7" w:rsidRPr="006913BA" w:rsidRDefault="001C25C7" w:rsidP="00086037">
        <w:pPr>
          <w:tabs>
            <w:tab w:val="center" w:pos="4536"/>
            <w:tab w:val="right" w:pos="9027"/>
          </w:tabs>
          <w:rPr>
            <w:rFonts w:cs="Arial"/>
            <w:sz w:val="16"/>
            <w:szCs w:val="16"/>
            <w:lang w:val="en-GB"/>
            <w:rPrChange w:id="184" w:author="Jeff Wootton" w:date="2024-04-25T10:34:00Z">
              <w:rPr>
                <w:rFonts w:cs="Arial"/>
                <w:sz w:val="16"/>
                <w:szCs w:val="16"/>
              </w:rPr>
            </w:rPrChange>
          </w:rPr>
        </w:pPr>
        <w:r w:rsidRPr="00284272">
          <w:rPr>
            <w:rFonts w:cs="Arial"/>
            <w:sz w:val="16"/>
            <w:szCs w:val="16"/>
          </w:rPr>
          <w:fldChar w:fldCharType="begin"/>
        </w:r>
        <w:r w:rsidRPr="006913BA">
          <w:rPr>
            <w:rFonts w:cs="Arial"/>
            <w:sz w:val="16"/>
            <w:szCs w:val="16"/>
            <w:lang w:val="en-GB"/>
            <w:rPrChange w:id="185" w:author="Jeff Wootton" w:date="2024-04-25T10:34:00Z">
              <w:rPr>
                <w:rFonts w:cs="Arial"/>
                <w:sz w:val="16"/>
                <w:szCs w:val="16"/>
              </w:rPr>
            </w:rPrChange>
          </w:rPr>
          <w:instrText xml:space="preserve"> PAGE   \* MERGEFORMAT </w:instrText>
        </w:r>
        <w:r w:rsidRPr="00284272">
          <w:rPr>
            <w:rFonts w:cs="Arial"/>
            <w:sz w:val="16"/>
            <w:szCs w:val="16"/>
          </w:rPr>
          <w:fldChar w:fldCharType="separate"/>
        </w:r>
        <w:r w:rsidR="00EC587C" w:rsidRPr="006913BA">
          <w:rPr>
            <w:rFonts w:cs="Arial"/>
            <w:noProof/>
            <w:sz w:val="16"/>
            <w:szCs w:val="16"/>
            <w:lang w:val="en-GB"/>
            <w:rPrChange w:id="186" w:author="Jeff Wootton" w:date="2024-04-25T10:34:00Z">
              <w:rPr>
                <w:rFonts w:cs="Arial"/>
                <w:noProof/>
                <w:sz w:val="16"/>
                <w:szCs w:val="16"/>
              </w:rPr>
            </w:rPrChange>
          </w:rPr>
          <w:t>14</w:t>
        </w:r>
        <w:r w:rsidRPr="00284272">
          <w:rPr>
            <w:rFonts w:cs="Arial"/>
            <w:noProof/>
            <w:sz w:val="16"/>
            <w:szCs w:val="16"/>
          </w:rPr>
          <w:fldChar w:fldCharType="end"/>
        </w:r>
        <w:r w:rsidRPr="006913BA">
          <w:rPr>
            <w:rFonts w:cs="Arial"/>
            <w:sz w:val="16"/>
            <w:szCs w:val="16"/>
            <w:lang w:val="en-GB"/>
            <w:rPrChange w:id="187" w:author="Jeff Wootton" w:date="2024-04-25T10:34:00Z">
              <w:rPr>
                <w:rFonts w:cs="Arial"/>
                <w:sz w:val="16"/>
                <w:szCs w:val="16"/>
              </w:rPr>
            </w:rPrChange>
          </w:rPr>
          <w:tab/>
        </w:r>
        <w:r w:rsidRPr="006913BA">
          <w:rPr>
            <w:rFonts w:eastAsia="Arial" w:cs="Arial"/>
            <w:sz w:val="16"/>
            <w:szCs w:val="16"/>
            <w:lang w:val="en-GB"/>
            <w:rPrChange w:id="188" w:author="Jeff Wootton" w:date="2024-04-25T10:34:00Z">
              <w:rPr>
                <w:rFonts w:eastAsia="Arial" w:cs="Arial"/>
                <w:sz w:val="16"/>
                <w:szCs w:val="16"/>
              </w:rPr>
            </w:rPrChange>
          </w:rPr>
          <w:t xml:space="preserve"> </w:t>
        </w:r>
        <w:r w:rsidRPr="006913BA">
          <w:rPr>
            <w:sz w:val="16"/>
            <w:szCs w:val="16"/>
            <w:lang w:val="en-GB"/>
            <w:rPrChange w:id="189" w:author="Jeff Wootton" w:date="2024-04-25T10:34:00Z">
              <w:rPr>
                <w:sz w:val="16"/>
                <w:szCs w:val="16"/>
              </w:rPr>
            </w:rPrChange>
          </w:rPr>
          <w:t>Part 2a – Concept and Data Dictionary Register</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C54C" w14:textId="77777777" w:rsidR="00CF7F2E" w:rsidRDefault="00CF7F2E" w:rsidP="00405D76">
      <w:r>
        <w:separator/>
      </w:r>
    </w:p>
  </w:footnote>
  <w:footnote w:type="continuationSeparator" w:id="0">
    <w:p w14:paraId="04E3A34F" w14:textId="77777777" w:rsidR="00CF7F2E" w:rsidRDefault="00CF7F2E" w:rsidP="00405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5F7F" w14:textId="7F041A81" w:rsidR="001C25C7" w:rsidRPr="00296652" w:rsidRDefault="001C25C7" w:rsidP="003777E4">
    <w:pPr>
      <w:pStyle w:val="Header"/>
      <w:tabs>
        <w:tab w:val="clear" w:pos="4320"/>
        <w:tab w:val="clear" w:pos="8640"/>
        <w:tab w:val="center" w:pos="4536"/>
        <w:tab w:val="right" w:pos="9027"/>
      </w:tabs>
      <w:rP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282F" w14:textId="52577FBF" w:rsidR="001C25C7" w:rsidRPr="00D11DEB" w:rsidRDefault="001C25C7" w:rsidP="003777E4">
    <w:pPr>
      <w:pStyle w:val="Header"/>
      <w:tabs>
        <w:tab w:val="clear" w:pos="4320"/>
        <w:tab w:val="clear" w:pos="8640"/>
        <w:tab w:val="center" w:pos="4536"/>
        <w:tab w:val="right" w:pos="9027"/>
      </w:tabs>
      <w:rPr>
        <w:rStyle w:val="PageNumbe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41E7" w14:textId="06451D87" w:rsidR="001C25C7" w:rsidRPr="00D11DEB" w:rsidRDefault="001C25C7" w:rsidP="001C25C7">
    <w:pPr>
      <w:pStyle w:val="Header"/>
      <w:tabs>
        <w:tab w:val="clear" w:pos="4320"/>
        <w:tab w:val="clear" w:pos="8640"/>
        <w:tab w:val="center" w:pos="4536"/>
        <w:tab w:val="right" w:pos="9027"/>
      </w:tabs>
      <w:rPr>
        <w:rStyle w:val="PageNumbe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Pr>
        <w:b/>
        <w:sz w:val="28"/>
        <w:szCs w:val="28"/>
      </w:rPr>
      <w:tab/>
    </w:r>
    <w:r>
      <w:rPr>
        <w:b/>
        <w:sz w:val="28"/>
        <w:szCs w:val="28"/>
      </w:rPr>
      <w:tab/>
    </w:r>
    <w:r w:rsidR="00EC587C">
      <w:rPr>
        <w:sz w:val="16"/>
        <w:szCs w:val="16"/>
      </w:rPr>
      <w:t>June 2024</w:t>
    </w:r>
  </w:p>
  <w:p w14:paraId="594E143B" w14:textId="77777777" w:rsidR="001C25C7" w:rsidRDefault="001C25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6B7F" w14:textId="679599EE" w:rsidR="001C25C7" w:rsidRPr="00296652" w:rsidRDefault="001C25C7" w:rsidP="003777E4">
    <w:pPr>
      <w:pStyle w:val="Header"/>
      <w:tabs>
        <w:tab w:val="clear" w:pos="4320"/>
        <w:tab w:val="clear" w:pos="8640"/>
        <w:tab w:val="center" w:pos="4536"/>
        <w:tab w:val="right" w:pos="9072"/>
      </w:tabs>
      <w:rP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B462" w14:textId="77777777" w:rsidR="001C25C7" w:rsidRDefault="001C25C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95D0" w14:textId="380393B9" w:rsidR="00086037" w:rsidRPr="00296652" w:rsidRDefault="00086037" w:rsidP="00086037">
    <w:pPr>
      <w:pStyle w:val="Header"/>
      <w:tabs>
        <w:tab w:val="clear" w:pos="4320"/>
        <w:tab w:val="clear" w:pos="8640"/>
        <w:tab w:val="center" w:pos="6946"/>
        <w:tab w:val="right" w:pos="13892"/>
      </w:tabs>
      <w:rP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CB5D" w14:textId="24640761" w:rsidR="001C25C7" w:rsidRPr="00D11DEB" w:rsidRDefault="001C25C7" w:rsidP="003777E4">
    <w:pPr>
      <w:pStyle w:val="Header"/>
      <w:tabs>
        <w:tab w:val="clear" w:pos="4320"/>
        <w:tab w:val="clear" w:pos="8640"/>
        <w:tab w:val="center" w:pos="7088"/>
        <w:tab w:val="right" w:pos="13892"/>
      </w:tabs>
      <w:rPr>
        <w:rStyle w:val="PageNumber"/>
        <w:szCs w:val="28"/>
      </w:rPr>
    </w:pPr>
    <w:r w:rsidRPr="00E83A61">
      <w:rPr>
        <w:sz w:val="16"/>
        <w:szCs w:val="16"/>
      </w:rPr>
      <w:t>S</w:t>
    </w:r>
    <w:r>
      <w:rPr>
        <w:sz w:val="16"/>
        <w:szCs w:val="16"/>
      </w:rPr>
      <w:t xml:space="preserve">-100 </w:t>
    </w:r>
    <w:r w:rsidRPr="00D11DEB">
      <w:rPr>
        <w:sz w:val="16"/>
        <w:szCs w:val="16"/>
      </w:rPr>
      <w:t xml:space="preserve">Edition </w:t>
    </w:r>
    <w:r>
      <w:rPr>
        <w:sz w:val="16"/>
        <w:szCs w:val="16"/>
      </w:rPr>
      <w:t>5</w:t>
    </w:r>
    <w:r w:rsidRPr="00D11DEB">
      <w:rPr>
        <w:sz w:val="16"/>
        <w:szCs w:val="16"/>
      </w:rPr>
      <w:t>.</w:t>
    </w:r>
    <w:r w:rsidR="00EC587C">
      <w:rPr>
        <w:sz w:val="16"/>
        <w:szCs w:val="16"/>
      </w:rPr>
      <w:t>2</w:t>
    </w:r>
    <w:r w:rsidRPr="00D11DEB">
      <w:rPr>
        <w:sz w:val="16"/>
        <w:szCs w:val="16"/>
      </w:rPr>
      <w:t>.0</w:t>
    </w:r>
    <w:r>
      <w:rPr>
        <w:b/>
        <w:sz w:val="28"/>
        <w:szCs w:val="28"/>
      </w:rPr>
      <w:tab/>
    </w:r>
    <w:r>
      <w:rPr>
        <w:b/>
        <w:sz w:val="28"/>
        <w:szCs w:val="28"/>
      </w:rPr>
      <w:tab/>
    </w:r>
    <w:r w:rsidR="00EC587C">
      <w:rPr>
        <w:sz w:val="16"/>
        <w:szCs w:val="16"/>
      </w:rPr>
      <w:t>June 2024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ECF3E" w14:textId="34CE7651" w:rsidR="00086037" w:rsidRPr="00296652" w:rsidRDefault="00086037" w:rsidP="00086037">
    <w:pPr>
      <w:pStyle w:val="Header"/>
      <w:tabs>
        <w:tab w:val="clear" w:pos="4320"/>
        <w:tab w:val="clear" w:pos="8640"/>
        <w:tab w:val="center" w:pos="4536"/>
        <w:tab w:val="right" w:pos="9072"/>
      </w:tabs>
      <w:rPr>
        <w:szCs w:val="28"/>
      </w:rPr>
    </w:pPr>
    <w:r w:rsidRPr="00D11DEB">
      <w:rPr>
        <w:sz w:val="16"/>
        <w:szCs w:val="16"/>
      </w:rPr>
      <w:t xml:space="preserve">S-100 Edition </w:t>
    </w:r>
    <w:r>
      <w:rPr>
        <w:sz w:val="16"/>
        <w:szCs w:val="16"/>
      </w:rPr>
      <w:t>5</w:t>
    </w:r>
    <w:r w:rsidRPr="00D11DEB">
      <w:rPr>
        <w:sz w:val="16"/>
        <w:szCs w:val="16"/>
      </w:rPr>
      <w:t>.</w:t>
    </w:r>
    <w:r w:rsidR="00EC587C">
      <w:rPr>
        <w:sz w:val="16"/>
        <w:szCs w:val="16"/>
      </w:rPr>
      <w:t>2</w:t>
    </w:r>
    <w:r w:rsidRPr="00D11DEB">
      <w:rPr>
        <w:sz w:val="16"/>
        <w:szCs w:val="16"/>
      </w:rPr>
      <w:t>.0</w:t>
    </w:r>
    <w:r w:rsidRPr="00D11DEB">
      <w:rPr>
        <w:b/>
        <w:sz w:val="28"/>
        <w:szCs w:val="28"/>
      </w:rPr>
      <w:tab/>
    </w:r>
    <w:r>
      <w:rPr>
        <w:b/>
        <w:sz w:val="28"/>
        <w:szCs w:val="28"/>
      </w:rPr>
      <w:tab/>
    </w:r>
    <w:r w:rsidR="00EC587C">
      <w:rPr>
        <w:sz w:val="16"/>
        <w:szCs w:val="16"/>
      </w:rPr>
      <w:t>June 2024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6584" w14:textId="37084DDF" w:rsidR="001C25C7" w:rsidRPr="00CC2B35" w:rsidRDefault="001C25C7" w:rsidP="00086037">
    <w:pPr>
      <w:pStyle w:val="Header"/>
      <w:tabs>
        <w:tab w:val="clear" w:pos="4320"/>
        <w:tab w:val="clear" w:pos="8640"/>
        <w:tab w:val="center" w:pos="4536"/>
        <w:tab w:val="right" w:pos="9027"/>
      </w:tabs>
      <w:jc w:val="left"/>
      <w:rPr>
        <w:rStyle w:val="PageNumber"/>
        <w:szCs w:val="28"/>
      </w:rPr>
    </w:pPr>
    <w:r w:rsidRPr="00CC2B35">
      <w:rPr>
        <w:sz w:val="16"/>
        <w:szCs w:val="16"/>
      </w:rPr>
      <w:t xml:space="preserve">S-100 Edition </w:t>
    </w:r>
    <w:r>
      <w:rPr>
        <w:sz w:val="16"/>
        <w:szCs w:val="16"/>
      </w:rPr>
      <w:t>5</w:t>
    </w:r>
    <w:r w:rsidRPr="00CC2B35">
      <w:rPr>
        <w:sz w:val="16"/>
        <w:szCs w:val="16"/>
      </w:rPr>
      <w:t>.</w:t>
    </w:r>
    <w:r w:rsidR="00EC587C">
      <w:rPr>
        <w:sz w:val="16"/>
        <w:szCs w:val="16"/>
      </w:rPr>
      <w:t>2</w:t>
    </w:r>
    <w:r w:rsidRPr="00CC2B35">
      <w:rPr>
        <w:sz w:val="16"/>
        <w:szCs w:val="16"/>
      </w:rPr>
      <w:t>.0</w:t>
    </w:r>
    <w:r>
      <w:rPr>
        <w:b/>
        <w:sz w:val="28"/>
        <w:szCs w:val="28"/>
      </w:rPr>
      <w:tab/>
    </w:r>
    <w:r>
      <w:rPr>
        <w:b/>
        <w:sz w:val="28"/>
        <w:szCs w:val="28"/>
      </w:rPr>
      <w:tab/>
    </w:r>
    <w:r w:rsidR="00EC587C">
      <w:rPr>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3F"/>
    <w:multiLevelType w:val="multilevel"/>
    <w:tmpl w:val="17BE1B46"/>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2" w15:restartNumberingAfterBreak="0">
    <w:nsid w:val="00000040"/>
    <w:multiLevelType w:val="multilevel"/>
    <w:tmpl w:val="000000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41"/>
    <w:multiLevelType w:val="multilevel"/>
    <w:tmpl w:val="000000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42"/>
    <w:multiLevelType w:val="multilevel"/>
    <w:tmpl w:val="438CB5F4"/>
    <w:lvl w:ilvl="0">
      <w:start w:val="1"/>
      <w:numFmt w:val="decimal"/>
      <w:pStyle w:val="Appendix"/>
      <w:lvlText w:val="A.%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43"/>
    <w:multiLevelType w:val="multilevel"/>
    <w:tmpl w:val="CA301A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7"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61"/>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93333B"/>
    <w:multiLevelType w:val="multilevel"/>
    <w:tmpl w:val="253496A2"/>
    <w:lvl w:ilvl="0">
      <w:start w:val="1"/>
      <w:numFmt w:val="lowerLetter"/>
      <w:lvlText w:val="2%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1"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6A545C"/>
    <w:multiLevelType w:val="hybridMultilevel"/>
    <w:tmpl w:val="27368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4" w15:restartNumberingAfterBreak="0">
    <w:nsid w:val="1C5D55B8"/>
    <w:multiLevelType w:val="multilevel"/>
    <w:tmpl w:val="16FC1128"/>
    <w:lvl w:ilvl="0">
      <w:start w:val="2"/>
      <w:numFmt w:val="decimal"/>
      <w:lvlText w:val="%1a"/>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5" w15:restartNumberingAfterBreak="0">
    <w:nsid w:val="1F9F4C2C"/>
    <w:multiLevelType w:val="hybridMultilevel"/>
    <w:tmpl w:val="F8E89CB2"/>
    <w:lvl w:ilvl="0" w:tplc="04090011">
      <w:start w:val="1"/>
      <w:numFmt w:val="decimal"/>
      <w:pStyle w:val="ListNumber"/>
      <w:lvlText w:val="%1)"/>
      <w:lvlJc w:val="left"/>
      <w:pPr>
        <w:ind w:left="720" w:hanging="360"/>
      </w:pPr>
    </w:lvl>
    <w:lvl w:ilvl="1" w:tplc="04090019" w:tentative="1">
      <w:start w:val="1"/>
      <w:numFmt w:val="lowerLetter"/>
      <w:pStyle w:val="ListNumber2"/>
      <w:lvlText w:val="%2."/>
      <w:lvlJc w:val="left"/>
      <w:pPr>
        <w:ind w:left="1440" w:hanging="360"/>
      </w:pPr>
    </w:lvl>
    <w:lvl w:ilvl="2" w:tplc="0409001B" w:tentative="1">
      <w:start w:val="1"/>
      <w:numFmt w:val="lowerRoman"/>
      <w:pStyle w:val="ListNumber3"/>
      <w:lvlText w:val="%3."/>
      <w:lvlJc w:val="right"/>
      <w:pPr>
        <w:ind w:left="2160" w:hanging="180"/>
      </w:pPr>
    </w:lvl>
    <w:lvl w:ilvl="3" w:tplc="0409000F" w:tentative="1">
      <w:start w:val="1"/>
      <w:numFmt w:val="decimal"/>
      <w:pStyle w:val="ListNumber4"/>
      <w:lvlText w:val="%4."/>
      <w:lvlJc w:val="left"/>
      <w:pPr>
        <w:ind w:left="2880" w:hanging="360"/>
      </w:pPr>
    </w:lvl>
    <w:lvl w:ilvl="4" w:tplc="04090019" w:tentative="1">
      <w:start w:val="1"/>
      <w:numFmt w:val="lowerLetter"/>
      <w:pStyle w:val="zzLn5"/>
      <w:lvlText w:val="%5."/>
      <w:lvlJc w:val="left"/>
      <w:pPr>
        <w:ind w:left="3600" w:hanging="360"/>
      </w:pPr>
    </w:lvl>
    <w:lvl w:ilvl="5" w:tplc="0409001B" w:tentative="1">
      <w:start w:val="1"/>
      <w:numFmt w:val="lowerRoman"/>
      <w:pStyle w:val="zzLn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7"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8" w15:restartNumberingAfterBreak="0">
    <w:nsid w:val="2B5F072F"/>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33C410D0"/>
    <w:multiLevelType w:val="multilevel"/>
    <w:tmpl w:val="16FC1128"/>
    <w:lvl w:ilvl="0">
      <w:start w:val="2"/>
      <w:numFmt w:val="decimal"/>
      <w:lvlText w:val="%1a"/>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0" w15:restartNumberingAfterBreak="0">
    <w:nsid w:val="3B626EE1"/>
    <w:multiLevelType w:val="multilevel"/>
    <w:tmpl w:val="C6FC6D7E"/>
    <w:lvl w:ilvl="0">
      <w:start w:val="2"/>
      <w:numFmt w:val="decimal"/>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1"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2" w15:restartNumberingAfterBreak="0">
    <w:nsid w:val="41EE0ED6"/>
    <w:multiLevelType w:val="multilevel"/>
    <w:tmpl w:val="9DDA2F68"/>
    <w:lvl w:ilvl="0">
      <w:start w:val="1"/>
      <w:numFmt w:val="lowerLetter"/>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3"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4" w15:restartNumberingAfterBreak="0">
    <w:nsid w:val="4AD17C91"/>
    <w:multiLevelType w:val="hybridMultilevel"/>
    <w:tmpl w:val="3BFA3D50"/>
    <w:lvl w:ilvl="0" w:tplc="CB38A9AC">
      <w:start w:val="1"/>
      <w:numFmt w:val="decimal"/>
      <w:lvlText w:val="%1."/>
      <w:lvlJc w:val="left"/>
      <w:pPr>
        <w:tabs>
          <w:tab w:val="num" w:pos="720"/>
        </w:tabs>
        <w:ind w:left="720" w:hanging="360"/>
      </w:pPr>
    </w:lvl>
    <w:lvl w:ilvl="1" w:tplc="AA6695D8" w:tentative="1">
      <w:start w:val="1"/>
      <w:numFmt w:val="lowerLetter"/>
      <w:lvlText w:val="%2."/>
      <w:lvlJc w:val="left"/>
      <w:pPr>
        <w:tabs>
          <w:tab w:val="num" w:pos="1440"/>
        </w:tabs>
        <w:ind w:left="1440" w:hanging="360"/>
      </w:pPr>
    </w:lvl>
    <w:lvl w:ilvl="2" w:tplc="FD041F76" w:tentative="1">
      <w:start w:val="1"/>
      <w:numFmt w:val="lowerRoman"/>
      <w:lvlText w:val="%3."/>
      <w:lvlJc w:val="right"/>
      <w:pPr>
        <w:tabs>
          <w:tab w:val="num" w:pos="2160"/>
        </w:tabs>
        <w:ind w:left="2160" w:hanging="180"/>
      </w:pPr>
    </w:lvl>
    <w:lvl w:ilvl="3" w:tplc="4092AD5E" w:tentative="1">
      <w:start w:val="1"/>
      <w:numFmt w:val="decimal"/>
      <w:lvlText w:val="%4."/>
      <w:lvlJc w:val="left"/>
      <w:pPr>
        <w:tabs>
          <w:tab w:val="num" w:pos="2880"/>
        </w:tabs>
        <w:ind w:left="2880" w:hanging="360"/>
      </w:pPr>
    </w:lvl>
    <w:lvl w:ilvl="4" w:tplc="9962B93A" w:tentative="1">
      <w:start w:val="1"/>
      <w:numFmt w:val="lowerLetter"/>
      <w:lvlText w:val="%5."/>
      <w:lvlJc w:val="left"/>
      <w:pPr>
        <w:tabs>
          <w:tab w:val="num" w:pos="3600"/>
        </w:tabs>
        <w:ind w:left="3600" w:hanging="360"/>
      </w:pPr>
    </w:lvl>
    <w:lvl w:ilvl="5" w:tplc="6BA4F9F6" w:tentative="1">
      <w:start w:val="1"/>
      <w:numFmt w:val="lowerRoman"/>
      <w:lvlText w:val="%6."/>
      <w:lvlJc w:val="right"/>
      <w:pPr>
        <w:tabs>
          <w:tab w:val="num" w:pos="4320"/>
        </w:tabs>
        <w:ind w:left="4320" w:hanging="180"/>
      </w:pPr>
    </w:lvl>
    <w:lvl w:ilvl="6" w:tplc="F8769392" w:tentative="1">
      <w:start w:val="1"/>
      <w:numFmt w:val="decimal"/>
      <w:lvlText w:val="%7."/>
      <w:lvlJc w:val="left"/>
      <w:pPr>
        <w:tabs>
          <w:tab w:val="num" w:pos="5040"/>
        </w:tabs>
        <w:ind w:left="5040" w:hanging="360"/>
      </w:pPr>
    </w:lvl>
    <w:lvl w:ilvl="7" w:tplc="E45AD782" w:tentative="1">
      <w:start w:val="1"/>
      <w:numFmt w:val="lowerLetter"/>
      <w:lvlText w:val="%8."/>
      <w:lvlJc w:val="left"/>
      <w:pPr>
        <w:tabs>
          <w:tab w:val="num" w:pos="5760"/>
        </w:tabs>
        <w:ind w:left="5760" w:hanging="360"/>
      </w:pPr>
    </w:lvl>
    <w:lvl w:ilvl="8" w:tplc="0D920AA4" w:tentative="1">
      <w:start w:val="1"/>
      <w:numFmt w:val="lowerRoman"/>
      <w:lvlText w:val="%9."/>
      <w:lvlJc w:val="right"/>
      <w:pPr>
        <w:tabs>
          <w:tab w:val="num" w:pos="6480"/>
        </w:tabs>
        <w:ind w:left="6480" w:hanging="180"/>
      </w:pPr>
    </w:lvl>
  </w:abstractNum>
  <w:abstractNum w:abstractNumId="25" w15:restartNumberingAfterBreak="0">
    <w:nsid w:val="4AE62B7A"/>
    <w:multiLevelType w:val="multilevel"/>
    <w:tmpl w:val="17BE1B46"/>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26"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7" w15:restartNumberingAfterBreak="0">
    <w:nsid w:val="5A843D8F"/>
    <w:multiLevelType w:val="hybridMultilevel"/>
    <w:tmpl w:val="A956CC90"/>
    <w:lvl w:ilvl="0" w:tplc="ECDE80EE">
      <w:start w:val="1"/>
      <w:numFmt w:val="decimal"/>
      <w:lvlText w:val="%1."/>
      <w:lvlJc w:val="left"/>
      <w:pPr>
        <w:tabs>
          <w:tab w:val="num" w:pos="720"/>
        </w:tabs>
        <w:ind w:left="720" w:hanging="360"/>
      </w:pPr>
    </w:lvl>
    <w:lvl w:ilvl="1" w:tplc="8CEA7C72" w:tentative="1">
      <w:start w:val="1"/>
      <w:numFmt w:val="lowerLetter"/>
      <w:lvlText w:val="%2."/>
      <w:lvlJc w:val="left"/>
      <w:pPr>
        <w:tabs>
          <w:tab w:val="num" w:pos="1440"/>
        </w:tabs>
        <w:ind w:left="1440" w:hanging="360"/>
      </w:pPr>
    </w:lvl>
    <w:lvl w:ilvl="2" w:tplc="AE06C80E" w:tentative="1">
      <w:start w:val="1"/>
      <w:numFmt w:val="lowerRoman"/>
      <w:lvlText w:val="%3."/>
      <w:lvlJc w:val="right"/>
      <w:pPr>
        <w:tabs>
          <w:tab w:val="num" w:pos="2160"/>
        </w:tabs>
        <w:ind w:left="2160" w:hanging="180"/>
      </w:pPr>
    </w:lvl>
    <w:lvl w:ilvl="3" w:tplc="7EC48626" w:tentative="1">
      <w:start w:val="1"/>
      <w:numFmt w:val="decimal"/>
      <w:lvlText w:val="%4."/>
      <w:lvlJc w:val="left"/>
      <w:pPr>
        <w:tabs>
          <w:tab w:val="num" w:pos="2880"/>
        </w:tabs>
        <w:ind w:left="2880" w:hanging="360"/>
      </w:pPr>
    </w:lvl>
    <w:lvl w:ilvl="4" w:tplc="F3FA54D6" w:tentative="1">
      <w:start w:val="1"/>
      <w:numFmt w:val="lowerLetter"/>
      <w:lvlText w:val="%5."/>
      <w:lvlJc w:val="left"/>
      <w:pPr>
        <w:tabs>
          <w:tab w:val="num" w:pos="3600"/>
        </w:tabs>
        <w:ind w:left="3600" w:hanging="360"/>
      </w:pPr>
    </w:lvl>
    <w:lvl w:ilvl="5" w:tplc="167E560E" w:tentative="1">
      <w:start w:val="1"/>
      <w:numFmt w:val="lowerRoman"/>
      <w:lvlText w:val="%6."/>
      <w:lvlJc w:val="right"/>
      <w:pPr>
        <w:tabs>
          <w:tab w:val="num" w:pos="4320"/>
        </w:tabs>
        <w:ind w:left="4320" w:hanging="180"/>
      </w:pPr>
    </w:lvl>
    <w:lvl w:ilvl="6" w:tplc="EFAC1A10" w:tentative="1">
      <w:start w:val="1"/>
      <w:numFmt w:val="decimal"/>
      <w:lvlText w:val="%7."/>
      <w:lvlJc w:val="left"/>
      <w:pPr>
        <w:tabs>
          <w:tab w:val="num" w:pos="5040"/>
        </w:tabs>
        <w:ind w:left="5040" w:hanging="360"/>
      </w:pPr>
    </w:lvl>
    <w:lvl w:ilvl="7" w:tplc="4A8E962E" w:tentative="1">
      <w:start w:val="1"/>
      <w:numFmt w:val="lowerLetter"/>
      <w:lvlText w:val="%8."/>
      <w:lvlJc w:val="left"/>
      <w:pPr>
        <w:tabs>
          <w:tab w:val="num" w:pos="5760"/>
        </w:tabs>
        <w:ind w:left="5760" w:hanging="360"/>
      </w:pPr>
    </w:lvl>
    <w:lvl w:ilvl="8" w:tplc="CF604DDC" w:tentative="1">
      <w:start w:val="1"/>
      <w:numFmt w:val="lowerRoman"/>
      <w:lvlText w:val="%9."/>
      <w:lvlJc w:val="right"/>
      <w:pPr>
        <w:tabs>
          <w:tab w:val="num" w:pos="6480"/>
        </w:tabs>
        <w:ind w:left="6480" w:hanging="180"/>
      </w:pPr>
    </w:lvl>
  </w:abstractNum>
  <w:abstractNum w:abstractNumId="28"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9" w15:restartNumberingAfterBreak="0">
    <w:nsid w:val="70F66CA8"/>
    <w:multiLevelType w:val="multilevel"/>
    <w:tmpl w:val="E5F43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18F4111"/>
    <w:multiLevelType w:val="multilevel"/>
    <w:tmpl w:val="F76EBB3C"/>
    <w:lvl w:ilvl="0">
      <w:start w:val="1"/>
      <w:numFmt w:val="decimal"/>
      <w:pStyle w:val="Heading1"/>
      <w:lvlText w:val="2a-%1"/>
      <w:lvlJc w:val="left"/>
      <w:pPr>
        <w:tabs>
          <w:tab w:val="num" w:pos="794"/>
        </w:tabs>
        <w:ind w:left="0" w:firstLine="0"/>
      </w:pPr>
      <w:rPr>
        <w:rFonts w:hint="default"/>
      </w:rPr>
    </w:lvl>
    <w:lvl w:ilvl="1">
      <w:start w:val="1"/>
      <w:numFmt w:val="decimal"/>
      <w:pStyle w:val="Heading2"/>
      <w:lvlText w:val="2a-%1.%2"/>
      <w:lvlJc w:val="left"/>
      <w:pPr>
        <w:tabs>
          <w:tab w:val="num" w:pos="1049"/>
        </w:tabs>
        <w:ind w:left="142" w:firstLine="0"/>
      </w:pPr>
      <w:rPr>
        <w:rFonts w:hint="default"/>
      </w:rPr>
    </w:lvl>
    <w:lvl w:ilvl="2">
      <w:start w:val="1"/>
      <w:numFmt w:val="decimal"/>
      <w:pStyle w:val="Heading3"/>
      <w:lvlText w:val="2a-%1.%2.%3"/>
      <w:lvlJc w:val="left"/>
      <w:pPr>
        <w:tabs>
          <w:tab w:val="num" w:pos="1021"/>
        </w:tabs>
        <w:ind w:left="0" w:firstLine="0"/>
      </w:pPr>
      <w:rPr>
        <w:rFonts w:hint="default"/>
      </w:rPr>
    </w:lvl>
    <w:lvl w:ilvl="3">
      <w:start w:val="1"/>
      <w:numFmt w:val="decimal"/>
      <w:pStyle w:val="Heading4"/>
      <w:lvlText w:val="2a-%1.%2.%3.%4"/>
      <w:lvlJc w:val="left"/>
      <w:pPr>
        <w:tabs>
          <w:tab w:val="num" w:pos="1077"/>
        </w:tabs>
        <w:ind w:left="0" w:firstLine="0"/>
      </w:pPr>
      <w:rPr>
        <w:rFonts w:hint="default"/>
      </w:rPr>
    </w:lvl>
    <w:lvl w:ilvl="4">
      <w:start w:val="1"/>
      <w:numFmt w:val="decimal"/>
      <w:pStyle w:val="Heading1-5"/>
      <w:lvlText w:val="2a-%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2" w15:restartNumberingAfterBreak="0">
    <w:nsid w:val="79812CC5"/>
    <w:multiLevelType w:val="multilevel"/>
    <w:tmpl w:val="9DDA2F68"/>
    <w:lvl w:ilvl="0">
      <w:start w:val="1"/>
      <w:numFmt w:val="lowerLetter"/>
      <w:pStyle w:val="Heading9"/>
      <w:lvlText w:val="%1"/>
      <w:lvlJc w:val="left"/>
      <w:pPr>
        <w:tabs>
          <w:tab w:val="num" w:pos="0"/>
        </w:tabs>
        <w:ind w:left="0" w:firstLine="0"/>
      </w:pPr>
      <w:rPr>
        <w:rFonts w:hint="default"/>
        <w:b/>
        <w:i w:val="0"/>
      </w:rPr>
    </w:lvl>
    <w:lvl w:ilvl="1">
      <w:start w:val="1"/>
      <w:numFmt w:val="decimal"/>
      <w:pStyle w:val="Heading12-2"/>
      <w:lvlText w:val="12-%1.%2"/>
      <w:lvlJc w:val="left"/>
      <w:pPr>
        <w:tabs>
          <w:tab w:val="num" w:pos="907"/>
        </w:tabs>
        <w:ind w:left="907" w:hanging="907"/>
      </w:pPr>
      <w:rPr>
        <w:rFonts w:hint="default"/>
        <w:b/>
        <w:i w:val="0"/>
      </w:rPr>
    </w:lvl>
    <w:lvl w:ilvl="2">
      <w:start w:val="1"/>
      <w:numFmt w:val="decimal"/>
      <w:pStyle w:val="Heading12-3"/>
      <w:lvlText w:val="12-%1.%2.%3"/>
      <w:lvlJc w:val="left"/>
      <w:pPr>
        <w:tabs>
          <w:tab w:val="num" w:pos="907"/>
        </w:tabs>
        <w:ind w:left="907" w:hanging="907"/>
      </w:pPr>
      <w:rPr>
        <w:rFonts w:hint="default"/>
        <w:b/>
        <w:i w:val="0"/>
      </w:rPr>
    </w:lvl>
    <w:lvl w:ilvl="3">
      <w:start w:val="1"/>
      <w:numFmt w:val="decimal"/>
      <w:pStyle w:val="Heading12-4"/>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33"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16cid:durableId="833182472">
    <w:abstractNumId w:val="0"/>
  </w:num>
  <w:num w:numId="2" w16cid:durableId="1576744472">
    <w:abstractNumId w:val="6"/>
  </w:num>
  <w:num w:numId="3" w16cid:durableId="258097876">
    <w:abstractNumId w:val="7"/>
  </w:num>
  <w:num w:numId="4" w16cid:durableId="201023188">
    <w:abstractNumId w:val="9"/>
  </w:num>
  <w:num w:numId="5" w16cid:durableId="2014409476">
    <w:abstractNumId w:val="26"/>
  </w:num>
  <w:num w:numId="6" w16cid:durableId="1561549182">
    <w:abstractNumId w:val="27"/>
  </w:num>
  <w:num w:numId="7" w16cid:durableId="1147283742">
    <w:abstractNumId w:val="11"/>
  </w:num>
  <w:num w:numId="8" w16cid:durableId="1336884280">
    <w:abstractNumId w:val="21"/>
  </w:num>
  <w:num w:numId="9" w16cid:durableId="1535264719">
    <w:abstractNumId w:val="28"/>
  </w:num>
  <w:num w:numId="10" w16cid:durableId="814571603">
    <w:abstractNumId w:val="13"/>
  </w:num>
  <w:num w:numId="11" w16cid:durableId="244730349">
    <w:abstractNumId w:val="31"/>
  </w:num>
  <w:num w:numId="12" w16cid:durableId="1199514805">
    <w:abstractNumId w:val="33"/>
  </w:num>
  <w:num w:numId="13" w16cid:durableId="2098404589">
    <w:abstractNumId w:val="17"/>
  </w:num>
  <w:num w:numId="14" w16cid:durableId="2006738131">
    <w:abstractNumId w:val="23"/>
  </w:num>
  <w:num w:numId="15" w16cid:durableId="1699356873">
    <w:abstractNumId w:val="16"/>
  </w:num>
  <w:num w:numId="16" w16cid:durableId="839194131">
    <w:abstractNumId w:val="1"/>
  </w:num>
  <w:num w:numId="17" w16cid:durableId="764351599">
    <w:abstractNumId w:val="2"/>
  </w:num>
  <w:num w:numId="18" w16cid:durableId="344984151">
    <w:abstractNumId w:val="3"/>
  </w:num>
  <w:num w:numId="19" w16cid:durableId="1300265976">
    <w:abstractNumId w:val="4"/>
  </w:num>
  <w:num w:numId="20" w16cid:durableId="2112965598">
    <w:abstractNumId w:val="5"/>
  </w:num>
  <w:num w:numId="21" w16cid:durableId="246354389">
    <w:abstractNumId w:val="8"/>
  </w:num>
  <w:num w:numId="22" w16cid:durableId="1606111509">
    <w:abstractNumId w:val="24"/>
  </w:num>
  <w:num w:numId="23" w16cid:durableId="923949617">
    <w:abstractNumId w:val="30"/>
  </w:num>
  <w:num w:numId="24" w16cid:durableId="1102993643">
    <w:abstractNumId w:val="29"/>
  </w:num>
  <w:num w:numId="25" w16cid:durableId="1176115814">
    <w:abstractNumId w:val="18"/>
  </w:num>
  <w:num w:numId="26" w16cid:durableId="1206257079">
    <w:abstractNumId w:val="32"/>
  </w:num>
  <w:num w:numId="27" w16cid:durableId="890505091">
    <w:abstractNumId w:val="20"/>
  </w:num>
  <w:num w:numId="28" w16cid:durableId="1863277863">
    <w:abstractNumId w:val="19"/>
  </w:num>
  <w:num w:numId="29" w16cid:durableId="989016037">
    <w:abstractNumId w:val="14"/>
  </w:num>
  <w:num w:numId="30" w16cid:durableId="688800195">
    <w:abstractNumId w:val="10"/>
  </w:num>
  <w:num w:numId="31" w16cid:durableId="1857040575">
    <w:abstractNumId w:val="22"/>
  </w:num>
  <w:num w:numId="32" w16cid:durableId="1094934553">
    <w:abstractNumId w:val="15"/>
  </w:num>
  <w:num w:numId="33" w16cid:durableId="682437112">
    <w:abstractNumId w:val="25"/>
  </w:num>
  <w:num w:numId="34" w16cid:durableId="119931393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ootton">
    <w15:presenceInfo w15:providerId="AD" w15:userId="S::jeff.wootton@iho.int::318a286f-369b-4f9e-8e35-53a0361ef807"/>
  </w15:person>
  <w15:person w15:author="Teh Stand">
    <w15:presenceInfo w15:providerId="None" w15:userId="Teh St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EC2"/>
    <w:rsid w:val="000002E1"/>
    <w:rsid w:val="000013EA"/>
    <w:rsid w:val="0000378E"/>
    <w:rsid w:val="000051F7"/>
    <w:rsid w:val="00017175"/>
    <w:rsid w:val="0001766E"/>
    <w:rsid w:val="00020B3F"/>
    <w:rsid w:val="00024062"/>
    <w:rsid w:val="0003041B"/>
    <w:rsid w:val="00032F6E"/>
    <w:rsid w:val="00040BC7"/>
    <w:rsid w:val="00064D5D"/>
    <w:rsid w:val="00075444"/>
    <w:rsid w:val="00086037"/>
    <w:rsid w:val="00093CD6"/>
    <w:rsid w:val="000A2EA9"/>
    <w:rsid w:val="000A3C2F"/>
    <w:rsid w:val="000A5F50"/>
    <w:rsid w:val="000A7731"/>
    <w:rsid w:val="000B0843"/>
    <w:rsid w:val="000B7C27"/>
    <w:rsid w:val="000C0D76"/>
    <w:rsid w:val="000C0D8E"/>
    <w:rsid w:val="000C1811"/>
    <w:rsid w:val="000C1BB3"/>
    <w:rsid w:val="000D06A4"/>
    <w:rsid w:val="000D0C22"/>
    <w:rsid w:val="000D6123"/>
    <w:rsid w:val="000E38E5"/>
    <w:rsid w:val="000E5560"/>
    <w:rsid w:val="001007AA"/>
    <w:rsid w:val="001029D3"/>
    <w:rsid w:val="00112CC5"/>
    <w:rsid w:val="00114320"/>
    <w:rsid w:val="00115DA3"/>
    <w:rsid w:val="00124A16"/>
    <w:rsid w:val="001260DC"/>
    <w:rsid w:val="00130FC4"/>
    <w:rsid w:val="00132FDB"/>
    <w:rsid w:val="00135DD8"/>
    <w:rsid w:val="001361F0"/>
    <w:rsid w:val="001406CF"/>
    <w:rsid w:val="0014161B"/>
    <w:rsid w:val="00145625"/>
    <w:rsid w:val="00156A17"/>
    <w:rsid w:val="00160C9D"/>
    <w:rsid w:val="00184B01"/>
    <w:rsid w:val="00193436"/>
    <w:rsid w:val="0019404E"/>
    <w:rsid w:val="001A0C80"/>
    <w:rsid w:val="001A29D9"/>
    <w:rsid w:val="001B1538"/>
    <w:rsid w:val="001C25C7"/>
    <w:rsid w:val="001C3FF8"/>
    <w:rsid w:val="001C5DC9"/>
    <w:rsid w:val="001C6354"/>
    <w:rsid w:val="001D20C2"/>
    <w:rsid w:val="001D377C"/>
    <w:rsid w:val="001D6AA6"/>
    <w:rsid w:val="001F67ED"/>
    <w:rsid w:val="00220977"/>
    <w:rsid w:val="0022117C"/>
    <w:rsid w:val="0022301A"/>
    <w:rsid w:val="00231D3A"/>
    <w:rsid w:val="00235FA6"/>
    <w:rsid w:val="00254D47"/>
    <w:rsid w:val="00255A62"/>
    <w:rsid w:val="00263C79"/>
    <w:rsid w:val="00264A0E"/>
    <w:rsid w:val="00265DC5"/>
    <w:rsid w:val="00272384"/>
    <w:rsid w:val="002749F6"/>
    <w:rsid w:val="00281530"/>
    <w:rsid w:val="002900EF"/>
    <w:rsid w:val="00290706"/>
    <w:rsid w:val="0029621A"/>
    <w:rsid w:val="00296652"/>
    <w:rsid w:val="002B25E8"/>
    <w:rsid w:val="002B3EE1"/>
    <w:rsid w:val="002C2952"/>
    <w:rsid w:val="002D0863"/>
    <w:rsid w:val="002E3136"/>
    <w:rsid w:val="002E4714"/>
    <w:rsid w:val="002F1265"/>
    <w:rsid w:val="003177C4"/>
    <w:rsid w:val="00317C31"/>
    <w:rsid w:val="00317ED6"/>
    <w:rsid w:val="003225CA"/>
    <w:rsid w:val="00331641"/>
    <w:rsid w:val="00331C79"/>
    <w:rsid w:val="00335415"/>
    <w:rsid w:val="003442EB"/>
    <w:rsid w:val="00347867"/>
    <w:rsid w:val="003672B0"/>
    <w:rsid w:val="00372C4D"/>
    <w:rsid w:val="003741A5"/>
    <w:rsid w:val="0037555F"/>
    <w:rsid w:val="00376B33"/>
    <w:rsid w:val="003777E4"/>
    <w:rsid w:val="00380F7E"/>
    <w:rsid w:val="00384B54"/>
    <w:rsid w:val="0039196F"/>
    <w:rsid w:val="003B488C"/>
    <w:rsid w:val="003B4EF1"/>
    <w:rsid w:val="003B63B0"/>
    <w:rsid w:val="003C4A3F"/>
    <w:rsid w:val="003D00DC"/>
    <w:rsid w:val="003D6D49"/>
    <w:rsid w:val="003E5C78"/>
    <w:rsid w:val="003F6A26"/>
    <w:rsid w:val="003F7090"/>
    <w:rsid w:val="00400337"/>
    <w:rsid w:val="00401454"/>
    <w:rsid w:val="00405D76"/>
    <w:rsid w:val="0041039B"/>
    <w:rsid w:val="00414075"/>
    <w:rsid w:val="00415D7D"/>
    <w:rsid w:val="0042022D"/>
    <w:rsid w:val="004261E2"/>
    <w:rsid w:val="004339E6"/>
    <w:rsid w:val="00442310"/>
    <w:rsid w:val="0044298D"/>
    <w:rsid w:val="00446500"/>
    <w:rsid w:val="00451DFC"/>
    <w:rsid w:val="00470F1D"/>
    <w:rsid w:val="00484F28"/>
    <w:rsid w:val="00487F76"/>
    <w:rsid w:val="004965D1"/>
    <w:rsid w:val="004A1258"/>
    <w:rsid w:val="004A7066"/>
    <w:rsid w:val="004B0A30"/>
    <w:rsid w:val="004B1A77"/>
    <w:rsid w:val="004B5668"/>
    <w:rsid w:val="004C0930"/>
    <w:rsid w:val="004E43B1"/>
    <w:rsid w:val="004F0E49"/>
    <w:rsid w:val="004F1308"/>
    <w:rsid w:val="004F4587"/>
    <w:rsid w:val="00510562"/>
    <w:rsid w:val="0051468F"/>
    <w:rsid w:val="00515CE8"/>
    <w:rsid w:val="005258E7"/>
    <w:rsid w:val="00537984"/>
    <w:rsid w:val="00537B0E"/>
    <w:rsid w:val="00546B3F"/>
    <w:rsid w:val="00555510"/>
    <w:rsid w:val="0057241D"/>
    <w:rsid w:val="00580F84"/>
    <w:rsid w:val="00581DB9"/>
    <w:rsid w:val="0058517F"/>
    <w:rsid w:val="00585345"/>
    <w:rsid w:val="00591753"/>
    <w:rsid w:val="00594324"/>
    <w:rsid w:val="005A0456"/>
    <w:rsid w:val="005A6ACE"/>
    <w:rsid w:val="005B67A8"/>
    <w:rsid w:val="005B6C9A"/>
    <w:rsid w:val="005B721F"/>
    <w:rsid w:val="005B7FCA"/>
    <w:rsid w:val="005C2583"/>
    <w:rsid w:val="005C60D0"/>
    <w:rsid w:val="005C6453"/>
    <w:rsid w:val="005D14C4"/>
    <w:rsid w:val="005D628C"/>
    <w:rsid w:val="005E115B"/>
    <w:rsid w:val="005E7B57"/>
    <w:rsid w:val="005F32FE"/>
    <w:rsid w:val="00600D62"/>
    <w:rsid w:val="00606534"/>
    <w:rsid w:val="00606736"/>
    <w:rsid w:val="00616EC9"/>
    <w:rsid w:val="00630517"/>
    <w:rsid w:val="00631D0E"/>
    <w:rsid w:val="00635BE6"/>
    <w:rsid w:val="0064129E"/>
    <w:rsid w:val="006413C1"/>
    <w:rsid w:val="00641CDB"/>
    <w:rsid w:val="00652F3A"/>
    <w:rsid w:val="00653B77"/>
    <w:rsid w:val="006554E0"/>
    <w:rsid w:val="00660FE1"/>
    <w:rsid w:val="006615DE"/>
    <w:rsid w:val="00664C9E"/>
    <w:rsid w:val="0067460C"/>
    <w:rsid w:val="00677D78"/>
    <w:rsid w:val="00680416"/>
    <w:rsid w:val="0068258B"/>
    <w:rsid w:val="006852B5"/>
    <w:rsid w:val="00686C2E"/>
    <w:rsid w:val="006913BA"/>
    <w:rsid w:val="006935E9"/>
    <w:rsid w:val="00695405"/>
    <w:rsid w:val="0069747C"/>
    <w:rsid w:val="006A7A60"/>
    <w:rsid w:val="006C2895"/>
    <w:rsid w:val="006D2BD8"/>
    <w:rsid w:val="006E18E5"/>
    <w:rsid w:val="006E3A24"/>
    <w:rsid w:val="006E4C07"/>
    <w:rsid w:val="006F2E27"/>
    <w:rsid w:val="007141DC"/>
    <w:rsid w:val="00746B0B"/>
    <w:rsid w:val="007520EE"/>
    <w:rsid w:val="007549B0"/>
    <w:rsid w:val="00760B54"/>
    <w:rsid w:val="007629BF"/>
    <w:rsid w:val="007659B2"/>
    <w:rsid w:val="007847D9"/>
    <w:rsid w:val="00784D26"/>
    <w:rsid w:val="00796C01"/>
    <w:rsid w:val="007978EB"/>
    <w:rsid w:val="00797C81"/>
    <w:rsid w:val="007A4479"/>
    <w:rsid w:val="007A626B"/>
    <w:rsid w:val="007A733A"/>
    <w:rsid w:val="007B07C0"/>
    <w:rsid w:val="007B4803"/>
    <w:rsid w:val="007C4D88"/>
    <w:rsid w:val="007C69F5"/>
    <w:rsid w:val="007E09A7"/>
    <w:rsid w:val="007E459C"/>
    <w:rsid w:val="007F521E"/>
    <w:rsid w:val="008024EC"/>
    <w:rsid w:val="00804B54"/>
    <w:rsid w:val="00804DDD"/>
    <w:rsid w:val="00805232"/>
    <w:rsid w:val="008167A7"/>
    <w:rsid w:val="00827BA1"/>
    <w:rsid w:val="00832252"/>
    <w:rsid w:val="008341F0"/>
    <w:rsid w:val="00845A3B"/>
    <w:rsid w:val="00846E2F"/>
    <w:rsid w:val="00847934"/>
    <w:rsid w:val="0085164B"/>
    <w:rsid w:val="0087038B"/>
    <w:rsid w:val="00873526"/>
    <w:rsid w:val="00874AAF"/>
    <w:rsid w:val="00874EC2"/>
    <w:rsid w:val="008772D4"/>
    <w:rsid w:val="00880C42"/>
    <w:rsid w:val="00883D82"/>
    <w:rsid w:val="0088476D"/>
    <w:rsid w:val="00886DE1"/>
    <w:rsid w:val="00886FD8"/>
    <w:rsid w:val="008954AC"/>
    <w:rsid w:val="008A4679"/>
    <w:rsid w:val="008B329C"/>
    <w:rsid w:val="008B3D57"/>
    <w:rsid w:val="008C0DA1"/>
    <w:rsid w:val="008C7957"/>
    <w:rsid w:val="008D1993"/>
    <w:rsid w:val="008D7790"/>
    <w:rsid w:val="008E070B"/>
    <w:rsid w:val="008E15EF"/>
    <w:rsid w:val="008F1292"/>
    <w:rsid w:val="008F4400"/>
    <w:rsid w:val="008F6072"/>
    <w:rsid w:val="00903EA0"/>
    <w:rsid w:val="00903FC8"/>
    <w:rsid w:val="0090718A"/>
    <w:rsid w:val="00910E26"/>
    <w:rsid w:val="009232A7"/>
    <w:rsid w:val="009306F2"/>
    <w:rsid w:val="00942EC0"/>
    <w:rsid w:val="00945D84"/>
    <w:rsid w:val="0094672C"/>
    <w:rsid w:val="00946883"/>
    <w:rsid w:val="00952CDA"/>
    <w:rsid w:val="00955071"/>
    <w:rsid w:val="00967E1C"/>
    <w:rsid w:val="0097766A"/>
    <w:rsid w:val="0097770F"/>
    <w:rsid w:val="009803E2"/>
    <w:rsid w:val="00981D2C"/>
    <w:rsid w:val="00986ABA"/>
    <w:rsid w:val="00987210"/>
    <w:rsid w:val="009916EC"/>
    <w:rsid w:val="009A01A9"/>
    <w:rsid w:val="009A5E48"/>
    <w:rsid w:val="009A664A"/>
    <w:rsid w:val="009B025E"/>
    <w:rsid w:val="009C1245"/>
    <w:rsid w:val="009C1A48"/>
    <w:rsid w:val="009E1FA8"/>
    <w:rsid w:val="009E60A0"/>
    <w:rsid w:val="009F26B1"/>
    <w:rsid w:val="009F3724"/>
    <w:rsid w:val="009F5CCF"/>
    <w:rsid w:val="009F7466"/>
    <w:rsid w:val="009F785A"/>
    <w:rsid w:val="00A07D8F"/>
    <w:rsid w:val="00A10042"/>
    <w:rsid w:val="00A10B83"/>
    <w:rsid w:val="00A36C79"/>
    <w:rsid w:val="00A52F9A"/>
    <w:rsid w:val="00A5449F"/>
    <w:rsid w:val="00A5582B"/>
    <w:rsid w:val="00A63E8B"/>
    <w:rsid w:val="00A66905"/>
    <w:rsid w:val="00A7219C"/>
    <w:rsid w:val="00A747DF"/>
    <w:rsid w:val="00A74B6E"/>
    <w:rsid w:val="00A82289"/>
    <w:rsid w:val="00A92E26"/>
    <w:rsid w:val="00A94313"/>
    <w:rsid w:val="00A96EE6"/>
    <w:rsid w:val="00AC153A"/>
    <w:rsid w:val="00AC344C"/>
    <w:rsid w:val="00AD0E3C"/>
    <w:rsid w:val="00AE0B72"/>
    <w:rsid w:val="00AE7492"/>
    <w:rsid w:val="00AF76C6"/>
    <w:rsid w:val="00B006D8"/>
    <w:rsid w:val="00B05D6F"/>
    <w:rsid w:val="00B06104"/>
    <w:rsid w:val="00B14810"/>
    <w:rsid w:val="00B2590E"/>
    <w:rsid w:val="00B42803"/>
    <w:rsid w:val="00B5198A"/>
    <w:rsid w:val="00B61838"/>
    <w:rsid w:val="00B62A6B"/>
    <w:rsid w:val="00B6520F"/>
    <w:rsid w:val="00B739CB"/>
    <w:rsid w:val="00B752DD"/>
    <w:rsid w:val="00B7571E"/>
    <w:rsid w:val="00B85EA7"/>
    <w:rsid w:val="00B87BD1"/>
    <w:rsid w:val="00B94793"/>
    <w:rsid w:val="00BB6247"/>
    <w:rsid w:val="00BC0158"/>
    <w:rsid w:val="00BC032F"/>
    <w:rsid w:val="00BD4618"/>
    <w:rsid w:val="00BE1DCF"/>
    <w:rsid w:val="00BF4CFB"/>
    <w:rsid w:val="00BF626E"/>
    <w:rsid w:val="00BF76F5"/>
    <w:rsid w:val="00C03695"/>
    <w:rsid w:val="00C113FC"/>
    <w:rsid w:val="00C12594"/>
    <w:rsid w:val="00C126FE"/>
    <w:rsid w:val="00C227B3"/>
    <w:rsid w:val="00C328FC"/>
    <w:rsid w:val="00C438C3"/>
    <w:rsid w:val="00C47DEC"/>
    <w:rsid w:val="00C511FE"/>
    <w:rsid w:val="00C613C5"/>
    <w:rsid w:val="00C67625"/>
    <w:rsid w:val="00C71D81"/>
    <w:rsid w:val="00C73476"/>
    <w:rsid w:val="00C73D25"/>
    <w:rsid w:val="00C76106"/>
    <w:rsid w:val="00C80325"/>
    <w:rsid w:val="00C82D1A"/>
    <w:rsid w:val="00C863A6"/>
    <w:rsid w:val="00C90048"/>
    <w:rsid w:val="00C94B71"/>
    <w:rsid w:val="00C95647"/>
    <w:rsid w:val="00C975B1"/>
    <w:rsid w:val="00CA26AB"/>
    <w:rsid w:val="00CA34A5"/>
    <w:rsid w:val="00CB26BD"/>
    <w:rsid w:val="00CB6D56"/>
    <w:rsid w:val="00CC2B35"/>
    <w:rsid w:val="00CC397A"/>
    <w:rsid w:val="00CC4908"/>
    <w:rsid w:val="00CC6216"/>
    <w:rsid w:val="00CD62C3"/>
    <w:rsid w:val="00CE16CE"/>
    <w:rsid w:val="00CE2081"/>
    <w:rsid w:val="00CE7556"/>
    <w:rsid w:val="00CF0CB6"/>
    <w:rsid w:val="00CF16D1"/>
    <w:rsid w:val="00CF6C6B"/>
    <w:rsid w:val="00CF7F2E"/>
    <w:rsid w:val="00D03A17"/>
    <w:rsid w:val="00D11DEB"/>
    <w:rsid w:val="00D17AA2"/>
    <w:rsid w:val="00D23EDB"/>
    <w:rsid w:val="00D35603"/>
    <w:rsid w:val="00D43535"/>
    <w:rsid w:val="00D6070A"/>
    <w:rsid w:val="00D63396"/>
    <w:rsid w:val="00D64659"/>
    <w:rsid w:val="00D653EF"/>
    <w:rsid w:val="00D654D9"/>
    <w:rsid w:val="00D65CB0"/>
    <w:rsid w:val="00D75162"/>
    <w:rsid w:val="00D75F95"/>
    <w:rsid w:val="00D83708"/>
    <w:rsid w:val="00D84A78"/>
    <w:rsid w:val="00D8746D"/>
    <w:rsid w:val="00D952CC"/>
    <w:rsid w:val="00D95DBD"/>
    <w:rsid w:val="00DB04C2"/>
    <w:rsid w:val="00DB1E31"/>
    <w:rsid w:val="00DB7EF9"/>
    <w:rsid w:val="00DC3ACA"/>
    <w:rsid w:val="00DC67B3"/>
    <w:rsid w:val="00DD31DD"/>
    <w:rsid w:val="00DD6C5F"/>
    <w:rsid w:val="00DD785B"/>
    <w:rsid w:val="00DE76C9"/>
    <w:rsid w:val="00DF7EA8"/>
    <w:rsid w:val="00E05378"/>
    <w:rsid w:val="00E073FA"/>
    <w:rsid w:val="00E07CEB"/>
    <w:rsid w:val="00E1173B"/>
    <w:rsid w:val="00E167AB"/>
    <w:rsid w:val="00E203A2"/>
    <w:rsid w:val="00E216E2"/>
    <w:rsid w:val="00E25CE0"/>
    <w:rsid w:val="00E44E8B"/>
    <w:rsid w:val="00E51A1A"/>
    <w:rsid w:val="00E54A61"/>
    <w:rsid w:val="00E55B3D"/>
    <w:rsid w:val="00E55EC7"/>
    <w:rsid w:val="00E6049B"/>
    <w:rsid w:val="00E65375"/>
    <w:rsid w:val="00E760E3"/>
    <w:rsid w:val="00E7689E"/>
    <w:rsid w:val="00E76D62"/>
    <w:rsid w:val="00E85EEB"/>
    <w:rsid w:val="00E8672F"/>
    <w:rsid w:val="00E929A5"/>
    <w:rsid w:val="00E92E99"/>
    <w:rsid w:val="00E95803"/>
    <w:rsid w:val="00EA2039"/>
    <w:rsid w:val="00EA49F8"/>
    <w:rsid w:val="00EA6817"/>
    <w:rsid w:val="00EB14DB"/>
    <w:rsid w:val="00EB560A"/>
    <w:rsid w:val="00EB5AC4"/>
    <w:rsid w:val="00EC0B60"/>
    <w:rsid w:val="00EC34C8"/>
    <w:rsid w:val="00EC3B11"/>
    <w:rsid w:val="00EC587C"/>
    <w:rsid w:val="00ED0022"/>
    <w:rsid w:val="00ED3736"/>
    <w:rsid w:val="00ED4C7C"/>
    <w:rsid w:val="00EE20BB"/>
    <w:rsid w:val="00EE53C5"/>
    <w:rsid w:val="00EF0C43"/>
    <w:rsid w:val="00EF161C"/>
    <w:rsid w:val="00EF4B38"/>
    <w:rsid w:val="00F026E5"/>
    <w:rsid w:val="00F1009F"/>
    <w:rsid w:val="00F17505"/>
    <w:rsid w:val="00F22957"/>
    <w:rsid w:val="00F22C6A"/>
    <w:rsid w:val="00F238E2"/>
    <w:rsid w:val="00F25CC0"/>
    <w:rsid w:val="00F347B6"/>
    <w:rsid w:val="00F47257"/>
    <w:rsid w:val="00F53C97"/>
    <w:rsid w:val="00F53D49"/>
    <w:rsid w:val="00F56048"/>
    <w:rsid w:val="00F63C74"/>
    <w:rsid w:val="00F64F49"/>
    <w:rsid w:val="00F67DAA"/>
    <w:rsid w:val="00F70211"/>
    <w:rsid w:val="00F71916"/>
    <w:rsid w:val="00F81397"/>
    <w:rsid w:val="00FA1A1C"/>
    <w:rsid w:val="00FB0AEC"/>
    <w:rsid w:val="00FB6AA1"/>
    <w:rsid w:val="00FC296A"/>
    <w:rsid w:val="00FC2A92"/>
    <w:rsid w:val="00FD3653"/>
    <w:rsid w:val="00FE242C"/>
    <w:rsid w:val="00FE554D"/>
    <w:rsid w:val="00FE7FD2"/>
    <w:rsid w:val="00FF1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877326"/>
  <w15:docId w15:val="{8A2B65C2-6087-4862-9349-64BF0C68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23"/>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3"/>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3"/>
      </w:numPr>
      <w:spacing w:before="240" w:after="60"/>
      <w:outlineLvl w:val="3"/>
    </w:pPr>
    <w:rPr>
      <w:rFonts w:ascii="Times New Roman" w:hAnsi="Times New Roman"/>
      <w:b/>
      <w:bCs/>
      <w:sz w:val="28"/>
      <w:szCs w:val="28"/>
    </w:rPr>
  </w:style>
  <w:style w:type="paragraph" w:styleId="Heading7">
    <w:name w:val="heading 7"/>
    <w:basedOn w:val="Normal"/>
    <w:next w:val="Normal"/>
    <w:qFormat/>
    <w:rsid w:val="002749F6"/>
    <w:pPr>
      <w:tabs>
        <w:tab w:val="num" w:pos="4680"/>
      </w:tabs>
      <w:suppressAutoHyphens w:val="0"/>
      <w:spacing w:before="240" w:after="60"/>
      <w:ind w:left="4320"/>
      <w:jc w:val="left"/>
      <w:outlineLvl w:val="6"/>
    </w:pPr>
    <w:rPr>
      <w:rFonts w:eastAsia="Times New Roman"/>
      <w:sz w:val="24"/>
      <w:szCs w:val="24"/>
      <w:lang w:val="en-US" w:eastAsia="en-US"/>
    </w:rPr>
  </w:style>
  <w:style w:type="paragraph" w:styleId="Heading8">
    <w:name w:val="heading 8"/>
    <w:basedOn w:val="Normal"/>
    <w:next w:val="Normal"/>
    <w:qFormat/>
    <w:rsid w:val="002749F6"/>
    <w:pPr>
      <w:tabs>
        <w:tab w:val="num" w:pos="5400"/>
      </w:tabs>
      <w:suppressAutoHyphens w:val="0"/>
      <w:spacing w:before="240" w:after="60"/>
      <w:ind w:left="5040"/>
      <w:jc w:val="left"/>
      <w:outlineLvl w:val="7"/>
    </w:pPr>
    <w:rPr>
      <w:rFonts w:eastAsia="Times New Roman"/>
      <w:i/>
      <w:iCs/>
      <w:sz w:val="24"/>
      <w:szCs w:val="24"/>
      <w:lang w:val="en-US" w:eastAsia="en-US"/>
    </w:rPr>
  </w:style>
  <w:style w:type="paragraph" w:styleId="Heading9">
    <w:name w:val="heading 9"/>
    <w:basedOn w:val="Normal"/>
    <w:next w:val="Normal"/>
    <w:qFormat/>
    <w:rsid w:val="008A4679"/>
    <w:pPr>
      <w:numPr>
        <w:numId w:val="26"/>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DE76C9"/>
    <w:pPr>
      <w:tabs>
        <w:tab w:val="left" w:pos="1080"/>
        <w:tab w:val="right" w:leader="dot" w:pos="8280"/>
      </w:tabs>
      <w:jc w:val="left"/>
    </w:pPr>
    <w:rPr>
      <w:noProof/>
    </w:rPr>
  </w:style>
  <w:style w:type="paragraph" w:styleId="TOC2">
    <w:name w:val="toc 2"/>
    <w:basedOn w:val="Normal"/>
    <w:next w:val="Normal"/>
    <w:autoRedefine/>
    <w:uiPriority w:val="39"/>
    <w:rsid w:val="008954AC"/>
    <w:pPr>
      <w:tabs>
        <w:tab w:val="left" w:pos="1080"/>
        <w:tab w:val="right" w:leader="dot" w:pos="8280"/>
      </w:tabs>
    </w:pPr>
  </w:style>
  <w:style w:type="character" w:styleId="Hyperlink">
    <w:name w:val="Hyperlink"/>
    <w:basedOn w:val="DefaultParagraphFont"/>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F56048"/>
    <w:pPr>
      <w:numPr>
        <w:numId w:val="19"/>
      </w:numPr>
      <w:tabs>
        <w:tab w:val="clear" w:pos="360"/>
      </w:tabs>
    </w:pPr>
    <w:rPr>
      <w:rFonts w:ascii="Arial" w:hAnsi="Arial" w:cs="Arial"/>
      <w:b/>
      <w:bCs/>
      <w:sz w:val="24"/>
      <w:szCs w:val="24"/>
      <w:lang w:val="en-GB" w:eastAsia="ar-SA"/>
    </w:rPr>
  </w:style>
  <w:style w:type="paragraph" w:customStyle="1" w:styleId="Heading1-5">
    <w:name w:val="Heading 1-5"/>
    <w:basedOn w:val="Normal"/>
    <w:rsid w:val="00F56048"/>
    <w:pPr>
      <w:numPr>
        <w:ilvl w:val="4"/>
        <w:numId w:val="23"/>
      </w:numPr>
    </w:pPr>
  </w:style>
  <w:style w:type="paragraph" w:styleId="BalloonText">
    <w:name w:val="Balloon Text"/>
    <w:basedOn w:val="Normal"/>
    <w:semiHidden/>
    <w:rsid w:val="00265DC5"/>
    <w:rPr>
      <w:rFonts w:ascii="Tahoma" w:hAnsi="Tahoma" w:cs="Tahoma"/>
      <w:sz w:val="16"/>
      <w:szCs w:val="16"/>
    </w:rPr>
  </w:style>
  <w:style w:type="paragraph" w:styleId="TOC3">
    <w:name w:val="toc 3"/>
    <w:basedOn w:val="Normal"/>
    <w:next w:val="Normal"/>
    <w:autoRedefine/>
    <w:uiPriority w:val="39"/>
    <w:rsid w:val="003C4A3F"/>
    <w:pPr>
      <w:tabs>
        <w:tab w:val="left" w:pos="1080"/>
        <w:tab w:val="right" w:leader="dot" w:pos="8280"/>
      </w:tabs>
    </w:pPr>
  </w:style>
  <w:style w:type="paragraph" w:customStyle="1" w:styleId="Heading12-2">
    <w:name w:val="Heading 12-2"/>
    <w:basedOn w:val="Normal"/>
    <w:rsid w:val="008A4679"/>
    <w:pPr>
      <w:numPr>
        <w:ilvl w:val="1"/>
        <w:numId w:val="26"/>
      </w:numPr>
    </w:pPr>
  </w:style>
  <w:style w:type="paragraph" w:customStyle="1" w:styleId="Heading12-3">
    <w:name w:val="Heading 12-3"/>
    <w:basedOn w:val="Normal"/>
    <w:rsid w:val="008A4679"/>
    <w:pPr>
      <w:numPr>
        <w:ilvl w:val="2"/>
        <w:numId w:val="26"/>
      </w:numPr>
    </w:pPr>
  </w:style>
  <w:style w:type="paragraph" w:customStyle="1" w:styleId="Heading12-4">
    <w:name w:val="Heading 12-4"/>
    <w:basedOn w:val="Normal"/>
    <w:rsid w:val="008A4679"/>
    <w:pPr>
      <w:numPr>
        <w:ilvl w:val="3"/>
        <w:numId w:val="26"/>
      </w:numPr>
    </w:pPr>
  </w:style>
  <w:style w:type="paragraph" w:styleId="Footer">
    <w:name w:val="footer"/>
    <w:basedOn w:val="Normal"/>
    <w:link w:val="FooterChar"/>
    <w:uiPriority w:val="99"/>
    <w:rsid w:val="008A4679"/>
    <w:pPr>
      <w:tabs>
        <w:tab w:val="center" w:pos="4320"/>
        <w:tab w:val="right" w:pos="8640"/>
      </w:tabs>
    </w:pPr>
  </w:style>
  <w:style w:type="paragraph" w:styleId="ListNumber">
    <w:name w:val="List Number"/>
    <w:basedOn w:val="Normal"/>
    <w:rsid w:val="002749F6"/>
    <w:pPr>
      <w:numPr>
        <w:numId w:val="32"/>
      </w:numPr>
      <w:suppressAutoHyphens w:val="0"/>
      <w:spacing w:after="240" w:line="230" w:lineRule="atLeast"/>
    </w:pPr>
    <w:rPr>
      <w:rFonts w:eastAsia="Times New Roman" w:cs="Arial"/>
      <w:lang w:val="en-GB" w:eastAsia="en-US"/>
    </w:rPr>
  </w:style>
  <w:style w:type="paragraph" w:styleId="ListNumber2">
    <w:name w:val="List Number 2"/>
    <w:basedOn w:val="Normal"/>
    <w:rsid w:val="002749F6"/>
    <w:pPr>
      <w:numPr>
        <w:ilvl w:val="1"/>
        <w:numId w:val="32"/>
      </w:numPr>
      <w:suppressAutoHyphens w:val="0"/>
      <w:spacing w:after="240" w:line="230" w:lineRule="atLeast"/>
    </w:pPr>
    <w:rPr>
      <w:rFonts w:eastAsia="Times New Roman" w:cs="Arial"/>
      <w:lang w:val="en-GB" w:eastAsia="en-US"/>
    </w:rPr>
  </w:style>
  <w:style w:type="paragraph" w:styleId="ListNumber3">
    <w:name w:val="List Number 3"/>
    <w:basedOn w:val="Normal"/>
    <w:rsid w:val="002749F6"/>
    <w:pPr>
      <w:numPr>
        <w:ilvl w:val="2"/>
        <w:numId w:val="32"/>
      </w:numPr>
      <w:suppressAutoHyphens w:val="0"/>
      <w:spacing w:after="240" w:line="230" w:lineRule="atLeast"/>
    </w:pPr>
    <w:rPr>
      <w:rFonts w:eastAsia="Times New Roman" w:cs="Arial"/>
      <w:lang w:val="en-GB" w:eastAsia="en-US"/>
    </w:rPr>
  </w:style>
  <w:style w:type="paragraph" w:styleId="ListNumber4">
    <w:name w:val="List Number 4"/>
    <w:basedOn w:val="Normal"/>
    <w:rsid w:val="002749F6"/>
    <w:pPr>
      <w:numPr>
        <w:ilvl w:val="3"/>
        <w:numId w:val="32"/>
      </w:numPr>
      <w:tabs>
        <w:tab w:val="left" w:pos="1600"/>
      </w:tabs>
      <w:suppressAutoHyphens w:val="0"/>
      <w:spacing w:after="240" w:line="230" w:lineRule="atLeast"/>
    </w:pPr>
    <w:rPr>
      <w:rFonts w:eastAsia="Times New Roman" w:cs="Arial"/>
      <w:lang w:val="en-GB" w:eastAsia="en-US"/>
    </w:rPr>
  </w:style>
  <w:style w:type="paragraph" w:customStyle="1" w:styleId="zzLn5">
    <w:name w:val="zzLn5"/>
    <w:basedOn w:val="Normal"/>
    <w:next w:val="Normal"/>
    <w:rsid w:val="002749F6"/>
    <w:pPr>
      <w:numPr>
        <w:ilvl w:val="4"/>
        <w:numId w:val="32"/>
      </w:numPr>
      <w:suppressAutoHyphens w:val="0"/>
      <w:spacing w:after="240" w:line="230" w:lineRule="atLeast"/>
      <w:jc w:val="left"/>
    </w:pPr>
    <w:rPr>
      <w:rFonts w:eastAsia="Times New Roman" w:cs="Arial"/>
      <w:lang w:val="en-GB" w:eastAsia="en-US"/>
    </w:rPr>
  </w:style>
  <w:style w:type="paragraph" w:customStyle="1" w:styleId="zzLn6">
    <w:name w:val="zzLn6"/>
    <w:basedOn w:val="Normal"/>
    <w:next w:val="Normal"/>
    <w:rsid w:val="002749F6"/>
    <w:pPr>
      <w:numPr>
        <w:ilvl w:val="5"/>
        <w:numId w:val="32"/>
      </w:numPr>
      <w:suppressAutoHyphens w:val="0"/>
      <w:spacing w:after="240" w:line="230" w:lineRule="atLeast"/>
      <w:jc w:val="left"/>
    </w:pPr>
    <w:rPr>
      <w:rFonts w:eastAsia="Times New Roman" w:cs="Arial"/>
      <w:lang w:val="en-GB" w:eastAsia="en-US"/>
    </w:rPr>
  </w:style>
  <w:style w:type="table" w:styleId="TableGrid">
    <w:name w:val="Table Grid"/>
    <w:basedOn w:val="TableNormal"/>
    <w:rsid w:val="00A10042"/>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1766E"/>
    <w:rPr>
      <w:rFonts w:ascii="Arial" w:eastAsia="MS Mincho" w:hAnsi="Arial"/>
      <w:lang w:val="de-DE" w:eastAsia="ar-SA"/>
    </w:rPr>
  </w:style>
  <w:style w:type="paragraph" w:styleId="TOC6">
    <w:name w:val="toc 6"/>
    <w:basedOn w:val="Normal"/>
    <w:next w:val="Normal"/>
    <w:autoRedefine/>
    <w:uiPriority w:val="39"/>
    <w:rsid w:val="008954AC"/>
    <w:pPr>
      <w:tabs>
        <w:tab w:val="left" w:pos="1080"/>
        <w:tab w:val="right" w:leader="dot" w:pos="8303"/>
      </w:tabs>
    </w:pPr>
  </w:style>
  <w:style w:type="character" w:styleId="CommentReference">
    <w:name w:val="annotation reference"/>
    <w:basedOn w:val="DefaultParagraphFont"/>
    <w:uiPriority w:val="99"/>
    <w:semiHidden/>
    <w:rsid w:val="00075444"/>
    <w:rPr>
      <w:sz w:val="16"/>
      <w:szCs w:val="16"/>
    </w:rPr>
  </w:style>
  <w:style w:type="paragraph" w:styleId="CommentText">
    <w:name w:val="annotation text"/>
    <w:basedOn w:val="Normal"/>
    <w:link w:val="CommentTextChar"/>
    <w:uiPriority w:val="99"/>
    <w:semiHidden/>
    <w:rsid w:val="00075444"/>
  </w:style>
  <w:style w:type="paragraph" w:styleId="CommentSubject">
    <w:name w:val="annotation subject"/>
    <w:basedOn w:val="CommentText"/>
    <w:next w:val="CommentText"/>
    <w:semiHidden/>
    <w:rsid w:val="00075444"/>
    <w:rPr>
      <w:b/>
      <w:bCs/>
    </w:rPr>
  </w:style>
  <w:style w:type="character" w:customStyle="1" w:styleId="CommentTextChar">
    <w:name w:val="Comment Text Char"/>
    <w:link w:val="CommentText"/>
    <w:uiPriority w:val="99"/>
    <w:semiHidden/>
    <w:rsid w:val="0057241D"/>
    <w:rPr>
      <w:rFonts w:ascii="Arial" w:eastAsia="MS Mincho" w:hAnsi="Arial"/>
      <w:lang w:val="de-DE" w:eastAsia="ar-SA"/>
    </w:rPr>
  </w:style>
  <w:style w:type="character" w:styleId="FollowedHyperlink">
    <w:name w:val="FollowedHyperlink"/>
    <w:basedOn w:val="DefaultParagraphFont"/>
    <w:uiPriority w:val="99"/>
    <w:semiHidden/>
    <w:unhideWhenUsed/>
    <w:rsid w:val="00D83708"/>
    <w:rPr>
      <w:color w:val="800080" w:themeColor="followedHyperlink"/>
      <w:u w:val="single"/>
    </w:rPr>
  </w:style>
  <w:style w:type="paragraph" w:styleId="Revision">
    <w:name w:val="Revision"/>
    <w:hidden/>
    <w:uiPriority w:val="99"/>
    <w:semiHidden/>
    <w:rsid w:val="00F81397"/>
    <w:rPr>
      <w:rFonts w:ascii="Arial" w:eastAsia="MS Mincho" w:hAnsi="Arial"/>
      <w:lang w:val="de-DE" w:eastAsia="ar-SA"/>
    </w:rPr>
  </w:style>
  <w:style w:type="paragraph" w:customStyle="1" w:styleId="StylezzForewordAuto">
    <w:name w:val="Style zzForeword + Auto"/>
    <w:basedOn w:val="Normal"/>
    <w:rsid w:val="006913BA"/>
    <w:pPr>
      <w:keepNext/>
      <w:pageBreakBefore/>
      <w:spacing w:line="310" w:lineRule="exact"/>
      <w:jc w:val="left"/>
    </w:pPr>
    <w:rPr>
      <w:b/>
      <w:bCs/>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85727">
      <w:bodyDiv w:val="1"/>
      <w:marLeft w:val="0"/>
      <w:marRight w:val="0"/>
      <w:marTop w:val="0"/>
      <w:marBottom w:val="0"/>
      <w:divBdr>
        <w:top w:val="none" w:sz="0" w:space="0" w:color="auto"/>
        <w:left w:val="none" w:sz="0" w:space="0" w:color="auto"/>
        <w:bottom w:val="none" w:sz="0" w:space="0" w:color="auto"/>
        <w:right w:val="none" w:sz="0" w:space="0" w:color="auto"/>
      </w:divBdr>
    </w:div>
    <w:div w:id="1848475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7.xml"/><Relationship Id="rId27" Type="http://schemas.openxmlformats.org/officeDocument/2006/relationships/footer" Target="footer9.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8495-DC98-42C8-AA07-9D5BFCA4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3966</Words>
  <Characters>22611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26524</CharactersWithSpaces>
  <SharedDoc>false</SharedDoc>
  <HLinks>
    <vt:vector size="198" baseType="variant">
      <vt:variant>
        <vt:i4>3801137</vt:i4>
      </vt:variant>
      <vt:variant>
        <vt:i4>189</vt:i4>
      </vt:variant>
      <vt:variant>
        <vt:i4>0</vt:i4>
      </vt:variant>
      <vt:variant>
        <vt:i4>5</vt:i4>
      </vt:variant>
      <vt:variant>
        <vt:lpwstr>http://www.rfc-editor.org/info/rfc2141</vt:lpwstr>
      </vt:variant>
      <vt:variant>
        <vt:lpwstr/>
      </vt:variant>
      <vt:variant>
        <vt:i4>655379</vt:i4>
      </vt:variant>
      <vt:variant>
        <vt:i4>186</vt:i4>
      </vt:variant>
      <vt:variant>
        <vt:i4>0</vt:i4>
      </vt:variant>
      <vt:variant>
        <vt:i4>5</vt:i4>
      </vt:variant>
      <vt:variant>
        <vt:lpwstr>http://www.rfc-editor.org/info/std66</vt:lpwstr>
      </vt:variant>
      <vt:variant>
        <vt:lpwstr/>
      </vt:variant>
      <vt:variant>
        <vt:i4>3604512</vt:i4>
      </vt:variant>
      <vt:variant>
        <vt:i4>183</vt:i4>
      </vt:variant>
      <vt:variant>
        <vt:i4>0</vt:i4>
      </vt:variant>
      <vt:variant>
        <vt:i4>5</vt:i4>
      </vt:variant>
      <vt:variant>
        <vt:lpwstr>http://www.ietf.org/rfc/rfc3986.txt</vt:lpwstr>
      </vt:variant>
      <vt:variant>
        <vt:lpwstr/>
      </vt:variant>
      <vt:variant>
        <vt:i4>1441854</vt:i4>
      </vt:variant>
      <vt:variant>
        <vt:i4>176</vt:i4>
      </vt:variant>
      <vt:variant>
        <vt:i4>0</vt:i4>
      </vt:variant>
      <vt:variant>
        <vt:i4>5</vt:i4>
      </vt:variant>
      <vt:variant>
        <vt:lpwstr/>
      </vt:variant>
      <vt:variant>
        <vt:lpwstr>_Toc248468299</vt:lpwstr>
      </vt:variant>
      <vt:variant>
        <vt:i4>1441854</vt:i4>
      </vt:variant>
      <vt:variant>
        <vt:i4>170</vt:i4>
      </vt:variant>
      <vt:variant>
        <vt:i4>0</vt:i4>
      </vt:variant>
      <vt:variant>
        <vt:i4>5</vt:i4>
      </vt:variant>
      <vt:variant>
        <vt:lpwstr/>
      </vt:variant>
      <vt:variant>
        <vt:lpwstr>_Toc248468298</vt:lpwstr>
      </vt:variant>
      <vt:variant>
        <vt:i4>1441854</vt:i4>
      </vt:variant>
      <vt:variant>
        <vt:i4>164</vt:i4>
      </vt:variant>
      <vt:variant>
        <vt:i4>0</vt:i4>
      </vt:variant>
      <vt:variant>
        <vt:i4>5</vt:i4>
      </vt:variant>
      <vt:variant>
        <vt:lpwstr/>
      </vt:variant>
      <vt:variant>
        <vt:lpwstr>_Toc248468297</vt:lpwstr>
      </vt:variant>
      <vt:variant>
        <vt:i4>1441854</vt:i4>
      </vt:variant>
      <vt:variant>
        <vt:i4>158</vt:i4>
      </vt:variant>
      <vt:variant>
        <vt:i4>0</vt:i4>
      </vt:variant>
      <vt:variant>
        <vt:i4>5</vt:i4>
      </vt:variant>
      <vt:variant>
        <vt:lpwstr/>
      </vt:variant>
      <vt:variant>
        <vt:lpwstr>_Toc248468296</vt:lpwstr>
      </vt:variant>
      <vt:variant>
        <vt:i4>1441854</vt:i4>
      </vt:variant>
      <vt:variant>
        <vt:i4>152</vt:i4>
      </vt:variant>
      <vt:variant>
        <vt:i4>0</vt:i4>
      </vt:variant>
      <vt:variant>
        <vt:i4>5</vt:i4>
      </vt:variant>
      <vt:variant>
        <vt:lpwstr/>
      </vt:variant>
      <vt:variant>
        <vt:lpwstr>_Toc248468295</vt:lpwstr>
      </vt:variant>
      <vt:variant>
        <vt:i4>1441854</vt:i4>
      </vt:variant>
      <vt:variant>
        <vt:i4>146</vt:i4>
      </vt:variant>
      <vt:variant>
        <vt:i4>0</vt:i4>
      </vt:variant>
      <vt:variant>
        <vt:i4>5</vt:i4>
      </vt:variant>
      <vt:variant>
        <vt:lpwstr/>
      </vt:variant>
      <vt:variant>
        <vt:lpwstr>_Toc248468294</vt:lpwstr>
      </vt:variant>
      <vt:variant>
        <vt:i4>1441854</vt:i4>
      </vt:variant>
      <vt:variant>
        <vt:i4>140</vt:i4>
      </vt:variant>
      <vt:variant>
        <vt:i4>0</vt:i4>
      </vt:variant>
      <vt:variant>
        <vt:i4>5</vt:i4>
      </vt:variant>
      <vt:variant>
        <vt:lpwstr/>
      </vt:variant>
      <vt:variant>
        <vt:lpwstr>_Toc248468293</vt:lpwstr>
      </vt:variant>
      <vt:variant>
        <vt:i4>1441854</vt:i4>
      </vt:variant>
      <vt:variant>
        <vt:i4>134</vt:i4>
      </vt:variant>
      <vt:variant>
        <vt:i4>0</vt:i4>
      </vt:variant>
      <vt:variant>
        <vt:i4>5</vt:i4>
      </vt:variant>
      <vt:variant>
        <vt:lpwstr/>
      </vt:variant>
      <vt:variant>
        <vt:lpwstr>_Toc248468292</vt:lpwstr>
      </vt:variant>
      <vt:variant>
        <vt:i4>1441854</vt:i4>
      </vt:variant>
      <vt:variant>
        <vt:i4>128</vt:i4>
      </vt:variant>
      <vt:variant>
        <vt:i4>0</vt:i4>
      </vt:variant>
      <vt:variant>
        <vt:i4>5</vt:i4>
      </vt:variant>
      <vt:variant>
        <vt:lpwstr/>
      </vt:variant>
      <vt:variant>
        <vt:lpwstr>_Toc248468291</vt:lpwstr>
      </vt:variant>
      <vt:variant>
        <vt:i4>1441854</vt:i4>
      </vt:variant>
      <vt:variant>
        <vt:i4>122</vt:i4>
      </vt:variant>
      <vt:variant>
        <vt:i4>0</vt:i4>
      </vt:variant>
      <vt:variant>
        <vt:i4>5</vt:i4>
      </vt:variant>
      <vt:variant>
        <vt:lpwstr/>
      </vt:variant>
      <vt:variant>
        <vt:lpwstr>_Toc248468290</vt:lpwstr>
      </vt:variant>
      <vt:variant>
        <vt:i4>1507390</vt:i4>
      </vt:variant>
      <vt:variant>
        <vt:i4>116</vt:i4>
      </vt:variant>
      <vt:variant>
        <vt:i4>0</vt:i4>
      </vt:variant>
      <vt:variant>
        <vt:i4>5</vt:i4>
      </vt:variant>
      <vt:variant>
        <vt:lpwstr/>
      </vt:variant>
      <vt:variant>
        <vt:lpwstr>_Toc248468289</vt:lpwstr>
      </vt:variant>
      <vt:variant>
        <vt:i4>1507390</vt:i4>
      </vt:variant>
      <vt:variant>
        <vt:i4>110</vt:i4>
      </vt:variant>
      <vt:variant>
        <vt:i4>0</vt:i4>
      </vt:variant>
      <vt:variant>
        <vt:i4>5</vt:i4>
      </vt:variant>
      <vt:variant>
        <vt:lpwstr/>
      </vt:variant>
      <vt:variant>
        <vt:lpwstr>_Toc248468288</vt:lpwstr>
      </vt:variant>
      <vt:variant>
        <vt:i4>1507390</vt:i4>
      </vt:variant>
      <vt:variant>
        <vt:i4>104</vt:i4>
      </vt:variant>
      <vt:variant>
        <vt:i4>0</vt:i4>
      </vt:variant>
      <vt:variant>
        <vt:i4>5</vt:i4>
      </vt:variant>
      <vt:variant>
        <vt:lpwstr/>
      </vt:variant>
      <vt:variant>
        <vt:lpwstr>_Toc248468287</vt:lpwstr>
      </vt:variant>
      <vt:variant>
        <vt:i4>1507390</vt:i4>
      </vt:variant>
      <vt:variant>
        <vt:i4>98</vt:i4>
      </vt:variant>
      <vt:variant>
        <vt:i4>0</vt:i4>
      </vt:variant>
      <vt:variant>
        <vt:i4>5</vt:i4>
      </vt:variant>
      <vt:variant>
        <vt:lpwstr/>
      </vt:variant>
      <vt:variant>
        <vt:lpwstr>_Toc248468286</vt:lpwstr>
      </vt:variant>
      <vt:variant>
        <vt:i4>1507390</vt:i4>
      </vt:variant>
      <vt:variant>
        <vt:i4>92</vt:i4>
      </vt:variant>
      <vt:variant>
        <vt:i4>0</vt:i4>
      </vt:variant>
      <vt:variant>
        <vt:i4>5</vt:i4>
      </vt:variant>
      <vt:variant>
        <vt:lpwstr/>
      </vt:variant>
      <vt:variant>
        <vt:lpwstr>_Toc248468285</vt:lpwstr>
      </vt:variant>
      <vt:variant>
        <vt:i4>1507390</vt:i4>
      </vt:variant>
      <vt:variant>
        <vt:i4>86</vt:i4>
      </vt:variant>
      <vt:variant>
        <vt:i4>0</vt:i4>
      </vt:variant>
      <vt:variant>
        <vt:i4>5</vt:i4>
      </vt:variant>
      <vt:variant>
        <vt:lpwstr/>
      </vt:variant>
      <vt:variant>
        <vt:lpwstr>_Toc248468284</vt:lpwstr>
      </vt:variant>
      <vt:variant>
        <vt:i4>1507390</vt:i4>
      </vt:variant>
      <vt:variant>
        <vt:i4>80</vt:i4>
      </vt:variant>
      <vt:variant>
        <vt:i4>0</vt:i4>
      </vt:variant>
      <vt:variant>
        <vt:i4>5</vt:i4>
      </vt:variant>
      <vt:variant>
        <vt:lpwstr/>
      </vt:variant>
      <vt:variant>
        <vt:lpwstr>_Toc248468283</vt:lpwstr>
      </vt:variant>
      <vt:variant>
        <vt:i4>1507390</vt:i4>
      </vt:variant>
      <vt:variant>
        <vt:i4>74</vt:i4>
      </vt:variant>
      <vt:variant>
        <vt:i4>0</vt:i4>
      </vt:variant>
      <vt:variant>
        <vt:i4>5</vt:i4>
      </vt:variant>
      <vt:variant>
        <vt:lpwstr/>
      </vt:variant>
      <vt:variant>
        <vt:lpwstr>_Toc248468282</vt:lpwstr>
      </vt:variant>
      <vt:variant>
        <vt:i4>1507390</vt:i4>
      </vt:variant>
      <vt:variant>
        <vt:i4>68</vt:i4>
      </vt:variant>
      <vt:variant>
        <vt:i4>0</vt:i4>
      </vt:variant>
      <vt:variant>
        <vt:i4>5</vt:i4>
      </vt:variant>
      <vt:variant>
        <vt:lpwstr/>
      </vt:variant>
      <vt:variant>
        <vt:lpwstr>_Toc248468281</vt:lpwstr>
      </vt:variant>
      <vt:variant>
        <vt:i4>1507390</vt:i4>
      </vt:variant>
      <vt:variant>
        <vt:i4>62</vt:i4>
      </vt:variant>
      <vt:variant>
        <vt:i4>0</vt:i4>
      </vt:variant>
      <vt:variant>
        <vt:i4>5</vt:i4>
      </vt:variant>
      <vt:variant>
        <vt:lpwstr/>
      </vt:variant>
      <vt:variant>
        <vt:lpwstr>_Toc248468280</vt:lpwstr>
      </vt:variant>
      <vt:variant>
        <vt:i4>1572926</vt:i4>
      </vt:variant>
      <vt:variant>
        <vt:i4>56</vt:i4>
      </vt:variant>
      <vt:variant>
        <vt:i4>0</vt:i4>
      </vt:variant>
      <vt:variant>
        <vt:i4>5</vt:i4>
      </vt:variant>
      <vt:variant>
        <vt:lpwstr/>
      </vt:variant>
      <vt:variant>
        <vt:lpwstr>_Toc248468279</vt:lpwstr>
      </vt:variant>
      <vt:variant>
        <vt:i4>1572926</vt:i4>
      </vt:variant>
      <vt:variant>
        <vt:i4>50</vt:i4>
      </vt:variant>
      <vt:variant>
        <vt:i4>0</vt:i4>
      </vt:variant>
      <vt:variant>
        <vt:i4>5</vt:i4>
      </vt:variant>
      <vt:variant>
        <vt:lpwstr/>
      </vt:variant>
      <vt:variant>
        <vt:lpwstr>_Toc248468278</vt:lpwstr>
      </vt:variant>
      <vt:variant>
        <vt:i4>1572926</vt:i4>
      </vt:variant>
      <vt:variant>
        <vt:i4>44</vt:i4>
      </vt:variant>
      <vt:variant>
        <vt:i4>0</vt:i4>
      </vt:variant>
      <vt:variant>
        <vt:i4>5</vt:i4>
      </vt:variant>
      <vt:variant>
        <vt:lpwstr/>
      </vt:variant>
      <vt:variant>
        <vt:lpwstr>_Toc248468277</vt:lpwstr>
      </vt:variant>
      <vt:variant>
        <vt:i4>1572926</vt:i4>
      </vt:variant>
      <vt:variant>
        <vt:i4>38</vt:i4>
      </vt:variant>
      <vt:variant>
        <vt:i4>0</vt:i4>
      </vt:variant>
      <vt:variant>
        <vt:i4>5</vt:i4>
      </vt:variant>
      <vt:variant>
        <vt:lpwstr/>
      </vt:variant>
      <vt:variant>
        <vt:lpwstr>_Toc248468276</vt:lpwstr>
      </vt:variant>
      <vt:variant>
        <vt:i4>1572926</vt:i4>
      </vt:variant>
      <vt:variant>
        <vt:i4>32</vt:i4>
      </vt:variant>
      <vt:variant>
        <vt:i4>0</vt:i4>
      </vt:variant>
      <vt:variant>
        <vt:i4>5</vt:i4>
      </vt:variant>
      <vt:variant>
        <vt:lpwstr/>
      </vt:variant>
      <vt:variant>
        <vt:lpwstr>_Toc248468275</vt:lpwstr>
      </vt:variant>
      <vt:variant>
        <vt:i4>1572926</vt:i4>
      </vt:variant>
      <vt:variant>
        <vt:i4>26</vt:i4>
      </vt:variant>
      <vt:variant>
        <vt:i4>0</vt:i4>
      </vt:variant>
      <vt:variant>
        <vt:i4>5</vt:i4>
      </vt:variant>
      <vt:variant>
        <vt:lpwstr/>
      </vt:variant>
      <vt:variant>
        <vt:lpwstr>_Toc248468274</vt:lpwstr>
      </vt:variant>
      <vt:variant>
        <vt:i4>1572926</vt:i4>
      </vt:variant>
      <vt:variant>
        <vt:i4>20</vt:i4>
      </vt:variant>
      <vt:variant>
        <vt:i4>0</vt:i4>
      </vt:variant>
      <vt:variant>
        <vt:i4>5</vt:i4>
      </vt:variant>
      <vt:variant>
        <vt:lpwstr/>
      </vt:variant>
      <vt:variant>
        <vt:lpwstr>_Toc248468273</vt:lpwstr>
      </vt:variant>
      <vt:variant>
        <vt:i4>1572926</vt:i4>
      </vt:variant>
      <vt:variant>
        <vt:i4>14</vt:i4>
      </vt:variant>
      <vt:variant>
        <vt:i4>0</vt:i4>
      </vt:variant>
      <vt:variant>
        <vt:i4>5</vt:i4>
      </vt:variant>
      <vt:variant>
        <vt:lpwstr/>
      </vt:variant>
      <vt:variant>
        <vt:lpwstr>_Toc248468272</vt:lpwstr>
      </vt:variant>
      <vt:variant>
        <vt:i4>1572926</vt:i4>
      </vt:variant>
      <vt:variant>
        <vt:i4>8</vt:i4>
      </vt:variant>
      <vt:variant>
        <vt:i4>0</vt:i4>
      </vt:variant>
      <vt:variant>
        <vt:i4>5</vt:i4>
      </vt:variant>
      <vt:variant>
        <vt:lpwstr/>
      </vt:variant>
      <vt:variant>
        <vt:lpwstr>_Toc248468271</vt:lpwstr>
      </vt:variant>
      <vt:variant>
        <vt:i4>1572926</vt:i4>
      </vt:variant>
      <vt:variant>
        <vt:i4>2</vt:i4>
      </vt:variant>
      <vt:variant>
        <vt:i4>0</vt:i4>
      </vt:variant>
      <vt:variant>
        <vt:i4>5</vt:i4>
      </vt:variant>
      <vt:variant>
        <vt:lpwstr/>
      </vt:variant>
      <vt:variant>
        <vt:lpwstr>_Toc248468270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greensladeb</dc:creator>
  <cp:lastModifiedBy>Jeff Wootton</cp:lastModifiedBy>
  <cp:revision>11</cp:revision>
  <cp:lastPrinted>2016-12-20T13:03:00Z</cp:lastPrinted>
  <dcterms:created xsi:type="dcterms:W3CDTF">2022-12-14T09:23:00Z</dcterms:created>
  <dcterms:modified xsi:type="dcterms:W3CDTF">2024-04-25T08:34:00Z</dcterms:modified>
</cp:coreProperties>
</file>