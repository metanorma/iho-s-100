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75CC4" w14:textId="77777777" w:rsidR="00840317" w:rsidRDefault="00840317" w:rsidP="00840317"/>
    <w:p w14:paraId="442EB8D3" w14:textId="77777777" w:rsidR="00840317" w:rsidRDefault="00840317" w:rsidP="00840317"/>
    <w:p w14:paraId="4F75469A" w14:textId="77777777" w:rsidR="00840317" w:rsidRDefault="00840317" w:rsidP="00840317"/>
    <w:p w14:paraId="61225484" w14:textId="77777777" w:rsidR="00840317" w:rsidRDefault="00840317" w:rsidP="00840317"/>
    <w:p w14:paraId="7D112C3C" w14:textId="77777777" w:rsidR="00840317" w:rsidRDefault="00840317" w:rsidP="00840317"/>
    <w:p w14:paraId="16DAE34C" w14:textId="77777777" w:rsidR="00840317" w:rsidRDefault="00840317" w:rsidP="00840317"/>
    <w:p w14:paraId="664EAADB" w14:textId="77777777" w:rsidR="00840317" w:rsidRDefault="00840317" w:rsidP="00840317"/>
    <w:p w14:paraId="72FD8200" w14:textId="77777777" w:rsidR="00840317" w:rsidRDefault="00840317" w:rsidP="00840317"/>
    <w:p w14:paraId="0271302A" w14:textId="77777777" w:rsidR="00840317" w:rsidRDefault="00840317" w:rsidP="00840317"/>
    <w:p w14:paraId="4B517FF7" w14:textId="77777777" w:rsidR="00840317" w:rsidRDefault="00840317" w:rsidP="00840317"/>
    <w:p w14:paraId="10A7163B" w14:textId="77777777" w:rsidR="00EA6F53" w:rsidRDefault="00EA6F53" w:rsidP="00840317"/>
    <w:p w14:paraId="750C8456" w14:textId="77777777" w:rsidR="00EA6F53" w:rsidRDefault="00EA6F53" w:rsidP="00840317"/>
    <w:p w14:paraId="7C3DCC34" w14:textId="77777777" w:rsidR="00EA6F53" w:rsidRDefault="00EA6F53" w:rsidP="00840317"/>
    <w:p w14:paraId="69CFD58F" w14:textId="77777777" w:rsidR="00840317" w:rsidRDefault="00840317" w:rsidP="00840317"/>
    <w:p w14:paraId="6540B3BA" w14:textId="77777777" w:rsidR="00840317" w:rsidRDefault="00840317" w:rsidP="00840317"/>
    <w:p w14:paraId="7E3BCC2B" w14:textId="77777777" w:rsidR="00840317" w:rsidRDefault="00840317" w:rsidP="00840317"/>
    <w:p w14:paraId="57149983" w14:textId="77777777" w:rsidR="00840317" w:rsidRDefault="00840317" w:rsidP="00840317"/>
    <w:p w14:paraId="4C521539" w14:textId="77777777" w:rsidR="00840317" w:rsidRPr="0069472B" w:rsidRDefault="00840317" w:rsidP="00840317">
      <w:pPr>
        <w:jc w:val="center"/>
        <w:rPr>
          <w:b/>
          <w:sz w:val="48"/>
          <w:szCs w:val="48"/>
          <w:lang w:val="en-GB"/>
        </w:rPr>
      </w:pPr>
      <w:r w:rsidRPr="0069472B">
        <w:rPr>
          <w:b/>
          <w:sz w:val="48"/>
          <w:szCs w:val="48"/>
          <w:lang w:val="en-GB"/>
        </w:rPr>
        <w:t>S-100 – Part 2</w:t>
      </w:r>
    </w:p>
    <w:p w14:paraId="0405155C" w14:textId="77777777" w:rsidR="00840317" w:rsidRPr="0069472B" w:rsidRDefault="00840317" w:rsidP="00840317">
      <w:pPr>
        <w:jc w:val="center"/>
        <w:rPr>
          <w:b/>
          <w:sz w:val="36"/>
          <w:szCs w:val="36"/>
          <w:lang w:val="en-GB"/>
        </w:rPr>
      </w:pPr>
    </w:p>
    <w:p w14:paraId="5211223E" w14:textId="77777777" w:rsidR="00840317" w:rsidRPr="0069472B" w:rsidRDefault="00840317" w:rsidP="00840317">
      <w:pPr>
        <w:jc w:val="center"/>
        <w:rPr>
          <w:b/>
          <w:sz w:val="36"/>
          <w:szCs w:val="36"/>
          <w:lang w:val="en-GB"/>
        </w:rPr>
      </w:pPr>
    </w:p>
    <w:p w14:paraId="765B8AB9" w14:textId="77777777" w:rsidR="00B32042" w:rsidRPr="0069472B" w:rsidRDefault="00840317" w:rsidP="00840317">
      <w:pPr>
        <w:tabs>
          <w:tab w:val="left" w:pos="1035"/>
        </w:tabs>
        <w:jc w:val="center"/>
        <w:rPr>
          <w:b/>
          <w:sz w:val="36"/>
          <w:szCs w:val="36"/>
          <w:lang w:val="en-GB"/>
        </w:rPr>
      </w:pPr>
      <w:r w:rsidRPr="0069472B">
        <w:rPr>
          <w:b/>
          <w:sz w:val="36"/>
          <w:szCs w:val="36"/>
          <w:lang w:val="en-GB"/>
        </w:rPr>
        <w:t>Management of Registers</w:t>
      </w:r>
    </w:p>
    <w:p w14:paraId="30E5D21F" w14:textId="77777777" w:rsidR="00B32042" w:rsidRDefault="00B32042" w:rsidP="00B32042">
      <w:pPr>
        <w:rPr>
          <w:b/>
          <w:sz w:val="28"/>
          <w:lang w:val="en-US" w:eastAsia="en-GB"/>
        </w:rPr>
      </w:pPr>
      <w:r w:rsidRPr="0069472B">
        <w:rPr>
          <w:lang w:val="en-GB"/>
        </w:rPr>
        <w:br w:type="page"/>
      </w:r>
    </w:p>
    <w:p w14:paraId="423B29A7" w14:textId="77777777" w:rsidR="0069472B" w:rsidRPr="0026542D" w:rsidRDefault="0069472B" w:rsidP="0069472B">
      <w:pPr>
        <w:pStyle w:val="StylezzForewordAuto"/>
        <w:pageBreakBefore w:val="0"/>
        <w:jc w:val="center"/>
        <w:rPr>
          <w:ins w:id="0" w:author="Jeff Wootton" w:date="2024-04-25T10:28:00Z"/>
          <w:sz w:val="24"/>
          <w:szCs w:val="24"/>
          <w:lang w:val="en-GB"/>
        </w:rPr>
      </w:pPr>
      <w:ins w:id="1" w:author="Jeff Wootton" w:date="2024-04-25T10:28:00Z">
        <w:r w:rsidRPr="0026542D">
          <w:rPr>
            <w:sz w:val="24"/>
            <w:szCs w:val="24"/>
            <w:lang w:val="en-GB"/>
          </w:rPr>
          <w:lastRenderedPageBreak/>
          <w:t>Summary of Substantive Changes in Edition 5.2.0</w:t>
        </w:r>
      </w:ins>
    </w:p>
    <w:p w14:paraId="72B9C6A1" w14:textId="77777777" w:rsidR="0069472B" w:rsidRPr="0026542D" w:rsidRDefault="0069472B" w:rsidP="0069472B">
      <w:pPr>
        <w:rPr>
          <w:ins w:id="2" w:author="Jeff Wootton" w:date="2024-04-25T10:28:00Z"/>
          <w:lang w:val="en-GB"/>
        </w:rPr>
      </w:pP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66"/>
        <w:gridCol w:w="1956"/>
      </w:tblGrid>
      <w:tr w:rsidR="0069472B" w:rsidRPr="0026542D" w14:paraId="49BD3A0D" w14:textId="77777777" w:rsidTr="008C618B">
        <w:trPr>
          <w:cantSplit/>
          <w:jc w:val="center"/>
          <w:ins w:id="3" w:author="Jeff Wootton" w:date="2024-04-25T10:28:00Z"/>
        </w:trPr>
        <w:tc>
          <w:tcPr>
            <w:tcW w:w="7366" w:type="dxa"/>
            <w:shd w:val="clear" w:color="auto" w:fill="D9D9D9" w:themeFill="background1" w:themeFillShade="D9"/>
          </w:tcPr>
          <w:p w14:paraId="5C05FBF5" w14:textId="77777777" w:rsidR="0069472B" w:rsidRPr="0026542D" w:rsidRDefault="0069472B" w:rsidP="008C618B">
            <w:pPr>
              <w:pStyle w:val="Tabletitle"/>
              <w:rPr>
                <w:ins w:id="4" w:author="Jeff Wootton" w:date="2024-04-25T10:28:00Z"/>
                <w:rFonts w:eastAsia="Times New Roman" w:cs="Arial"/>
                <w:sz w:val="20"/>
                <w:lang w:val="en-GB"/>
              </w:rPr>
            </w:pPr>
            <w:ins w:id="5" w:author="Jeff Wootton" w:date="2024-04-25T10:28:00Z">
              <w:r w:rsidRPr="0026542D">
                <w:rPr>
                  <w:rFonts w:eastAsia="Times New Roman" w:cs="Arial"/>
                  <w:sz w:val="20"/>
                  <w:lang w:val="en-GB"/>
                </w:rPr>
                <w:t>Change Summary</w:t>
              </w:r>
            </w:ins>
          </w:p>
        </w:tc>
        <w:tc>
          <w:tcPr>
            <w:tcW w:w="1956" w:type="dxa"/>
            <w:shd w:val="clear" w:color="auto" w:fill="D9D9D9" w:themeFill="background1" w:themeFillShade="D9"/>
          </w:tcPr>
          <w:p w14:paraId="6C9FCE60" w14:textId="77777777" w:rsidR="0069472B" w:rsidRPr="0026542D" w:rsidRDefault="0069472B" w:rsidP="008C618B">
            <w:pPr>
              <w:pStyle w:val="Tabletitle"/>
              <w:rPr>
                <w:ins w:id="6" w:author="Jeff Wootton" w:date="2024-04-25T10:28:00Z"/>
                <w:rFonts w:eastAsia="Times New Roman" w:cs="Arial"/>
                <w:sz w:val="20"/>
                <w:lang w:val="en-GB"/>
              </w:rPr>
            </w:pPr>
            <w:ins w:id="7" w:author="Jeff Wootton" w:date="2024-04-25T10:28:00Z">
              <w:r w:rsidRPr="0026542D">
                <w:rPr>
                  <w:rFonts w:eastAsia="Times New Roman" w:cs="Arial"/>
                  <w:sz w:val="20"/>
                  <w:lang w:val="en-GB"/>
                </w:rPr>
                <w:t>Clauses Effected</w:t>
              </w:r>
            </w:ins>
          </w:p>
        </w:tc>
      </w:tr>
      <w:tr w:rsidR="0069472B" w:rsidRPr="0069472B" w14:paraId="02098229" w14:textId="77777777" w:rsidTr="008C618B">
        <w:trPr>
          <w:cantSplit/>
          <w:jc w:val="center"/>
          <w:ins w:id="8" w:author="Jeff Wootton" w:date="2024-04-25T10:28:00Z"/>
        </w:trPr>
        <w:tc>
          <w:tcPr>
            <w:tcW w:w="9322" w:type="dxa"/>
            <w:gridSpan w:val="2"/>
            <w:shd w:val="clear" w:color="auto" w:fill="F2F2F2" w:themeFill="background1" w:themeFillShade="F2"/>
          </w:tcPr>
          <w:p w14:paraId="7B68E441" w14:textId="0AF3CACA" w:rsidR="0069472B" w:rsidRPr="0026542D" w:rsidRDefault="0069472B" w:rsidP="008C618B">
            <w:pPr>
              <w:spacing w:before="60" w:after="60"/>
              <w:jc w:val="left"/>
              <w:rPr>
                <w:ins w:id="9" w:author="Jeff Wootton" w:date="2024-04-25T10:28:00Z"/>
                <w:rFonts w:cs="Arial"/>
                <w:b/>
                <w:bCs/>
                <w:lang w:val="en-GB"/>
              </w:rPr>
            </w:pPr>
            <w:ins w:id="10" w:author="Jeff Wootton" w:date="2024-04-25T10:28:00Z">
              <w:r w:rsidRPr="0026542D">
                <w:rPr>
                  <w:rFonts w:cs="Arial"/>
                  <w:b/>
                  <w:bCs/>
                  <w:lang w:val="en-GB"/>
                </w:rPr>
                <w:t xml:space="preserve">Part </w:t>
              </w:r>
            </w:ins>
            <w:ins w:id="11" w:author="Jeff Wootton" w:date="2024-04-25T10:29:00Z">
              <w:r w:rsidR="00DB1FBB">
                <w:rPr>
                  <w:rFonts w:cs="Arial"/>
                  <w:b/>
                  <w:bCs/>
                  <w:lang w:val="en-GB"/>
                </w:rPr>
                <w:t>2</w:t>
              </w:r>
            </w:ins>
            <w:ins w:id="12" w:author="Jeff Wootton" w:date="2024-04-25T10:28:00Z">
              <w:r w:rsidRPr="0026542D">
                <w:rPr>
                  <w:rFonts w:cs="Arial"/>
                  <w:b/>
                  <w:bCs/>
                  <w:lang w:val="en-GB"/>
                </w:rPr>
                <w:t xml:space="preserve"> – </w:t>
              </w:r>
            </w:ins>
            <w:ins w:id="13" w:author="Jeff Wootton" w:date="2024-04-25T10:29:00Z">
              <w:r w:rsidR="00DB1FBB">
                <w:rPr>
                  <w:rFonts w:cs="Arial"/>
                  <w:b/>
                  <w:bCs/>
                  <w:lang w:val="en-GB"/>
                </w:rPr>
                <w:t>Management of Registers</w:t>
              </w:r>
            </w:ins>
          </w:p>
        </w:tc>
      </w:tr>
      <w:tr w:rsidR="0069472B" w:rsidRPr="0026542D" w14:paraId="00CACD18" w14:textId="77777777" w:rsidTr="008C618B">
        <w:trPr>
          <w:cantSplit/>
          <w:jc w:val="center"/>
          <w:ins w:id="14" w:author="Jeff Wootton" w:date="2024-04-25T10:28:00Z"/>
        </w:trPr>
        <w:tc>
          <w:tcPr>
            <w:tcW w:w="7366" w:type="dxa"/>
          </w:tcPr>
          <w:p w14:paraId="41D30BC7" w14:textId="1C17BE99" w:rsidR="0069472B" w:rsidRPr="0026542D" w:rsidRDefault="0069472B" w:rsidP="008C618B">
            <w:pPr>
              <w:spacing w:before="60" w:after="60"/>
              <w:jc w:val="left"/>
              <w:rPr>
                <w:ins w:id="15" w:author="Jeff Wootton" w:date="2024-04-25T10:28:00Z"/>
                <w:rFonts w:cs="Arial"/>
                <w:lang w:val="en-GB"/>
              </w:rPr>
            </w:pPr>
          </w:p>
        </w:tc>
        <w:tc>
          <w:tcPr>
            <w:tcW w:w="1956" w:type="dxa"/>
          </w:tcPr>
          <w:p w14:paraId="5877A391" w14:textId="042F0D24" w:rsidR="0069472B" w:rsidRPr="0026542D" w:rsidRDefault="0069472B" w:rsidP="008C618B">
            <w:pPr>
              <w:spacing w:before="60" w:after="60"/>
              <w:jc w:val="left"/>
              <w:rPr>
                <w:ins w:id="16" w:author="Jeff Wootton" w:date="2024-04-25T10:28:00Z"/>
                <w:rFonts w:cs="Arial"/>
                <w:lang w:val="en-GB"/>
              </w:rPr>
            </w:pPr>
          </w:p>
        </w:tc>
      </w:tr>
      <w:tr w:rsidR="0069472B" w:rsidRPr="0026542D" w14:paraId="7C30F4F9" w14:textId="77777777" w:rsidTr="008C618B">
        <w:trPr>
          <w:cantSplit/>
          <w:jc w:val="center"/>
          <w:ins w:id="17" w:author="Jeff Wootton" w:date="2024-04-25T10:28:00Z"/>
        </w:trPr>
        <w:tc>
          <w:tcPr>
            <w:tcW w:w="7366" w:type="dxa"/>
          </w:tcPr>
          <w:p w14:paraId="7F2AB5E8" w14:textId="1BFA0014" w:rsidR="0069472B" w:rsidRPr="0026542D" w:rsidRDefault="0069472B" w:rsidP="008C618B">
            <w:pPr>
              <w:spacing w:before="60" w:after="60"/>
              <w:jc w:val="left"/>
              <w:rPr>
                <w:ins w:id="18" w:author="Jeff Wootton" w:date="2024-04-25T10:28:00Z"/>
                <w:rFonts w:cs="Arial"/>
                <w:lang w:val="en-GB"/>
              </w:rPr>
            </w:pPr>
          </w:p>
        </w:tc>
        <w:tc>
          <w:tcPr>
            <w:tcW w:w="1956" w:type="dxa"/>
          </w:tcPr>
          <w:p w14:paraId="24917B39" w14:textId="55F7C6FA" w:rsidR="0069472B" w:rsidRPr="0026542D" w:rsidRDefault="0069472B" w:rsidP="008C618B">
            <w:pPr>
              <w:spacing w:before="60" w:after="60"/>
              <w:jc w:val="left"/>
              <w:rPr>
                <w:ins w:id="19" w:author="Jeff Wootton" w:date="2024-04-25T10:28:00Z"/>
                <w:rFonts w:cs="Arial"/>
                <w:lang w:val="en-GB"/>
              </w:rPr>
            </w:pPr>
          </w:p>
        </w:tc>
      </w:tr>
    </w:tbl>
    <w:p w14:paraId="7BBAACED" w14:textId="14910ED6" w:rsidR="00B32042" w:rsidDel="0069472B" w:rsidRDefault="00B32042" w:rsidP="00B32042">
      <w:pPr>
        <w:rPr>
          <w:del w:id="20" w:author="Jeff Wootton" w:date="2024-04-25T10:28:00Z"/>
          <w:b/>
          <w:sz w:val="28"/>
          <w:lang w:val="en-US" w:eastAsia="en-GB"/>
        </w:rPr>
      </w:pPr>
    </w:p>
    <w:p w14:paraId="4388ECBE" w14:textId="1BF2F0CD" w:rsidR="00B32042" w:rsidDel="0069472B" w:rsidRDefault="00B32042" w:rsidP="00B32042">
      <w:pPr>
        <w:rPr>
          <w:del w:id="21" w:author="Jeff Wootton" w:date="2024-04-25T10:28:00Z"/>
          <w:b/>
          <w:sz w:val="28"/>
          <w:lang w:val="en-US" w:eastAsia="en-GB"/>
        </w:rPr>
      </w:pPr>
    </w:p>
    <w:p w14:paraId="76EF1D8C" w14:textId="520C9FC5" w:rsidR="00B32042" w:rsidDel="0069472B" w:rsidRDefault="00B32042" w:rsidP="00B32042">
      <w:pPr>
        <w:jc w:val="center"/>
        <w:rPr>
          <w:del w:id="22" w:author="Jeff Wootton" w:date="2024-04-25T10:28:00Z"/>
          <w:b/>
          <w:sz w:val="28"/>
          <w:lang w:val="en-US" w:eastAsia="en-GB"/>
        </w:rPr>
      </w:pPr>
    </w:p>
    <w:p w14:paraId="4E4D6C9C" w14:textId="495A245A" w:rsidR="00B32042" w:rsidDel="0069472B" w:rsidRDefault="00B32042" w:rsidP="00B32042">
      <w:pPr>
        <w:jc w:val="center"/>
        <w:rPr>
          <w:del w:id="23" w:author="Jeff Wootton" w:date="2024-04-25T10:28:00Z"/>
          <w:b/>
          <w:sz w:val="28"/>
          <w:lang w:val="en-US" w:eastAsia="en-GB"/>
        </w:rPr>
      </w:pPr>
    </w:p>
    <w:p w14:paraId="0B4C741E" w14:textId="22317E18" w:rsidR="00B32042" w:rsidDel="0069472B" w:rsidRDefault="00B32042" w:rsidP="00B32042">
      <w:pPr>
        <w:jc w:val="center"/>
        <w:rPr>
          <w:del w:id="24" w:author="Jeff Wootton" w:date="2024-04-25T10:28:00Z"/>
          <w:b/>
          <w:sz w:val="28"/>
          <w:lang w:val="en-US" w:eastAsia="en-GB"/>
        </w:rPr>
      </w:pPr>
    </w:p>
    <w:p w14:paraId="0F0F5567" w14:textId="5FBF19B0" w:rsidR="00B32042" w:rsidDel="0069472B" w:rsidRDefault="00B32042" w:rsidP="00B32042">
      <w:pPr>
        <w:jc w:val="center"/>
        <w:rPr>
          <w:del w:id="25" w:author="Jeff Wootton" w:date="2024-04-25T10:28:00Z"/>
          <w:b/>
          <w:sz w:val="28"/>
          <w:lang w:val="en-US" w:eastAsia="en-GB"/>
        </w:rPr>
      </w:pPr>
    </w:p>
    <w:p w14:paraId="5A4C143A" w14:textId="41494CE7" w:rsidR="00B32042" w:rsidDel="0069472B" w:rsidRDefault="00B32042" w:rsidP="00B32042">
      <w:pPr>
        <w:jc w:val="center"/>
        <w:rPr>
          <w:del w:id="26" w:author="Jeff Wootton" w:date="2024-04-25T10:28:00Z"/>
          <w:b/>
          <w:sz w:val="28"/>
          <w:lang w:val="en-US" w:eastAsia="en-GB"/>
        </w:rPr>
      </w:pPr>
    </w:p>
    <w:p w14:paraId="33B0DDAC" w14:textId="34181D33" w:rsidR="00B32042" w:rsidDel="0069472B" w:rsidRDefault="00B32042" w:rsidP="00B32042">
      <w:pPr>
        <w:jc w:val="center"/>
        <w:rPr>
          <w:del w:id="27" w:author="Jeff Wootton" w:date="2024-04-25T10:28:00Z"/>
          <w:b/>
          <w:sz w:val="28"/>
          <w:lang w:val="en-US" w:eastAsia="en-GB"/>
        </w:rPr>
      </w:pPr>
    </w:p>
    <w:p w14:paraId="2334D8D7" w14:textId="1C24FADB" w:rsidR="00B32042" w:rsidDel="0069472B" w:rsidRDefault="00B32042" w:rsidP="00B32042">
      <w:pPr>
        <w:jc w:val="center"/>
        <w:rPr>
          <w:del w:id="28" w:author="Jeff Wootton" w:date="2024-04-25T10:28:00Z"/>
          <w:b/>
          <w:sz w:val="28"/>
          <w:lang w:val="en-US" w:eastAsia="en-GB"/>
        </w:rPr>
      </w:pPr>
    </w:p>
    <w:p w14:paraId="3D6F8347" w14:textId="51B8686B" w:rsidR="00B32042" w:rsidDel="0069472B" w:rsidRDefault="00B32042" w:rsidP="00B32042">
      <w:pPr>
        <w:jc w:val="center"/>
        <w:rPr>
          <w:del w:id="29" w:author="Jeff Wootton" w:date="2024-04-25T10:28:00Z"/>
          <w:b/>
          <w:sz w:val="28"/>
          <w:lang w:val="en-US" w:eastAsia="en-GB"/>
        </w:rPr>
      </w:pPr>
    </w:p>
    <w:p w14:paraId="7A0C0618" w14:textId="2A8AA7F0" w:rsidR="00B32042" w:rsidDel="0069472B" w:rsidRDefault="00B32042" w:rsidP="00B32042">
      <w:pPr>
        <w:jc w:val="center"/>
        <w:rPr>
          <w:del w:id="30" w:author="Jeff Wootton" w:date="2024-04-25T10:28:00Z"/>
          <w:b/>
          <w:sz w:val="28"/>
          <w:lang w:val="en-US" w:eastAsia="en-GB"/>
        </w:rPr>
      </w:pPr>
    </w:p>
    <w:p w14:paraId="3A52B59D" w14:textId="1859A5D2" w:rsidR="00B32042" w:rsidDel="0069472B" w:rsidRDefault="00B32042" w:rsidP="00B32042">
      <w:pPr>
        <w:pBdr>
          <w:top w:val="single" w:sz="8" w:space="0" w:color="000000" w:shadow="1"/>
          <w:left w:val="single" w:sz="8" w:space="0" w:color="000000" w:shadow="1"/>
          <w:bottom w:val="single" w:sz="8" w:space="0" w:color="000000" w:shadow="1"/>
          <w:right w:val="single" w:sz="8" w:space="0" w:color="000000" w:shadow="1"/>
        </w:pBdr>
        <w:jc w:val="center"/>
        <w:rPr>
          <w:del w:id="31" w:author="Jeff Wootton" w:date="2024-04-25T10:28:00Z"/>
          <w:rFonts w:ascii="Arial Narrow" w:hAnsi="Arial Narrow"/>
          <w:lang w:eastAsia="en-GB"/>
        </w:rPr>
      </w:pPr>
      <w:del w:id="32" w:author="Jeff Wootton" w:date="2024-04-25T10:28:00Z">
        <w:r w:rsidDel="0069472B">
          <w:rPr>
            <w:rFonts w:ascii="Arial Narrow" w:hAnsi="Arial Narrow"/>
            <w:lang w:eastAsia="en-GB"/>
          </w:rPr>
          <w:delText>Page intentionally left blank</w:delText>
        </w:r>
      </w:del>
    </w:p>
    <w:p w14:paraId="120E1B49" w14:textId="77777777" w:rsidR="00840317" w:rsidRPr="00B32042" w:rsidRDefault="00840317" w:rsidP="00B32042"/>
    <w:p w14:paraId="42396B6D" w14:textId="77777777" w:rsidR="00717B56" w:rsidRDefault="004373CF" w:rsidP="003B7185">
      <w:pPr>
        <w:pStyle w:val="PartTitle"/>
        <w:jc w:val="left"/>
        <w:rPr>
          <w:sz w:val="24"/>
          <w:szCs w:val="24"/>
        </w:rPr>
      </w:pPr>
      <w:r>
        <w:rPr>
          <w:lang w:val="en-GB"/>
        </w:rPr>
        <w:br w:type="page"/>
      </w:r>
      <w:r w:rsidR="00717B56" w:rsidRPr="00717B56">
        <w:rPr>
          <w:sz w:val="24"/>
          <w:szCs w:val="24"/>
        </w:rPr>
        <w:lastRenderedPageBreak/>
        <w:t>Contents</w:t>
      </w:r>
    </w:p>
    <w:p w14:paraId="2FDB1F5F" w14:textId="77777777" w:rsidR="009C5D8C" w:rsidRPr="0020490E" w:rsidRDefault="009C5D8C" w:rsidP="0020490E"/>
    <w:p w14:paraId="1B2E2943" w14:textId="77777777" w:rsidR="00CE45C9" w:rsidRDefault="00CE45C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  <w:hyperlink w:anchor="_Toc138848195" w:history="1">
        <w:r w:rsidRPr="00C456CA">
          <w:rPr>
            <w:rStyle w:val="Hyperlink"/>
            <w:noProof/>
          </w:rPr>
          <w:t>2-1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Pr="00C456CA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_Toc138848195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4F1AC2E" w14:textId="77777777" w:rsidR="00CE45C9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196" w:history="1">
        <w:r w:rsidR="00CE45C9" w:rsidRPr="00C456CA">
          <w:rPr>
            <w:rStyle w:val="Hyperlink"/>
            <w:noProof/>
          </w:rPr>
          <w:t>2-2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Conformance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_Toc138848196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1</w:t>
        </w:r>
        <w:r w:rsidR="00CE45C9">
          <w:rPr>
            <w:noProof/>
            <w:webHidden/>
          </w:rPr>
          <w:fldChar w:fldCharType="end"/>
        </w:r>
      </w:hyperlink>
    </w:p>
    <w:p w14:paraId="56674D6E" w14:textId="77777777" w:rsidR="00CE45C9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197" w:history="1">
        <w:r w:rsidR="00CE45C9" w:rsidRPr="00C456CA">
          <w:rPr>
            <w:rStyle w:val="Hyperlink"/>
            <w:noProof/>
          </w:rPr>
          <w:t>2-3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Normative references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_Toc138848197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1</w:t>
        </w:r>
        <w:r w:rsidR="00CE45C9">
          <w:rPr>
            <w:noProof/>
            <w:webHidden/>
          </w:rPr>
          <w:fldChar w:fldCharType="end"/>
        </w:r>
      </w:hyperlink>
    </w:p>
    <w:p w14:paraId="5412644E" w14:textId="77777777" w:rsidR="00CE45C9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198" w:history="1">
        <w:r w:rsidR="00CE45C9" w:rsidRPr="00C456CA">
          <w:rPr>
            <w:rStyle w:val="Hyperlink"/>
            <w:noProof/>
          </w:rPr>
          <w:t>2-4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General concepts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_Toc138848198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2</w:t>
        </w:r>
        <w:r w:rsidR="00CE45C9">
          <w:rPr>
            <w:noProof/>
            <w:webHidden/>
          </w:rPr>
          <w:fldChar w:fldCharType="end"/>
        </w:r>
      </w:hyperlink>
    </w:p>
    <w:p w14:paraId="609EDB07" w14:textId="77777777" w:rsidR="00CE45C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199" w:history="1">
        <w:r w:rsidR="00CE45C9" w:rsidRPr="00C456CA">
          <w:rPr>
            <w:rStyle w:val="Hyperlink"/>
            <w:bCs/>
            <w:iCs/>
            <w:noProof/>
          </w:rPr>
          <w:t>2-4.1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Registry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_Toc138848199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2</w:t>
        </w:r>
        <w:r w:rsidR="00CE45C9">
          <w:rPr>
            <w:noProof/>
            <w:webHidden/>
          </w:rPr>
          <w:fldChar w:fldCharType="end"/>
        </w:r>
      </w:hyperlink>
    </w:p>
    <w:p w14:paraId="49457B73" w14:textId="77777777" w:rsidR="00CE45C9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00" w:history="1">
        <w:r w:rsidR="00CE45C9" w:rsidRPr="00C456CA">
          <w:rPr>
            <w:rStyle w:val="Hyperlink"/>
            <w:noProof/>
          </w:rPr>
          <w:t>2-4.1.1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Registry Owner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_Toc138848200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2</w:t>
        </w:r>
        <w:r w:rsidR="00CE45C9">
          <w:rPr>
            <w:noProof/>
            <w:webHidden/>
          </w:rPr>
          <w:fldChar w:fldCharType="end"/>
        </w:r>
      </w:hyperlink>
    </w:p>
    <w:p w14:paraId="099DD7CD" w14:textId="77777777" w:rsidR="00CE45C9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01" w:history="1">
        <w:r w:rsidR="00CE45C9" w:rsidRPr="00C456CA">
          <w:rPr>
            <w:rStyle w:val="Hyperlink"/>
            <w:noProof/>
          </w:rPr>
          <w:t>2-4.1.2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Registry Manager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_Toc138848201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2</w:t>
        </w:r>
        <w:r w:rsidR="00CE45C9">
          <w:rPr>
            <w:noProof/>
            <w:webHidden/>
          </w:rPr>
          <w:fldChar w:fldCharType="end"/>
        </w:r>
      </w:hyperlink>
    </w:p>
    <w:p w14:paraId="076C91F7" w14:textId="77777777" w:rsidR="00CE45C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02" w:history="1">
        <w:r w:rsidR="00CE45C9" w:rsidRPr="00C456CA">
          <w:rPr>
            <w:rStyle w:val="Hyperlink"/>
            <w:bCs/>
            <w:iCs/>
            <w:noProof/>
          </w:rPr>
          <w:t>2-4.2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Register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_Toc138848202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2</w:t>
        </w:r>
        <w:r w:rsidR="00CE45C9">
          <w:rPr>
            <w:noProof/>
            <w:webHidden/>
          </w:rPr>
          <w:fldChar w:fldCharType="end"/>
        </w:r>
      </w:hyperlink>
    </w:p>
    <w:p w14:paraId="6B2876F0" w14:textId="77777777" w:rsidR="00CE45C9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03" w:history="1">
        <w:r w:rsidR="00CE45C9" w:rsidRPr="00C456CA">
          <w:rPr>
            <w:rStyle w:val="Hyperlink"/>
            <w:noProof/>
            <w:lang w:val="en-GB"/>
          </w:rPr>
          <w:t>2-4.2.1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  <w:lang w:val="en-GB"/>
          </w:rPr>
          <w:t>Registers within the IHO Geospatial Information (GI) Registry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_Toc138848203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2</w:t>
        </w:r>
        <w:r w:rsidR="00CE45C9">
          <w:rPr>
            <w:noProof/>
            <w:webHidden/>
          </w:rPr>
          <w:fldChar w:fldCharType="end"/>
        </w:r>
      </w:hyperlink>
    </w:p>
    <w:p w14:paraId="0A67B699" w14:textId="77777777" w:rsidR="00CE45C9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04" w:history="1">
        <w:r w:rsidR="00CE45C9" w:rsidRPr="00C456CA">
          <w:rPr>
            <w:rStyle w:val="Hyperlink"/>
            <w:noProof/>
          </w:rPr>
          <w:t>2-5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Roles and responsibilities in the management of Registers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_Toc138848204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2</w:t>
        </w:r>
        <w:r w:rsidR="00CE45C9">
          <w:rPr>
            <w:noProof/>
            <w:webHidden/>
          </w:rPr>
          <w:fldChar w:fldCharType="end"/>
        </w:r>
      </w:hyperlink>
    </w:p>
    <w:p w14:paraId="47D4C427" w14:textId="77777777" w:rsidR="00CE45C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05" w:history="1">
        <w:r w:rsidR="00CE45C9" w:rsidRPr="00C456CA">
          <w:rPr>
            <w:rStyle w:val="Hyperlink"/>
            <w:bCs/>
            <w:iCs/>
            <w:noProof/>
          </w:rPr>
          <w:t>2-5.1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Register Owner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_Toc138848205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2</w:t>
        </w:r>
        <w:r w:rsidR="00CE45C9">
          <w:rPr>
            <w:noProof/>
            <w:webHidden/>
          </w:rPr>
          <w:fldChar w:fldCharType="end"/>
        </w:r>
      </w:hyperlink>
    </w:p>
    <w:p w14:paraId="4875EB54" w14:textId="77777777" w:rsidR="00CE45C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06" w:history="1">
        <w:r w:rsidR="00CE45C9" w:rsidRPr="00C456CA">
          <w:rPr>
            <w:rStyle w:val="Hyperlink"/>
            <w:bCs/>
            <w:iCs/>
            <w:noProof/>
          </w:rPr>
          <w:t>2-5.2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Register Manager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_Toc138848206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3</w:t>
        </w:r>
        <w:r w:rsidR="00CE45C9">
          <w:rPr>
            <w:noProof/>
            <w:webHidden/>
          </w:rPr>
          <w:fldChar w:fldCharType="end"/>
        </w:r>
      </w:hyperlink>
    </w:p>
    <w:p w14:paraId="6ED1C337" w14:textId="77777777" w:rsidR="00CE45C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07" w:history="1">
        <w:r w:rsidR="00CE45C9" w:rsidRPr="00C456CA">
          <w:rPr>
            <w:rStyle w:val="Hyperlink"/>
            <w:bCs/>
            <w:iCs/>
            <w:noProof/>
          </w:rPr>
          <w:t>2-5.3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Register User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_Toc138848207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3</w:t>
        </w:r>
        <w:r w:rsidR="00CE45C9">
          <w:rPr>
            <w:noProof/>
            <w:webHidden/>
          </w:rPr>
          <w:fldChar w:fldCharType="end"/>
        </w:r>
      </w:hyperlink>
    </w:p>
    <w:p w14:paraId="003AFCAF" w14:textId="77777777" w:rsidR="00CE45C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08" w:history="1">
        <w:r w:rsidR="00CE45C9" w:rsidRPr="00C456CA">
          <w:rPr>
            <w:rStyle w:val="Hyperlink"/>
            <w:bCs/>
            <w:iCs/>
            <w:noProof/>
          </w:rPr>
          <w:t>2-5.4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Domain Control Body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_Toc138848208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3</w:t>
        </w:r>
        <w:r w:rsidR="00CE45C9">
          <w:rPr>
            <w:noProof/>
            <w:webHidden/>
          </w:rPr>
          <w:fldChar w:fldCharType="end"/>
        </w:r>
      </w:hyperlink>
    </w:p>
    <w:p w14:paraId="71FC8808" w14:textId="77777777" w:rsidR="00CE45C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09" w:history="1">
        <w:r w:rsidR="00CE45C9" w:rsidRPr="00C456CA">
          <w:rPr>
            <w:rStyle w:val="Hyperlink"/>
            <w:bCs/>
            <w:iCs/>
            <w:noProof/>
          </w:rPr>
          <w:t>2-5.5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Executive Control Body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_Toc138848209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3</w:t>
        </w:r>
        <w:r w:rsidR="00CE45C9">
          <w:rPr>
            <w:noProof/>
            <w:webHidden/>
          </w:rPr>
          <w:fldChar w:fldCharType="end"/>
        </w:r>
      </w:hyperlink>
    </w:p>
    <w:p w14:paraId="7FFB9F87" w14:textId="77777777" w:rsidR="00CE45C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10" w:history="1">
        <w:r w:rsidR="00CE45C9" w:rsidRPr="00C456CA">
          <w:rPr>
            <w:rStyle w:val="Hyperlink"/>
            <w:bCs/>
            <w:iCs/>
            <w:noProof/>
          </w:rPr>
          <w:t>2-5.6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Submitting Organizations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_Toc138848210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3</w:t>
        </w:r>
        <w:r w:rsidR="00CE45C9">
          <w:rPr>
            <w:noProof/>
            <w:webHidden/>
          </w:rPr>
          <w:fldChar w:fldCharType="end"/>
        </w:r>
      </w:hyperlink>
    </w:p>
    <w:p w14:paraId="7323F999" w14:textId="77777777" w:rsidR="00CE45C9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11" w:history="1">
        <w:r w:rsidR="00CE45C9" w:rsidRPr="00C456CA">
          <w:rPr>
            <w:rStyle w:val="Hyperlink"/>
            <w:noProof/>
          </w:rPr>
          <w:t>2-5.6.1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Eligible Submitting Organizations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_Toc138848211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3</w:t>
        </w:r>
        <w:r w:rsidR="00CE45C9">
          <w:rPr>
            <w:noProof/>
            <w:webHidden/>
          </w:rPr>
          <w:fldChar w:fldCharType="end"/>
        </w:r>
      </w:hyperlink>
    </w:p>
    <w:p w14:paraId="462B50A7" w14:textId="77777777" w:rsidR="00CE45C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12" w:history="1">
        <w:r w:rsidR="00CE45C9" w:rsidRPr="00C456CA">
          <w:rPr>
            <w:rStyle w:val="Hyperlink"/>
            <w:bCs/>
            <w:iCs/>
            <w:noProof/>
          </w:rPr>
          <w:t>2-5.7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Processing of Proposals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_Toc138848212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3</w:t>
        </w:r>
        <w:r w:rsidR="00CE45C9">
          <w:rPr>
            <w:noProof/>
            <w:webHidden/>
          </w:rPr>
          <w:fldChar w:fldCharType="end"/>
        </w:r>
      </w:hyperlink>
    </w:p>
    <w:p w14:paraId="06C1EA11" w14:textId="77777777" w:rsidR="00CE45C9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13" w:history="1">
        <w:r w:rsidR="00CE45C9" w:rsidRPr="00C456CA">
          <w:rPr>
            <w:rStyle w:val="Hyperlink"/>
            <w:noProof/>
          </w:rPr>
          <w:t>2-5.7.1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Addition of registered items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_Toc138848213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4</w:t>
        </w:r>
        <w:r w:rsidR="00CE45C9">
          <w:rPr>
            <w:noProof/>
            <w:webHidden/>
          </w:rPr>
          <w:fldChar w:fldCharType="end"/>
        </w:r>
      </w:hyperlink>
    </w:p>
    <w:p w14:paraId="583D4805" w14:textId="77777777" w:rsidR="00CE45C9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14" w:history="1">
        <w:r w:rsidR="00CE45C9" w:rsidRPr="00C456CA">
          <w:rPr>
            <w:rStyle w:val="Hyperlink"/>
            <w:noProof/>
          </w:rPr>
          <w:t>2-5.7.2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Clarification of registered items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_Toc138848214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4</w:t>
        </w:r>
        <w:r w:rsidR="00CE45C9">
          <w:rPr>
            <w:noProof/>
            <w:webHidden/>
          </w:rPr>
          <w:fldChar w:fldCharType="end"/>
        </w:r>
      </w:hyperlink>
    </w:p>
    <w:p w14:paraId="4200CA59" w14:textId="77777777" w:rsidR="00CE45C9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15" w:history="1">
        <w:r w:rsidR="00CE45C9" w:rsidRPr="00C456CA">
          <w:rPr>
            <w:rStyle w:val="Hyperlink"/>
            <w:noProof/>
          </w:rPr>
          <w:t>2-5.7.3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Supersession of registered items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_Toc138848215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4</w:t>
        </w:r>
        <w:r w:rsidR="00CE45C9">
          <w:rPr>
            <w:noProof/>
            <w:webHidden/>
          </w:rPr>
          <w:fldChar w:fldCharType="end"/>
        </w:r>
      </w:hyperlink>
    </w:p>
    <w:p w14:paraId="335F8CB4" w14:textId="77777777" w:rsidR="00CE45C9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16" w:history="1">
        <w:r w:rsidR="00CE45C9" w:rsidRPr="00C456CA">
          <w:rPr>
            <w:rStyle w:val="Hyperlink"/>
            <w:noProof/>
          </w:rPr>
          <w:t>2-5.7.4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Retirement of registered items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_Toc138848216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4</w:t>
        </w:r>
        <w:r w:rsidR="00CE45C9">
          <w:rPr>
            <w:noProof/>
            <w:webHidden/>
          </w:rPr>
          <w:fldChar w:fldCharType="end"/>
        </w:r>
      </w:hyperlink>
    </w:p>
    <w:p w14:paraId="73A59D18" w14:textId="77777777" w:rsidR="00CE45C9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17" w:history="1">
        <w:r w:rsidR="00CE45C9" w:rsidRPr="00C456CA">
          <w:rPr>
            <w:rStyle w:val="Hyperlink"/>
            <w:noProof/>
          </w:rPr>
          <w:t>2-6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The Register Manager shall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_Toc138848217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4</w:t>
        </w:r>
        <w:r w:rsidR="00CE45C9">
          <w:rPr>
            <w:noProof/>
            <w:webHidden/>
          </w:rPr>
          <w:fldChar w:fldCharType="end"/>
        </w:r>
      </w:hyperlink>
    </w:p>
    <w:p w14:paraId="33889B67" w14:textId="77777777" w:rsidR="00CE45C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18" w:history="1">
        <w:r w:rsidR="00CE45C9" w:rsidRPr="00C456CA">
          <w:rPr>
            <w:rStyle w:val="Hyperlink"/>
            <w:bCs/>
            <w:iCs/>
            <w:noProof/>
          </w:rPr>
          <w:t>2-6.1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Proposal legitimacy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_Toc138848218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4</w:t>
        </w:r>
        <w:r w:rsidR="00CE45C9">
          <w:rPr>
            <w:noProof/>
            <w:webHidden/>
          </w:rPr>
          <w:fldChar w:fldCharType="end"/>
        </w:r>
      </w:hyperlink>
    </w:p>
    <w:p w14:paraId="1ABE97A9" w14:textId="77777777" w:rsidR="00CE45C9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19" w:history="1">
        <w:r w:rsidR="00CE45C9" w:rsidRPr="00C456CA">
          <w:rPr>
            <w:rStyle w:val="Hyperlink"/>
            <w:noProof/>
          </w:rPr>
          <w:t>2-7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Proposal process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_Toc138848219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5</w:t>
        </w:r>
        <w:r w:rsidR="00CE45C9">
          <w:rPr>
            <w:noProof/>
            <w:webHidden/>
          </w:rPr>
          <w:fldChar w:fldCharType="end"/>
        </w:r>
      </w:hyperlink>
    </w:p>
    <w:p w14:paraId="1CCCEEAF" w14:textId="77777777" w:rsidR="00CE45C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20" w:history="1">
        <w:r w:rsidR="00CE45C9" w:rsidRPr="00C456CA">
          <w:rPr>
            <w:rStyle w:val="Hyperlink"/>
            <w:bCs/>
            <w:iCs/>
            <w:noProof/>
          </w:rPr>
          <w:t>2-7.1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Approval process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_Toc138848220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6</w:t>
        </w:r>
        <w:r w:rsidR="00CE45C9">
          <w:rPr>
            <w:noProof/>
            <w:webHidden/>
          </w:rPr>
          <w:fldChar w:fldCharType="end"/>
        </w:r>
      </w:hyperlink>
    </w:p>
    <w:p w14:paraId="7CED8391" w14:textId="77777777" w:rsidR="00CE45C9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21" w:history="1">
        <w:r w:rsidR="00CE45C9" w:rsidRPr="00C456CA">
          <w:rPr>
            <w:rStyle w:val="Hyperlink"/>
            <w:noProof/>
          </w:rPr>
          <w:t>2-7.1.1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Withdrawal of proposals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_Toc138848221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8</w:t>
        </w:r>
        <w:r w:rsidR="00CE45C9">
          <w:rPr>
            <w:noProof/>
            <w:webHidden/>
          </w:rPr>
          <w:fldChar w:fldCharType="end"/>
        </w:r>
      </w:hyperlink>
    </w:p>
    <w:p w14:paraId="3EDD4344" w14:textId="77777777" w:rsidR="00CE45C9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22" w:history="1">
        <w:r w:rsidR="00CE45C9" w:rsidRPr="00C456CA">
          <w:rPr>
            <w:rStyle w:val="Hyperlink"/>
            <w:noProof/>
          </w:rPr>
          <w:t>2-7.1.2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Appeals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_Toc138848222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8</w:t>
        </w:r>
        <w:r w:rsidR="00CE45C9">
          <w:rPr>
            <w:noProof/>
            <w:webHidden/>
          </w:rPr>
          <w:fldChar w:fldCharType="end"/>
        </w:r>
      </w:hyperlink>
    </w:p>
    <w:p w14:paraId="496A6FA1" w14:textId="77777777" w:rsidR="00CE45C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23" w:history="1">
        <w:r w:rsidR="00CE45C9" w:rsidRPr="00C456CA">
          <w:rPr>
            <w:rStyle w:val="Hyperlink"/>
            <w:bCs/>
            <w:iCs/>
            <w:noProof/>
          </w:rPr>
          <w:t>2-7.2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List of Submitting Organizations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_Toc138848223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8</w:t>
        </w:r>
        <w:r w:rsidR="00CE45C9">
          <w:rPr>
            <w:noProof/>
            <w:webHidden/>
          </w:rPr>
          <w:fldChar w:fldCharType="end"/>
        </w:r>
      </w:hyperlink>
    </w:p>
    <w:p w14:paraId="13494ADC" w14:textId="77777777" w:rsidR="00CE45C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24" w:history="1">
        <w:r w:rsidR="00CE45C9" w:rsidRPr="00C456CA">
          <w:rPr>
            <w:rStyle w:val="Hyperlink"/>
            <w:bCs/>
            <w:iCs/>
            <w:noProof/>
          </w:rPr>
          <w:t>2-7.3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Publication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_Toc138848224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8</w:t>
        </w:r>
        <w:r w:rsidR="00CE45C9">
          <w:rPr>
            <w:noProof/>
            <w:webHidden/>
          </w:rPr>
          <w:fldChar w:fldCharType="end"/>
        </w:r>
      </w:hyperlink>
    </w:p>
    <w:p w14:paraId="7DC98574" w14:textId="77777777" w:rsidR="00CE45C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25" w:history="1">
        <w:r w:rsidR="00CE45C9" w:rsidRPr="00C456CA">
          <w:rPr>
            <w:rStyle w:val="Hyperlink"/>
            <w:bCs/>
            <w:iCs/>
            <w:noProof/>
          </w:rPr>
          <w:t>2-7.4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Integrity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_Toc138848225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9</w:t>
        </w:r>
        <w:r w:rsidR="00CE45C9">
          <w:rPr>
            <w:noProof/>
            <w:webHidden/>
          </w:rPr>
          <w:fldChar w:fldCharType="end"/>
        </w:r>
      </w:hyperlink>
    </w:p>
    <w:p w14:paraId="3711A170" w14:textId="77777777" w:rsidR="00CE45C9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26" w:history="1">
        <w:r w:rsidR="00CE45C9" w:rsidRPr="00C456CA">
          <w:rPr>
            <w:rStyle w:val="Hyperlink"/>
            <w:noProof/>
          </w:rPr>
          <w:t>2-8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Register Schema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_Toc138848226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9</w:t>
        </w:r>
        <w:r w:rsidR="00CE45C9">
          <w:rPr>
            <w:noProof/>
            <w:webHidden/>
          </w:rPr>
          <w:fldChar w:fldCharType="end"/>
        </w:r>
      </w:hyperlink>
    </w:p>
    <w:p w14:paraId="3A6B078D" w14:textId="77777777" w:rsidR="00CE45C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27" w:history="1">
        <w:r w:rsidR="00CE45C9" w:rsidRPr="00C456CA">
          <w:rPr>
            <w:rStyle w:val="Hyperlink"/>
            <w:bCs/>
            <w:iCs/>
            <w:noProof/>
          </w:rPr>
          <w:t>2-8.1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Introduction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_Toc138848227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9</w:t>
        </w:r>
        <w:r w:rsidR="00CE45C9">
          <w:rPr>
            <w:noProof/>
            <w:webHidden/>
          </w:rPr>
          <w:fldChar w:fldCharType="end"/>
        </w:r>
      </w:hyperlink>
    </w:p>
    <w:p w14:paraId="370D791A" w14:textId="77777777" w:rsidR="00CE45C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28" w:history="1">
        <w:r w:rsidR="00CE45C9" w:rsidRPr="00C456CA">
          <w:rPr>
            <w:rStyle w:val="Hyperlink"/>
            <w:bCs/>
            <w:iCs/>
            <w:noProof/>
          </w:rPr>
          <w:t>2-8.2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S100_RE_Register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_Toc138848228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11</w:t>
        </w:r>
        <w:r w:rsidR="00CE45C9">
          <w:rPr>
            <w:noProof/>
            <w:webHidden/>
          </w:rPr>
          <w:fldChar w:fldCharType="end"/>
        </w:r>
      </w:hyperlink>
    </w:p>
    <w:p w14:paraId="1AEB9BDC" w14:textId="77777777" w:rsidR="00CE45C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29" w:history="1">
        <w:r w:rsidR="00CE45C9" w:rsidRPr="00C456CA">
          <w:rPr>
            <w:rStyle w:val="Hyperlink"/>
            <w:bCs/>
            <w:iCs/>
            <w:noProof/>
          </w:rPr>
          <w:t>2-8.3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S100_RE_RegisterItem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_Toc138848229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11</w:t>
        </w:r>
        <w:r w:rsidR="00CE45C9">
          <w:rPr>
            <w:noProof/>
            <w:webHidden/>
          </w:rPr>
          <w:fldChar w:fldCharType="end"/>
        </w:r>
      </w:hyperlink>
    </w:p>
    <w:p w14:paraId="5BC7105A" w14:textId="77777777" w:rsidR="00CE45C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30" w:history="1">
        <w:r w:rsidR="00CE45C9" w:rsidRPr="00C456CA">
          <w:rPr>
            <w:rStyle w:val="Hyperlink"/>
            <w:bCs/>
            <w:iCs/>
            <w:noProof/>
          </w:rPr>
          <w:t>2-8.4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S100_RE_ItemStatus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_Toc138848230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13</w:t>
        </w:r>
        <w:r w:rsidR="00CE45C9">
          <w:rPr>
            <w:noProof/>
            <w:webHidden/>
          </w:rPr>
          <w:fldChar w:fldCharType="end"/>
        </w:r>
      </w:hyperlink>
    </w:p>
    <w:p w14:paraId="7ECB26D5" w14:textId="77777777" w:rsidR="00CE45C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31" w:history="1">
        <w:r w:rsidR="00CE45C9" w:rsidRPr="00C456CA">
          <w:rPr>
            <w:rStyle w:val="Hyperlink"/>
            <w:bCs/>
            <w:iCs/>
            <w:noProof/>
          </w:rPr>
          <w:t>2-8.5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S100_RE_ReferenceSource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_Toc138848231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13</w:t>
        </w:r>
        <w:r w:rsidR="00CE45C9">
          <w:rPr>
            <w:noProof/>
            <w:webHidden/>
          </w:rPr>
          <w:fldChar w:fldCharType="end"/>
        </w:r>
      </w:hyperlink>
    </w:p>
    <w:p w14:paraId="529DA6EC" w14:textId="77777777" w:rsidR="00CE45C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32" w:history="1">
        <w:r w:rsidR="00CE45C9" w:rsidRPr="00C456CA">
          <w:rPr>
            <w:rStyle w:val="Hyperlink"/>
            <w:bCs/>
            <w:iCs/>
            <w:noProof/>
          </w:rPr>
          <w:t>2-8.6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S100_RE_SimilarityToSource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_Toc138848232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14</w:t>
        </w:r>
        <w:r w:rsidR="00CE45C9">
          <w:rPr>
            <w:noProof/>
            <w:webHidden/>
          </w:rPr>
          <w:fldChar w:fldCharType="end"/>
        </w:r>
      </w:hyperlink>
    </w:p>
    <w:p w14:paraId="05199B28" w14:textId="77777777" w:rsidR="00CE45C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33" w:history="1">
        <w:r w:rsidR="00CE45C9" w:rsidRPr="00C456CA">
          <w:rPr>
            <w:rStyle w:val="Hyperlink"/>
            <w:bCs/>
            <w:iCs/>
            <w:noProof/>
          </w:rPr>
          <w:t>2-8.7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S100_RE_Reference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_Toc138848233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14</w:t>
        </w:r>
        <w:r w:rsidR="00CE45C9">
          <w:rPr>
            <w:noProof/>
            <w:webHidden/>
          </w:rPr>
          <w:fldChar w:fldCharType="end"/>
        </w:r>
      </w:hyperlink>
    </w:p>
    <w:p w14:paraId="426204D4" w14:textId="77777777" w:rsidR="00CE45C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34" w:history="1">
        <w:r w:rsidR="00CE45C9" w:rsidRPr="00C456CA">
          <w:rPr>
            <w:rStyle w:val="Hyperlink"/>
            <w:bCs/>
            <w:iCs/>
            <w:noProof/>
          </w:rPr>
          <w:t>2-8.8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S100_RE_ManagementInfo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_Toc138848234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15</w:t>
        </w:r>
        <w:r w:rsidR="00CE45C9">
          <w:rPr>
            <w:noProof/>
            <w:webHidden/>
          </w:rPr>
          <w:fldChar w:fldCharType="end"/>
        </w:r>
      </w:hyperlink>
    </w:p>
    <w:p w14:paraId="456014CE" w14:textId="77777777" w:rsidR="00CE45C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35" w:history="1">
        <w:r w:rsidR="00CE45C9" w:rsidRPr="00C456CA">
          <w:rPr>
            <w:rStyle w:val="Hyperlink"/>
            <w:bCs/>
            <w:iCs/>
            <w:noProof/>
          </w:rPr>
          <w:t>2-8.9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S100_RE_ProposalType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_Toc138848235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15</w:t>
        </w:r>
        <w:r w:rsidR="00CE45C9">
          <w:rPr>
            <w:noProof/>
            <w:webHidden/>
          </w:rPr>
          <w:fldChar w:fldCharType="end"/>
        </w:r>
      </w:hyperlink>
    </w:p>
    <w:p w14:paraId="120AE9DF" w14:textId="77777777" w:rsidR="00CE45C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38848236" w:history="1">
        <w:r w:rsidR="00CE45C9" w:rsidRPr="00C456CA">
          <w:rPr>
            <w:rStyle w:val="Hyperlink"/>
            <w:bCs/>
            <w:iCs/>
            <w:noProof/>
          </w:rPr>
          <w:t>2-8.10</w:t>
        </w:r>
        <w:r w:rsidR="00CE45C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CE45C9" w:rsidRPr="00C456CA">
          <w:rPr>
            <w:rStyle w:val="Hyperlink"/>
            <w:noProof/>
          </w:rPr>
          <w:t>S100_RE_ProposalStatus</w:t>
        </w:r>
        <w:r w:rsidR="00CE45C9">
          <w:rPr>
            <w:noProof/>
            <w:webHidden/>
          </w:rPr>
          <w:tab/>
        </w:r>
        <w:r w:rsidR="00CE45C9">
          <w:rPr>
            <w:noProof/>
            <w:webHidden/>
          </w:rPr>
          <w:fldChar w:fldCharType="begin"/>
        </w:r>
        <w:r w:rsidR="00CE45C9">
          <w:rPr>
            <w:noProof/>
            <w:webHidden/>
          </w:rPr>
          <w:instrText xml:space="preserve"> PAGEREF _Toc138848236 \h </w:instrText>
        </w:r>
        <w:r w:rsidR="00CE45C9">
          <w:rPr>
            <w:noProof/>
            <w:webHidden/>
          </w:rPr>
        </w:r>
        <w:r w:rsidR="00CE45C9">
          <w:rPr>
            <w:noProof/>
            <w:webHidden/>
          </w:rPr>
          <w:fldChar w:fldCharType="separate"/>
        </w:r>
        <w:r w:rsidR="00CE45C9">
          <w:rPr>
            <w:noProof/>
            <w:webHidden/>
          </w:rPr>
          <w:t>16</w:t>
        </w:r>
        <w:r w:rsidR="00CE45C9">
          <w:rPr>
            <w:noProof/>
            <w:webHidden/>
          </w:rPr>
          <w:fldChar w:fldCharType="end"/>
        </w:r>
      </w:hyperlink>
    </w:p>
    <w:p w14:paraId="6B185924" w14:textId="643A1A14" w:rsidR="00B32042" w:rsidRDefault="00CE45C9" w:rsidP="00FA127D">
      <w:pPr>
        <w:pStyle w:val="PartTitle"/>
        <w:tabs>
          <w:tab w:val="left" w:pos="902"/>
          <w:tab w:val="right" w:pos="8630"/>
        </w:tabs>
        <w:jc w:val="left"/>
        <w:rPr>
          <w:lang w:val="en-GB"/>
        </w:rPr>
      </w:pPr>
      <w:r>
        <w:rPr>
          <w:sz w:val="20"/>
          <w:lang w:val="en-GB"/>
        </w:rPr>
        <w:fldChar w:fldCharType="end"/>
      </w:r>
    </w:p>
    <w:p w14:paraId="202099EA" w14:textId="77777777" w:rsidR="00B32042" w:rsidRDefault="00B32042" w:rsidP="00B32042">
      <w:pPr>
        <w:rPr>
          <w:b/>
          <w:sz w:val="28"/>
          <w:lang w:val="en-US" w:eastAsia="en-GB"/>
        </w:rPr>
      </w:pPr>
      <w:r>
        <w:rPr>
          <w:lang w:val="en-GB"/>
        </w:rPr>
        <w:br w:type="page"/>
      </w:r>
    </w:p>
    <w:p w14:paraId="1DBD65C6" w14:textId="77777777" w:rsidR="00B32042" w:rsidRDefault="00B32042" w:rsidP="00B32042">
      <w:pPr>
        <w:rPr>
          <w:b/>
          <w:sz w:val="28"/>
          <w:lang w:val="en-US" w:eastAsia="en-GB"/>
        </w:rPr>
      </w:pPr>
    </w:p>
    <w:p w14:paraId="05F62683" w14:textId="77777777" w:rsidR="00B32042" w:rsidRDefault="00B32042" w:rsidP="00B32042">
      <w:pPr>
        <w:rPr>
          <w:b/>
          <w:sz w:val="28"/>
          <w:lang w:val="en-US" w:eastAsia="en-GB"/>
        </w:rPr>
      </w:pPr>
    </w:p>
    <w:p w14:paraId="4F30314D" w14:textId="77777777" w:rsidR="00B32042" w:rsidRDefault="00B32042" w:rsidP="00B32042">
      <w:pPr>
        <w:jc w:val="center"/>
        <w:rPr>
          <w:b/>
          <w:sz w:val="28"/>
          <w:lang w:val="en-US" w:eastAsia="en-GB"/>
        </w:rPr>
      </w:pPr>
    </w:p>
    <w:p w14:paraId="06E03C48" w14:textId="77777777" w:rsidR="00B32042" w:rsidRDefault="00B32042" w:rsidP="00B32042">
      <w:pPr>
        <w:jc w:val="center"/>
        <w:rPr>
          <w:b/>
          <w:sz w:val="28"/>
          <w:lang w:val="en-US" w:eastAsia="en-GB"/>
        </w:rPr>
      </w:pPr>
    </w:p>
    <w:p w14:paraId="63753972" w14:textId="77777777" w:rsidR="00B32042" w:rsidRDefault="00B32042" w:rsidP="00B32042">
      <w:pPr>
        <w:jc w:val="center"/>
        <w:rPr>
          <w:b/>
          <w:sz w:val="28"/>
          <w:lang w:val="en-US" w:eastAsia="en-GB"/>
        </w:rPr>
      </w:pPr>
    </w:p>
    <w:p w14:paraId="2329B976" w14:textId="77777777" w:rsidR="00B32042" w:rsidRDefault="00B32042" w:rsidP="00B32042">
      <w:pPr>
        <w:jc w:val="center"/>
        <w:rPr>
          <w:b/>
          <w:sz w:val="28"/>
          <w:lang w:val="en-US" w:eastAsia="en-GB"/>
        </w:rPr>
      </w:pPr>
    </w:p>
    <w:p w14:paraId="12BC9EB0" w14:textId="77777777" w:rsidR="00B32042" w:rsidRDefault="00B32042" w:rsidP="00B32042">
      <w:pPr>
        <w:jc w:val="center"/>
        <w:rPr>
          <w:b/>
          <w:sz w:val="28"/>
          <w:lang w:val="en-US" w:eastAsia="en-GB"/>
        </w:rPr>
      </w:pPr>
    </w:p>
    <w:p w14:paraId="69208FF7" w14:textId="77777777" w:rsidR="00B32042" w:rsidRDefault="00B32042" w:rsidP="00B32042">
      <w:pPr>
        <w:jc w:val="center"/>
        <w:rPr>
          <w:b/>
          <w:sz w:val="28"/>
          <w:lang w:val="en-US" w:eastAsia="en-GB"/>
        </w:rPr>
      </w:pPr>
    </w:p>
    <w:p w14:paraId="213FE241" w14:textId="77777777" w:rsidR="00B32042" w:rsidRDefault="00B32042" w:rsidP="00B32042">
      <w:pPr>
        <w:jc w:val="center"/>
        <w:rPr>
          <w:b/>
          <w:sz w:val="28"/>
          <w:lang w:val="en-US" w:eastAsia="en-GB"/>
        </w:rPr>
      </w:pPr>
    </w:p>
    <w:p w14:paraId="2AD7A431" w14:textId="77777777" w:rsidR="00B32042" w:rsidRDefault="00B32042" w:rsidP="00B32042">
      <w:pPr>
        <w:jc w:val="center"/>
        <w:rPr>
          <w:b/>
          <w:sz w:val="28"/>
          <w:lang w:val="en-US" w:eastAsia="en-GB"/>
        </w:rPr>
      </w:pPr>
    </w:p>
    <w:p w14:paraId="2DC2B7B4" w14:textId="77777777" w:rsidR="00B32042" w:rsidRDefault="00B32042" w:rsidP="00B32042">
      <w:pPr>
        <w:jc w:val="center"/>
        <w:rPr>
          <w:b/>
          <w:sz w:val="28"/>
          <w:lang w:val="en-US" w:eastAsia="en-GB"/>
        </w:rPr>
      </w:pPr>
    </w:p>
    <w:p w14:paraId="220E4E4F" w14:textId="77777777" w:rsidR="00B32042" w:rsidRDefault="00B32042" w:rsidP="00B32042">
      <w:pPr>
        <w:pBdr>
          <w:top w:val="single" w:sz="8" w:space="0" w:color="000000" w:shadow="1"/>
          <w:left w:val="single" w:sz="8" w:space="0" w:color="000000" w:shadow="1"/>
          <w:bottom w:val="single" w:sz="8" w:space="0" w:color="000000" w:shadow="1"/>
          <w:right w:val="single" w:sz="8" w:space="0" w:color="000000" w:shadow="1"/>
        </w:pBdr>
        <w:jc w:val="center"/>
        <w:rPr>
          <w:rFonts w:ascii="Arial Narrow" w:hAnsi="Arial Narrow"/>
          <w:lang w:eastAsia="en-GB"/>
        </w:rPr>
      </w:pPr>
      <w:r>
        <w:rPr>
          <w:rFonts w:ascii="Arial Narrow" w:hAnsi="Arial Narrow"/>
          <w:lang w:eastAsia="en-GB"/>
        </w:rPr>
        <w:t>Page intentionally left blank</w:t>
      </w:r>
    </w:p>
    <w:p w14:paraId="19DEDEFB" w14:textId="77777777" w:rsidR="00840317" w:rsidRDefault="00840317" w:rsidP="003B7185">
      <w:pPr>
        <w:pStyle w:val="PartTitle"/>
        <w:jc w:val="left"/>
        <w:rPr>
          <w:lang w:val="en-GB"/>
        </w:rPr>
        <w:sectPr w:rsidR="00840317" w:rsidSect="00C943B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1440" w:right="1440" w:bottom="1440" w:left="1440" w:header="708" w:footer="708" w:gutter="0"/>
          <w:pgNumType w:start="1"/>
          <w:cols w:space="720"/>
          <w:docGrid w:linePitch="360"/>
        </w:sectPr>
      </w:pPr>
    </w:p>
    <w:p w14:paraId="161CF217" w14:textId="2ED005DC" w:rsidR="004373CF" w:rsidRDefault="004373CF" w:rsidP="00002CAE">
      <w:pPr>
        <w:pStyle w:val="Heading1"/>
      </w:pPr>
      <w:bookmarkStart w:id="33" w:name="_Toc138848195"/>
      <w:r>
        <w:lastRenderedPageBreak/>
        <w:t>Scope</w:t>
      </w:r>
      <w:bookmarkEnd w:id="33"/>
    </w:p>
    <w:p w14:paraId="6F802AF4" w14:textId="65CD1C54" w:rsidR="004373CF" w:rsidRDefault="004373CF" w:rsidP="00297766">
      <w:pPr>
        <w:pStyle w:val="ParagraphText"/>
        <w:spacing w:after="120"/>
        <w:jc w:val="both"/>
      </w:pPr>
      <w:r>
        <w:t xml:space="preserve">This </w:t>
      </w:r>
      <w:r w:rsidR="001810C9">
        <w:t xml:space="preserve">Part </w:t>
      </w:r>
      <w:r>
        <w:t xml:space="preserve">of S-100 specifies procedures to be followed in maintaining and publishing </w:t>
      </w:r>
      <w:r w:rsidR="00CA145F">
        <w:t xml:space="preserve">Registers </w:t>
      </w:r>
      <w:r>
        <w:t>of unique, unambiguous and permanent identifiers that are assigned to items o</w:t>
      </w:r>
      <w:r w:rsidR="00D56B31">
        <w:t xml:space="preserve">f geographic, hydrographic and </w:t>
      </w:r>
      <w:r>
        <w:t xml:space="preserve">metadata information. In order to accomplish this purpose, this </w:t>
      </w:r>
      <w:r w:rsidR="001810C9">
        <w:t xml:space="preserve">Part </w:t>
      </w:r>
      <w:r>
        <w:t xml:space="preserve">describes the roles and responsibilities for the management of </w:t>
      </w:r>
      <w:r w:rsidR="00D56B31">
        <w:t xml:space="preserve">a </w:t>
      </w:r>
      <w:r w:rsidR="00CA145F">
        <w:t xml:space="preserve">Registry </w:t>
      </w:r>
      <w:r w:rsidR="00D56B31">
        <w:t xml:space="preserve">and its </w:t>
      </w:r>
      <w:r w:rsidR="00CA145F">
        <w:t>Registers</w:t>
      </w:r>
      <w:r w:rsidR="00D56B31">
        <w:t xml:space="preserve">. Specific administrative details of the IHO Geospatial Information </w:t>
      </w:r>
      <w:r w:rsidR="00B8024F">
        <w:t xml:space="preserve">(GI) </w:t>
      </w:r>
      <w:r w:rsidR="00D56B31">
        <w:t xml:space="preserve">Registry and </w:t>
      </w:r>
      <w:r w:rsidR="00CA145F">
        <w:t xml:space="preserve">its Registers </w:t>
      </w:r>
      <w:r w:rsidR="00043D3D">
        <w:t>is documented in IHO Publication S-99.</w:t>
      </w:r>
    </w:p>
    <w:p w14:paraId="22FCC13D" w14:textId="77777777" w:rsidR="004373CF" w:rsidRDefault="004373CF" w:rsidP="00297766">
      <w:pPr>
        <w:spacing w:after="120"/>
        <w:rPr>
          <w:lang w:val="en-GB"/>
        </w:rPr>
      </w:pPr>
    </w:p>
    <w:p w14:paraId="558DF888" w14:textId="51869B8C" w:rsidR="004373CF" w:rsidRDefault="004373CF" w:rsidP="00002CAE">
      <w:pPr>
        <w:pStyle w:val="Heading1"/>
      </w:pPr>
      <w:bookmarkStart w:id="34" w:name="_Toc138848196"/>
      <w:r>
        <w:t>Conformance</w:t>
      </w:r>
      <w:bookmarkEnd w:id="34"/>
    </w:p>
    <w:p w14:paraId="42845C29" w14:textId="77777777" w:rsidR="004373CF" w:rsidRDefault="004373CF" w:rsidP="00297766">
      <w:pPr>
        <w:pStyle w:val="ParagraphText"/>
        <w:spacing w:after="120"/>
      </w:pPr>
      <w:r>
        <w:t>This profile conforms to level 2 of ISO 19106:2004. The following is a brief description of the specializations and generalizations where the profile differs from ISO 19135:2005.</w:t>
      </w:r>
    </w:p>
    <w:p w14:paraId="6AD07A2B" w14:textId="03B90805" w:rsidR="004373CF" w:rsidRDefault="004373CF" w:rsidP="00297766">
      <w:pPr>
        <w:pStyle w:val="LBullet"/>
        <w:numPr>
          <w:ilvl w:val="0"/>
          <w:numId w:val="2"/>
        </w:numPr>
        <w:tabs>
          <w:tab w:val="left" w:pos="720"/>
        </w:tabs>
      </w:pPr>
      <w:r>
        <w:t xml:space="preserve">S100_RE_Register constrains the use of the attribute </w:t>
      </w:r>
      <w:proofErr w:type="spellStart"/>
      <w:r w:rsidR="001810C9">
        <w:t>alternativeLanguages</w:t>
      </w:r>
      <w:proofErr w:type="spellEnd"/>
      <w:r>
        <w:t>.</w:t>
      </w:r>
    </w:p>
    <w:p w14:paraId="5AEBA554" w14:textId="77777777" w:rsidR="004373CF" w:rsidRDefault="004373CF" w:rsidP="001810C9">
      <w:pPr>
        <w:pStyle w:val="LBullet"/>
        <w:numPr>
          <w:ilvl w:val="0"/>
          <w:numId w:val="2"/>
        </w:numPr>
        <w:tabs>
          <w:tab w:val="left" w:pos="720"/>
        </w:tabs>
        <w:jc w:val="both"/>
      </w:pPr>
      <w:r>
        <w:t xml:space="preserve">S100_RE_RegisterItem constrains the use of the attributes </w:t>
      </w:r>
      <w:proofErr w:type="spellStart"/>
      <w:r>
        <w:t>fieldOfApplication</w:t>
      </w:r>
      <w:proofErr w:type="spellEnd"/>
      <w:r>
        <w:t xml:space="preserve"> and </w:t>
      </w:r>
      <w:proofErr w:type="spellStart"/>
      <w:r>
        <w:t>alternativeExpression</w:t>
      </w:r>
      <w:proofErr w:type="spellEnd"/>
      <w:r>
        <w:t>.</w:t>
      </w:r>
    </w:p>
    <w:p w14:paraId="1D325BF6" w14:textId="77777777" w:rsidR="004373CF" w:rsidRDefault="004373CF" w:rsidP="00297766">
      <w:pPr>
        <w:pStyle w:val="LBullet"/>
        <w:numPr>
          <w:ilvl w:val="0"/>
          <w:numId w:val="2"/>
        </w:numPr>
        <w:tabs>
          <w:tab w:val="left" w:pos="720"/>
        </w:tabs>
      </w:pPr>
      <w:r>
        <w:t>S100_RE_RegisterItem renames the attribute description to remarks.</w:t>
      </w:r>
    </w:p>
    <w:p w14:paraId="2FFEBB0B" w14:textId="5E8C48C1" w:rsidR="004373CF" w:rsidRDefault="004373CF" w:rsidP="001810C9">
      <w:pPr>
        <w:pStyle w:val="LBullet"/>
        <w:numPr>
          <w:ilvl w:val="0"/>
          <w:numId w:val="2"/>
        </w:numPr>
        <w:tabs>
          <w:tab w:val="left" w:pos="720"/>
        </w:tabs>
        <w:jc w:val="both"/>
      </w:pPr>
      <w:r>
        <w:t>S100_RE_ManagementInfo is a new class which amalgamates the classes</w:t>
      </w:r>
      <w:r w:rsidR="00397385">
        <w:t xml:space="preserve"> </w:t>
      </w:r>
      <w:proofErr w:type="spellStart"/>
      <w:r>
        <w:t>RE_DecisionStatus</w:t>
      </w:r>
      <w:proofErr w:type="spellEnd"/>
      <w:r>
        <w:t>, S100_RE_ProposalType, S100_</w:t>
      </w:r>
      <w:r w:rsidR="009240FD">
        <w:t xml:space="preserve">RE_SubmittingOrganization, </w:t>
      </w:r>
      <w:r w:rsidR="00320D04">
        <w:t>S100_</w:t>
      </w:r>
      <w:r>
        <w:t>RE_ItemStatus</w:t>
      </w:r>
      <w:r w:rsidR="00397385">
        <w:t xml:space="preserve"> and</w:t>
      </w:r>
      <w:r>
        <w:t xml:space="preserve"> </w:t>
      </w:r>
      <w:proofErr w:type="spellStart"/>
      <w:r>
        <w:t>RE_Disposition</w:t>
      </w:r>
      <w:proofErr w:type="spellEnd"/>
      <w:r>
        <w:t>.</w:t>
      </w:r>
    </w:p>
    <w:p w14:paraId="5A5A6432" w14:textId="34854BBF" w:rsidR="004373CF" w:rsidRDefault="004373CF" w:rsidP="001810C9">
      <w:pPr>
        <w:pStyle w:val="LBullet"/>
        <w:numPr>
          <w:ilvl w:val="0"/>
          <w:numId w:val="2"/>
        </w:numPr>
        <w:tabs>
          <w:tab w:val="left" w:pos="720"/>
        </w:tabs>
        <w:jc w:val="both"/>
      </w:pPr>
      <w:r>
        <w:t xml:space="preserve">S100_RE_ProposalType is a new class which amalgamates the </w:t>
      </w:r>
      <w:r w:rsidR="001810C9">
        <w:t xml:space="preserve">ISO </w:t>
      </w:r>
      <w:r>
        <w:t xml:space="preserve">19135 classes </w:t>
      </w:r>
      <w:proofErr w:type="spellStart"/>
      <w:r>
        <w:t>RE_AdditionInformation</w:t>
      </w:r>
      <w:proofErr w:type="spellEnd"/>
      <w:r>
        <w:t xml:space="preserve">, </w:t>
      </w:r>
      <w:proofErr w:type="spellStart"/>
      <w:r>
        <w:t>RE_ClarificationInformation</w:t>
      </w:r>
      <w:proofErr w:type="spellEnd"/>
      <w:r>
        <w:t xml:space="preserve">, </w:t>
      </w:r>
      <w:proofErr w:type="spellStart"/>
      <w:r>
        <w:t>RE_AmendmentInformation</w:t>
      </w:r>
      <w:proofErr w:type="spellEnd"/>
      <w:r>
        <w:t xml:space="preserve"> and </w:t>
      </w:r>
      <w:proofErr w:type="spellStart"/>
      <w:r>
        <w:t>RE_AmendmentType</w:t>
      </w:r>
      <w:proofErr w:type="spellEnd"/>
      <w:r>
        <w:t>.</w:t>
      </w:r>
    </w:p>
    <w:p w14:paraId="58C2ABC7" w14:textId="77777777" w:rsidR="00825A19" w:rsidRPr="00825A19" w:rsidRDefault="00825A19" w:rsidP="00297766">
      <w:pPr>
        <w:spacing w:after="120"/>
        <w:rPr>
          <w:lang w:val="en-GB"/>
        </w:rPr>
      </w:pPr>
    </w:p>
    <w:p w14:paraId="3F44D46C" w14:textId="1C24F6B1" w:rsidR="004373CF" w:rsidRPr="004373CF" w:rsidRDefault="004373CF" w:rsidP="00002CAE">
      <w:pPr>
        <w:pStyle w:val="Heading1"/>
      </w:pPr>
      <w:bookmarkStart w:id="35" w:name="_Toc138848197"/>
      <w:r w:rsidRPr="004373CF">
        <w:t>Normative references</w:t>
      </w:r>
      <w:bookmarkEnd w:id="35"/>
    </w:p>
    <w:p w14:paraId="23B24784" w14:textId="6DC00E86" w:rsidR="000264A6" w:rsidRDefault="000264A6" w:rsidP="000264A6">
      <w:pPr>
        <w:pStyle w:val="ParagraphText"/>
        <w:spacing w:after="120"/>
        <w:jc w:val="both"/>
        <w:rPr>
          <w:i/>
        </w:rPr>
      </w:pPr>
      <w:r>
        <w:t xml:space="preserve">ISO 19126:2009, </w:t>
      </w:r>
      <w:r w:rsidRPr="00334374">
        <w:rPr>
          <w:i/>
        </w:rPr>
        <w:t xml:space="preserve">Geographic Information – </w:t>
      </w:r>
      <w:r w:rsidRPr="00D63396">
        <w:rPr>
          <w:i/>
        </w:rPr>
        <w:t>Feature concept dictionaries and registers</w:t>
      </w:r>
    </w:p>
    <w:p w14:paraId="4E9618FD" w14:textId="77777777" w:rsidR="004373CF" w:rsidRDefault="004373CF" w:rsidP="001810C9">
      <w:pPr>
        <w:pStyle w:val="ParagraphText"/>
        <w:spacing w:after="120"/>
        <w:jc w:val="both"/>
      </w:pPr>
      <w:r>
        <w:t xml:space="preserve">ISO 19135:2005, </w:t>
      </w:r>
      <w:r w:rsidRPr="00334374">
        <w:rPr>
          <w:i/>
        </w:rPr>
        <w:t>Geographic Information – Procedures for registration of items of geographic information</w:t>
      </w:r>
    </w:p>
    <w:p w14:paraId="6F496F02" w14:textId="77777777" w:rsidR="009448A3" w:rsidRDefault="004373CF" w:rsidP="00EE6FED">
      <w:pPr>
        <w:pStyle w:val="ParagraphText"/>
        <w:spacing w:after="120"/>
        <w:jc w:val="both"/>
      </w:pPr>
      <w:r>
        <w:t xml:space="preserve">ISO 8601:2004, </w:t>
      </w:r>
      <w:r w:rsidRPr="00334374">
        <w:rPr>
          <w:i/>
        </w:rPr>
        <w:t>Data elements and interchange formats - Information interchange – Representation of dates and times</w:t>
      </w:r>
    </w:p>
    <w:p w14:paraId="6F349C68" w14:textId="2C510751" w:rsidR="00043D3D" w:rsidRDefault="00043D3D" w:rsidP="001810C9">
      <w:pPr>
        <w:pStyle w:val="ParagraphText"/>
        <w:spacing w:after="120"/>
        <w:jc w:val="both"/>
      </w:pPr>
      <w:r>
        <w:t>IHO S-99</w:t>
      </w:r>
      <w:r w:rsidR="00E10411">
        <w:t>,</w:t>
      </w:r>
      <w:r>
        <w:t xml:space="preserve"> </w:t>
      </w:r>
      <w:r w:rsidRPr="00334374">
        <w:rPr>
          <w:i/>
        </w:rPr>
        <w:t>Operational Procedures for the Organization and Man</w:t>
      </w:r>
      <w:r w:rsidR="00826121" w:rsidRPr="00334374">
        <w:rPr>
          <w:i/>
        </w:rPr>
        <w:t>a</w:t>
      </w:r>
      <w:r w:rsidRPr="00334374">
        <w:rPr>
          <w:i/>
        </w:rPr>
        <w:t>g</w:t>
      </w:r>
      <w:r w:rsidR="00826121" w:rsidRPr="00334374">
        <w:rPr>
          <w:i/>
        </w:rPr>
        <w:t>e</w:t>
      </w:r>
      <w:r w:rsidRPr="00334374">
        <w:rPr>
          <w:i/>
        </w:rPr>
        <w:t xml:space="preserve">ment of the </w:t>
      </w:r>
      <w:r w:rsidR="001810C9">
        <w:rPr>
          <w:i/>
        </w:rPr>
        <w:t>IHO</w:t>
      </w:r>
      <w:r w:rsidRPr="00334374">
        <w:rPr>
          <w:i/>
        </w:rPr>
        <w:t xml:space="preserve"> Geospatial Information Registry</w:t>
      </w:r>
    </w:p>
    <w:p w14:paraId="50612536" w14:textId="7026302E" w:rsidR="004373CF" w:rsidRDefault="009448A3" w:rsidP="00002CAE">
      <w:pPr>
        <w:pStyle w:val="Heading1"/>
      </w:pPr>
      <w:r w:rsidRPr="0069472B">
        <w:rPr>
          <w:lang w:val="en-GB"/>
        </w:rPr>
        <w:br w:type="page"/>
      </w:r>
      <w:bookmarkStart w:id="36" w:name="_Toc138848198"/>
      <w:r w:rsidR="004373CF">
        <w:lastRenderedPageBreak/>
        <w:t xml:space="preserve">General </w:t>
      </w:r>
      <w:proofErr w:type="spellStart"/>
      <w:r w:rsidR="004373CF">
        <w:t>concepts</w:t>
      </w:r>
      <w:bookmarkEnd w:id="36"/>
      <w:proofErr w:type="spellEnd"/>
    </w:p>
    <w:p w14:paraId="39DD63F5" w14:textId="16652470" w:rsidR="004373CF" w:rsidRPr="004373CF" w:rsidRDefault="004373CF" w:rsidP="006B2875">
      <w:pPr>
        <w:pStyle w:val="Heading2"/>
      </w:pPr>
      <w:bookmarkStart w:id="37" w:name="_Toc138848199"/>
      <w:r w:rsidRPr="004373CF">
        <w:t>Registry</w:t>
      </w:r>
      <w:bookmarkEnd w:id="37"/>
    </w:p>
    <w:p w14:paraId="7D507196" w14:textId="7A63A558" w:rsidR="004373CF" w:rsidRDefault="004373CF" w:rsidP="00297766">
      <w:pPr>
        <w:pStyle w:val="ParagraphText"/>
        <w:spacing w:after="120"/>
        <w:jc w:val="both"/>
      </w:pPr>
      <w:r>
        <w:t xml:space="preserve">A </w:t>
      </w:r>
      <w:r w:rsidR="002229F3">
        <w:t xml:space="preserve">Registry </w:t>
      </w:r>
      <w:r>
        <w:t xml:space="preserve">is the information system on which a </w:t>
      </w:r>
      <w:r w:rsidR="002229F3">
        <w:t>Register</w:t>
      </w:r>
      <w:r w:rsidR="001810C9">
        <w:t xml:space="preserve"> or series of Registers</w:t>
      </w:r>
      <w:r w:rsidR="002229F3">
        <w:t xml:space="preserve"> </w:t>
      </w:r>
      <w:r w:rsidR="00717B56">
        <w:t xml:space="preserve">is maintained. </w:t>
      </w:r>
    </w:p>
    <w:p w14:paraId="1222818E" w14:textId="2B815463" w:rsidR="004373CF" w:rsidRDefault="004373CF" w:rsidP="00297766">
      <w:pPr>
        <w:pStyle w:val="Heading3"/>
      </w:pPr>
      <w:bookmarkStart w:id="38" w:name="_Toc138848200"/>
      <w:r>
        <w:t>Registry Owner</w:t>
      </w:r>
      <w:bookmarkEnd w:id="38"/>
    </w:p>
    <w:p w14:paraId="50D0D404" w14:textId="4C609B22" w:rsidR="004373CF" w:rsidRDefault="004373CF" w:rsidP="00297766">
      <w:pPr>
        <w:pStyle w:val="ParagraphText"/>
        <w:spacing w:after="120"/>
        <w:jc w:val="both"/>
      </w:pPr>
      <w:r>
        <w:t xml:space="preserve">A </w:t>
      </w:r>
      <w:r w:rsidR="00F05C37">
        <w:t>R</w:t>
      </w:r>
      <w:r>
        <w:t xml:space="preserve">egistry </w:t>
      </w:r>
      <w:r w:rsidR="00F05C37">
        <w:t>O</w:t>
      </w:r>
      <w:r>
        <w:t xml:space="preserve">wner has the authority to host the </w:t>
      </w:r>
      <w:r w:rsidR="002229F3">
        <w:t xml:space="preserve">Registers </w:t>
      </w:r>
      <w:r>
        <w:t xml:space="preserve">and establish the policy for access. The Registry Owner decides whether a proposed </w:t>
      </w:r>
      <w:r w:rsidR="002229F3">
        <w:t xml:space="preserve">Register </w:t>
      </w:r>
      <w:r>
        <w:t>sh</w:t>
      </w:r>
      <w:r w:rsidR="00717B56">
        <w:t xml:space="preserve">all be hosted on the </w:t>
      </w:r>
      <w:r w:rsidR="002229F3">
        <w:t>Registry</w:t>
      </w:r>
      <w:r w:rsidR="00717B56">
        <w:t>.</w:t>
      </w:r>
    </w:p>
    <w:p w14:paraId="76627677" w14:textId="37D5C94C" w:rsidR="004373CF" w:rsidRDefault="004373CF" w:rsidP="00297766">
      <w:pPr>
        <w:pStyle w:val="Heading3"/>
      </w:pPr>
      <w:bookmarkStart w:id="39" w:name="_Toc138848201"/>
      <w:r>
        <w:t>Registry Manager</w:t>
      </w:r>
      <w:bookmarkEnd w:id="39"/>
    </w:p>
    <w:p w14:paraId="3A67AB57" w14:textId="0877B5DE" w:rsidR="004373CF" w:rsidRDefault="004373CF" w:rsidP="00297766">
      <w:pPr>
        <w:pStyle w:val="ParagraphText"/>
        <w:spacing w:after="120"/>
        <w:jc w:val="both"/>
      </w:pPr>
      <w:r>
        <w:t xml:space="preserve">The Registry Manager is responsible for the day-to-day operation of the </w:t>
      </w:r>
      <w:r w:rsidR="002229F3">
        <w:t>Registry</w:t>
      </w:r>
      <w:r>
        <w:t>.  This includes:</w:t>
      </w:r>
    </w:p>
    <w:p w14:paraId="3625090A" w14:textId="5DE2816D" w:rsidR="004373CF" w:rsidRDefault="004373CF" w:rsidP="00297766">
      <w:pPr>
        <w:pStyle w:val="ParagraphText"/>
        <w:numPr>
          <w:ilvl w:val="0"/>
          <w:numId w:val="16"/>
        </w:numPr>
        <w:spacing w:after="120"/>
        <w:jc w:val="both"/>
      </w:pPr>
      <w:r>
        <w:t xml:space="preserve">providing </w:t>
      </w:r>
      <w:r w:rsidR="00EE6FED">
        <w:t xml:space="preserve">Registry </w:t>
      </w:r>
      <w:r>
        <w:t>access for Register Managers, Control Bodies, and Register Users</w:t>
      </w:r>
      <w:r w:rsidR="00297766">
        <w:t>;</w:t>
      </w:r>
    </w:p>
    <w:p w14:paraId="45D895B5" w14:textId="1A9C288B" w:rsidR="004373CF" w:rsidRDefault="004373CF" w:rsidP="00297766">
      <w:pPr>
        <w:pStyle w:val="ParagraphText"/>
        <w:numPr>
          <w:ilvl w:val="0"/>
          <w:numId w:val="16"/>
        </w:numPr>
        <w:spacing w:after="120"/>
        <w:jc w:val="both"/>
        <w:rPr>
          <w:rFonts w:cs="Arial"/>
        </w:rPr>
      </w:pPr>
      <w:r w:rsidRPr="0069472B">
        <w:rPr>
          <w:rStyle w:val="ListNumberChar"/>
          <w:lang w:val="en-GB"/>
        </w:rPr>
        <w:t>ensuring that information about items in the Registers is readily available to users in relation to</w:t>
      </w:r>
      <w:r>
        <w:rPr>
          <w:rFonts w:cs="Arial"/>
        </w:rPr>
        <w:t xml:space="preserve"> those items that </w:t>
      </w:r>
      <w:r w:rsidR="00EE6FED">
        <w:rPr>
          <w:rFonts w:cs="Arial"/>
        </w:rPr>
        <w:t xml:space="preserve">have the status of </w:t>
      </w:r>
      <w:r>
        <w:rPr>
          <w:rFonts w:cs="Arial"/>
        </w:rPr>
        <w:t xml:space="preserve">valid, </w:t>
      </w:r>
      <w:r w:rsidR="00C1099A">
        <w:rPr>
          <w:rFonts w:cs="Arial"/>
        </w:rPr>
        <w:t xml:space="preserve">invalid, clarified, </w:t>
      </w:r>
      <w:r>
        <w:rPr>
          <w:rFonts w:cs="Arial"/>
        </w:rPr>
        <w:t>superseded, retired</w:t>
      </w:r>
      <w:r w:rsidR="00C1099A">
        <w:rPr>
          <w:rFonts w:cs="Arial"/>
        </w:rPr>
        <w:t xml:space="preserve"> or processing</w:t>
      </w:r>
      <w:r w:rsidR="00297766">
        <w:rPr>
          <w:rFonts w:cs="Arial"/>
        </w:rPr>
        <w:t>;</w:t>
      </w:r>
      <w:r>
        <w:rPr>
          <w:rFonts w:cs="Arial"/>
        </w:rPr>
        <w:t xml:space="preserve"> </w:t>
      </w:r>
    </w:p>
    <w:p w14:paraId="20F408C3" w14:textId="6905DDC9" w:rsidR="007D1106" w:rsidRDefault="004373CF" w:rsidP="00297766">
      <w:pPr>
        <w:pStyle w:val="ParagraphText"/>
        <w:numPr>
          <w:ilvl w:val="0"/>
          <w:numId w:val="16"/>
        </w:numPr>
        <w:spacing w:after="120"/>
        <w:jc w:val="both"/>
      </w:pPr>
      <w:r>
        <w:t>accepting proposals and forwarding them to all Register Managers</w:t>
      </w:r>
      <w:r w:rsidR="00297766">
        <w:t>;</w:t>
      </w:r>
      <w:r w:rsidR="002229F3">
        <w:t xml:space="preserve"> and</w:t>
      </w:r>
    </w:p>
    <w:p w14:paraId="4D00E9AB" w14:textId="558C21DD" w:rsidR="004373CF" w:rsidRDefault="007D1106" w:rsidP="00297766">
      <w:pPr>
        <w:pStyle w:val="ParagraphText"/>
        <w:numPr>
          <w:ilvl w:val="0"/>
          <w:numId w:val="16"/>
        </w:numPr>
        <w:spacing w:after="120"/>
        <w:jc w:val="both"/>
      </w:pPr>
      <w:r>
        <w:t>managing the resolution of persistent URI identifiers to appropriate resources</w:t>
      </w:r>
      <w:r w:rsidR="00871AE4">
        <w:t xml:space="preserve">, but only if resolution services are provided on a </w:t>
      </w:r>
      <w:r w:rsidR="002229F3">
        <w:t xml:space="preserve">Registry </w:t>
      </w:r>
      <w:r w:rsidR="00871AE4">
        <w:t>server</w:t>
      </w:r>
      <w:r w:rsidR="00717B56">
        <w:t>.</w:t>
      </w:r>
    </w:p>
    <w:p w14:paraId="3711343E" w14:textId="77777777" w:rsidR="00717B56" w:rsidRDefault="00717B56" w:rsidP="00297766">
      <w:pPr>
        <w:pStyle w:val="ParagraphText"/>
        <w:spacing w:after="120"/>
        <w:jc w:val="both"/>
      </w:pPr>
    </w:p>
    <w:p w14:paraId="2A0DF050" w14:textId="15915888" w:rsidR="004373CF" w:rsidRDefault="004373CF" w:rsidP="006B2875">
      <w:pPr>
        <w:pStyle w:val="Heading2"/>
      </w:pPr>
      <w:bookmarkStart w:id="40" w:name="_Toc138848202"/>
      <w:r>
        <w:t>Register</w:t>
      </w:r>
      <w:bookmarkEnd w:id="40"/>
    </w:p>
    <w:p w14:paraId="73C8F2F8" w14:textId="75A267AF" w:rsidR="004373CF" w:rsidRDefault="004373CF" w:rsidP="00297766">
      <w:pPr>
        <w:autoSpaceDE w:val="0"/>
        <w:spacing w:after="120"/>
        <w:rPr>
          <w:rFonts w:cs="Arial"/>
          <w:lang w:val="en-GB"/>
        </w:rPr>
      </w:pPr>
      <w:r>
        <w:rPr>
          <w:rFonts w:cs="Arial"/>
          <w:lang w:val="en-GB"/>
        </w:rPr>
        <w:t xml:space="preserve">A </w:t>
      </w:r>
      <w:r w:rsidR="002229F3">
        <w:rPr>
          <w:rFonts w:cs="Arial"/>
          <w:lang w:val="en-GB"/>
        </w:rPr>
        <w:t xml:space="preserve">Register </w:t>
      </w:r>
      <w:r>
        <w:rPr>
          <w:rFonts w:cs="Arial"/>
          <w:lang w:val="en-GB"/>
        </w:rPr>
        <w:t xml:space="preserve">is simply a managed list.  It is easier to maintain than a fixed document, because new items can be added as needed to the </w:t>
      </w:r>
      <w:r w:rsidR="002229F3">
        <w:rPr>
          <w:rFonts w:cs="Arial"/>
          <w:lang w:val="en-GB"/>
        </w:rPr>
        <w:t>Register;</w:t>
      </w:r>
      <w:r>
        <w:rPr>
          <w:rFonts w:cs="Arial"/>
          <w:lang w:val="en-GB"/>
        </w:rPr>
        <w:t xml:space="preserve"> and existing items in the </w:t>
      </w:r>
      <w:r w:rsidR="002229F3">
        <w:rPr>
          <w:rFonts w:cs="Arial"/>
          <w:lang w:val="en-GB"/>
        </w:rPr>
        <w:t xml:space="preserve">Register </w:t>
      </w:r>
      <w:r>
        <w:rPr>
          <w:rFonts w:cs="Arial"/>
          <w:lang w:val="en-GB"/>
        </w:rPr>
        <w:t xml:space="preserve">can be clarified, superseded or retired. Each </w:t>
      </w:r>
      <w:r w:rsidR="002229F3">
        <w:rPr>
          <w:rFonts w:cs="Arial"/>
          <w:lang w:val="en-GB"/>
        </w:rPr>
        <w:t xml:space="preserve">Register </w:t>
      </w:r>
      <w:r>
        <w:rPr>
          <w:rFonts w:cs="Arial"/>
          <w:lang w:val="en-GB"/>
        </w:rPr>
        <w:t xml:space="preserve">item has one or more dates associated with it that indicate when changes in its status occurred. This means that a </w:t>
      </w:r>
      <w:r w:rsidR="002229F3">
        <w:rPr>
          <w:rFonts w:cs="Arial"/>
          <w:lang w:val="en-GB"/>
        </w:rPr>
        <w:t>Product Specification</w:t>
      </w:r>
      <w:r>
        <w:rPr>
          <w:rFonts w:cs="Arial"/>
          <w:lang w:val="en-GB"/>
        </w:rPr>
        <w:t xml:space="preserve">, defined at a given date, may reference an item in the </w:t>
      </w:r>
      <w:r w:rsidR="002229F3">
        <w:rPr>
          <w:rFonts w:cs="Arial"/>
          <w:lang w:val="en-GB"/>
        </w:rPr>
        <w:t xml:space="preserve">Register </w:t>
      </w:r>
      <w:r w:rsidR="00717B56">
        <w:rPr>
          <w:rFonts w:cs="Arial"/>
          <w:lang w:val="en-GB"/>
        </w:rPr>
        <w:t>at a specific point in time.</w:t>
      </w:r>
    </w:p>
    <w:p w14:paraId="3EC1E785" w14:textId="5A646FAE" w:rsidR="00B90161" w:rsidRPr="0085164B" w:rsidRDefault="00B90161" w:rsidP="00B90161">
      <w:pPr>
        <w:pStyle w:val="Heading3"/>
        <w:tabs>
          <w:tab w:val="num" w:pos="1021"/>
        </w:tabs>
        <w:jc w:val="both"/>
        <w:rPr>
          <w:lang w:val="en-GB"/>
        </w:rPr>
      </w:pPr>
      <w:bookmarkStart w:id="41" w:name="_Toc138848203"/>
      <w:r>
        <w:rPr>
          <w:lang w:val="en-GB"/>
        </w:rPr>
        <w:t>Registers within the IHO Geospatial Information (GI) Registry</w:t>
      </w:r>
      <w:bookmarkEnd w:id="41"/>
    </w:p>
    <w:p w14:paraId="2FDBBAE0" w14:textId="77777777" w:rsidR="00B90161" w:rsidRDefault="00B90161" w:rsidP="00B90161">
      <w:pPr>
        <w:pStyle w:val="ParagraphText"/>
        <w:spacing w:after="0"/>
        <w:jc w:val="both"/>
      </w:pPr>
      <w:r>
        <w:t>The following Registers have been implemented within the IHO Geospatial Information (GI) Registry structure. A full description of these Registers is included in the accompanying references:</w:t>
      </w:r>
    </w:p>
    <w:p w14:paraId="1B9CE9E3" w14:textId="77777777" w:rsidR="00B90161" w:rsidRDefault="00B90161" w:rsidP="00B90161">
      <w:pPr>
        <w:pStyle w:val="ParagraphText"/>
        <w:numPr>
          <w:ilvl w:val="0"/>
          <w:numId w:val="31"/>
        </w:numPr>
        <w:spacing w:after="0"/>
        <w:jc w:val="both"/>
      </w:pPr>
      <w:r>
        <w:t>Concept Register (S-100 Part 2a);</w:t>
      </w:r>
    </w:p>
    <w:p w14:paraId="6DC55A04" w14:textId="77777777" w:rsidR="00B90161" w:rsidRDefault="00B90161" w:rsidP="00B90161">
      <w:pPr>
        <w:pStyle w:val="ParagraphText"/>
        <w:numPr>
          <w:ilvl w:val="0"/>
          <w:numId w:val="31"/>
        </w:numPr>
        <w:spacing w:after="0"/>
        <w:jc w:val="both"/>
      </w:pPr>
      <w:r>
        <w:t>Data Dictionary Register (S-100 Part 2a);</w:t>
      </w:r>
    </w:p>
    <w:p w14:paraId="471B4044" w14:textId="77777777" w:rsidR="00B90161" w:rsidRDefault="00B90161" w:rsidP="00B90161">
      <w:pPr>
        <w:pStyle w:val="ParagraphText"/>
        <w:numPr>
          <w:ilvl w:val="0"/>
          <w:numId w:val="31"/>
        </w:numPr>
        <w:spacing w:after="0"/>
        <w:jc w:val="both"/>
      </w:pPr>
      <w:r>
        <w:t>Portrayal Register (S-100 Part 2b);</w:t>
      </w:r>
    </w:p>
    <w:p w14:paraId="7B7D516F" w14:textId="77777777" w:rsidR="00B90161" w:rsidRDefault="00B90161" w:rsidP="00B90161">
      <w:pPr>
        <w:pStyle w:val="ParagraphText"/>
        <w:numPr>
          <w:ilvl w:val="0"/>
          <w:numId w:val="31"/>
        </w:numPr>
        <w:spacing w:after="0"/>
        <w:jc w:val="both"/>
      </w:pPr>
      <w:r>
        <w:t>Metadata Register (not currently described - to be included in a future Edition of S-100);</w:t>
      </w:r>
    </w:p>
    <w:p w14:paraId="11A9FC46" w14:textId="77777777" w:rsidR="00B90161" w:rsidRDefault="00B90161" w:rsidP="00B90161">
      <w:pPr>
        <w:pStyle w:val="ParagraphText"/>
        <w:numPr>
          <w:ilvl w:val="0"/>
          <w:numId w:val="31"/>
        </w:numPr>
        <w:spacing w:after="0"/>
        <w:jc w:val="both"/>
      </w:pPr>
      <w:r>
        <w:t>Product Specification Register (not currently described - to be included in a future Edition of S-100); and</w:t>
      </w:r>
    </w:p>
    <w:p w14:paraId="413FC11A" w14:textId="3F563B58" w:rsidR="00B90161" w:rsidRDefault="00C56AC9" w:rsidP="00B90161">
      <w:pPr>
        <w:pStyle w:val="ParagraphText"/>
        <w:numPr>
          <w:ilvl w:val="0"/>
          <w:numId w:val="31"/>
        </w:numPr>
        <w:spacing w:after="120"/>
        <w:jc w:val="both"/>
      </w:pPr>
      <w:r>
        <w:t>Producer Code Register (</w:t>
      </w:r>
      <w:r w:rsidR="00B90161">
        <w:t>not currently described - to be included in a future Edition of S-100).</w:t>
      </w:r>
    </w:p>
    <w:p w14:paraId="45DFDAB6" w14:textId="25CB2ADA" w:rsidR="00B90161" w:rsidRPr="00B90161" w:rsidRDefault="00B90161" w:rsidP="00B90161">
      <w:pPr>
        <w:pStyle w:val="ParagraphText"/>
        <w:spacing w:after="120"/>
        <w:jc w:val="both"/>
      </w:pPr>
      <w:r>
        <w:t>A description of the operational and management procedures for the IHO GI Registry</w:t>
      </w:r>
      <w:r w:rsidR="00CA7DCD">
        <w:t>, expanding further on the general concepts described in the following clauses,</w:t>
      </w:r>
      <w:r>
        <w:t xml:space="preserve"> is included in IHO Publication S-99 – </w:t>
      </w:r>
      <w:r>
        <w:rPr>
          <w:i/>
        </w:rPr>
        <w:t>Operational Procedures for the Organization and Management of the IHO Geospatial Information (GI) Registry</w:t>
      </w:r>
      <w:r>
        <w:t>.</w:t>
      </w:r>
    </w:p>
    <w:p w14:paraId="7F1DFFFD" w14:textId="77777777" w:rsidR="00717B56" w:rsidRDefault="00717B56" w:rsidP="00297766">
      <w:pPr>
        <w:autoSpaceDE w:val="0"/>
        <w:spacing w:after="120"/>
        <w:rPr>
          <w:rFonts w:cs="Arial"/>
          <w:lang w:val="en-GB"/>
        </w:rPr>
      </w:pPr>
    </w:p>
    <w:p w14:paraId="3CF27C54" w14:textId="27B17F7D" w:rsidR="004373CF" w:rsidRPr="0069472B" w:rsidRDefault="004373CF" w:rsidP="00002CAE">
      <w:pPr>
        <w:pStyle w:val="Heading1"/>
        <w:rPr>
          <w:lang w:val="en-GB"/>
        </w:rPr>
      </w:pPr>
      <w:bookmarkStart w:id="42" w:name="_Toc138848204"/>
      <w:r w:rsidRPr="0069472B">
        <w:rPr>
          <w:lang w:val="en-GB"/>
        </w:rPr>
        <w:t xml:space="preserve">Roles and responsibilities in the management of </w:t>
      </w:r>
      <w:r w:rsidR="00F84D91" w:rsidRPr="0069472B">
        <w:rPr>
          <w:lang w:val="en-GB"/>
        </w:rPr>
        <w:t>Registers</w:t>
      </w:r>
      <w:bookmarkEnd w:id="42"/>
    </w:p>
    <w:p w14:paraId="3D988040" w14:textId="3E7165CA" w:rsidR="004373CF" w:rsidRDefault="004373CF" w:rsidP="006B2875">
      <w:pPr>
        <w:pStyle w:val="Heading2"/>
      </w:pPr>
      <w:bookmarkStart w:id="43" w:name="_Toc138848205"/>
      <w:r>
        <w:t xml:space="preserve">Register </w:t>
      </w:r>
      <w:proofErr w:type="spellStart"/>
      <w:r>
        <w:t>Owner</w:t>
      </w:r>
      <w:bookmarkEnd w:id="43"/>
      <w:proofErr w:type="spellEnd"/>
    </w:p>
    <w:p w14:paraId="1E7CFA02" w14:textId="77777777" w:rsidR="004373CF" w:rsidRDefault="004373CF" w:rsidP="00297766">
      <w:pPr>
        <w:spacing w:after="120"/>
        <w:rPr>
          <w:rFonts w:cs="Arial"/>
          <w:lang w:val="en-GB"/>
        </w:rPr>
      </w:pPr>
      <w:r>
        <w:rPr>
          <w:rFonts w:cs="Arial"/>
          <w:lang w:val="en-GB"/>
        </w:rPr>
        <w:t xml:space="preserve">The Register Owner is an organization that: </w:t>
      </w:r>
    </w:p>
    <w:p w14:paraId="3B8FE1A3" w14:textId="6C755658" w:rsidR="004373CF" w:rsidRDefault="00E665CE" w:rsidP="00297766">
      <w:pPr>
        <w:pStyle w:val="ParagraphText"/>
        <w:numPr>
          <w:ilvl w:val="0"/>
          <w:numId w:val="17"/>
        </w:numPr>
        <w:spacing w:after="120"/>
        <w:jc w:val="both"/>
      </w:pPr>
      <w:r>
        <w:t xml:space="preserve">establishes </w:t>
      </w:r>
      <w:r w:rsidR="004373CF">
        <w:t xml:space="preserve">one or more </w:t>
      </w:r>
      <w:r w:rsidR="002229F3">
        <w:t>Registers</w:t>
      </w:r>
      <w:r>
        <w:t xml:space="preserve"> within a Registry</w:t>
      </w:r>
      <w:r w:rsidR="00297766">
        <w:t>;</w:t>
      </w:r>
      <w:r w:rsidR="004373CF">
        <w:t xml:space="preserve"> </w:t>
      </w:r>
    </w:p>
    <w:p w14:paraId="19D00BED" w14:textId="6C7E6673" w:rsidR="004373CF" w:rsidRDefault="00E665CE" w:rsidP="00297766">
      <w:pPr>
        <w:pStyle w:val="ParagraphText"/>
        <w:numPr>
          <w:ilvl w:val="0"/>
          <w:numId w:val="17"/>
        </w:numPr>
        <w:spacing w:after="120"/>
        <w:jc w:val="both"/>
      </w:pPr>
      <w:r>
        <w:t xml:space="preserve">has </w:t>
      </w:r>
      <w:r w:rsidR="004373CF">
        <w:t xml:space="preserve">primary responsibility for the management, dissemination, and intellectual content of those </w:t>
      </w:r>
      <w:r w:rsidR="002229F3">
        <w:t>Registers</w:t>
      </w:r>
      <w:r w:rsidR="00297766">
        <w:t>;</w:t>
      </w:r>
      <w:r w:rsidR="004373CF">
        <w:t xml:space="preserve"> </w:t>
      </w:r>
    </w:p>
    <w:p w14:paraId="5D66312D" w14:textId="482D4CFA" w:rsidR="004373CF" w:rsidRDefault="00E665CE" w:rsidP="00297766">
      <w:pPr>
        <w:pStyle w:val="ParagraphText"/>
        <w:numPr>
          <w:ilvl w:val="0"/>
          <w:numId w:val="17"/>
        </w:numPr>
        <w:spacing w:after="120"/>
        <w:jc w:val="both"/>
      </w:pPr>
      <w:r>
        <w:t xml:space="preserve">may </w:t>
      </w:r>
      <w:r w:rsidR="004373CF">
        <w:t xml:space="preserve">appoint another organization to serve as the </w:t>
      </w:r>
      <w:r w:rsidR="002229F3">
        <w:t>Register Manager</w:t>
      </w:r>
      <w:r w:rsidR="00297766">
        <w:t>;</w:t>
      </w:r>
      <w:r>
        <w:t xml:space="preserve"> and</w:t>
      </w:r>
    </w:p>
    <w:p w14:paraId="34798063" w14:textId="0CEEEEC3" w:rsidR="00825A19" w:rsidRDefault="00E665CE" w:rsidP="00297766">
      <w:pPr>
        <w:pStyle w:val="ParagraphText"/>
        <w:numPr>
          <w:ilvl w:val="0"/>
          <w:numId w:val="17"/>
        </w:numPr>
        <w:spacing w:after="120"/>
        <w:jc w:val="both"/>
      </w:pPr>
      <w:r>
        <w:t xml:space="preserve">shall </w:t>
      </w:r>
      <w:r w:rsidR="004373CF">
        <w:t>establish a procedure to process proposals and appeals ma</w:t>
      </w:r>
      <w:r w:rsidR="00825A19">
        <w:t xml:space="preserve">de by </w:t>
      </w:r>
      <w:r w:rsidR="00CA145F">
        <w:t>Submitting Organizations</w:t>
      </w:r>
      <w:r w:rsidR="00825A19">
        <w:t>.</w:t>
      </w:r>
    </w:p>
    <w:p w14:paraId="343F252A" w14:textId="77777777" w:rsidR="004373CF" w:rsidRDefault="004373CF" w:rsidP="00297766">
      <w:pPr>
        <w:pStyle w:val="ParagraphText"/>
        <w:spacing w:after="120"/>
        <w:ind w:left="360"/>
        <w:jc w:val="both"/>
      </w:pPr>
      <w:r>
        <w:lastRenderedPageBreak/>
        <w:t xml:space="preserve"> </w:t>
      </w:r>
    </w:p>
    <w:p w14:paraId="758195DE" w14:textId="6353F7B8" w:rsidR="004373CF" w:rsidRDefault="004373CF" w:rsidP="006B2875">
      <w:pPr>
        <w:pStyle w:val="Heading2"/>
      </w:pPr>
      <w:bookmarkStart w:id="44" w:name="_Toc138848206"/>
      <w:r>
        <w:t>Register Manager</w:t>
      </w:r>
      <w:bookmarkEnd w:id="44"/>
    </w:p>
    <w:p w14:paraId="075F6F25" w14:textId="51753E10" w:rsidR="004373CF" w:rsidRDefault="004373CF" w:rsidP="00297766">
      <w:pPr>
        <w:spacing w:after="120"/>
        <w:rPr>
          <w:rFonts w:cs="Arial"/>
          <w:lang w:val="en-GB"/>
        </w:rPr>
      </w:pPr>
      <w:r>
        <w:rPr>
          <w:rFonts w:cs="Arial"/>
          <w:lang w:val="en-GB"/>
        </w:rPr>
        <w:t xml:space="preserve">The Register Manager is responsible for the administration of a </w:t>
      </w:r>
      <w:r w:rsidR="00CA145F">
        <w:rPr>
          <w:rFonts w:cs="Arial"/>
          <w:lang w:val="en-GB"/>
        </w:rPr>
        <w:t>Register</w:t>
      </w:r>
      <w:r>
        <w:rPr>
          <w:rFonts w:cs="Arial"/>
          <w:lang w:val="en-GB"/>
        </w:rPr>
        <w:t>.  This includes:</w:t>
      </w:r>
    </w:p>
    <w:p w14:paraId="73379DE7" w14:textId="454A5D72" w:rsidR="004373CF" w:rsidRPr="0069472B" w:rsidRDefault="00E665CE" w:rsidP="00297766">
      <w:pPr>
        <w:pStyle w:val="ParagraphText"/>
        <w:numPr>
          <w:ilvl w:val="0"/>
          <w:numId w:val="18"/>
        </w:numPr>
        <w:spacing w:after="120"/>
        <w:jc w:val="both"/>
        <w:rPr>
          <w:rStyle w:val="ListNumberChar"/>
          <w:lang w:val="en-GB"/>
        </w:rPr>
      </w:pPr>
      <w:r w:rsidRPr="0069472B">
        <w:rPr>
          <w:rStyle w:val="ListNumberChar"/>
          <w:lang w:val="en-GB"/>
        </w:rPr>
        <w:t xml:space="preserve">coordinating </w:t>
      </w:r>
      <w:r w:rsidR="004373CF" w:rsidRPr="0069472B">
        <w:rPr>
          <w:rStyle w:val="ListNumberChar"/>
          <w:lang w:val="en-GB"/>
        </w:rPr>
        <w:t>with other Register Managers, Submitting Organizations, the related Control</w:t>
      </w:r>
      <w:r w:rsidR="004373CF">
        <w:rPr>
          <w:rFonts w:cs="Arial"/>
        </w:rPr>
        <w:t xml:space="preserve"> </w:t>
      </w:r>
      <w:r w:rsidR="004373CF" w:rsidRPr="0069472B">
        <w:rPr>
          <w:rStyle w:val="ListNumberChar"/>
          <w:lang w:val="en-GB"/>
        </w:rPr>
        <w:t>Body, Register Owner and the Registry Manager</w:t>
      </w:r>
      <w:r w:rsidR="00297766" w:rsidRPr="0069472B">
        <w:rPr>
          <w:rStyle w:val="ListNumberChar"/>
          <w:lang w:val="en-GB"/>
        </w:rPr>
        <w:t>;</w:t>
      </w:r>
    </w:p>
    <w:p w14:paraId="37B1A15A" w14:textId="50EFB781" w:rsidR="004373CF" w:rsidRDefault="00E665CE" w:rsidP="00297766">
      <w:pPr>
        <w:pStyle w:val="ParagraphText"/>
        <w:numPr>
          <w:ilvl w:val="0"/>
          <w:numId w:val="18"/>
        </w:numPr>
        <w:spacing w:after="120"/>
        <w:jc w:val="both"/>
      </w:pPr>
      <w:r>
        <w:t xml:space="preserve">maintaining </w:t>
      </w:r>
      <w:r w:rsidR="004373CF">
        <w:t xml:space="preserve">items within the </w:t>
      </w:r>
      <w:r w:rsidR="00CA145F">
        <w:t>Register</w:t>
      </w:r>
      <w:r w:rsidR="00297766">
        <w:t>;</w:t>
      </w:r>
    </w:p>
    <w:p w14:paraId="3487CC0B" w14:textId="4BD31201" w:rsidR="004373CF" w:rsidRDefault="00E665CE" w:rsidP="00297766">
      <w:pPr>
        <w:pStyle w:val="ParagraphText"/>
        <w:numPr>
          <w:ilvl w:val="0"/>
          <w:numId w:val="18"/>
        </w:numPr>
        <w:spacing w:after="120"/>
        <w:jc w:val="both"/>
      </w:pPr>
      <w:r>
        <w:t xml:space="preserve">maintain </w:t>
      </w:r>
      <w:r w:rsidR="004373CF">
        <w:t>and publish a List of Submitting Organizations</w:t>
      </w:r>
      <w:r w:rsidR="00297766">
        <w:t>;</w:t>
      </w:r>
    </w:p>
    <w:p w14:paraId="58AB8D5F" w14:textId="7B667AD7" w:rsidR="004373CF" w:rsidRDefault="00E665CE" w:rsidP="00297766">
      <w:pPr>
        <w:pStyle w:val="ParagraphText"/>
        <w:numPr>
          <w:ilvl w:val="0"/>
          <w:numId w:val="18"/>
        </w:numPr>
        <w:spacing w:after="120"/>
        <w:jc w:val="both"/>
      </w:pPr>
      <w:r>
        <w:t xml:space="preserve">distributing </w:t>
      </w:r>
      <w:r w:rsidR="004373CF">
        <w:t xml:space="preserve">an information package containing a description of the </w:t>
      </w:r>
      <w:r w:rsidR="00CA145F">
        <w:t xml:space="preserve">Register </w:t>
      </w:r>
      <w:r w:rsidR="004373CF">
        <w:t>and how to subm</w:t>
      </w:r>
      <w:r w:rsidR="00297766">
        <w:t>it proposals;</w:t>
      </w:r>
      <w:r>
        <w:t xml:space="preserve"> and</w:t>
      </w:r>
    </w:p>
    <w:p w14:paraId="485B6B60" w14:textId="25837914" w:rsidR="004373CF" w:rsidRDefault="00E665CE" w:rsidP="00297766">
      <w:pPr>
        <w:pStyle w:val="ParagraphText"/>
        <w:numPr>
          <w:ilvl w:val="0"/>
          <w:numId w:val="18"/>
        </w:numPr>
        <w:spacing w:after="120"/>
        <w:jc w:val="both"/>
      </w:pPr>
      <w:r>
        <w:t xml:space="preserve">providing </w:t>
      </w:r>
      <w:r w:rsidR="004373CF">
        <w:t xml:space="preserve">periodic reports to the Register Owner and/or the Control Body.  Each report shall describe the proposals received and the decisions taken since the last report. </w:t>
      </w:r>
      <w:r>
        <w:t xml:space="preserve"> </w:t>
      </w:r>
      <w:r w:rsidR="004373CF">
        <w:t>The interval between those reports must not exceed 12 months</w:t>
      </w:r>
      <w:r w:rsidR="00297766">
        <w:t>.</w:t>
      </w:r>
    </w:p>
    <w:p w14:paraId="763310FF" w14:textId="3F87C2D2" w:rsidR="00F05C37" w:rsidRDefault="00F05C37" w:rsidP="00297766">
      <w:pPr>
        <w:pStyle w:val="ParagraphText"/>
        <w:spacing w:after="120"/>
        <w:jc w:val="both"/>
      </w:pPr>
      <w:r>
        <w:t xml:space="preserve">A Register Manager may manage multiple </w:t>
      </w:r>
      <w:r w:rsidR="00CA145F">
        <w:t>Registers</w:t>
      </w:r>
      <w:r>
        <w:t>.</w:t>
      </w:r>
    </w:p>
    <w:p w14:paraId="201FFFA6" w14:textId="77777777" w:rsidR="00825A19" w:rsidRDefault="00825A19" w:rsidP="00297766">
      <w:pPr>
        <w:pStyle w:val="ParagraphText"/>
        <w:spacing w:after="120"/>
        <w:jc w:val="both"/>
      </w:pPr>
    </w:p>
    <w:p w14:paraId="069F4445" w14:textId="021859AC" w:rsidR="00825A19" w:rsidRPr="00FC023D" w:rsidRDefault="004373CF" w:rsidP="006B2875">
      <w:pPr>
        <w:pStyle w:val="Heading2"/>
      </w:pPr>
      <w:bookmarkStart w:id="45" w:name="_Toc138848207"/>
      <w:r w:rsidRPr="00FC023D">
        <w:t>Register User</w:t>
      </w:r>
      <w:bookmarkEnd w:id="45"/>
    </w:p>
    <w:p w14:paraId="270AD10D" w14:textId="5649C250" w:rsidR="004373CF" w:rsidRDefault="004373CF" w:rsidP="00FC023D">
      <w:pPr>
        <w:pStyle w:val="ParagraphText"/>
        <w:keepNext/>
        <w:spacing w:after="120"/>
        <w:jc w:val="both"/>
      </w:pPr>
      <w:r>
        <w:t xml:space="preserve">A Register User is any person or organization interested in accessing or determining the content of a </w:t>
      </w:r>
      <w:r w:rsidR="00CA145F">
        <w:t>Register</w:t>
      </w:r>
      <w:r>
        <w:t xml:space="preserve">. </w:t>
      </w:r>
    </w:p>
    <w:p w14:paraId="6502AC39" w14:textId="77777777" w:rsidR="004C3E4E" w:rsidRDefault="004C3E4E" w:rsidP="00FC023D">
      <w:pPr>
        <w:pStyle w:val="ParagraphText"/>
        <w:spacing w:after="120"/>
      </w:pPr>
    </w:p>
    <w:p w14:paraId="3295F201" w14:textId="0657A4FE" w:rsidR="004373CF" w:rsidRDefault="009C5476" w:rsidP="006B2875">
      <w:pPr>
        <w:pStyle w:val="Heading2"/>
      </w:pPr>
      <w:bookmarkStart w:id="46" w:name="_Toc138848208"/>
      <w:r>
        <w:t xml:space="preserve">Domain </w:t>
      </w:r>
      <w:r w:rsidR="004373CF">
        <w:t>Control Body</w:t>
      </w:r>
      <w:bookmarkEnd w:id="46"/>
    </w:p>
    <w:p w14:paraId="3D71EE66" w14:textId="62CAC55C" w:rsidR="004373CF" w:rsidRDefault="009C5476" w:rsidP="009C5476">
      <w:pPr>
        <w:pStyle w:val="ParagraphText"/>
        <w:spacing w:after="120"/>
        <w:jc w:val="both"/>
      </w:pPr>
      <w:r>
        <w:t xml:space="preserve">The Domain </w:t>
      </w:r>
      <w:r w:rsidR="004373CF">
        <w:t xml:space="preserve">Control Body </w:t>
      </w:r>
      <w:r>
        <w:t xml:space="preserve">(DCB) for a Register </w:t>
      </w:r>
      <w:r w:rsidR="004373CF">
        <w:t xml:space="preserve">is a group of technical experts appointed by a Register Owner to decide on the acceptability of proposals for changes to the content of a </w:t>
      </w:r>
      <w:r w:rsidR="00CA145F">
        <w:t>Register</w:t>
      </w:r>
      <w:r w:rsidR="004373CF">
        <w:t>.  The group must comprise experts in the related field that makes u</w:t>
      </w:r>
      <w:r w:rsidR="00825A19">
        <w:t xml:space="preserve">p the contents of the </w:t>
      </w:r>
      <w:r w:rsidR="00CA145F">
        <w:t>Register</w:t>
      </w:r>
      <w:r w:rsidR="00825A19">
        <w:t>.</w:t>
      </w:r>
      <w:r w:rsidR="00CA145F">
        <w:t xml:space="preserve">  As such, the DCB consists of at least one representative from each of the </w:t>
      </w:r>
      <w:r w:rsidR="002E7C8B">
        <w:t xml:space="preserve">Domains </w:t>
      </w:r>
      <w:r w:rsidR="00BF3AA9">
        <w:t>contributing to the content of</w:t>
      </w:r>
      <w:r w:rsidR="002E7C8B">
        <w:t xml:space="preserve"> the Register.</w:t>
      </w:r>
    </w:p>
    <w:p w14:paraId="56D39752" w14:textId="77777777" w:rsidR="009C5476" w:rsidRDefault="009C5476" w:rsidP="00FC023D">
      <w:pPr>
        <w:pStyle w:val="ParagraphText"/>
        <w:spacing w:after="120"/>
        <w:jc w:val="both"/>
      </w:pPr>
    </w:p>
    <w:p w14:paraId="0E60FD95" w14:textId="0BAB3E7C" w:rsidR="009C5476" w:rsidRDefault="009C5476" w:rsidP="006B2875">
      <w:pPr>
        <w:pStyle w:val="Heading2"/>
      </w:pPr>
      <w:bookmarkStart w:id="47" w:name="_Toc138848209"/>
      <w:r>
        <w:t>Executive Control Body</w:t>
      </w:r>
      <w:bookmarkEnd w:id="47"/>
    </w:p>
    <w:p w14:paraId="39ECF9F9" w14:textId="43BDFBCB" w:rsidR="009C5476" w:rsidRPr="0069472B" w:rsidRDefault="002229F3" w:rsidP="0019350B">
      <w:pPr>
        <w:spacing w:after="120"/>
        <w:rPr>
          <w:rFonts w:eastAsia="Arial" w:cs="Arial"/>
          <w:lang w:val="en-GB"/>
        </w:rPr>
      </w:pPr>
      <w:r w:rsidRPr="0069472B">
        <w:rPr>
          <w:rFonts w:eastAsia="Arial" w:cs="Arial"/>
          <w:lang w:val="en-GB"/>
        </w:rPr>
        <w:t>The</w:t>
      </w:r>
      <w:r w:rsidR="009C5476" w:rsidRPr="0069472B">
        <w:rPr>
          <w:rFonts w:eastAsia="Arial" w:cs="Arial"/>
          <w:lang w:val="en-GB"/>
        </w:rPr>
        <w:t xml:space="preserve"> Executive Control Body (ECB) </w:t>
      </w:r>
      <w:r w:rsidR="002E7C8B" w:rsidRPr="0069472B">
        <w:rPr>
          <w:rFonts w:eastAsia="Arial" w:cs="Arial"/>
          <w:lang w:val="en-GB"/>
        </w:rPr>
        <w:t>must</w:t>
      </w:r>
      <w:r w:rsidR="009C5476" w:rsidRPr="0069472B">
        <w:rPr>
          <w:rFonts w:eastAsia="Arial" w:cs="Arial"/>
          <w:lang w:val="en-GB"/>
        </w:rPr>
        <w:t xml:space="preserve"> consist of a representative of each of the </w:t>
      </w:r>
      <w:r w:rsidR="002E7C8B" w:rsidRPr="0069472B">
        <w:rPr>
          <w:rFonts w:eastAsia="Arial" w:cs="Arial"/>
          <w:lang w:val="en-GB"/>
        </w:rPr>
        <w:t>D</w:t>
      </w:r>
      <w:r w:rsidR="009C5476" w:rsidRPr="0069472B">
        <w:rPr>
          <w:rFonts w:eastAsia="Arial" w:cs="Arial"/>
          <w:lang w:val="en-GB"/>
        </w:rPr>
        <w:t>omain</w:t>
      </w:r>
      <w:r w:rsidR="002E7C8B" w:rsidRPr="0069472B">
        <w:rPr>
          <w:rFonts w:eastAsia="Arial" w:cs="Arial"/>
          <w:lang w:val="en-GB"/>
        </w:rPr>
        <w:t>s within the Register</w:t>
      </w:r>
      <w:r w:rsidR="009C5476" w:rsidRPr="0069472B">
        <w:rPr>
          <w:rFonts w:eastAsia="Arial" w:cs="Arial"/>
          <w:lang w:val="en-GB"/>
        </w:rPr>
        <w:t xml:space="preserve">. </w:t>
      </w:r>
      <w:r w:rsidR="002E7C8B" w:rsidRPr="0069472B">
        <w:rPr>
          <w:rFonts w:eastAsia="Arial" w:cs="Arial"/>
          <w:lang w:val="en-GB"/>
        </w:rPr>
        <w:t>The ECB</w:t>
      </w:r>
      <w:r w:rsidR="009C5476" w:rsidRPr="0069472B">
        <w:rPr>
          <w:rFonts w:eastAsia="Arial" w:cs="Arial"/>
          <w:lang w:val="en-GB"/>
        </w:rPr>
        <w:t xml:space="preserve"> will monitor and advise the Register Manager(s) and act as arbiters for any decisions or disputes in the Register process. In the event that a resolution cannot be achieved, the ECB may </w:t>
      </w:r>
      <w:r w:rsidR="00C162B3" w:rsidRPr="0069472B">
        <w:rPr>
          <w:rFonts w:eastAsia="Arial" w:cs="Arial"/>
          <w:lang w:val="en-GB"/>
        </w:rPr>
        <w:t>request a</w:t>
      </w:r>
      <w:r w:rsidR="009C5476" w:rsidRPr="0069472B">
        <w:rPr>
          <w:rFonts w:eastAsia="Arial" w:cs="Arial"/>
          <w:lang w:val="en-GB"/>
        </w:rPr>
        <w:t xml:space="preserve"> decision </w:t>
      </w:r>
      <w:r w:rsidR="00C162B3" w:rsidRPr="0069472B">
        <w:rPr>
          <w:rFonts w:eastAsia="Arial" w:cs="Arial"/>
          <w:lang w:val="en-GB"/>
        </w:rPr>
        <w:t>from the</w:t>
      </w:r>
      <w:r w:rsidR="009C5476" w:rsidRPr="0069472B">
        <w:rPr>
          <w:rFonts w:eastAsia="Arial" w:cs="Arial"/>
          <w:lang w:val="en-GB"/>
        </w:rPr>
        <w:t xml:space="preserve"> </w:t>
      </w:r>
      <w:r w:rsidR="002E7C8B" w:rsidRPr="0069472B">
        <w:rPr>
          <w:rFonts w:eastAsia="Arial" w:cs="Arial"/>
          <w:lang w:val="en-GB"/>
        </w:rPr>
        <w:t>IHO Hydrographic Services and Standards Committee (</w:t>
      </w:r>
      <w:r w:rsidR="009C5476" w:rsidRPr="0069472B">
        <w:rPr>
          <w:rFonts w:eastAsia="Arial" w:cs="Arial"/>
          <w:lang w:val="en-GB"/>
        </w:rPr>
        <w:t>HSSC</w:t>
      </w:r>
      <w:r w:rsidR="002E7C8B" w:rsidRPr="0069472B">
        <w:rPr>
          <w:rFonts w:eastAsia="Arial" w:cs="Arial"/>
          <w:lang w:val="en-GB"/>
        </w:rPr>
        <w:t>)</w:t>
      </w:r>
      <w:r w:rsidR="009C5476" w:rsidRPr="0069472B">
        <w:rPr>
          <w:rFonts w:eastAsia="Arial" w:cs="Arial"/>
          <w:lang w:val="en-GB"/>
        </w:rPr>
        <w:t>.</w:t>
      </w:r>
    </w:p>
    <w:p w14:paraId="218699E8" w14:textId="77777777" w:rsidR="00825A19" w:rsidRDefault="00825A19" w:rsidP="00FC023D">
      <w:pPr>
        <w:pStyle w:val="ParagraphText"/>
        <w:spacing w:after="120"/>
      </w:pPr>
    </w:p>
    <w:p w14:paraId="43CB2FF9" w14:textId="17006DC5" w:rsidR="004373CF" w:rsidRDefault="004373CF" w:rsidP="006B2875">
      <w:pPr>
        <w:pStyle w:val="Heading2"/>
      </w:pPr>
      <w:bookmarkStart w:id="48" w:name="_Toc138848210"/>
      <w:r>
        <w:t>Submitting Organizations</w:t>
      </w:r>
      <w:bookmarkEnd w:id="48"/>
    </w:p>
    <w:p w14:paraId="64FC435D" w14:textId="25E2F861" w:rsidR="004373CF" w:rsidRDefault="004373CF" w:rsidP="00297766">
      <w:pPr>
        <w:pStyle w:val="Heading3"/>
      </w:pPr>
      <w:bookmarkStart w:id="49" w:name="_Toc138848211"/>
      <w:r>
        <w:t xml:space="preserve">Eligible </w:t>
      </w:r>
      <w:r w:rsidR="00BA0819">
        <w:t>Submitting Organizations</w:t>
      </w:r>
      <w:bookmarkEnd w:id="49"/>
    </w:p>
    <w:p w14:paraId="3CB133CE" w14:textId="3E5241C5" w:rsidR="004373CF" w:rsidRDefault="004373CF" w:rsidP="00FC023D">
      <w:pPr>
        <w:pStyle w:val="ParagraphText"/>
        <w:spacing w:after="120"/>
        <w:jc w:val="both"/>
      </w:pPr>
      <w:r>
        <w:t xml:space="preserve">A </w:t>
      </w:r>
      <w:r w:rsidR="00BA0819">
        <w:t xml:space="preserve">Submitting Organization </w:t>
      </w:r>
      <w:r>
        <w:t xml:space="preserve">is an organization that is qualified under criteria determined by the </w:t>
      </w:r>
      <w:r w:rsidR="00BA0819">
        <w:t xml:space="preserve">Register Owner </w:t>
      </w:r>
      <w:r>
        <w:t xml:space="preserve">to propose changes to the content of a </w:t>
      </w:r>
      <w:r w:rsidR="00BA0819">
        <w:t>Register</w:t>
      </w:r>
      <w:r>
        <w:t xml:space="preserve">.  The </w:t>
      </w:r>
      <w:r w:rsidR="00BA0819">
        <w:t xml:space="preserve">Register Manager must </w:t>
      </w:r>
      <w:r>
        <w:t xml:space="preserve">determine whether a </w:t>
      </w:r>
      <w:r w:rsidR="00BA0819">
        <w:t xml:space="preserve">Submitting Organization </w:t>
      </w:r>
      <w:r>
        <w:t>is qualified in accordance with the criteria estab</w:t>
      </w:r>
      <w:r w:rsidR="00825A19">
        <w:t xml:space="preserve">lished by the </w:t>
      </w:r>
      <w:r w:rsidR="00BA0819">
        <w:t>Register Owner</w:t>
      </w:r>
      <w:r w:rsidR="00825A19">
        <w:t>.</w:t>
      </w:r>
      <w:r w:rsidR="00B320CE">
        <w:t xml:space="preserve">  An approved Submitting Organization shall have at least one representative appointed to submit proposals to the Register on its behalf</w:t>
      </w:r>
      <w:r w:rsidR="005D5C6E">
        <w:t xml:space="preserve"> (multiple representatives of a Submitting Organization may be appointed in consultation with the Register Manager)</w:t>
      </w:r>
      <w:r w:rsidR="00B320CE">
        <w:t>.</w:t>
      </w:r>
    </w:p>
    <w:p w14:paraId="7EF35678" w14:textId="77777777" w:rsidR="00F84D91" w:rsidRDefault="00F84D91" w:rsidP="00FC023D">
      <w:pPr>
        <w:pStyle w:val="ParagraphText"/>
        <w:spacing w:after="120"/>
        <w:jc w:val="both"/>
      </w:pPr>
    </w:p>
    <w:p w14:paraId="7FC72E81" w14:textId="05C34A3D" w:rsidR="004373CF" w:rsidRPr="00555CA4" w:rsidRDefault="004373CF" w:rsidP="006B2875">
      <w:pPr>
        <w:pStyle w:val="Heading2"/>
      </w:pPr>
      <w:bookmarkStart w:id="50" w:name="_Toc138848212"/>
      <w:r w:rsidRPr="00555CA4">
        <w:t>Processing of Proposals</w:t>
      </w:r>
      <w:bookmarkEnd w:id="50"/>
    </w:p>
    <w:p w14:paraId="75EA8FBA" w14:textId="27439822" w:rsidR="00717B56" w:rsidRDefault="004373CF" w:rsidP="00555CA4">
      <w:pPr>
        <w:pStyle w:val="ParagraphText"/>
        <w:spacing w:after="120"/>
        <w:jc w:val="both"/>
      </w:pPr>
      <w:r>
        <w:t xml:space="preserve">Submitting </w:t>
      </w:r>
      <w:r w:rsidR="00472E92">
        <w:t xml:space="preserve">Organizations </w:t>
      </w:r>
      <w:r>
        <w:t>may submit requests for addition, clarification, supersession, and r</w:t>
      </w:r>
      <w:r w:rsidR="00717B56">
        <w:t xml:space="preserve">etirement of registered items. </w:t>
      </w:r>
    </w:p>
    <w:p w14:paraId="4298DAF1" w14:textId="6271AC80" w:rsidR="004373CF" w:rsidRDefault="004373CF" w:rsidP="00297766">
      <w:pPr>
        <w:pStyle w:val="Heading3"/>
      </w:pPr>
      <w:bookmarkStart w:id="51" w:name="_Toc138848213"/>
      <w:r>
        <w:lastRenderedPageBreak/>
        <w:t>Addition of registered items</w:t>
      </w:r>
      <w:bookmarkEnd w:id="51"/>
    </w:p>
    <w:p w14:paraId="7D141980" w14:textId="5A01166C" w:rsidR="00717B56" w:rsidRDefault="004373CF" w:rsidP="00FC023D">
      <w:pPr>
        <w:pStyle w:val="ParagraphText"/>
        <w:spacing w:after="120"/>
        <w:jc w:val="both"/>
      </w:pPr>
      <w:r>
        <w:t xml:space="preserve">Addition is the insertion into a </w:t>
      </w:r>
      <w:r w:rsidR="00472E92">
        <w:t xml:space="preserve">Register </w:t>
      </w:r>
      <w:r>
        <w:t xml:space="preserve">of </w:t>
      </w:r>
      <w:r w:rsidR="00320609">
        <w:t xml:space="preserve">a new </w:t>
      </w:r>
      <w:r>
        <w:t xml:space="preserve">item that describes a concept not adequately described by </w:t>
      </w:r>
      <w:r w:rsidR="00320609">
        <w:t>a valid</w:t>
      </w:r>
      <w:r w:rsidR="005D5C6E">
        <w:t xml:space="preserve"> or processing</w:t>
      </w:r>
      <w:r w:rsidR="00320609">
        <w:t xml:space="preserve"> </w:t>
      </w:r>
      <w:r w:rsidR="00717B56">
        <w:t xml:space="preserve">item already in the </w:t>
      </w:r>
      <w:r w:rsidR="00472E92">
        <w:t>Register</w:t>
      </w:r>
      <w:r w:rsidR="00717B56">
        <w:t xml:space="preserve">. </w:t>
      </w:r>
    </w:p>
    <w:p w14:paraId="07234E6C" w14:textId="7BF610AB" w:rsidR="004373CF" w:rsidRDefault="004373CF" w:rsidP="00297766">
      <w:pPr>
        <w:pStyle w:val="Heading3"/>
      </w:pPr>
      <w:bookmarkStart w:id="52" w:name="_Toc138848214"/>
      <w:r>
        <w:t>Clarification of registered items</w:t>
      </w:r>
      <w:bookmarkEnd w:id="52"/>
    </w:p>
    <w:p w14:paraId="70842FB7" w14:textId="76C616A8" w:rsidR="004373CF" w:rsidRDefault="004373CF" w:rsidP="00FC023D">
      <w:pPr>
        <w:pStyle w:val="ParagraphText"/>
        <w:spacing w:after="120"/>
        <w:jc w:val="both"/>
      </w:pPr>
      <w:r>
        <w:t xml:space="preserve">Clarifications correct errors in spelling, punctuation, grammar or improvements to content or wording. A clarification shall not cause any substantive semantic change to a registered item. The three characteristics that </w:t>
      </w:r>
      <w:r w:rsidR="00261EA2">
        <w:t xml:space="preserve">may </w:t>
      </w:r>
      <w:r>
        <w:t xml:space="preserve">be clarified are definition, </w:t>
      </w:r>
      <w:r w:rsidR="00717B56">
        <w:t xml:space="preserve">other references, and remarks. </w:t>
      </w:r>
    </w:p>
    <w:p w14:paraId="1A277F50" w14:textId="5315105D" w:rsidR="004373CF" w:rsidRDefault="004373CF" w:rsidP="00297766">
      <w:pPr>
        <w:pStyle w:val="Heading3"/>
      </w:pPr>
      <w:bookmarkStart w:id="53" w:name="_Toc138848215"/>
      <w:r>
        <w:t>Supersession of registered items</w:t>
      </w:r>
      <w:bookmarkEnd w:id="53"/>
    </w:p>
    <w:p w14:paraId="784BCF0A" w14:textId="28601AAD" w:rsidR="004373CF" w:rsidRDefault="004373CF" w:rsidP="00FC023D">
      <w:pPr>
        <w:pStyle w:val="ParagraphText"/>
        <w:spacing w:after="120"/>
        <w:jc w:val="both"/>
      </w:pPr>
      <w:r>
        <w:t xml:space="preserve">Supersession of an item means any proposal that would result in a substantive semantic change to an existing </w:t>
      </w:r>
      <w:r w:rsidR="00565B20">
        <w:t xml:space="preserve">valid </w:t>
      </w:r>
      <w:r>
        <w:t>item</w:t>
      </w:r>
      <w:r w:rsidR="00565B20">
        <w:rPr>
          <w:szCs w:val="20"/>
          <w:lang w:val="en-AU"/>
        </w:rPr>
        <w:t>, such as a change to the name of an item or its camelCase identifier; or a change in the portrayal of an item in the Portrayal Register</w:t>
      </w:r>
      <w:r>
        <w:t xml:space="preserve">.  Supersession shall be accomplished by including one or more new items in the </w:t>
      </w:r>
      <w:r w:rsidR="00472E92">
        <w:t xml:space="preserve">Register </w:t>
      </w:r>
      <w:r>
        <w:t xml:space="preserve">with new identifiers and a more recent date. The original item shall remain in the </w:t>
      </w:r>
      <w:r w:rsidR="00472E92">
        <w:t>R</w:t>
      </w:r>
      <w:r>
        <w:t xml:space="preserve">egister but </w:t>
      </w:r>
      <w:r w:rsidR="00472E92">
        <w:t xml:space="preserve">must </w:t>
      </w:r>
      <w:r>
        <w:t>include the date at which it was superseded, and a reference to the items that superseded it.</w:t>
      </w:r>
    </w:p>
    <w:p w14:paraId="0F52AE91" w14:textId="287488C2" w:rsidR="004373CF" w:rsidRDefault="004373CF" w:rsidP="00297766">
      <w:pPr>
        <w:pStyle w:val="Heading3"/>
      </w:pPr>
      <w:bookmarkStart w:id="54" w:name="_Toc138848216"/>
      <w:r>
        <w:t>Retirement of registered items</w:t>
      </w:r>
      <w:bookmarkEnd w:id="54"/>
    </w:p>
    <w:p w14:paraId="71FFB4EF" w14:textId="3FC8A831" w:rsidR="004373CF" w:rsidRDefault="004373CF" w:rsidP="00FC023D">
      <w:pPr>
        <w:pStyle w:val="ParagraphText"/>
        <w:spacing w:after="120"/>
        <w:jc w:val="both"/>
      </w:pPr>
      <w:r>
        <w:t xml:space="preserve">Retirement shall be </w:t>
      </w:r>
      <w:r w:rsidR="005D5C6E">
        <w:t>affected</w:t>
      </w:r>
      <w:r>
        <w:t xml:space="preserve"> by leaving the item in the </w:t>
      </w:r>
      <w:r w:rsidR="00472E92">
        <w:t>Register;</w:t>
      </w:r>
      <w:r>
        <w:t xml:space="preserve"> marking it retired</w:t>
      </w:r>
      <w:r w:rsidR="00472E92">
        <w:t>;</w:t>
      </w:r>
      <w:r>
        <w:t xml:space="preserve"> and including the date of r</w:t>
      </w:r>
      <w:r w:rsidR="00825A19">
        <w:t>etirement.</w:t>
      </w:r>
    </w:p>
    <w:p w14:paraId="79CD20DE" w14:textId="77777777" w:rsidR="00FC023D" w:rsidRDefault="00FC023D" w:rsidP="00FC023D">
      <w:pPr>
        <w:pStyle w:val="ParagraphText"/>
        <w:spacing w:after="120"/>
        <w:jc w:val="both"/>
      </w:pPr>
    </w:p>
    <w:p w14:paraId="4D72E227" w14:textId="1E88798A" w:rsidR="004373CF" w:rsidRDefault="004373CF" w:rsidP="00002CAE">
      <w:pPr>
        <w:pStyle w:val="Heading1"/>
      </w:pPr>
      <w:bookmarkStart w:id="55" w:name="_Toc138848217"/>
      <w:r>
        <w:t>The Register Manager shall</w:t>
      </w:r>
      <w:bookmarkEnd w:id="55"/>
    </w:p>
    <w:p w14:paraId="4B5AD599" w14:textId="00A00267" w:rsidR="004373CF" w:rsidRDefault="00FC023D" w:rsidP="00FC023D">
      <w:pPr>
        <w:pStyle w:val="ParagraphText"/>
        <w:numPr>
          <w:ilvl w:val="0"/>
          <w:numId w:val="19"/>
        </w:numPr>
        <w:spacing w:after="120"/>
        <w:jc w:val="both"/>
      </w:pPr>
      <w:r>
        <w:t>R</w:t>
      </w:r>
      <w:r w:rsidR="004373CF">
        <w:t xml:space="preserve">eceive proposals from </w:t>
      </w:r>
      <w:r w:rsidR="00152E28">
        <w:t>Submitting Organization</w:t>
      </w:r>
      <w:r w:rsidR="009D7609">
        <w:t xml:space="preserve"> representatives</w:t>
      </w:r>
      <w:r>
        <w:t>;</w:t>
      </w:r>
    </w:p>
    <w:p w14:paraId="76C129D7" w14:textId="77777777" w:rsidR="004373CF" w:rsidRDefault="00FC023D" w:rsidP="00FC023D">
      <w:pPr>
        <w:pStyle w:val="ParagraphText"/>
        <w:numPr>
          <w:ilvl w:val="0"/>
          <w:numId w:val="19"/>
        </w:numPr>
        <w:spacing w:after="120"/>
        <w:jc w:val="both"/>
      </w:pPr>
      <w:r>
        <w:t>R</w:t>
      </w:r>
      <w:r w:rsidR="004373CF">
        <w:t>eview proposals for completeness</w:t>
      </w:r>
      <w:r>
        <w:t>;</w:t>
      </w:r>
    </w:p>
    <w:p w14:paraId="6B6F2672" w14:textId="38D864D8" w:rsidR="004373CF" w:rsidRDefault="00FC023D" w:rsidP="00FC023D">
      <w:pPr>
        <w:pStyle w:val="ParagraphText"/>
        <w:numPr>
          <w:ilvl w:val="0"/>
          <w:numId w:val="19"/>
        </w:numPr>
        <w:spacing w:after="120"/>
        <w:jc w:val="both"/>
      </w:pPr>
      <w:r>
        <w:t>R</w:t>
      </w:r>
      <w:r w:rsidR="004373CF">
        <w:t xml:space="preserve">eturn proposals to the </w:t>
      </w:r>
      <w:r w:rsidR="00152E28">
        <w:t>Submitting Organization</w:t>
      </w:r>
      <w:r w:rsidR="009D7609">
        <w:t xml:space="preserve"> representative</w:t>
      </w:r>
      <w:r w:rsidR="00152E28">
        <w:t xml:space="preserve"> </w:t>
      </w:r>
      <w:r>
        <w:t>if incomplete;</w:t>
      </w:r>
    </w:p>
    <w:p w14:paraId="2222E1AC" w14:textId="60A186D6" w:rsidR="004373CF" w:rsidRDefault="00FC023D" w:rsidP="00FC023D">
      <w:pPr>
        <w:pStyle w:val="ParagraphText"/>
        <w:numPr>
          <w:ilvl w:val="0"/>
          <w:numId w:val="19"/>
        </w:numPr>
        <w:spacing w:after="120"/>
        <w:jc w:val="both"/>
      </w:pPr>
      <w:r>
        <w:t>C</w:t>
      </w:r>
      <w:r w:rsidR="004373CF">
        <w:t xml:space="preserve">heck within the </w:t>
      </w:r>
      <w:r w:rsidR="00152E28">
        <w:t xml:space="preserve">Register </w:t>
      </w:r>
      <w:r w:rsidR="004373CF">
        <w:t>for similar proposals</w:t>
      </w:r>
      <w:r w:rsidR="00152E28">
        <w:t>;</w:t>
      </w:r>
      <w:r w:rsidR="004373CF">
        <w:t xml:space="preserve"> and if similar, the </w:t>
      </w:r>
      <w:r w:rsidR="00152E28">
        <w:t xml:space="preserve">Register Manager </w:t>
      </w:r>
      <w:r w:rsidR="004373CF">
        <w:t xml:space="preserve">shall contact the </w:t>
      </w:r>
      <w:r w:rsidR="00152E28">
        <w:t>Submitting Organization</w:t>
      </w:r>
      <w:r w:rsidR="009D7609">
        <w:t xml:space="preserve"> representative</w:t>
      </w:r>
      <w:r>
        <w:t>;</w:t>
      </w:r>
    </w:p>
    <w:p w14:paraId="2F383982" w14:textId="588F081F" w:rsidR="004373CF" w:rsidRDefault="00FC023D" w:rsidP="00FC023D">
      <w:pPr>
        <w:pStyle w:val="ParagraphText"/>
        <w:numPr>
          <w:ilvl w:val="0"/>
          <w:numId w:val="19"/>
        </w:numPr>
        <w:spacing w:after="120"/>
        <w:jc w:val="both"/>
      </w:pPr>
      <w:r>
        <w:t>C</w:t>
      </w:r>
      <w:r w:rsidR="004373CF">
        <w:t xml:space="preserve">oordinate proposals with other </w:t>
      </w:r>
      <w:r w:rsidR="00152E28">
        <w:t xml:space="preserve">Register Managers </w:t>
      </w:r>
      <w:r w:rsidR="004373CF">
        <w:t>within two calendar weeks from the date</w:t>
      </w:r>
      <w:r w:rsidR="0043272B">
        <w:t xml:space="preserve"> </w:t>
      </w:r>
      <w:r w:rsidR="004373CF">
        <w:t>received</w:t>
      </w:r>
      <w:r>
        <w:t>;</w:t>
      </w:r>
    </w:p>
    <w:p w14:paraId="1B0308A5" w14:textId="09EC2B34" w:rsidR="00CE25B5" w:rsidRDefault="00FC023D" w:rsidP="00FC023D">
      <w:pPr>
        <w:pStyle w:val="ParagraphText"/>
        <w:numPr>
          <w:ilvl w:val="0"/>
          <w:numId w:val="19"/>
        </w:numPr>
        <w:spacing w:after="120"/>
        <w:jc w:val="both"/>
      </w:pPr>
      <w:r>
        <w:t>G</w:t>
      </w:r>
      <w:r w:rsidR="004373CF">
        <w:t>enerate a proposal management record, with the status set to ‘</w:t>
      </w:r>
      <w:r w:rsidR="002C3B8D">
        <w:t>transferred’</w:t>
      </w:r>
      <w:r w:rsidR="004373CF">
        <w:t xml:space="preserve">; </w:t>
      </w:r>
      <w:r>
        <w:t>and</w:t>
      </w:r>
    </w:p>
    <w:p w14:paraId="5E6F624E" w14:textId="77777777" w:rsidR="004C3E4E" w:rsidRDefault="00FC023D" w:rsidP="00FC023D">
      <w:pPr>
        <w:pStyle w:val="ParagraphText"/>
        <w:numPr>
          <w:ilvl w:val="0"/>
          <w:numId w:val="19"/>
        </w:numPr>
        <w:spacing w:after="120"/>
        <w:jc w:val="both"/>
      </w:pPr>
      <w:r>
        <w:t>I</w:t>
      </w:r>
      <w:r w:rsidR="00CE25B5">
        <w:t>nitiate the approval process</w:t>
      </w:r>
      <w:r>
        <w:t>.</w:t>
      </w:r>
    </w:p>
    <w:p w14:paraId="721B254C" w14:textId="77777777" w:rsidR="00825A19" w:rsidRPr="00825A19" w:rsidRDefault="00825A19" w:rsidP="00FC023D">
      <w:pPr>
        <w:pStyle w:val="ParagraphText"/>
        <w:tabs>
          <w:tab w:val="left" w:pos="720"/>
        </w:tabs>
        <w:spacing w:after="120"/>
        <w:jc w:val="both"/>
      </w:pPr>
    </w:p>
    <w:p w14:paraId="1672C215" w14:textId="0A2B52A9" w:rsidR="004373CF" w:rsidRDefault="004373CF" w:rsidP="006B2875">
      <w:pPr>
        <w:pStyle w:val="Heading2"/>
      </w:pPr>
      <w:bookmarkStart w:id="56" w:name="_Toc138848218"/>
      <w:r>
        <w:t>Proposal legitimacy</w:t>
      </w:r>
      <w:bookmarkEnd w:id="56"/>
    </w:p>
    <w:p w14:paraId="4B8C61A4" w14:textId="77777777" w:rsidR="004373CF" w:rsidRDefault="004373CF" w:rsidP="00B54A33">
      <w:pPr>
        <w:pStyle w:val="ParagraphText"/>
        <w:spacing w:after="120"/>
        <w:jc w:val="both"/>
      </w:pPr>
      <w:r>
        <w:t>The Register Manager shall use the following criteria to determine if the proposal is complete and reject the proposal if:</w:t>
      </w:r>
    </w:p>
    <w:p w14:paraId="638AAB64" w14:textId="2FBEADD0" w:rsidR="004373CF" w:rsidRDefault="00FC023D" w:rsidP="00B54A33">
      <w:pPr>
        <w:pStyle w:val="ParagraphText"/>
        <w:numPr>
          <w:ilvl w:val="0"/>
          <w:numId w:val="20"/>
        </w:numPr>
        <w:spacing w:after="120"/>
        <w:ind w:left="714" w:hanging="357"/>
        <w:jc w:val="both"/>
      </w:pPr>
      <w:r>
        <w:t>T</w:t>
      </w:r>
      <w:r w:rsidR="004373CF">
        <w:t xml:space="preserve">he submitter is not a qualified </w:t>
      </w:r>
      <w:r w:rsidR="00152E28">
        <w:t>Submitting Organization</w:t>
      </w:r>
      <w:r w:rsidR="009029AD">
        <w:t xml:space="preserve"> representative</w:t>
      </w:r>
      <w:r>
        <w:t>;</w:t>
      </w:r>
    </w:p>
    <w:p w14:paraId="59DDFADC" w14:textId="28C41E42" w:rsidR="004373CF" w:rsidRDefault="00FC023D" w:rsidP="00B54A33">
      <w:pPr>
        <w:pStyle w:val="ParagraphText"/>
        <w:numPr>
          <w:ilvl w:val="0"/>
          <w:numId w:val="20"/>
        </w:numPr>
        <w:spacing w:after="120"/>
        <w:ind w:left="714" w:hanging="357"/>
        <w:jc w:val="both"/>
      </w:pPr>
      <w:r>
        <w:t>T</w:t>
      </w:r>
      <w:r w:rsidR="004373CF">
        <w:t xml:space="preserve">he proposed item does not belong to an item class assigned to this </w:t>
      </w:r>
      <w:r w:rsidR="00152E28">
        <w:t>Register Manager</w:t>
      </w:r>
      <w:r>
        <w:t>;</w:t>
      </w:r>
    </w:p>
    <w:p w14:paraId="33EDBA77" w14:textId="77777777" w:rsidR="004373CF" w:rsidRDefault="00FC023D" w:rsidP="00B54A33">
      <w:pPr>
        <w:pStyle w:val="ParagraphText"/>
        <w:numPr>
          <w:ilvl w:val="0"/>
          <w:numId w:val="20"/>
        </w:numPr>
        <w:spacing w:after="120"/>
        <w:ind w:left="714" w:hanging="357"/>
        <w:jc w:val="both"/>
      </w:pPr>
      <w:r>
        <w:t>T</w:t>
      </w:r>
      <w:r w:rsidR="004373CF">
        <w:t>he proposed item does not fall within the scope of the Register</w:t>
      </w:r>
      <w:r>
        <w:t>;</w:t>
      </w:r>
      <w:r w:rsidR="006B223D">
        <w:t xml:space="preserve"> or</w:t>
      </w:r>
    </w:p>
    <w:p w14:paraId="42173A53" w14:textId="77777777" w:rsidR="004373CF" w:rsidRDefault="00FC023D" w:rsidP="00B54A33">
      <w:pPr>
        <w:pStyle w:val="ParagraphText"/>
        <w:numPr>
          <w:ilvl w:val="0"/>
          <w:numId w:val="20"/>
        </w:numPr>
        <w:spacing w:after="120"/>
        <w:ind w:left="714" w:hanging="357"/>
        <w:jc w:val="both"/>
      </w:pPr>
      <w:r>
        <w:t>T</w:t>
      </w:r>
      <w:r w:rsidR="004373CF">
        <w:t>he proposed item has already been proposed</w:t>
      </w:r>
      <w:r>
        <w:t>.</w:t>
      </w:r>
    </w:p>
    <w:p w14:paraId="10256CDA" w14:textId="77777777" w:rsidR="00152E28" w:rsidRDefault="00152E28" w:rsidP="009029AD">
      <w:pPr>
        <w:pStyle w:val="ParagraphText"/>
        <w:spacing w:after="0"/>
        <w:jc w:val="both"/>
      </w:pPr>
    </w:p>
    <w:p w14:paraId="06CDB3DA" w14:textId="0A0BBD74" w:rsidR="00152E28" w:rsidRDefault="00152E28" w:rsidP="00002CAE">
      <w:pPr>
        <w:pStyle w:val="Heading1"/>
      </w:pPr>
      <w:bookmarkStart w:id="57" w:name="_Toc138848219"/>
      <w:r>
        <w:lastRenderedPageBreak/>
        <w:t>Proposal process</w:t>
      </w:r>
      <w:bookmarkEnd w:id="57"/>
    </w:p>
    <w:p w14:paraId="78F4E516" w14:textId="77777777" w:rsidR="004373CF" w:rsidRDefault="004373CF" w:rsidP="00B54A33">
      <w:pPr>
        <w:keepNext/>
        <w:keepLines/>
        <w:ind w:left="360"/>
        <w:rPr>
          <w:lang w:val="en-GB"/>
        </w:rPr>
      </w:pPr>
    </w:p>
    <w:p w14:paraId="6605751A" w14:textId="3ACC75A2" w:rsidR="004373CF" w:rsidRDefault="00FB15FE" w:rsidP="004373CF">
      <w:pPr>
        <w:jc w:val="center"/>
        <w:rPr>
          <w:lang w:val="en-GB"/>
        </w:rPr>
      </w:pPr>
      <w:r w:rsidRPr="00FB15FE">
        <w:rPr>
          <w:noProof/>
          <w:lang w:val="fr-FR" w:eastAsia="fr-FR"/>
        </w:rPr>
        <w:drawing>
          <wp:inline distT="0" distB="0" distL="0" distR="0" wp14:anchorId="409438CB" wp14:editId="643D0FDE">
            <wp:extent cx="5410200" cy="6998422"/>
            <wp:effectExtent l="0" t="0" r="0" b="0"/>
            <wp:docPr id="5" name="Picture 5" descr="D:\My Documents\Temp Stuff\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Temp Stuff\Picture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866" cy="700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A46E0" w14:textId="77777777" w:rsidR="004373CF" w:rsidRDefault="00717B56" w:rsidP="006B223D">
      <w:pPr>
        <w:pStyle w:val="Figuretitle1"/>
        <w:spacing w:before="120" w:after="120"/>
        <w:rPr>
          <w:lang w:val="en-GB"/>
        </w:rPr>
      </w:pPr>
      <w:r>
        <w:rPr>
          <w:lang w:val="en-GB"/>
        </w:rPr>
        <w:t>Figure 2-1</w:t>
      </w:r>
      <w:r w:rsidR="004373CF">
        <w:rPr>
          <w:lang w:val="en-GB"/>
        </w:rPr>
        <w:t xml:space="preserve"> – Proposal process</w:t>
      </w:r>
      <w:r w:rsidR="00D66EF4">
        <w:rPr>
          <w:lang w:val="en-GB"/>
        </w:rPr>
        <w:t xml:space="preserve"> – Concept Register</w:t>
      </w:r>
    </w:p>
    <w:p w14:paraId="5A2DF6CF" w14:textId="2AE1DB5C" w:rsidR="00D66EF4" w:rsidRPr="00D66EF4" w:rsidRDefault="00D66EF4" w:rsidP="00B54A33">
      <w:pPr>
        <w:jc w:val="center"/>
        <w:rPr>
          <w:lang w:val="en-GB"/>
        </w:rPr>
      </w:pPr>
      <w:r>
        <w:rPr>
          <w:lang w:val="en-GB"/>
        </w:rPr>
        <w:br w:type="page"/>
      </w:r>
      <w:r w:rsidR="00FB15FE" w:rsidRPr="00FB15FE">
        <w:rPr>
          <w:noProof/>
          <w:lang w:val="fr-FR" w:eastAsia="fr-FR"/>
        </w:rPr>
        <w:lastRenderedPageBreak/>
        <w:drawing>
          <wp:inline distT="0" distB="0" distL="0" distR="0" wp14:anchorId="25F2CDCD" wp14:editId="47AB6CE1">
            <wp:extent cx="5444495" cy="7042785"/>
            <wp:effectExtent l="0" t="0" r="3810" b="5715"/>
            <wp:docPr id="6" name="Picture 6" descr="D:\My Documents\Temp Stuff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Temp Stuff\Picture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608" cy="705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251B8" w14:textId="7CA4354C" w:rsidR="005F5E77" w:rsidRDefault="005F5E77" w:rsidP="005F5E77">
      <w:pPr>
        <w:pStyle w:val="Figuretitle1"/>
        <w:spacing w:before="120" w:after="120"/>
        <w:rPr>
          <w:lang w:val="en-GB"/>
        </w:rPr>
      </w:pPr>
      <w:r>
        <w:rPr>
          <w:lang w:val="en-GB"/>
        </w:rPr>
        <w:t xml:space="preserve">Figure 2-2 – Proposal process – Data Dictionary </w:t>
      </w:r>
      <w:r w:rsidR="00343EF3">
        <w:rPr>
          <w:lang w:val="en-GB"/>
        </w:rPr>
        <w:t>Register</w:t>
      </w:r>
    </w:p>
    <w:p w14:paraId="46E5D69C" w14:textId="77777777" w:rsidR="00D66EF4" w:rsidRPr="0069472B" w:rsidRDefault="00D66EF4" w:rsidP="00D66EF4">
      <w:pPr>
        <w:rPr>
          <w:lang w:val="en-GB"/>
        </w:rPr>
      </w:pPr>
    </w:p>
    <w:p w14:paraId="7A67058C" w14:textId="06381AC6" w:rsidR="004373CF" w:rsidRPr="000D5EC9" w:rsidRDefault="004373CF" w:rsidP="006B2875">
      <w:pPr>
        <w:pStyle w:val="Heading2"/>
      </w:pPr>
      <w:bookmarkStart w:id="58" w:name="_Toc138848220"/>
      <w:proofErr w:type="spellStart"/>
      <w:r w:rsidRPr="000D5EC9">
        <w:t>Approval</w:t>
      </w:r>
      <w:proofErr w:type="spellEnd"/>
      <w:r w:rsidRPr="000D5EC9">
        <w:t xml:space="preserve"> </w:t>
      </w:r>
      <w:proofErr w:type="spellStart"/>
      <w:r w:rsidRPr="000D5EC9">
        <w:t>process</w:t>
      </w:r>
      <w:bookmarkEnd w:id="58"/>
      <w:proofErr w:type="spellEnd"/>
    </w:p>
    <w:p w14:paraId="5D4CB4C2" w14:textId="622539D6" w:rsidR="004373CF" w:rsidRDefault="004373CF" w:rsidP="006B223D">
      <w:pPr>
        <w:pStyle w:val="ParagraphText"/>
        <w:spacing w:after="120"/>
        <w:jc w:val="both"/>
      </w:pPr>
      <w:r>
        <w:t>The process for determining the acceptability of propos</w:t>
      </w:r>
      <w:r w:rsidR="00A176DE">
        <w:t>als is illustrated in Figure</w:t>
      </w:r>
      <w:r w:rsidR="005F5E77">
        <w:t>s 2-1 and</w:t>
      </w:r>
      <w:r w:rsidR="00A176DE">
        <w:t xml:space="preserve"> 2-2</w:t>
      </w:r>
      <w:r w:rsidR="005F5E77">
        <w:t xml:space="preserve"> above</w:t>
      </w:r>
      <w:r>
        <w:t xml:space="preserve">.  It </w:t>
      </w:r>
      <w:r w:rsidR="005F5E77">
        <w:t xml:space="preserve">must </w:t>
      </w:r>
      <w:r>
        <w:t xml:space="preserve">be completed within a time period specified by the </w:t>
      </w:r>
      <w:r w:rsidR="00E42F79">
        <w:t>R</w:t>
      </w:r>
      <w:r>
        <w:t xml:space="preserve">egister </w:t>
      </w:r>
      <w:r w:rsidR="00E42F79">
        <w:t>O</w:t>
      </w:r>
      <w:r>
        <w:t>wner</w:t>
      </w:r>
      <w:r w:rsidR="002C3B8D">
        <w:t>, in accordance with S-99</w:t>
      </w:r>
      <w:r>
        <w:t>.</w:t>
      </w:r>
    </w:p>
    <w:p w14:paraId="62BF5BB4" w14:textId="77777777" w:rsidR="004373CF" w:rsidRDefault="004373CF" w:rsidP="0074151C">
      <w:pPr>
        <w:pStyle w:val="ParagraphText"/>
        <w:spacing w:after="120"/>
        <w:jc w:val="both"/>
      </w:pPr>
      <w:r>
        <w:t xml:space="preserve">The </w:t>
      </w:r>
      <w:r w:rsidR="006B223D">
        <w:t>R</w:t>
      </w:r>
      <w:r>
        <w:t xml:space="preserve">egister </w:t>
      </w:r>
      <w:r w:rsidR="006B223D">
        <w:t>M</w:t>
      </w:r>
      <w:r>
        <w:t>anager shall ensure the following:</w:t>
      </w:r>
    </w:p>
    <w:p w14:paraId="622DF170" w14:textId="3BEF28E4" w:rsidR="004373CF" w:rsidRDefault="004373CF" w:rsidP="0074151C">
      <w:pPr>
        <w:pStyle w:val="ParagraphText"/>
        <w:numPr>
          <w:ilvl w:val="0"/>
          <w:numId w:val="3"/>
        </w:numPr>
        <w:spacing w:after="120"/>
        <w:jc w:val="both"/>
      </w:pPr>
      <w:r>
        <w:t xml:space="preserve">If the proposal is for clarification or retirement of a </w:t>
      </w:r>
      <w:r w:rsidR="000D5EC9">
        <w:t xml:space="preserve">Register </w:t>
      </w:r>
      <w:r>
        <w:t xml:space="preserve">item, </w:t>
      </w:r>
      <w:r w:rsidR="004C4BDB">
        <w:t xml:space="preserve">set the </w:t>
      </w:r>
      <w:proofErr w:type="spellStart"/>
      <w:r w:rsidR="004C4BDB">
        <w:rPr>
          <w:i/>
          <w:iCs/>
        </w:rPr>
        <w:t>itemStatus</w:t>
      </w:r>
      <w:proofErr w:type="spellEnd"/>
      <w:r w:rsidR="004C4BDB">
        <w:t xml:space="preserve"> of the item to ‘processing'; and </w:t>
      </w:r>
      <w:r>
        <w:t xml:space="preserve">forward the proposal to the </w:t>
      </w:r>
      <w:r w:rsidR="000D5EC9">
        <w:t>Register Domain Control Body</w:t>
      </w:r>
      <w:r>
        <w:t>; or</w:t>
      </w:r>
    </w:p>
    <w:p w14:paraId="179448DB" w14:textId="7C17EEB6" w:rsidR="004373CF" w:rsidRDefault="006B223D" w:rsidP="006B223D">
      <w:pPr>
        <w:pStyle w:val="ParagraphText"/>
        <w:numPr>
          <w:ilvl w:val="0"/>
          <w:numId w:val="3"/>
        </w:numPr>
        <w:spacing w:after="0"/>
        <w:jc w:val="both"/>
      </w:pPr>
      <w:r>
        <w:lastRenderedPageBreak/>
        <w:t>I</w:t>
      </w:r>
      <w:r w:rsidR="004373CF">
        <w:t xml:space="preserve">f the proposal is for registration of a new item or supersession of an existing </w:t>
      </w:r>
      <w:r w:rsidR="000D5EC9">
        <w:t xml:space="preserve">Register </w:t>
      </w:r>
      <w:r w:rsidR="004373CF">
        <w:t>item:</w:t>
      </w:r>
    </w:p>
    <w:p w14:paraId="2EBBB401" w14:textId="77777777" w:rsidR="004373CF" w:rsidRDefault="006B223D" w:rsidP="006B223D">
      <w:pPr>
        <w:pStyle w:val="ListNumber2"/>
        <w:numPr>
          <w:ilvl w:val="1"/>
          <w:numId w:val="3"/>
        </w:numPr>
        <w:spacing w:before="0" w:after="0"/>
        <w:jc w:val="both"/>
      </w:pPr>
      <w:r>
        <w:t>A</w:t>
      </w:r>
      <w:r w:rsidR="004373CF">
        <w:t xml:space="preserve">ssign an </w:t>
      </w:r>
      <w:proofErr w:type="spellStart"/>
      <w:r w:rsidR="004373CF">
        <w:rPr>
          <w:i/>
          <w:iCs/>
        </w:rPr>
        <w:t>itemIdentifier</w:t>
      </w:r>
      <w:proofErr w:type="spellEnd"/>
      <w:r w:rsidR="004373CF">
        <w:t xml:space="preserve"> to the new or superseding item</w:t>
      </w:r>
      <w:r>
        <w:t>;</w:t>
      </w:r>
    </w:p>
    <w:p w14:paraId="4150BF2A" w14:textId="3A279A24" w:rsidR="005423C6" w:rsidRDefault="006B223D" w:rsidP="004B28AE">
      <w:pPr>
        <w:pStyle w:val="ListNumber2"/>
        <w:numPr>
          <w:ilvl w:val="1"/>
          <w:numId w:val="3"/>
        </w:numPr>
        <w:tabs>
          <w:tab w:val="left" w:pos="1440"/>
        </w:tabs>
        <w:spacing w:before="0" w:after="0"/>
        <w:ind w:left="1434" w:hanging="357"/>
        <w:jc w:val="both"/>
      </w:pPr>
      <w:r>
        <w:t>S</w:t>
      </w:r>
      <w:r w:rsidR="004373CF">
        <w:t xml:space="preserve">et the </w:t>
      </w:r>
      <w:proofErr w:type="spellStart"/>
      <w:r w:rsidR="00002CAE">
        <w:rPr>
          <w:i/>
          <w:iCs/>
        </w:rPr>
        <w:t>itemStatus</w:t>
      </w:r>
      <w:proofErr w:type="spellEnd"/>
      <w:r w:rsidR="00002CAE">
        <w:t xml:space="preserve"> </w:t>
      </w:r>
      <w:r>
        <w:t>of the item to ‘</w:t>
      </w:r>
      <w:r w:rsidR="00002CAE">
        <w:t>processing'</w:t>
      </w:r>
      <w:r>
        <w:t>,</w:t>
      </w:r>
      <w:r w:rsidR="004373CF">
        <w:t xml:space="preserve"> and </w:t>
      </w:r>
    </w:p>
    <w:p w14:paraId="71F557E9" w14:textId="51C285B3" w:rsidR="004373CF" w:rsidRDefault="004373CF" w:rsidP="006B223D">
      <w:pPr>
        <w:pStyle w:val="ListNumber2"/>
        <w:numPr>
          <w:ilvl w:val="1"/>
          <w:numId w:val="3"/>
        </w:numPr>
        <w:tabs>
          <w:tab w:val="left" w:pos="1440"/>
        </w:tabs>
        <w:spacing w:before="0"/>
        <w:ind w:left="1434" w:hanging="357"/>
        <w:jc w:val="both"/>
      </w:pPr>
      <w:r>
        <w:t xml:space="preserve">forward the proposal to the </w:t>
      </w:r>
      <w:r w:rsidR="000D5EC9">
        <w:t xml:space="preserve">Register Domain </w:t>
      </w:r>
      <w:r w:rsidR="00E42F79">
        <w:t>C</w:t>
      </w:r>
      <w:r>
        <w:t xml:space="preserve">ontrol </w:t>
      </w:r>
      <w:r w:rsidR="00E42F79">
        <w:t>B</w:t>
      </w:r>
      <w:r>
        <w:t>ody</w:t>
      </w:r>
      <w:r w:rsidR="00717B56">
        <w:t>.</w:t>
      </w:r>
    </w:p>
    <w:p w14:paraId="6C3A85C5" w14:textId="77777777" w:rsidR="004373CF" w:rsidRDefault="004373CF" w:rsidP="004B28AE">
      <w:pPr>
        <w:pStyle w:val="ParagraphText"/>
        <w:spacing w:after="120"/>
        <w:jc w:val="both"/>
      </w:pPr>
      <w:r>
        <w:t xml:space="preserve">The </w:t>
      </w:r>
      <w:r w:rsidR="000D5EC9">
        <w:t xml:space="preserve">Register Domain </w:t>
      </w:r>
      <w:r w:rsidR="006B223D">
        <w:t>C</w:t>
      </w:r>
      <w:r>
        <w:t xml:space="preserve">ontrol </w:t>
      </w:r>
      <w:r w:rsidR="006B223D">
        <w:t>B</w:t>
      </w:r>
      <w:r>
        <w:t>ody shall:</w:t>
      </w:r>
    </w:p>
    <w:p w14:paraId="1C2AC7C9" w14:textId="2039751F" w:rsidR="004373CF" w:rsidRDefault="006B223D" w:rsidP="006B223D">
      <w:pPr>
        <w:pStyle w:val="ParagraphText"/>
        <w:numPr>
          <w:ilvl w:val="0"/>
          <w:numId w:val="4"/>
        </w:numPr>
        <w:spacing w:after="0"/>
        <w:ind w:hanging="357"/>
        <w:jc w:val="both"/>
      </w:pPr>
      <w:r>
        <w:t>D</w:t>
      </w:r>
      <w:r w:rsidR="004373CF">
        <w:t>ecide to acc</w:t>
      </w:r>
      <w:r>
        <w:t>ept the proposal without change;</w:t>
      </w:r>
      <w:r w:rsidR="004373CF">
        <w:t xml:space="preserve"> to accept the proposal subject to changes negotiated w</w:t>
      </w:r>
      <w:r>
        <w:t xml:space="preserve">ith the </w:t>
      </w:r>
      <w:r w:rsidR="00770A93">
        <w:t>Submitting Organization</w:t>
      </w:r>
      <w:r>
        <w:t>;</w:t>
      </w:r>
      <w:r w:rsidR="004373CF">
        <w:t xml:space="preserve"> or not to accept the proposal. Criteria for not accepting a proposal include:</w:t>
      </w:r>
    </w:p>
    <w:p w14:paraId="303F2F2E" w14:textId="77777777" w:rsidR="004373CF" w:rsidRDefault="006B223D" w:rsidP="006B223D">
      <w:pPr>
        <w:pStyle w:val="ListNumber2"/>
        <w:numPr>
          <w:ilvl w:val="1"/>
          <w:numId w:val="4"/>
        </w:numPr>
        <w:tabs>
          <w:tab w:val="left" w:pos="1080"/>
        </w:tabs>
        <w:spacing w:before="0" w:after="0"/>
        <w:ind w:hanging="357"/>
        <w:jc w:val="both"/>
      </w:pPr>
      <w:r>
        <w:t>T</w:t>
      </w:r>
      <w:r w:rsidR="004373CF">
        <w:t>he specification of the item is incomplete or incomprehensible;</w:t>
      </w:r>
    </w:p>
    <w:p w14:paraId="0301C44B" w14:textId="671C9347" w:rsidR="004373CF" w:rsidRDefault="006B223D" w:rsidP="006B223D">
      <w:pPr>
        <w:pStyle w:val="ListNumber2"/>
        <w:numPr>
          <w:ilvl w:val="1"/>
          <w:numId w:val="4"/>
        </w:numPr>
        <w:tabs>
          <w:tab w:val="left" w:pos="1080"/>
        </w:tabs>
        <w:spacing w:before="0" w:after="0"/>
        <w:ind w:hanging="357"/>
        <w:jc w:val="both"/>
      </w:pPr>
      <w:r>
        <w:t>A</w:t>
      </w:r>
      <w:r w:rsidR="004373CF">
        <w:t xml:space="preserve">n identical or very similar item already exists in the </w:t>
      </w:r>
      <w:r w:rsidR="00770A93">
        <w:t xml:space="preserve">Register </w:t>
      </w:r>
      <w:r w:rsidR="004373CF">
        <w:t xml:space="preserve">or in another </w:t>
      </w:r>
      <w:r w:rsidR="00770A93">
        <w:t xml:space="preserve">Register </w:t>
      </w:r>
      <w:r w:rsidR="004373CF">
        <w:t xml:space="preserve">of </w:t>
      </w:r>
      <w:r w:rsidR="00D20B07">
        <w:t xml:space="preserve">the </w:t>
      </w:r>
      <w:r w:rsidR="00770A93">
        <w:t>Registry</w:t>
      </w:r>
      <w:r w:rsidR="004373CF">
        <w:t>;</w:t>
      </w:r>
    </w:p>
    <w:p w14:paraId="75D416C8" w14:textId="1C5123E2" w:rsidR="004373CF" w:rsidRDefault="006B223D" w:rsidP="006B223D">
      <w:pPr>
        <w:pStyle w:val="ListNumber2"/>
        <w:numPr>
          <w:ilvl w:val="1"/>
          <w:numId w:val="4"/>
        </w:numPr>
        <w:tabs>
          <w:tab w:val="left" w:pos="1080"/>
        </w:tabs>
        <w:spacing w:before="0" w:after="0"/>
        <w:ind w:hanging="357"/>
        <w:jc w:val="both"/>
      </w:pPr>
      <w:r>
        <w:t>T</w:t>
      </w:r>
      <w:r w:rsidR="004373CF">
        <w:t xml:space="preserve">he proposed item does not belong to an item class included in </w:t>
      </w:r>
      <w:r w:rsidR="00FF69FD">
        <w:t xml:space="preserve">the </w:t>
      </w:r>
      <w:r w:rsidR="00770A93">
        <w:t>Register</w:t>
      </w:r>
      <w:r w:rsidR="004373CF">
        <w:t xml:space="preserve">; </w:t>
      </w:r>
    </w:p>
    <w:p w14:paraId="647AF6EF" w14:textId="77777777" w:rsidR="004373CF" w:rsidRDefault="006B223D" w:rsidP="006B223D">
      <w:pPr>
        <w:pStyle w:val="ListNumber2"/>
        <w:numPr>
          <w:ilvl w:val="1"/>
          <w:numId w:val="4"/>
        </w:numPr>
        <w:tabs>
          <w:tab w:val="left" w:pos="1080"/>
        </w:tabs>
        <w:spacing w:before="0" w:after="0"/>
        <w:ind w:hanging="357"/>
        <w:jc w:val="both"/>
      </w:pPr>
      <w:r>
        <w:t>T</w:t>
      </w:r>
      <w:r w:rsidR="004373CF">
        <w:t>he proposed item does not fall within the scope of this Register; or</w:t>
      </w:r>
    </w:p>
    <w:p w14:paraId="5C601E8A" w14:textId="77777777" w:rsidR="004373CF" w:rsidRDefault="006B223D" w:rsidP="00B54A33">
      <w:pPr>
        <w:pStyle w:val="ListNumber2"/>
        <w:numPr>
          <w:ilvl w:val="1"/>
          <w:numId w:val="4"/>
        </w:numPr>
        <w:tabs>
          <w:tab w:val="left" w:pos="1080"/>
        </w:tabs>
        <w:spacing w:before="0"/>
        <w:ind w:left="1434" w:hanging="357"/>
        <w:jc w:val="both"/>
      </w:pPr>
      <w:r>
        <w:t>The</w:t>
      </w:r>
      <w:r w:rsidR="004373CF">
        <w:t xml:space="preserve"> justification for the proposal is inadequate.</w:t>
      </w:r>
    </w:p>
    <w:p w14:paraId="6E808DAA" w14:textId="0CB6A402" w:rsidR="004373CF" w:rsidRDefault="006B223D" w:rsidP="006B223D">
      <w:pPr>
        <w:pStyle w:val="ParagraphText"/>
        <w:numPr>
          <w:ilvl w:val="0"/>
          <w:numId w:val="4"/>
        </w:numPr>
        <w:spacing w:after="120"/>
        <w:ind w:left="714" w:hanging="357"/>
        <w:jc w:val="both"/>
      </w:pPr>
      <w:r>
        <w:t>I</w:t>
      </w:r>
      <w:r w:rsidR="004373CF">
        <w:t xml:space="preserve">nform the </w:t>
      </w:r>
      <w:r w:rsidR="00E42F79">
        <w:t>R</w:t>
      </w:r>
      <w:r w:rsidR="004373CF">
        <w:t xml:space="preserve">egister </w:t>
      </w:r>
      <w:r w:rsidR="00E42F79">
        <w:t>M</w:t>
      </w:r>
      <w:r w:rsidR="004373CF">
        <w:t xml:space="preserve">anager of the decision, and the rationale for the decision, within a time limit specified by the </w:t>
      </w:r>
      <w:r w:rsidR="00F84FD0">
        <w:t>R</w:t>
      </w:r>
      <w:r w:rsidR="004373CF">
        <w:t xml:space="preserve">egister </w:t>
      </w:r>
      <w:r w:rsidR="00F84FD0">
        <w:t>O</w:t>
      </w:r>
      <w:r w:rsidR="004373CF">
        <w:t>wner</w:t>
      </w:r>
      <w:r w:rsidR="002C3B8D">
        <w:t>, in accordance with S-99</w:t>
      </w:r>
      <w:r w:rsidR="004373CF">
        <w:t xml:space="preserve">. </w:t>
      </w:r>
    </w:p>
    <w:p w14:paraId="54C7A46C" w14:textId="77777777" w:rsidR="004373CF" w:rsidRDefault="004373CF" w:rsidP="004B28AE">
      <w:pPr>
        <w:pStyle w:val="ParagraphText"/>
        <w:spacing w:after="120"/>
        <w:jc w:val="both"/>
      </w:pPr>
      <w:r>
        <w:t xml:space="preserve">The </w:t>
      </w:r>
      <w:r w:rsidR="006B223D">
        <w:t>R</w:t>
      </w:r>
      <w:r>
        <w:t xml:space="preserve">egister </w:t>
      </w:r>
      <w:r w:rsidR="006B223D">
        <w:t>M</w:t>
      </w:r>
      <w:r>
        <w:t>anager shall:</w:t>
      </w:r>
    </w:p>
    <w:p w14:paraId="09FBB235" w14:textId="77777777" w:rsidR="004373CF" w:rsidRDefault="006B223D" w:rsidP="004B28AE">
      <w:pPr>
        <w:pStyle w:val="ParagraphText"/>
        <w:numPr>
          <w:ilvl w:val="0"/>
          <w:numId w:val="5"/>
        </w:numPr>
        <w:spacing w:after="120"/>
        <w:jc w:val="both"/>
      </w:pPr>
      <w:r>
        <w:t>S</w:t>
      </w:r>
      <w:r w:rsidR="004373CF">
        <w:t xml:space="preserve">erve as the point of contact if there is a need for negotiations between the </w:t>
      </w:r>
      <w:r>
        <w:t>S</w:t>
      </w:r>
      <w:r w:rsidR="004373CF">
        <w:t xml:space="preserve">ubmitting </w:t>
      </w:r>
      <w:r>
        <w:t>O</w:t>
      </w:r>
      <w:r w:rsidR="004373CF">
        <w:t xml:space="preserve">rganization and the </w:t>
      </w:r>
      <w:r w:rsidR="00770A93">
        <w:t xml:space="preserve">Register Domain </w:t>
      </w:r>
      <w:r>
        <w:t>C</w:t>
      </w:r>
      <w:r w:rsidR="004373CF">
        <w:t xml:space="preserve">ontrol </w:t>
      </w:r>
      <w:r>
        <w:t>B</w:t>
      </w:r>
      <w:r w:rsidR="004373CF">
        <w:t xml:space="preserve">ody regarding changes to the proposal that are specified by the </w:t>
      </w:r>
      <w:r w:rsidR="0055225E">
        <w:t xml:space="preserve">Domain </w:t>
      </w:r>
      <w:r>
        <w:t>C</w:t>
      </w:r>
      <w:r w:rsidR="004373CF">
        <w:t xml:space="preserve">ontrol </w:t>
      </w:r>
      <w:r>
        <w:t>B</w:t>
      </w:r>
      <w:r w:rsidR="004373CF">
        <w:t>od</w:t>
      </w:r>
      <w:r>
        <w:t>y as a condition of acceptance; and</w:t>
      </w:r>
    </w:p>
    <w:p w14:paraId="17F04F1B" w14:textId="6FDA4F8B" w:rsidR="004373CF" w:rsidRDefault="006B223D" w:rsidP="006B223D">
      <w:pPr>
        <w:pStyle w:val="ParagraphText"/>
        <w:numPr>
          <w:ilvl w:val="0"/>
          <w:numId w:val="5"/>
        </w:numPr>
        <w:spacing w:after="120"/>
        <w:ind w:left="714" w:hanging="357"/>
        <w:jc w:val="both"/>
      </w:pPr>
      <w:r>
        <w:t>Inform</w:t>
      </w:r>
      <w:r w:rsidR="004373CF">
        <w:t xml:space="preserve"> the </w:t>
      </w:r>
      <w:r>
        <w:t>S</w:t>
      </w:r>
      <w:r w:rsidR="004373CF">
        <w:t xml:space="preserve">ubmitting </w:t>
      </w:r>
      <w:r>
        <w:t>O</w:t>
      </w:r>
      <w:r w:rsidR="004373CF">
        <w:t xml:space="preserve">rganization </w:t>
      </w:r>
      <w:r w:rsidR="00D20B07">
        <w:t xml:space="preserve">representative </w:t>
      </w:r>
      <w:r w:rsidR="004373CF">
        <w:t>of the r</w:t>
      </w:r>
      <w:r>
        <w:t xml:space="preserve">esults of processing </w:t>
      </w:r>
      <w:r w:rsidR="00D20B07">
        <w:t xml:space="preserve">the </w:t>
      </w:r>
      <w:r>
        <w:t>proposal.</w:t>
      </w:r>
      <w:r w:rsidR="004373CF">
        <w:t xml:space="preserve"> </w:t>
      </w:r>
    </w:p>
    <w:p w14:paraId="79178CF5" w14:textId="252A7B6A" w:rsidR="004373CF" w:rsidRDefault="004373CF" w:rsidP="004B28AE">
      <w:pPr>
        <w:pStyle w:val="ParagraphText"/>
        <w:spacing w:after="120"/>
        <w:jc w:val="both"/>
      </w:pPr>
      <w:r>
        <w:t xml:space="preserve">If the decision of the </w:t>
      </w:r>
      <w:r w:rsidR="0055225E">
        <w:t xml:space="preserve">Register Domain </w:t>
      </w:r>
      <w:r w:rsidR="006B223D">
        <w:t>C</w:t>
      </w:r>
      <w:r>
        <w:t xml:space="preserve">ontrol </w:t>
      </w:r>
      <w:r w:rsidR="006B223D">
        <w:t>B</w:t>
      </w:r>
      <w:r>
        <w:t xml:space="preserve">ody is positive, the </w:t>
      </w:r>
      <w:r w:rsidR="006B223D">
        <w:t>R</w:t>
      </w:r>
      <w:r>
        <w:t xml:space="preserve">egister </w:t>
      </w:r>
      <w:r w:rsidR="006B223D">
        <w:t>M</w:t>
      </w:r>
      <w:r>
        <w:t>anager shall</w:t>
      </w:r>
      <w:r w:rsidR="0055225E">
        <w:t>,</w:t>
      </w:r>
      <w:r>
        <w:t xml:space="preserve"> in accordance with policies for </w:t>
      </w:r>
      <w:r w:rsidR="00FE6684">
        <w:t xml:space="preserve">the </w:t>
      </w:r>
      <w:r w:rsidR="006B223D">
        <w:t>R</w:t>
      </w:r>
      <w:r>
        <w:t xml:space="preserve">egister: </w:t>
      </w:r>
    </w:p>
    <w:p w14:paraId="17877E27" w14:textId="44936285" w:rsidR="004373CF" w:rsidRDefault="00E42F79" w:rsidP="004B28AE">
      <w:pPr>
        <w:pStyle w:val="ParagraphText"/>
        <w:numPr>
          <w:ilvl w:val="0"/>
          <w:numId w:val="26"/>
        </w:numPr>
        <w:spacing w:after="120"/>
        <w:jc w:val="both"/>
      </w:pPr>
      <w:r>
        <w:t>C</w:t>
      </w:r>
      <w:r w:rsidR="004373CF">
        <w:t xml:space="preserve">omplete the proposal management record with </w:t>
      </w:r>
      <w:proofErr w:type="spellStart"/>
      <w:r w:rsidR="00A72A77">
        <w:rPr>
          <w:i/>
          <w:iCs/>
        </w:rPr>
        <w:t>proposalStatus</w:t>
      </w:r>
      <w:proofErr w:type="spellEnd"/>
      <w:r w:rsidR="00A72A77">
        <w:t xml:space="preserve"> </w:t>
      </w:r>
      <w:r w:rsidR="004373CF">
        <w:t>set to ‘accepted'</w:t>
      </w:r>
      <w:r w:rsidR="00361B24">
        <w:t>;</w:t>
      </w:r>
      <w:r w:rsidR="004373CF">
        <w:t xml:space="preserve"> and </w:t>
      </w:r>
      <w:proofErr w:type="spellStart"/>
      <w:r w:rsidR="00A72A77">
        <w:rPr>
          <w:i/>
          <w:iCs/>
        </w:rPr>
        <w:t>date</w:t>
      </w:r>
      <w:r w:rsidR="00180CA1">
        <w:rPr>
          <w:i/>
          <w:iCs/>
        </w:rPr>
        <w:t>Amended</w:t>
      </w:r>
      <w:proofErr w:type="spellEnd"/>
      <w:r w:rsidR="00A72A77">
        <w:t xml:space="preserve"> </w:t>
      </w:r>
      <w:r w:rsidR="004373CF">
        <w:t xml:space="preserve">to the date of the </w:t>
      </w:r>
      <w:r w:rsidR="0055225E">
        <w:t xml:space="preserve">Domain </w:t>
      </w:r>
      <w:r>
        <w:t>C</w:t>
      </w:r>
      <w:r w:rsidR="004373CF">
        <w:t xml:space="preserve">ontrol </w:t>
      </w:r>
      <w:r>
        <w:t>B</w:t>
      </w:r>
      <w:r w:rsidR="004373CF">
        <w:t xml:space="preserve">ody’s decision; </w:t>
      </w:r>
    </w:p>
    <w:p w14:paraId="43FF6E6B" w14:textId="65375FD5" w:rsidR="004373CF" w:rsidRDefault="00E42F79" w:rsidP="004B28AE">
      <w:pPr>
        <w:pStyle w:val="ParagraphText"/>
        <w:numPr>
          <w:ilvl w:val="0"/>
          <w:numId w:val="26"/>
        </w:numPr>
        <w:spacing w:after="120"/>
        <w:jc w:val="both"/>
      </w:pPr>
      <w:r>
        <w:t>M</w:t>
      </w:r>
      <w:r w:rsidR="004373CF">
        <w:t xml:space="preserve">ake approved changes to the content of the </w:t>
      </w:r>
      <w:r w:rsidR="0055225E">
        <w:t xml:space="preserve">Register </w:t>
      </w:r>
      <w:r w:rsidR="004373CF">
        <w:t>item;</w:t>
      </w:r>
      <w:r>
        <w:t xml:space="preserve"> and</w:t>
      </w:r>
    </w:p>
    <w:p w14:paraId="393BC6F4" w14:textId="0540D95E" w:rsidR="004373CF" w:rsidRDefault="00E42F79" w:rsidP="00E42F79">
      <w:pPr>
        <w:pStyle w:val="ParagraphText"/>
        <w:numPr>
          <w:ilvl w:val="0"/>
          <w:numId w:val="26"/>
        </w:numPr>
        <w:spacing w:after="120"/>
        <w:ind w:left="714" w:hanging="357"/>
        <w:jc w:val="both"/>
      </w:pPr>
      <w:r>
        <w:t>S</w:t>
      </w:r>
      <w:r w:rsidR="004373CF">
        <w:t xml:space="preserve">et the </w:t>
      </w:r>
      <w:r w:rsidR="0055225E">
        <w:t xml:space="preserve">Register </w:t>
      </w:r>
      <w:r w:rsidR="004373CF">
        <w:t xml:space="preserve">item </w:t>
      </w:r>
      <w:proofErr w:type="spellStart"/>
      <w:r w:rsidR="005E062A">
        <w:rPr>
          <w:i/>
          <w:iCs/>
        </w:rPr>
        <w:t>itemStatus</w:t>
      </w:r>
      <w:proofErr w:type="spellEnd"/>
      <w:r w:rsidR="005E062A">
        <w:t xml:space="preserve"> </w:t>
      </w:r>
      <w:r w:rsidR="004373CF">
        <w:t>to ‘valid'</w:t>
      </w:r>
      <w:r w:rsidR="0055225E">
        <w:t xml:space="preserve">.  </w:t>
      </w:r>
      <w:r w:rsidR="004E6C2A">
        <w:t xml:space="preserve">For supersession or retirement proposals, the replaced or retired item has </w:t>
      </w:r>
      <w:proofErr w:type="spellStart"/>
      <w:r w:rsidR="005E062A" w:rsidRPr="004B28AE">
        <w:rPr>
          <w:i/>
        </w:rPr>
        <w:t>itemS</w:t>
      </w:r>
      <w:r w:rsidR="004E6C2A">
        <w:rPr>
          <w:i/>
          <w:iCs/>
        </w:rPr>
        <w:t>tatus</w:t>
      </w:r>
      <w:proofErr w:type="spellEnd"/>
      <w:r w:rsidR="004E6C2A">
        <w:rPr>
          <w:iCs/>
        </w:rPr>
        <w:t xml:space="preserve"> set to</w:t>
      </w:r>
      <w:r w:rsidR="004373CF">
        <w:t xml:space="preserve"> 'superseded' or 'retired', as appropriate. </w:t>
      </w:r>
    </w:p>
    <w:p w14:paraId="454C4E70" w14:textId="77777777" w:rsidR="004373CF" w:rsidRDefault="004373CF" w:rsidP="004B28AE">
      <w:pPr>
        <w:pStyle w:val="ParagraphText"/>
        <w:spacing w:after="120"/>
        <w:jc w:val="both"/>
      </w:pPr>
      <w:r>
        <w:t xml:space="preserve">If the decision of the </w:t>
      </w:r>
      <w:r w:rsidR="004E6C2A">
        <w:t xml:space="preserve">Register Domain </w:t>
      </w:r>
      <w:r w:rsidR="00F84FD0">
        <w:t>C</w:t>
      </w:r>
      <w:r>
        <w:t xml:space="preserve">ontrol </w:t>
      </w:r>
      <w:r w:rsidR="00F84FD0">
        <w:t>B</w:t>
      </w:r>
      <w:r>
        <w:t>ody is negative</w:t>
      </w:r>
      <w:r w:rsidR="00E42F79">
        <w:t>, the Register Manager shall</w:t>
      </w:r>
      <w:r>
        <w:t xml:space="preserve">: </w:t>
      </w:r>
    </w:p>
    <w:p w14:paraId="1B6A09B0" w14:textId="11D5D1C1" w:rsidR="004373CF" w:rsidRDefault="00E42F79" w:rsidP="004B28AE">
      <w:pPr>
        <w:pStyle w:val="ParagraphText"/>
        <w:numPr>
          <w:ilvl w:val="0"/>
          <w:numId w:val="27"/>
        </w:numPr>
        <w:spacing w:after="120"/>
        <w:jc w:val="both"/>
      </w:pPr>
      <w:r>
        <w:t>U</w:t>
      </w:r>
      <w:r w:rsidR="004373CF">
        <w:t>pdate the proposal management record by setting</w:t>
      </w:r>
      <w:r w:rsidR="004E6C2A">
        <w:t xml:space="preserve"> </w:t>
      </w:r>
      <w:proofErr w:type="spellStart"/>
      <w:r w:rsidR="00361B24" w:rsidRPr="004173B2">
        <w:rPr>
          <w:i/>
        </w:rPr>
        <w:t>proposalStatus</w:t>
      </w:r>
      <w:proofErr w:type="spellEnd"/>
      <w:r w:rsidR="004373CF">
        <w:t xml:space="preserve"> to ‘</w:t>
      </w:r>
      <w:r w:rsidR="00361B24">
        <w:t>rejected';</w:t>
      </w:r>
      <w:r w:rsidR="004373CF">
        <w:t xml:space="preserve"> and </w:t>
      </w:r>
      <w:proofErr w:type="spellStart"/>
      <w:r w:rsidR="00361B24">
        <w:rPr>
          <w:i/>
          <w:iCs/>
        </w:rPr>
        <w:t>dateA</w:t>
      </w:r>
      <w:r w:rsidR="00180CA1">
        <w:rPr>
          <w:i/>
          <w:iCs/>
        </w:rPr>
        <w:t>mend</w:t>
      </w:r>
      <w:r w:rsidR="00361B24">
        <w:rPr>
          <w:i/>
          <w:iCs/>
        </w:rPr>
        <w:t>ed</w:t>
      </w:r>
      <w:proofErr w:type="spellEnd"/>
      <w:r w:rsidR="00361B24">
        <w:t xml:space="preserve">  </w:t>
      </w:r>
      <w:r w:rsidR="004373CF">
        <w:t xml:space="preserve">to the date of the </w:t>
      </w:r>
      <w:r w:rsidR="004E6C2A">
        <w:t xml:space="preserve">Domain </w:t>
      </w:r>
      <w:r>
        <w:t>C</w:t>
      </w:r>
      <w:r w:rsidR="004373CF">
        <w:t xml:space="preserve">ontrol </w:t>
      </w:r>
      <w:r>
        <w:t>B</w:t>
      </w:r>
      <w:r w:rsidR="004373CF">
        <w:t>ody’s decision;</w:t>
      </w:r>
      <w:r w:rsidR="00E65D42">
        <w:t xml:space="preserve"> </w:t>
      </w:r>
      <w:r w:rsidR="00F84FD0">
        <w:t>and</w:t>
      </w:r>
    </w:p>
    <w:p w14:paraId="4E026719" w14:textId="77777777" w:rsidR="00180CA1" w:rsidRDefault="00E42F79" w:rsidP="00D643F5">
      <w:pPr>
        <w:pStyle w:val="ParagraphText"/>
        <w:numPr>
          <w:ilvl w:val="0"/>
          <w:numId w:val="27"/>
        </w:numPr>
        <w:spacing w:after="120"/>
        <w:ind w:left="714" w:hanging="357"/>
        <w:jc w:val="both"/>
      </w:pPr>
      <w:r>
        <w:t>Inform</w:t>
      </w:r>
      <w:r w:rsidR="004373CF">
        <w:t xml:space="preserve"> the </w:t>
      </w:r>
      <w:r>
        <w:t>S</w:t>
      </w:r>
      <w:r w:rsidR="004373CF">
        <w:t xml:space="preserve">ubmitting </w:t>
      </w:r>
      <w:r>
        <w:t>O</w:t>
      </w:r>
      <w:r w:rsidR="004373CF">
        <w:t>rganization of the deadline for appealing t</w:t>
      </w:r>
      <w:r>
        <w:t xml:space="preserve">he decision of the </w:t>
      </w:r>
      <w:r w:rsidR="004E6C2A">
        <w:t xml:space="preserve">Domain </w:t>
      </w:r>
      <w:r w:rsidR="00F84FD0">
        <w:t>C</w:t>
      </w:r>
      <w:r>
        <w:t xml:space="preserve">ontrol </w:t>
      </w:r>
      <w:r w:rsidR="00F84FD0">
        <w:t>B</w:t>
      </w:r>
      <w:r>
        <w:t>ody.</w:t>
      </w:r>
      <w:r w:rsidR="004373CF">
        <w:t xml:space="preserve"> </w:t>
      </w:r>
    </w:p>
    <w:p w14:paraId="4D3A12D5" w14:textId="012B590B" w:rsidR="004373CF" w:rsidRDefault="004373CF" w:rsidP="004B28AE">
      <w:pPr>
        <w:pStyle w:val="ParagraphText"/>
        <w:spacing w:after="120"/>
        <w:jc w:val="both"/>
      </w:pPr>
      <w:r>
        <w:t xml:space="preserve">Submitting </w:t>
      </w:r>
      <w:r w:rsidR="004B28AE">
        <w:t xml:space="preserve">Organization representatives </w:t>
      </w:r>
      <w:r>
        <w:t>shall:</w:t>
      </w:r>
    </w:p>
    <w:p w14:paraId="47F14CAC" w14:textId="712738BE" w:rsidR="004373CF" w:rsidRDefault="00F84FD0" w:rsidP="004B28AE">
      <w:pPr>
        <w:keepNext/>
        <w:numPr>
          <w:ilvl w:val="0"/>
          <w:numId w:val="6"/>
        </w:numPr>
        <w:tabs>
          <w:tab w:val="left" w:pos="720"/>
        </w:tabs>
        <w:spacing w:after="120"/>
        <w:rPr>
          <w:lang w:val="en-GB"/>
        </w:rPr>
      </w:pPr>
      <w:r>
        <w:rPr>
          <w:lang w:val="en-GB"/>
        </w:rPr>
        <w:t>N</w:t>
      </w:r>
      <w:r w:rsidR="004373CF">
        <w:rPr>
          <w:lang w:val="en-GB"/>
        </w:rPr>
        <w:t xml:space="preserve">egotiate with the </w:t>
      </w:r>
      <w:r w:rsidR="004E6C2A">
        <w:rPr>
          <w:lang w:val="en-GB"/>
        </w:rPr>
        <w:t xml:space="preserve">Register Domain Control Body </w:t>
      </w:r>
      <w:r w:rsidR="004373CF">
        <w:rPr>
          <w:lang w:val="en-GB"/>
        </w:rPr>
        <w:t xml:space="preserve">through the Register Manager, with regard to changes to their proposal that are specified by the </w:t>
      </w:r>
      <w:r w:rsidR="004E6C2A">
        <w:rPr>
          <w:lang w:val="en-GB"/>
        </w:rPr>
        <w:t xml:space="preserve">Domain </w:t>
      </w:r>
      <w:r>
        <w:rPr>
          <w:lang w:val="en-GB"/>
        </w:rPr>
        <w:t>C</w:t>
      </w:r>
      <w:r w:rsidR="004373CF">
        <w:rPr>
          <w:lang w:val="en-GB"/>
        </w:rPr>
        <w:t xml:space="preserve">ontrol </w:t>
      </w:r>
      <w:r>
        <w:rPr>
          <w:lang w:val="en-GB"/>
        </w:rPr>
        <w:t>B</w:t>
      </w:r>
      <w:r w:rsidR="004373CF">
        <w:rPr>
          <w:lang w:val="en-GB"/>
        </w:rPr>
        <w:t>ody as a condition of acceptance; and</w:t>
      </w:r>
    </w:p>
    <w:p w14:paraId="0F172D6A" w14:textId="323A32AF" w:rsidR="004373CF" w:rsidRDefault="00F84FD0" w:rsidP="00F84FD0">
      <w:pPr>
        <w:pStyle w:val="ParagraphText"/>
        <w:numPr>
          <w:ilvl w:val="0"/>
          <w:numId w:val="6"/>
        </w:numPr>
        <w:spacing w:after="120"/>
        <w:ind w:left="714" w:hanging="357"/>
        <w:jc w:val="both"/>
      </w:pPr>
      <w:r>
        <w:t>Make</w:t>
      </w:r>
      <w:r w:rsidR="004373CF">
        <w:t xml:space="preserve"> known within their respective </w:t>
      </w:r>
      <w:r w:rsidR="002047D5">
        <w:t xml:space="preserve">Submitting Organization </w:t>
      </w:r>
      <w:r w:rsidR="004373CF">
        <w:t xml:space="preserve">communities or organizations the decisions taken on proposals by the </w:t>
      </w:r>
      <w:r w:rsidR="004E6C2A">
        <w:t xml:space="preserve">Domain Control Body </w:t>
      </w:r>
      <w:r w:rsidR="004373CF">
        <w:t xml:space="preserve">as transmitted to them by the </w:t>
      </w:r>
      <w:r w:rsidR="004E6C2A">
        <w:t>Register Manager</w:t>
      </w:r>
      <w:r w:rsidR="004373CF">
        <w:t>.</w:t>
      </w:r>
    </w:p>
    <w:p w14:paraId="07360790" w14:textId="068AAF1C" w:rsidR="00F84FD0" w:rsidRDefault="00F84FD0" w:rsidP="004B28AE">
      <w:pPr>
        <w:pStyle w:val="ParagraphText"/>
        <w:spacing w:after="120"/>
        <w:jc w:val="both"/>
      </w:pPr>
      <w:r>
        <w:t xml:space="preserve">The Register </w:t>
      </w:r>
      <w:r w:rsidR="004E6C2A">
        <w:t xml:space="preserve">Manager </w:t>
      </w:r>
      <w:r>
        <w:t>shall:</w:t>
      </w:r>
    </w:p>
    <w:p w14:paraId="3ECCE0CD" w14:textId="77777777" w:rsidR="00F84FD0" w:rsidRDefault="00F84FD0" w:rsidP="00F84FD0">
      <w:pPr>
        <w:pStyle w:val="ParagraphText"/>
        <w:numPr>
          <w:ilvl w:val="0"/>
          <w:numId w:val="28"/>
        </w:numPr>
        <w:spacing w:after="120"/>
        <w:ind w:left="714" w:hanging="357"/>
        <w:jc w:val="both"/>
      </w:pPr>
      <w:r>
        <w:t>Disseminate the results of the approval process to the public.</w:t>
      </w:r>
    </w:p>
    <w:p w14:paraId="3217BF77" w14:textId="6B6A833D" w:rsidR="004373CF" w:rsidRDefault="004373CF" w:rsidP="00E27541">
      <w:pPr>
        <w:pStyle w:val="Heading3"/>
        <w:keepLines/>
      </w:pPr>
      <w:bookmarkStart w:id="59" w:name="_Toc138848221"/>
      <w:r>
        <w:lastRenderedPageBreak/>
        <w:t>Withdrawal</w:t>
      </w:r>
      <w:r w:rsidR="002047D5">
        <w:t xml:space="preserve"> of proposals</w:t>
      </w:r>
      <w:bookmarkEnd w:id="59"/>
    </w:p>
    <w:p w14:paraId="5418FD9D" w14:textId="574CD257" w:rsidR="004373CF" w:rsidRDefault="004373CF" w:rsidP="00E27541">
      <w:pPr>
        <w:pStyle w:val="ParagraphText"/>
        <w:keepNext/>
        <w:keepLines/>
        <w:spacing w:after="120"/>
        <w:jc w:val="both"/>
      </w:pPr>
      <w:r>
        <w:t xml:space="preserve">Submitting </w:t>
      </w:r>
      <w:r w:rsidR="002047D5">
        <w:t xml:space="preserve">Organization representatives </w:t>
      </w:r>
      <w:r>
        <w:t>may decide to withdraw a proposal at any time during the approval process.</w:t>
      </w:r>
    </w:p>
    <w:p w14:paraId="5DC65184" w14:textId="77777777" w:rsidR="004373CF" w:rsidRDefault="004373CF" w:rsidP="002047D5">
      <w:pPr>
        <w:pStyle w:val="ParagraphText"/>
        <w:keepNext/>
        <w:keepLines/>
        <w:spacing w:after="120"/>
        <w:jc w:val="both"/>
      </w:pPr>
      <w:r>
        <w:t>The Register Manager shall:</w:t>
      </w:r>
    </w:p>
    <w:p w14:paraId="493D1E99" w14:textId="4EB125AB" w:rsidR="004373CF" w:rsidRDefault="00E27541" w:rsidP="002047D5">
      <w:pPr>
        <w:pStyle w:val="ParagraphText"/>
        <w:keepNext/>
        <w:keepLines/>
        <w:numPr>
          <w:ilvl w:val="0"/>
          <w:numId w:val="7"/>
        </w:numPr>
        <w:spacing w:after="0"/>
        <w:jc w:val="both"/>
      </w:pPr>
      <w:r>
        <w:t>C</w:t>
      </w:r>
      <w:r w:rsidR="004373CF">
        <w:t>hange the proposal management</w:t>
      </w:r>
      <w:r w:rsidR="00A21C8F">
        <w:t xml:space="preserve"> record</w:t>
      </w:r>
      <w:r w:rsidR="004373CF">
        <w:t xml:space="preserve"> </w:t>
      </w:r>
      <w:proofErr w:type="spellStart"/>
      <w:r w:rsidR="005763C4">
        <w:rPr>
          <w:i/>
          <w:iCs/>
        </w:rPr>
        <w:t>proposalStatus</w:t>
      </w:r>
      <w:proofErr w:type="spellEnd"/>
      <w:r w:rsidR="005763C4">
        <w:t xml:space="preserve"> </w:t>
      </w:r>
      <w:r w:rsidR="004373CF">
        <w:t>from ‘</w:t>
      </w:r>
      <w:r w:rsidR="005763C4">
        <w:t xml:space="preserve">not yet determined’ </w:t>
      </w:r>
      <w:r w:rsidR="004373CF">
        <w:t>to ‘</w:t>
      </w:r>
      <w:r w:rsidR="005763C4">
        <w:t>withdrawn'</w:t>
      </w:r>
      <w:r w:rsidR="004373CF">
        <w:t xml:space="preserve">. </w:t>
      </w:r>
    </w:p>
    <w:p w14:paraId="48CBA1A8" w14:textId="0AD22D70" w:rsidR="004373CF" w:rsidRDefault="004373CF" w:rsidP="00297766">
      <w:pPr>
        <w:pStyle w:val="Heading3"/>
      </w:pPr>
      <w:bookmarkStart w:id="60" w:name="_Toc138848222"/>
      <w:r>
        <w:t>Appeals</w:t>
      </w:r>
      <w:bookmarkEnd w:id="60"/>
    </w:p>
    <w:p w14:paraId="47058E36" w14:textId="4A5A7405" w:rsidR="004373CF" w:rsidRDefault="004373CF" w:rsidP="00E27541">
      <w:pPr>
        <w:tabs>
          <w:tab w:val="left" w:pos="360"/>
          <w:tab w:val="left" w:pos="720"/>
        </w:tabs>
        <w:autoSpaceDE w:val="0"/>
        <w:spacing w:after="120"/>
        <w:rPr>
          <w:lang w:val="en-GB"/>
        </w:rPr>
      </w:pPr>
      <w:r>
        <w:rPr>
          <w:lang w:val="en-GB"/>
        </w:rPr>
        <w:t xml:space="preserve">A </w:t>
      </w:r>
      <w:r w:rsidR="00E27541">
        <w:rPr>
          <w:lang w:val="en-GB"/>
        </w:rPr>
        <w:t>S</w:t>
      </w:r>
      <w:r>
        <w:rPr>
          <w:lang w:val="en-GB"/>
        </w:rPr>
        <w:t xml:space="preserve">ubmitting </w:t>
      </w:r>
      <w:r w:rsidR="00E27541">
        <w:rPr>
          <w:lang w:val="en-GB"/>
        </w:rPr>
        <w:t>O</w:t>
      </w:r>
      <w:r>
        <w:rPr>
          <w:lang w:val="en-GB"/>
        </w:rPr>
        <w:t xml:space="preserve">rganization </w:t>
      </w:r>
      <w:r w:rsidR="001B4BC1">
        <w:rPr>
          <w:lang w:val="en-GB"/>
        </w:rPr>
        <w:t xml:space="preserve">representative </w:t>
      </w:r>
      <w:r>
        <w:rPr>
          <w:lang w:val="en-GB"/>
        </w:rPr>
        <w:t xml:space="preserve">may appeal to the </w:t>
      </w:r>
      <w:r w:rsidR="00105810">
        <w:rPr>
          <w:lang w:val="en-GB"/>
        </w:rPr>
        <w:t xml:space="preserve">Register </w:t>
      </w:r>
      <w:r w:rsidR="00CD0552">
        <w:rPr>
          <w:lang w:val="en-GB"/>
        </w:rPr>
        <w:t>Executive Control Body</w:t>
      </w:r>
      <w:r>
        <w:rPr>
          <w:lang w:val="en-GB"/>
        </w:rPr>
        <w:t xml:space="preserve"> if it disagrees with the decision of a </w:t>
      </w:r>
      <w:r w:rsidR="001B4BC1">
        <w:rPr>
          <w:lang w:val="en-GB"/>
        </w:rPr>
        <w:t xml:space="preserve">Register </w:t>
      </w:r>
      <w:r w:rsidR="00A21C8F">
        <w:rPr>
          <w:lang w:val="en-GB"/>
        </w:rPr>
        <w:t xml:space="preserve">Domain </w:t>
      </w:r>
      <w:r w:rsidR="00E27541">
        <w:rPr>
          <w:lang w:val="en-GB"/>
        </w:rPr>
        <w:t>C</w:t>
      </w:r>
      <w:r>
        <w:rPr>
          <w:lang w:val="en-GB"/>
        </w:rPr>
        <w:t xml:space="preserve">ontrol </w:t>
      </w:r>
      <w:r w:rsidR="00E27541">
        <w:rPr>
          <w:lang w:val="en-GB"/>
        </w:rPr>
        <w:t>B</w:t>
      </w:r>
      <w:r>
        <w:rPr>
          <w:lang w:val="en-GB"/>
        </w:rPr>
        <w:t>ody to reject a proposal for addition, clarification, supersession</w:t>
      </w:r>
      <w:r w:rsidR="00343EF3">
        <w:rPr>
          <w:lang w:val="en-GB"/>
        </w:rPr>
        <w:t xml:space="preserve"> or retirement</w:t>
      </w:r>
      <w:r>
        <w:rPr>
          <w:lang w:val="en-GB"/>
        </w:rPr>
        <w:t xml:space="preserve"> of an item in </w:t>
      </w:r>
      <w:r w:rsidR="00105810">
        <w:rPr>
          <w:lang w:val="en-GB"/>
        </w:rPr>
        <w:t>the</w:t>
      </w:r>
      <w:r>
        <w:rPr>
          <w:lang w:val="en-GB"/>
        </w:rPr>
        <w:t xml:space="preserve"> </w:t>
      </w:r>
      <w:r w:rsidR="00E27541">
        <w:rPr>
          <w:lang w:val="en-GB"/>
        </w:rPr>
        <w:t>R</w:t>
      </w:r>
      <w:r>
        <w:rPr>
          <w:lang w:val="en-GB"/>
        </w:rPr>
        <w:t>egister. An appeal shall contain at a minimum a description of the situation</w:t>
      </w:r>
      <w:r w:rsidR="00A21C8F">
        <w:rPr>
          <w:lang w:val="en-GB"/>
        </w:rPr>
        <w:t>;</w:t>
      </w:r>
      <w:r>
        <w:rPr>
          <w:lang w:val="en-GB"/>
        </w:rPr>
        <w:t xml:space="preserve"> a justification for the appeal</w:t>
      </w:r>
      <w:r w:rsidR="00A21C8F">
        <w:rPr>
          <w:lang w:val="en-GB"/>
        </w:rPr>
        <w:t>;</w:t>
      </w:r>
      <w:r>
        <w:rPr>
          <w:lang w:val="en-GB"/>
        </w:rPr>
        <w:t xml:space="preserve"> and a statement of the impact if the appeal is not successful. </w:t>
      </w:r>
      <w:r w:rsidR="00343EF3">
        <w:rPr>
          <w:lang w:val="en-GB"/>
        </w:rPr>
        <w:t xml:space="preserve"> </w:t>
      </w:r>
      <w:r>
        <w:rPr>
          <w:lang w:val="en-GB"/>
        </w:rPr>
        <w:t>The appeal pr</w:t>
      </w:r>
      <w:r w:rsidR="00A176DE">
        <w:rPr>
          <w:lang w:val="en-GB"/>
        </w:rPr>
        <w:t xml:space="preserve">ocess is </w:t>
      </w:r>
      <w:r w:rsidR="00CD0552">
        <w:rPr>
          <w:lang w:val="en-GB"/>
        </w:rPr>
        <w:t xml:space="preserve">included </w:t>
      </w:r>
      <w:r w:rsidR="00A176DE">
        <w:rPr>
          <w:lang w:val="en-GB"/>
        </w:rPr>
        <w:t xml:space="preserve">in </w:t>
      </w:r>
      <w:r w:rsidR="00CD0552">
        <w:rPr>
          <w:lang w:val="en-GB"/>
        </w:rPr>
        <w:t xml:space="preserve">the overall proposal process as shown in </w:t>
      </w:r>
      <w:r w:rsidR="00A176DE">
        <w:rPr>
          <w:lang w:val="en-GB"/>
        </w:rPr>
        <w:t>Figure</w:t>
      </w:r>
      <w:r w:rsidR="00CD0552">
        <w:rPr>
          <w:lang w:val="en-GB"/>
        </w:rPr>
        <w:t>s</w:t>
      </w:r>
      <w:r w:rsidR="00A176DE">
        <w:rPr>
          <w:lang w:val="en-GB"/>
        </w:rPr>
        <w:t xml:space="preserve"> 2-</w:t>
      </w:r>
      <w:r w:rsidR="00CD0552">
        <w:rPr>
          <w:lang w:val="en-GB"/>
        </w:rPr>
        <w:t>1 and 2-2</w:t>
      </w:r>
      <w:r w:rsidR="00105810">
        <w:rPr>
          <w:lang w:val="en-GB"/>
        </w:rPr>
        <w:t xml:space="preserve"> above</w:t>
      </w:r>
      <w:r>
        <w:rPr>
          <w:lang w:val="en-GB"/>
        </w:rPr>
        <w:t>.</w:t>
      </w:r>
    </w:p>
    <w:p w14:paraId="3B2D81D6" w14:textId="77777777" w:rsidR="004373CF" w:rsidRDefault="004373CF" w:rsidP="001B4BC1">
      <w:pPr>
        <w:pStyle w:val="ParagraphText"/>
        <w:spacing w:after="120"/>
        <w:jc w:val="both"/>
      </w:pPr>
      <w:r>
        <w:t xml:space="preserve">The </w:t>
      </w:r>
      <w:r w:rsidR="00E27541">
        <w:t>S</w:t>
      </w:r>
      <w:r>
        <w:t xml:space="preserve">ubmitting </w:t>
      </w:r>
      <w:r w:rsidR="00E27541">
        <w:t>O</w:t>
      </w:r>
      <w:r>
        <w:t>rganization shall:</w:t>
      </w:r>
    </w:p>
    <w:p w14:paraId="5BDACEE0" w14:textId="77777777" w:rsidR="004373CF" w:rsidRDefault="00E27541" w:rsidP="001B4BC1">
      <w:pPr>
        <w:pStyle w:val="ParagraphText"/>
        <w:numPr>
          <w:ilvl w:val="0"/>
          <w:numId w:val="8"/>
        </w:numPr>
        <w:spacing w:after="120"/>
        <w:jc w:val="both"/>
      </w:pPr>
      <w:r>
        <w:t>D</w:t>
      </w:r>
      <w:r w:rsidR="004373CF">
        <w:t>etermine if the decision regarding a proposal for registration is acceptable; and</w:t>
      </w:r>
    </w:p>
    <w:p w14:paraId="743F42EF" w14:textId="77777777" w:rsidR="004373CF" w:rsidRDefault="00E27541" w:rsidP="00E27541">
      <w:pPr>
        <w:pStyle w:val="ParagraphText"/>
        <w:numPr>
          <w:ilvl w:val="0"/>
          <w:numId w:val="8"/>
        </w:numPr>
        <w:spacing w:after="120"/>
        <w:ind w:left="714" w:hanging="357"/>
        <w:jc w:val="both"/>
      </w:pPr>
      <w:r>
        <w:t>If</w:t>
      </w:r>
      <w:r w:rsidR="004373CF">
        <w:t xml:space="preserve"> not, submit an appeal to the </w:t>
      </w:r>
      <w:r>
        <w:t>R</w:t>
      </w:r>
      <w:r w:rsidR="004373CF">
        <w:t xml:space="preserve">egister </w:t>
      </w:r>
      <w:r>
        <w:t>M</w:t>
      </w:r>
      <w:r w:rsidR="004373CF">
        <w:t>anager.</w:t>
      </w:r>
    </w:p>
    <w:p w14:paraId="39F7C9AE" w14:textId="77777777" w:rsidR="004373CF" w:rsidRDefault="004373CF" w:rsidP="001B4BC1">
      <w:pPr>
        <w:pStyle w:val="ParagraphText"/>
        <w:spacing w:after="120"/>
        <w:jc w:val="both"/>
      </w:pPr>
      <w:r>
        <w:t xml:space="preserve">The </w:t>
      </w:r>
      <w:r w:rsidR="00E27541">
        <w:t>R</w:t>
      </w:r>
      <w:r>
        <w:t xml:space="preserve">egister </w:t>
      </w:r>
      <w:r w:rsidR="00E27541">
        <w:t>M</w:t>
      </w:r>
      <w:r>
        <w:t>anager shall:</w:t>
      </w:r>
    </w:p>
    <w:p w14:paraId="7200DF9D" w14:textId="392801B5" w:rsidR="004373CF" w:rsidRDefault="00E27541" w:rsidP="00E27541">
      <w:pPr>
        <w:pStyle w:val="ParagraphText"/>
        <w:numPr>
          <w:ilvl w:val="0"/>
          <w:numId w:val="9"/>
        </w:numPr>
        <w:spacing w:after="120"/>
        <w:ind w:left="714" w:hanging="357"/>
        <w:jc w:val="both"/>
      </w:pPr>
      <w:r>
        <w:t>Forward</w:t>
      </w:r>
      <w:r w:rsidR="004373CF">
        <w:t xml:space="preserve"> the appeal to the </w:t>
      </w:r>
      <w:r w:rsidR="00105810">
        <w:t xml:space="preserve">Register </w:t>
      </w:r>
      <w:r w:rsidR="006F7848">
        <w:t>Executive Control Body</w:t>
      </w:r>
      <w:r w:rsidR="004373CF">
        <w:t>.</w:t>
      </w:r>
    </w:p>
    <w:p w14:paraId="6C4F70FA" w14:textId="437CCCC8" w:rsidR="004373CF" w:rsidRDefault="004373CF" w:rsidP="001B4BC1">
      <w:pPr>
        <w:pStyle w:val="ParagraphText"/>
        <w:spacing w:after="120"/>
        <w:jc w:val="both"/>
      </w:pPr>
      <w:r>
        <w:t xml:space="preserve">The </w:t>
      </w:r>
      <w:r w:rsidR="00E27541">
        <w:t>R</w:t>
      </w:r>
      <w:r>
        <w:t xml:space="preserve">egister </w:t>
      </w:r>
      <w:r w:rsidR="006F7848">
        <w:t xml:space="preserve">Executive Control Body </w:t>
      </w:r>
      <w:r>
        <w:t>shall:</w:t>
      </w:r>
    </w:p>
    <w:p w14:paraId="3EAE0BF9" w14:textId="77777777" w:rsidR="004373CF" w:rsidRDefault="00E27541" w:rsidP="001B4BC1">
      <w:pPr>
        <w:pStyle w:val="ParagraphText"/>
        <w:numPr>
          <w:ilvl w:val="0"/>
          <w:numId w:val="10"/>
        </w:numPr>
        <w:spacing w:after="120"/>
        <w:jc w:val="both"/>
      </w:pPr>
      <w:r>
        <w:t>P</w:t>
      </w:r>
      <w:r w:rsidR="004373CF">
        <w:t>rocess the appeal in conformance with its establis</w:t>
      </w:r>
      <w:r>
        <w:t>hed procedures</w:t>
      </w:r>
      <w:r w:rsidR="004373CF">
        <w:t xml:space="preserve">; </w:t>
      </w:r>
    </w:p>
    <w:p w14:paraId="360E31B0" w14:textId="77777777" w:rsidR="004373CF" w:rsidRDefault="00E27541" w:rsidP="001B4BC1">
      <w:pPr>
        <w:pStyle w:val="ParagraphText"/>
        <w:numPr>
          <w:ilvl w:val="0"/>
          <w:numId w:val="10"/>
        </w:numPr>
        <w:spacing w:after="120"/>
        <w:jc w:val="both"/>
      </w:pPr>
      <w:r>
        <w:t>Decide</w:t>
      </w:r>
      <w:r w:rsidR="004373CF">
        <w:t xml:space="preserve"> whether</w:t>
      </w:r>
      <w:r>
        <w:t xml:space="preserve"> to accept or reject the appeal; and</w:t>
      </w:r>
    </w:p>
    <w:p w14:paraId="59950BCC" w14:textId="77777777" w:rsidR="004373CF" w:rsidRDefault="00E27541" w:rsidP="007F30D2">
      <w:pPr>
        <w:pStyle w:val="ParagraphText"/>
        <w:numPr>
          <w:ilvl w:val="0"/>
          <w:numId w:val="10"/>
        </w:numPr>
        <w:spacing w:after="120"/>
        <w:ind w:left="714" w:hanging="357"/>
        <w:jc w:val="both"/>
      </w:pPr>
      <w:r>
        <w:t>R</w:t>
      </w:r>
      <w:r w:rsidR="004373CF">
        <w:t xml:space="preserve">eturn the result to the </w:t>
      </w:r>
      <w:r>
        <w:t>R</w:t>
      </w:r>
      <w:r w:rsidR="004373CF">
        <w:t xml:space="preserve">egister </w:t>
      </w:r>
      <w:r>
        <w:t>M</w:t>
      </w:r>
      <w:r w:rsidR="004373CF">
        <w:t>anager</w:t>
      </w:r>
      <w:r w:rsidR="007F30D2">
        <w:t>.</w:t>
      </w:r>
    </w:p>
    <w:p w14:paraId="45F2694D" w14:textId="77777777" w:rsidR="004373CF" w:rsidRDefault="004373CF" w:rsidP="001B4BC1">
      <w:pPr>
        <w:pStyle w:val="ParagraphText"/>
        <w:spacing w:after="120"/>
        <w:jc w:val="both"/>
      </w:pPr>
      <w:r>
        <w:t xml:space="preserve">The </w:t>
      </w:r>
      <w:r w:rsidR="007F30D2">
        <w:t>R</w:t>
      </w:r>
      <w:r>
        <w:t xml:space="preserve">egister </w:t>
      </w:r>
      <w:r w:rsidR="007F30D2">
        <w:t>M</w:t>
      </w:r>
      <w:r>
        <w:t xml:space="preserve">anager shall: </w:t>
      </w:r>
    </w:p>
    <w:p w14:paraId="7FBE80CA" w14:textId="4691AFDE" w:rsidR="004373CF" w:rsidRDefault="007F30D2" w:rsidP="001B4BC1">
      <w:pPr>
        <w:pStyle w:val="ParagraphText"/>
        <w:numPr>
          <w:ilvl w:val="0"/>
          <w:numId w:val="11"/>
        </w:numPr>
        <w:spacing w:after="120"/>
        <w:jc w:val="both"/>
      </w:pPr>
      <w:r>
        <w:t>U</w:t>
      </w:r>
      <w:r w:rsidR="004373CF">
        <w:t>pdate the proposal management record fields</w:t>
      </w:r>
      <w:r w:rsidR="004373CF">
        <w:rPr>
          <w:i/>
          <w:iCs/>
        </w:rPr>
        <w:t xml:space="preserve"> </w:t>
      </w:r>
      <w:proofErr w:type="spellStart"/>
      <w:r w:rsidR="002463FC">
        <w:rPr>
          <w:i/>
          <w:iCs/>
        </w:rPr>
        <w:t>proposalStatus</w:t>
      </w:r>
      <w:proofErr w:type="spellEnd"/>
      <w:r w:rsidR="002463FC">
        <w:t xml:space="preserve"> </w:t>
      </w:r>
      <w:r w:rsidR="004373CF">
        <w:t xml:space="preserve">and </w:t>
      </w:r>
      <w:proofErr w:type="spellStart"/>
      <w:r w:rsidR="002463FC" w:rsidRPr="00D643F5">
        <w:rPr>
          <w:i/>
          <w:iCs/>
        </w:rPr>
        <w:t>dateA</w:t>
      </w:r>
      <w:r w:rsidR="00D643F5" w:rsidRPr="001B4BC1">
        <w:rPr>
          <w:i/>
          <w:iCs/>
        </w:rPr>
        <w:t>mend</w:t>
      </w:r>
      <w:r w:rsidR="002463FC" w:rsidRPr="00D643F5">
        <w:rPr>
          <w:i/>
          <w:iCs/>
        </w:rPr>
        <w:t>ed</w:t>
      </w:r>
      <w:proofErr w:type="spellEnd"/>
      <w:r w:rsidR="004373CF" w:rsidRPr="00D643F5">
        <w:t>;</w:t>
      </w:r>
    </w:p>
    <w:p w14:paraId="4A5FD312" w14:textId="5E14A905" w:rsidR="004373CF" w:rsidRDefault="007F30D2" w:rsidP="001B4BC1">
      <w:pPr>
        <w:pStyle w:val="ParagraphText"/>
        <w:numPr>
          <w:ilvl w:val="0"/>
          <w:numId w:val="11"/>
        </w:numPr>
        <w:spacing w:after="120"/>
        <w:jc w:val="both"/>
      </w:pPr>
      <w:r>
        <w:t>U</w:t>
      </w:r>
      <w:r w:rsidR="004373CF">
        <w:t xml:space="preserve">pdate the </w:t>
      </w:r>
      <w:r w:rsidR="006F7848">
        <w:t xml:space="preserve">Register </w:t>
      </w:r>
      <w:r w:rsidR="004373CF">
        <w:t xml:space="preserve">item </w:t>
      </w:r>
      <w:proofErr w:type="spellStart"/>
      <w:r w:rsidR="00D643F5">
        <w:rPr>
          <w:i/>
          <w:iCs/>
        </w:rPr>
        <w:t>itemStatus</w:t>
      </w:r>
      <w:proofErr w:type="spellEnd"/>
      <w:r w:rsidR="004373CF">
        <w:t xml:space="preserve">; and </w:t>
      </w:r>
    </w:p>
    <w:p w14:paraId="593145F6" w14:textId="15BDF532" w:rsidR="004373CF" w:rsidRDefault="007F30D2" w:rsidP="007F30D2">
      <w:pPr>
        <w:pStyle w:val="ParagraphText"/>
        <w:numPr>
          <w:ilvl w:val="0"/>
          <w:numId w:val="11"/>
        </w:numPr>
        <w:spacing w:after="120"/>
        <w:ind w:left="714" w:hanging="357"/>
        <w:jc w:val="both"/>
      </w:pPr>
      <w:r>
        <w:t>Provide</w:t>
      </w:r>
      <w:r w:rsidR="004373CF">
        <w:t xml:space="preserve"> the results of the decision to the </w:t>
      </w:r>
      <w:r w:rsidR="002463FC">
        <w:t xml:space="preserve">Register Domain </w:t>
      </w:r>
      <w:r>
        <w:t>C</w:t>
      </w:r>
      <w:r w:rsidR="004373CF">
        <w:t xml:space="preserve">ontrol </w:t>
      </w:r>
      <w:r>
        <w:t>B</w:t>
      </w:r>
      <w:r w:rsidR="004373CF">
        <w:t xml:space="preserve">ody and to the </w:t>
      </w:r>
      <w:r>
        <w:t>S</w:t>
      </w:r>
      <w:r w:rsidR="004373CF">
        <w:t xml:space="preserve">ubmitting </w:t>
      </w:r>
      <w:r>
        <w:t>O</w:t>
      </w:r>
      <w:r w:rsidR="004373CF">
        <w:t>rganization</w:t>
      </w:r>
      <w:r w:rsidR="00105810">
        <w:t xml:space="preserve"> representative</w:t>
      </w:r>
      <w:r w:rsidR="004373CF">
        <w:t xml:space="preserve">. </w:t>
      </w:r>
    </w:p>
    <w:p w14:paraId="5255C1D6" w14:textId="33742D79" w:rsidR="004373CF" w:rsidRDefault="004373CF" w:rsidP="001B4BC1">
      <w:pPr>
        <w:pStyle w:val="ParagraphText"/>
        <w:spacing w:after="120"/>
        <w:jc w:val="both"/>
      </w:pPr>
      <w:r>
        <w:t xml:space="preserve">The </w:t>
      </w:r>
      <w:r w:rsidR="007F30D2">
        <w:t>S</w:t>
      </w:r>
      <w:r>
        <w:t xml:space="preserve">ubmitting </w:t>
      </w:r>
      <w:r w:rsidR="007F30D2">
        <w:t>O</w:t>
      </w:r>
      <w:r>
        <w:t xml:space="preserve">rganization </w:t>
      </w:r>
      <w:r w:rsidR="00105810">
        <w:t xml:space="preserve">representative </w:t>
      </w:r>
      <w:r>
        <w:t>shall:</w:t>
      </w:r>
    </w:p>
    <w:p w14:paraId="3EFA15EB" w14:textId="4D7AEC5C" w:rsidR="004373CF" w:rsidRDefault="007F30D2" w:rsidP="007F30D2">
      <w:pPr>
        <w:pStyle w:val="ParagraphText"/>
        <w:numPr>
          <w:ilvl w:val="0"/>
          <w:numId w:val="12"/>
        </w:numPr>
        <w:spacing w:after="120"/>
        <w:ind w:left="714" w:hanging="357"/>
        <w:jc w:val="both"/>
      </w:pPr>
      <w:r>
        <w:t>Make</w:t>
      </w:r>
      <w:r w:rsidR="004373CF">
        <w:t xml:space="preserve"> the results of the appeal known within their </w:t>
      </w:r>
      <w:r w:rsidR="001B4BC1">
        <w:t xml:space="preserve">Submitting Organization </w:t>
      </w:r>
      <w:r w:rsidR="004373CF">
        <w:t>community or organization.</w:t>
      </w:r>
    </w:p>
    <w:p w14:paraId="4A83D84B" w14:textId="77777777" w:rsidR="007812FA" w:rsidRPr="007812FA" w:rsidRDefault="007812FA" w:rsidP="007F30D2">
      <w:pPr>
        <w:spacing w:after="120"/>
        <w:rPr>
          <w:lang w:val="en-GB"/>
        </w:rPr>
      </w:pPr>
    </w:p>
    <w:p w14:paraId="3F0D8A4A" w14:textId="4455EE1F" w:rsidR="004373CF" w:rsidRDefault="004373CF" w:rsidP="006B2875">
      <w:pPr>
        <w:pStyle w:val="Heading2"/>
      </w:pPr>
      <w:bookmarkStart w:id="61" w:name="_Toc138848223"/>
      <w:r>
        <w:t xml:space="preserve">List of </w:t>
      </w:r>
      <w:r w:rsidR="007F30D2">
        <w:t>S</w:t>
      </w:r>
      <w:r>
        <w:t xml:space="preserve">ubmitting </w:t>
      </w:r>
      <w:r w:rsidR="007F30D2">
        <w:t>O</w:t>
      </w:r>
      <w:r>
        <w:t>rganizations</w:t>
      </w:r>
      <w:bookmarkEnd w:id="61"/>
    </w:p>
    <w:p w14:paraId="057F18F2" w14:textId="451ADF53" w:rsidR="004373CF" w:rsidRDefault="004373CF" w:rsidP="007F30D2">
      <w:pPr>
        <w:pStyle w:val="ParagraphText"/>
        <w:spacing w:after="120"/>
        <w:jc w:val="both"/>
      </w:pPr>
      <w:r>
        <w:t xml:space="preserve">The </w:t>
      </w:r>
      <w:r w:rsidR="007F30D2">
        <w:t>R</w:t>
      </w:r>
      <w:r>
        <w:t xml:space="preserve">egister </w:t>
      </w:r>
      <w:r w:rsidR="007F30D2">
        <w:t>M</w:t>
      </w:r>
      <w:r>
        <w:t xml:space="preserve">anager shall maintain and publish a </w:t>
      </w:r>
      <w:r w:rsidR="006F7848">
        <w:t>Register</w:t>
      </w:r>
      <w:r>
        <w:t xml:space="preserve">-specific list of all qualified </w:t>
      </w:r>
      <w:r w:rsidR="007F30D2">
        <w:t>S</w:t>
      </w:r>
      <w:r>
        <w:t xml:space="preserve">ubmitting </w:t>
      </w:r>
      <w:r w:rsidR="007F30D2">
        <w:t>O</w:t>
      </w:r>
      <w:r>
        <w:t xml:space="preserve">rganizations that may submit proposals for changes to the content of each </w:t>
      </w:r>
      <w:r w:rsidR="007F30D2">
        <w:t>R</w:t>
      </w:r>
      <w:r>
        <w:t xml:space="preserve">egister that it manages. Each list shall include the name and contact information </w:t>
      </w:r>
      <w:r w:rsidR="008C048C">
        <w:t xml:space="preserve">of the representative(s) </w:t>
      </w:r>
      <w:r>
        <w:t xml:space="preserve">for each </w:t>
      </w:r>
      <w:r w:rsidR="007F30D2">
        <w:t>S</w:t>
      </w:r>
      <w:r>
        <w:t xml:space="preserve">ubmitting </w:t>
      </w:r>
      <w:r w:rsidR="007F30D2">
        <w:t>O</w:t>
      </w:r>
      <w:r>
        <w:t xml:space="preserve">rganization. The </w:t>
      </w:r>
      <w:r w:rsidR="007F30D2">
        <w:t>R</w:t>
      </w:r>
      <w:r>
        <w:t xml:space="preserve">egistry shall contain an application to become a </w:t>
      </w:r>
      <w:r w:rsidR="007F30D2">
        <w:t>S</w:t>
      </w:r>
      <w:r>
        <w:t xml:space="preserve">ubmitting </w:t>
      </w:r>
      <w:r w:rsidR="007F30D2">
        <w:t>O</w:t>
      </w:r>
      <w:r>
        <w:t xml:space="preserve">rganization.  The </w:t>
      </w:r>
      <w:r w:rsidR="007F30D2">
        <w:t>R</w:t>
      </w:r>
      <w:r>
        <w:t xml:space="preserve">egister </w:t>
      </w:r>
      <w:r w:rsidR="007F30D2">
        <w:t>O</w:t>
      </w:r>
      <w:r>
        <w:t>wner will be responsible for accepting or rejecting the application.</w:t>
      </w:r>
    </w:p>
    <w:p w14:paraId="77ECAA24" w14:textId="77777777" w:rsidR="00825A19" w:rsidRDefault="00825A19" w:rsidP="007F30D2">
      <w:pPr>
        <w:pStyle w:val="ParagraphText"/>
        <w:spacing w:after="120"/>
      </w:pPr>
    </w:p>
    <w:p w14:paraId="4D482A0D" w14:textId="369E4E9F" w:rsidR="004373CF" w:rsidRPr="005171BD" w:rsidRDefault="004373CF" w:rsidP="006B2875">
      <w:pPr>
        <w:pStyle w:val="Heading2"/>
      </w:pPr>
      <w:bookmarkStart w:id="62" w:name="_Toc138848224"/>
      <w:r w:rsidRPr="005171BD">
        <w:t>Publication</w:t>
      </w:r>
      <w:bookmarkEnd w:id="62"/>
    </w:p>
    <w:p w14:paraId="6482220B" w14:textId="33C3D559" w:rsidR="004373CF" w:rsidRDefault="004373CF" w:rsidP="007F30D2">
      <w:pPr>
        <w:pStyle w:val="ParagraphText"/>
        <w:spacing w:after="120"/>
        <w:jc w:val="both"/>
      </w:pPr>
      <w:r>
        <w:t xml:space="preserve">The </w:t>
      </w:r>
      <w:r w:rsidR="007F30D2">
        <w:t>R</w:t>
      </w:r>
      <w:r>
        <w:t xml:space="preserve">egistry </w:t>
      </w:r>
      <w:r w:rsidR="007F30D2">
        <w:t>M</w:t>
      </w:r>
      <w:r>
        <w:t xml:space="preserve">anager shall ensure that information about valid, </w:t>
      </w:r>
      <w:r w:rsidR="00091835">
        <w:t xml:space="preserve">clarified, </w:t>
      </w:r>
      <w:r>
        <w:t xml:space="preserve">superseded, or retired items in the </w:t>
      </w:r>
      <w:r w:rsidR="007F30D2">
        <w:t>R</w:t>
      </w:r>
      <w:r>
        <w:t>egister is readily available to users.  The method for providing this information may depend upon the requirements of the members of the user community.</w:t>
      </w:r>
    </w:p>
    <w:p w14:paraId="6F60DA5B" w14:textId="77777777" w:rsidR="00825A19" w:rsidRDefault="00825A19" w:rsidP="007F30D2">
      <w:pPr>
        <w:pStyle w:val="ParagraphText"/>
        <w:spacing w:after="120"/>
        <w:jc w:val="both"/>
      </w:pPr>
    </w:p>
    <w:p w14:paraId="71A5D782" w14:textId="068370BF" w:rsidR="004373CF" w:rsidRDefault="004373CF" w:rsidP="006B2875">
      <w:pPr>
        <w:pStyle w:val="Heading2"/>
      </w:pPr>
      <w:bookmarkStart w:id="63" w:name="_Toc138848225"/>
      <w:r>
        <w:lastRenderedPageBreak/>
        <w:t>Integrity</w:t>
      </w:r>
      <w:bookmarkEnd w:id="63"/>
    </w:p>
    <w:p w14:paraId="02497936" w14:textId="77777777" w:rsidR="004373CF" w:rsidRDefault="004373CF" w:rsidP="007F30D2">
      <w:pPr>
        <w:pStyle w:val="ParagraphText"/>
        <w:keepNext/>
        <w:keepLines/>
        <w:spacing w:after="0"/>
        <w:jc w:val="both"/>
      </w:pPr>
      <w:r>
        <w:t xml:space="preserve">The </w:t>
      </w:r>
      <w:r w:rsidR="007F30D2">
        <w:t>R</w:t>
      </w:r>
      <w:r>
        <w:t xml:space="preserve">egister </w:t>
      </w:r>
      <w:r w:rsidR="007F30D2">
        <w:t>M</w:t>
      </w:r>
      <w:r>
        <w:t xml:space="preserve">anager shall ensure that, for each </w:t>
      </w:r>
      <w:r w:rsidR="007F30D2">
        <w:t>R</w:t>
      </w:r>
      <w:r>
        <w:t>egister being managed:</w:t>
      </w:r>
    </w:p>
    <w:p w14:paraId="57BBBE25" w14:textId="77777777" w:rsidR="004373CF" w:rsidRDefault="007F30D2" w:rsidP="007F30D2">
      <w:pPr>
        <w:pStyle w:val="ParagraphText"/>
        <w:keepNext/>
        <w:keepLines/>
        <w:numPr>
          <w:ilvl w:val="0"/>
          <w:numId w:val="13"/>
        </w:numPr>
        <w:spacing w:after="0"/>
        <w:jc w:val="both"/>
      </w:pPr>
      <w:r>
        <w:t>A</w:t>
      </w:r>
      <w:r w:rsidR="004373CF">
        <w:t>ll aspects of the registration process are handled in accorda</w:t>
      </w:r>
      <w:r>
        <w:t>nce with good business practice;</w:t>
      </w:r>
    </w:p>
    <w:p w14:paraId="587A6DC1" w14:textId="32F64D84" w:rsidR="004373CF" w:rsidRDefault="007F30D2" w:rsidP="007F30D2">
      <w:pPr>
        <w:pStyle w:val="ParagraphText"/>
        <w:numPr>
          <w:ilvl w:val="0"/>
          <w:numId w:val="13"/>
        </w:numPr>
        <w:spacing w:after="0"/>
        <w:jc w:val="both"/>
      </w:pPr>
      <w:r>
        <w:t>T</w:t>
      </w:r>
      <w:r w:rsidR="004373CF">
        <w:t>he cont</w:t>
      </w:r>
      <w:r>
        <w:t xml:space="preserve">ent of the </w:t>
      </w:r>
      <w:r w:rsidR="008C048C">
        <w:t xml:space="preserve">Register </w:t>
      </w:r>
      <w:r>
        <w:t>is accurate;</w:t>
      </w:r>
      <w:r w:rsidR="004373CF">
        <w:t xml:space="preserve"> and</w:t>
      </w:r>
    </w:p>
    <w:p w14:paraId="6BD16D90" w14:textId="77777777" w:rsidR="004373CF" w:rsidRDefault="007F30D2" w:rsidP="007F30D2">
      <w:pPr>
        <w:pStyle w:val="ParagraphText"/>
        <w:numPr>
          <w:ilvl w:val="0"/>
          <w:numId w:val="13"/>
        </w:numPr>
        <w:spacing w:after="120"/>
        <w:jc w:val="both"/>
      </w:pPr>
      <w:r>
        <w:t>Only</w:t>
      </w:r>
      <w:r w:rsidR="004373CF">
        <w:t xml:space="preserve"> authorised persons can make changes to the </w:t>
      </w:r>
      <w:r w:rsidR="005F1B97">
        <w:t>R</w:t>
      </w:r>
      <w:r w:rsidR="004373CF">
        <w:t>egister content.</w:t>
      </w:r>
    </w:p>
    <w:p w14:paraId="5C650F18" w14:textId="77777777" w:rsidR="004373CF" w:rsidRDefault="004373CF" w:rsidP="007F30D2">
      <w:pPr>
        <w:pStyle w:val="ParagraphText"/>
        <w:spacing w:after="120"/>
        <w:jc w:val="both"/>
      </w:pPr>
      <w:r>
        <w:t xml:space="preserve">The </w:t>
      </w:r>
      <w:r w:rsidR="005F1B97">
        <w:t>R</w:t>
      </w:r>
      <w:r>
        <w:t xml:space="preserve">egistry </w:t>
      </w:r>
      <w:r w:rsidR="005F1B97">
        <w:t>M</w:t>
      </w:r>
      <w:r>
        <w:t xml:space="preserve">anager shall ensure the security and integrity of the </w:t>
      </w:r>
      <w:r w:rsidR="005F1B97">
        <w:t>R</w:t>
      </w:r>
      <w:r>
        <w:t>egistry using IT best practices.</w:t>
      </w:r>
    </w:p>
    <w:p w14:paraId="2C00E735" w14:textId="77777777" w:rsidR="004373CF" w:rsidRDefault="004373CF" w:rsidP="007F30D2">
      <w:pPr>
        <w:pStyle w:val="ParagraphText"/>
        <w:spacing w:after="120"/>
        <w:jc w:val="both"/>
      </w:pPr>
    </w:p>
    <w:p w14:paraId="39B2ADC7" w14:textId="7537E9C4" w:rsidR="004373CF" w:rsidRPr="007A71CD" w:rsidRDefault="004373CF" w:rsidP="00002CAE">
      <w:pPr>
        <w:pStyle w:val="Heading1"/>
      </w:pPr>
      <w:bookmarkStart w:id="64" w:name="_Toc138848226"/>
      <w:r w:rsidRPr="007A71CD">
        <w:t>Register Schema</w:t>
      </w:r>
      <w:bookmarkEnd w:id="64"/>
    </w:p>
    <w:p w14:paraId="16C176C0" w14:textId="77777777" w:rsidR="004373CF" w:rsidRDefault="004373CF" w:rsidP="006B2875">
      <w:pPr>
        <w:pStyle w:val="Heading2"/>
      </w:pPr>
      <w:bookmarkStart w:id="65" w:name="_Toc138848227"/>
      <w:bookmarkStart w:id="66" w:name="_Ref47063457"/>
      <w:r>
        <w:t>Introduction</w:t>
      </w:r>
      <w:bookmarkEnd w:id="65"/>
    </w:p>
    <w:p w14:paraId="16F553DB" w14:textId="77777777" w:rsidR="004373CF" w:rsidRDefault="004373CF" w:rsidP="007F30D2">
      <w:pPr>
        <w:pStyle w:val="ParagraphText"/>
        <w:spacing w:after="120"/>
        <w:jc w:val="both"/>
      </w:pPr>
      <w:r>
        <w:t xml:space="preserve">The schema specified in this clause describes the structure of an IHO Geospatial Information Register. </w:t>
      </w:r>
    </w:p>
    <w:p w14:paraId="5C9EC38F" w14:textId="77777777" w:rsidR="004373CF" w:rsidRDefault="004373CF" w:rsidP="007F30D2">
      <w:pPr>
        <w:pStyle w:val="ParagraphText"/>
        <w:spacing w:after="0"/>
        <w:jc w:val="both"/>
      </w:pPr>
      <w:r>
        <w:t xml:space="preserve">Information about the </w:t>
      </w:r>
      <w:r w:rsidR="007F30D2">
        <w:t>R</w:t>
      </w:r>
      <w:r>
        <w:t xml:space="preserve">egister and items in the </w:t>
      </w:r>
      <w:r w:rsidR="007F30D2">
        <w:t>R</w:t>
      </w:r>
      <w:r>
        <w:t>egister shall be:</w:t>
      </w:r>
    </w:p>
    <w:p w14:paraId="51C13E55" w14:textId="77777777" w:rsidR="004373CF" w:rsidRDefault="007F30D2" w:rsidP="007F30D2">
      <w:pPr>
        <w:pStyle w:val="ParagraphText"/>
        <w:numPr>
          <w:ilvl w:val="0"/>
          <w:numId w:val="14"/>
        </w:numPr>
        <w:spacing w:after="0"/>
        <w:jc w:val="both"/>
      </w:pPr>
      <w:r>
        <w:t>A</w:t>
      </w:r>
      <w:r w:rsidR="004373CF">
        <w:t xml:space="preserve">ccessible through an on-line interface to the </w:t>
      </w:r>
      <w:r>
        <w:t>R</w:t>
      </w:r>
      <w:r w:rsidR="004373CF">
        <w:t>egister;</w:t>
      </w:r>
    </w:p>
    <w:p w14:paraId="7D81269B" w14:textId="77777777" w:rsidR="004373CF" w:rsidRDefault="007F30D2" w:rsidP="007F30D2">
      <w:pPr>
        <w:pStyle w:val="ParagraphText"/>
        <w:numPr>
          <w:ilvl w:val="0"/>
          <w:numId w:val="14"/>
        </w:numPr>
        <w:spacing w:after="0"/>
        <w:jc w:val="both"/>
      </w:pPr>
      <w:r>
        <w:t>I</w:t>
      </w:r>
      <w:r w:rsidR="004373CF">
        <w:t xml:space="preserve">ncluded in any copy of the </w:t>
      </w:r>
      <w:r>
        <w:t>R</w:t>
      </w:r>
      <w:r w:rsidR="004373CF">
        <w:t xml:space="preserve">egister; and </w:t>
      </w:r>
    </w:p>
    <w:p w14:paraId="5EB2FF71" w14:textId="77777777" w:rsidR="00D14259" w:rsidRDefault="007F30D2" w:rsidP="007F30D2">
      <w:pPr>
        <w:pStyle w:val="ParagraphText"/>
        <w:numPr>
          <w:ilvl w:val="0"/>
          <w:numId w:val="14"/>
        </w:numPr>
        <w:spacing w:after="120"/>
        <w:ind w:left="714" w:hanging="357"/>
        <w:jc w:val="both"/>
      </w:pPr>
      <w:r>
        <w:t>Included</w:t>
      </w:r>
      <w:r w:rsidR="004373CF">
        <w:t xml:space="preserve"> in any information package about the </w:t>
      </w:r>
      <w:r>
        <w:t>R</w:t>
      </w:r>
      <w:r w:rsidR="004373CF">
        <w:t>egister.</w:t>
      </w:r>
    </w:p>
    <w:p w14:paraId="13FE8B10" w14:textId="66452A76" w:rsidR="004373CF" w:rsidRDefault="00BF04D5" w:rsidP="00BF04D5">
      <w:pPr>
        <w:jc w:val="center"/>
        <w:rPr>
          <w:lang w:val="en-GB"/>
        </w:rPr>
      </w:pPr>
      <w:r w:rsidRPr="00BF04D5"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 wp14:anchorId="5F411A69" wp14:editId="76383B3B">
            <wp:simplePos x="1143000" y="4219575"/>
            <wp:positionH relativeFrom="column">
              <wp:align>center</wp:align>
            </wp:positionH>
            <wp:positionV relativeFrom="paragraph">
              <wp:posOffset>3810</wp:posOffset>
            </wp:positionV>
            <wp:extent cx="5554800" cy="3229200"/>
            <wp:effectExtent l="0" t="0" r="8255" b="0"/>
            <wp:wrapTopAndBottom/>
            <wp:docPr id="7" name="Picture 7" descr="C:\Users\tsso\AppData\Local\Temp\Rar$DI61.904\V5.0 Fig 2-3 The Register 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sso\AppData\Local\Temp\Rar$DI61.904\V5.0 Fig 2-3 The Register Schem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800" cy="32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66"/>
    <w:p w14:paraId="2729A5B4" w14:textId="0DC84BC9" w:rsidR="004373CF" w:rsidRDefault="00717B56" w:rsidP="007F30D2">
      <w:pPr>
        <w:pStyle w:val="ListNumber"/>
        <w:spacing w:after="120"/>
        <w:ind w:left="-539" w:firstLine="0"/>
        <w:rPr>
          <w:b/>
          <w:lang w:val="en-GB"/>
        </w:rPr>
      </w:pPr>
      <w:r>
        <w:rPr>
          <w:b/>
          <w:lang w:val="en-GB"/>
        </w:rPr>
        <w:t>Figure 2-</w:t>
      </w:r>
      <w:r w:rsidR="007A71CD">
        <w:rPr>
          <w:b/>
          <w:lang w:val="en-GB"/>
        </w:rPr>
        <w:t>3</w:t>
      </w:r>
      <w:r w:rsidR="007A71CD" w:rsidRPr="00717B56">
        <w:rPr>
          <w:b/>
          <w:lang w:val="en-GB"/>
        </w:rPr>
        <w:t xml:space="preserve"> </w:t>
      </w:r>
      <w:r w:rsidR="004373CF" w:rsidRPr="00717B56">
        <w:rPr>
          <w:b/>
          <w:lang w:val="en-GB"/>
        </w:rPr>
        <w:t xml:space="preserve">– The </w:t>
      </w:r>
      <w:r w:rsidR="007A71CD">
        <w:rPr>
          <w:b/>
          <w:lang w:val="en-GB"/>
        </w:rPr>
        <w:t>R</w:t>
      </w:r>
      <w:r w:rsidR="007A71CD" w:rsidRPr="00717B56">
        <w:rPr>
          <w:b/>
          <w:lang w:val="en-GB"/>
        </w:rPr>
        <w:t xml:space="preserve">egister </w:t>
      </w:r>
      <w:r w:rsidR="004373CF" w:rsidRPr="00717B56">
        <w:rPr>
          <w:b/>
          <w:lang w:val="en-GB"/>
        </w:rPr>
        <w:t>schema</w:t>
      </w:r>
    </w:p>
    <w:p w14:paraId="56B7AB32" w14:textId="04CAA5D0" w:rsidR="00A31028" w:rsidRDefault="00A31028">
      <w:pPr>
        <w:suppressAutoHyphens w:val="0"/>
        <w:jc w:val="left"/>
        <w:rPr>
          <w:lang w:val="en-GB"/>
        </w:rPr>
      </w:pPr>
      <w:r>
        <w:rPr>
          <w:lang w:val="en-GB"/>
        </w:rPr>
        <w:br w:type="page"/>
      </w:r>
    </w:p>
    <w:p w14:paraId="4F05B516" w14:textId="77777777" w:rsidR="00A31028" w:rsidRPr="0069472B" w:rsidRDefault="00A31028" w:rsidP="00A31028">
      <w:pPr>
        <w:rPr>
          <w:rFonts w:eastAsia="Arial" w:cs="Arial"/>
          <w:b/>
          <w:sz w:val="32"/>
          <w:szCs w:val="32"/>
          <w:lang w:val="en-GB"/>
        </w:rPr>
      </w:pPr>
    </w:p>
    <w:p w14:paraId="2900E243" w14:textId="77777777" w:rsidR="00A31028" w:rsidRPr="0069472B" w:rsidRDefault="00A31028" w:rsidP="00A31028">
      <w:pPr>
        <w:rPr>
          <w:rFonts w:eastAsia="Arial" w:cs="Arial"/>
          <w:b/>
          <w:sz w:val="32"/>
          <w:szCs w:val="32"/>
          <w:lang w:val="en-GB"/>
        </w:rPr>
      </w:pPr>
    </w:p>
    <w:p w14:paraId="21F4F2F1" w14:textId="77777777" w:rsidR="00A31028" w:rsidRPr="0069472B" w:rsidRDefault="00A31028" w:rsidP="00A31028">
      <w:pPr>
        <w:jc w:val="center"/>
        <w:rPr>
          <w:rFonts w:eastAsia="Arial" w:cs="Arial"/>
          <w:b/>
          <w:sz w:val="32"/>
          <w:szCs w:val="32"/>
          <w:lang w:val="en-GB"/>
        </w:rPr>
      </w:pPr>
    </w:p>
    <w:p w14:paraId="4D18CFC8" w14:textId="77777777" w:rsidR="00A31028" w:rsidRPr="0069472B" w:rsidRDefault="00A31028" w:rsidP="00A31028">
      <w:pPr>
        <w:jc w:val="center"/>
        <w:rPr>
          <w:rFonts w:eastAsia="Arial" w:cs="Arial"/>
          <w:b/>
          <w:sz w:val="32"/>
          <w:szCs w:val="32"/>
          <w:lang w:val="en-GB"/>
        </w:rPr>
      </w:pPr>
    </w:p>
    <w:p w14:paraId="4BE80964" w14:textId="77777777" w:rsidR="00A31028" w:rsidRPr="0069472B" w:rsidRDefault="00A31028" w:rsidP="00A31028">
      <w:pPr>
        <w:jc w:val="center"/>
        <w:rPr>
          <w:rFonts w:eastAsia="Arial" w:cs="Arial"/>
          <w:b/>
          <w:sz w:val="32"/>
          <w:szCs w:val="32"/>
          <w:lang w:val="en-GB"/>
        </w:rPr>
      </w:pPr>
    </w:p>
    <w:p w14:paraId="1FBD2416" w14:textId="77777777" w:rsidR="00A31028" w:rsidRPr="0069472B" w:rsidRDefault="00A31028" w:rsidP="00A31028">
      <w:pPr>
        <w:jc w:val="center"/>
        <w:rPr>
          <w:rFonts w:eastAsia="Arial" w:cs="Arial"/>
          <w:b/>
          <w:sz w:val="32"/>
          <w:szCs w:val="32"/>
          <w:lang w:val="en-GB"/>
        </w:rPr>
      </w:pPr>
    </w:p>
    <w:p w14:paraId="361E22E7" w14:textId="77777777" w:rsidR="00A31028" w:rsidRPr="0069472B" w:rsidRDefault="00A31028" w:rsidP="00A31028">
      <w:pPr>
        <w:jc w:val="center"/>
        <w:rPr>
          <w:rFonts w:eastAsia="Arial" w:cs="Arial"/>
          <w:b/>
          <w:sz w:val="32"/>
          <w:szCs w:val="32"/>
          <w:lang w:val="en-GB"/>
        </w:rPr>
      </w:pPr>
    </w:p>
    <w:p w14:paraId="3D2DD9A0" w14:textId="77777777" w:rsidR="00A31028" w:rsidRPr="0069472B" w:rsidRDefault="00A31028" w:rsidP="00A31028">
      <w:pPr>
        <w:jc w:val="center"/>
        <w:rPr>
          <w:rFonts w:eastAsia="Arial" w:cs="Arial"/>
          <w:b/>
          <w:sz w:val="32"/>
          <w:szCs w:val="32"/>
          <w:lang w:val="en-GB"/>
        </w:rPr>
      </w:pPr>
    </w:p>
    <w:p w14:paraId="2302A392" w14:textId="77777777" w:rsidR="00A31028" w:rsidRPr="0069472B" w:rsidRDefault="00A31028" w:rsidP="00A31028">
      <w:pPr>
        <w:jc w:val="center"/>
        <w:rPr>
          <w:rFonts w:eastAsia="Arial" w:cs="Arial"/>
          <w:b/>
          <w:sz w:val="32"/>
          <w:szCs w:val="32"/>
          <w:lang w:val="en-GB"/>
        </w:rPr>
      </w:pPr>
    </w:p>
    <w:p w14:paraId="3749E6B7" w14:textId="77777777" w:rsidR="00A31028" w:rsidRPr="0069472B" w:rsidRDefault="00A31028" w:rsidP="00A31028">
      <w:pPr>
        <w:jc w:val="center"/>
        <w:rPr>
          <w:rFonts w:eastAsia="Arial" w:cs="Arial"/>
          <w:b/>
          <w:sz w:val="32"/>
          <w:szCs w:val="32"/>
          <w:lang w:val="en-GB"/>
        </w:rPr>
      </w:pPr>
    </w:p>
    <w:p w14:paraId="2924C9AE" w14:textId="77777777" w:rsidR="00A31028" w:rsidRPr="0069472B" w:rsidRDefault="00A31028" w:rsidP="00A31028">
      <w:pPr>
        <w:jc w:val="center"/>
        <w:rPr>
          <w:rFonts w:eastAsia="Arial" w:cs="Arial"/>
          <w:b/>
          <w:sz w:val="32"/>
          <w:szCs w:val="32"/>
          <w:lang w:val="en-GB"/>
        </w:rPr>
      </w:pPr>
    </w:p>
    <w:p w14:paraId="0359F1D4" w14:textId="77777777" w:rsidR="00A31028" w:rsidRPr="0069472B" w:rsidRDefault="00A31028" w:rsidP="00A310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center"/>
        <w:rPr>
          <w:rFonts w:ascii="Arial Narrow" w:eastAsia="Arial Narrow" w:hAnsi="Arial Narrow" w:cs="Arial Narrow"/>
          <w:lang w:val="en-GB"/>
        </w:rPr>
      </w:pPr>
      <w:r w:rsidRPr="0069472B">
        <w:rPr>
          <w:rFonts w:ascii="Arial Narrow" w:eastAsia="Arial Narrow" w:hAnsi="Arial Narrow" w:cs="Arial Narrow"/>
          <w:lang w:val="en-GB"/>
        </w:rPr>
        <w:t>Page intentionally left blank</w:t>
      </w:r>
    </w:p>
    <w:p w14:paraId="6D47DDF9" w14:textId="77777777" w:rsidR="00A31028" w:rsidRDefault="00A31028" w:rsidP="00A31028">
      <w:pPr>
        <w:rPr>
          <w:lang w:val="en-GB"/>
        </w:rPr>
      </w:pPr>
    </w:p>
    <w:p w14:paraId="1556EFF7" w14:textId="77777777" w:rsidR="00A31028" w:rsidRDefault="00A31028" w:rsidP="00A31028">
      <w:pPr>
        <w:rPr>
          <w:lang w:val="en-GB"/>
        </w:rPr>
      </w:pPr>
    </w:p>
    <w:p w14:paraId="3E05EFBB" w14:textId="77777777" w:rsidR="00A31028" w:rsidRPr="00A31028" w:rsidRDefault="00A31028" w:rsidP="00A31028">
      <w:pPr>
        <w:rPr>
          <w:lang w:val="en-GB"/>
        </w:rPr>
      </w:pPr>
    </w:p>
    <w:p w14:paraId="03C6A969" w14:textId="77777777" w:rsidR="002D31FA" w:rsidRDefault="002D31FA" w:rsidP="002D31FA">
      <w:pPr>
        <w:rPr>
          <w:lang w:val="en-GB"/>
        </w:rPr>
      </w:pPr>
    </w:p>
    <w:p w14:paraId="775DCB67" w14:textId="77777777" w:rsidR="00D14259" w:rsidRPr="0069472B" w:rsidRDefault="00D14259" w:rsidP="006B2875">
      <w:pPr>
        <w:pStyle w:val="Heading2"/>
        <w:rPr>
          <w:lang w:val="en-GB"/>
        </w:rPr>
        <w:sectPr w:rsidR="00D14259" w:rsidRPr="0069472B" w:rsidSect="00C943B8">
          <w:headerReference w:type="even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7" w:h="16840" w:code="9"/>
          <w:pgMar w:top="1440" w:right="1440" w:bottom="1440" w:left="1440" w:header="709" w:footer="709" w:gutter="0"/>
          <w:pgNumType w:start="1" w:chapSep="period"/>
          <w:cols w:space="708"/>
          <w:docGrid w:linePitch="360"/>
        </w:sectPr>
      </w:pPr>
    </w:p>
    <w:p w14:paraId="64511957" w14:textId="13C64684" w:rsidR="004373CF" w:rsidRDefault="004373CF" w:rsidP="006B2875">
      <w:pPr>
        <w:pStyle w:val="Heading2"/>
      </w:pPr>
      <w:bookmarkStart w:id="67" w:name="_Toc138848228"/>
      <w:r>
        <w:lastRenderedPageBreak/>
        <w:t>S100_RE_Register</w:t>
      </w:r>
      <w:bookmarkEnd w:id="67"/>
    </w:p>
    <w:p w14:paraId="1646003D" w14:textId="77777777" w:rsidR="004373CF" w:rsidRDefault="004373CF" w:rsidP="006424A5">
      <w:pPr>
        <w:pStyle w:val="ParagraphText"/>
        <w:spacing w:after="120"/>
      </w:pPr>
      <w:r>
        <w:t xml:space="preserve">The class S100_RE_Register specifies information about the </w:t>
      </w:r>
      <w:r w:rsidR="006424A5">
        <w:t>R</w:t>
      </w:r>
      <w:r>
        <w:t>egister itself.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160"/>
        <w:gridCol w:w="3060"/>
        <w:gridCol w:w="720"/>
        <w:gridCol w:w="2160"/>
        <w:gridCol w:w="3256"/>
      </w:tblGrid>
      <w:tr w:rsidR="004373CF" w14:paraId="0D0B8F19" w14:textId="77777777" w:rsidTr="00702113"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ED9CD02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Role Name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649ABAEA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1F018025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179DDCD1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Mult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E2CFB72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Data Type</w:t>
            </w:r>
          </w:p>
        </w:tc>
        <w:tc>
          <w:tcPr>
            <w:tcW w:w="3256" w:type="dxa"/>
            <w:shd w:val="clear" w:color="auto" w:fill="D9D9D9" w:themeFill="background1" w:themeFillShade="D9"/>
            <w:vAlign w:val="center"/>
          </w:tcPr>
          <w:p w14:paraId="3EB6FCC3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Remarks</w:t>
            </w:r>
          </w:p>
        </w:tc>
      </w:tr>
      <w:tr w:rsidR="004373CF" w14:paraId="2865CD91" w14:textId="77777777">
        <w:tc>
          <w:tcPr>
            <w:tcW w:w="1260" w:type="dxa"/>
          </w:tcPr>
          <w:p w14:paraId="0F7D65C9" w14:textId="77777777" w:rsidR="004373CF" w:rsidRDefault="004373CF" w:rsidP="003B7185">
            <w:pPr>
              <w:pStyle w:val="Tabletext"/>
              <w:snapToGrid w:val="0"/>
            </w:pPr>
            <w:r>
              <w:t>Class</w:t>
            </w:r>
          </w:p>
        </w:tc>
        <w:tc>
          <w:tcPr>
            <w:tcW w:w="2160" w:type="dxa"/>
          </w:tcPr>
          <w:p w14:paraId="58B6903B" w14:textId="77777777" w:rsidR="004373CF" w:rsidRDefault="004373CF" w:rsidP="003B7185">
            <w:pPr>
              <w:pStyle w:val="Tabletext"/>
              <w:snapToGrid w:val="0"/>
            </w:pPr>
            <w:r>
              <w:t>S100_RE_Register</w:t>
            </w:r>
          </w:p>
        </w:tc>
        <w:tc>
          <w:tcPr>
            <w:tcW w:w="3060" w:type="dxa"/>
          </w:tcPr>
          <w:p w14:paraId="6EC81AD2" w14:textId="77777777" w:rsidR="004373CF" w:rsidRDefault="004373CF" w:rsidP="003B7185">
            <w:pPr>
              <w:pStyle w:val="Tabletext"/>
              <w:snapToGrid w:val="0"/>
            </w:pPr>
          </w:p>
        </w:tc>
        <w:tc>
          <w:tcPr>
            <w:tcW w:w="720" w:type="dxa"/>
          </w:tcPr>
          <w:p w14:paraId="0DB9E001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-</w:t>
            </w:r>
          </w:p>
        </w:tc>
        <w:tc>
          <w:tcPr>
            <w:tcW w:w="2160" w:type="dxa"/>
          </w:tcPr>
          <w:p w14:paraId="2ED347A1" w14:textId="77777777" w:rsidR="004373CF" w:rsidRDefault="004373CF" w:rsidP="003B7185">
            <w:pPr>
              <w:pStyle w:val="Tabletext"/>
              <w:snapToGrid w:val="0"/>
            </w:pPr>
            <w:r>
              <w:t>-</w:t>
            </w:r>
          </w:p>
        </w:tc>
        <w:tc>
          <w:tcPr>
            <w:tcW w:w="3256" w:type="dxa"/>
          </w:tcPr>
          <w:p w14:paraId="7A6FA6FA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4373CF" w14:paraId="7325F249" w14:textId="77777777">
        <w:tc>
          <w:tcPr>
            <w:tcW w:w="1260" w:type="dxa"/>
          </w:tcPr>
          <w:p w14:paraId="648BFA2E" w14:textId="77777777" w:rsidR="004373CF" w:rsidRDefault="004373CF" w:rsidP="003B7185">
            <w:pPr>
              <w:pStyle w:val="Tabletext"/>
              <w:snapToGrid w:val="0"/>
            </w:pPr>
            <w:r>
              <w:t>Attribute</w:t>
            </w:r>
          </w:p>
        </w:tc>
        <w:tc>
          <w:tcPr>
            <w:tcW w:w="2160" w:type="dxa"/>
          </w:tcPr>
          <w:p w14:paraId="6909B3FD" w14:textId="77777777" w:rsidR="004373CF" w:rsidRDefault="004373CF" w:rsidP="003B7185">
            <w:pPr>
              <w:pStyle w:val="Tabletext"/>
              <w:snapToGrid w:val="0"/>
            </w:pPr>
            <w:r>
              <w:t>name</w:t>
            </w:r>
          </w:p>
        </w:tc>
        <w:tc>
          <w:tcPr>
            <w:tcW w:w="3060" w:type="dxa"/>
          </w:tcPr>
          <w:p w14:paraId="344AE5B9" w14:textId="77777777" w:rsidR="004373CF" w:rsidRDefault="004373CF" w:rsidP="006424A5">
            <w:pPr>
              <w:pStyle w:val="Tabletext"/>
              <w:snapToGrid w:val="0"/>
            </w:pPr>
            <w:r>
              <w:t xml:space="preserve">The name of the </w:t>
            </w:r>
            <w:r w:rsidR="006424A5">
              <w:t>R</w:t>
            </w:r>
            <w:r>
              <w:t>egister</w:t>
            </w:r>
          </w:p>
        </w:tc>
        <w:tc>
          <w:tcPr>
            <w:tcW w:w="720" w:type="dxa"/>
          </w:tcPr>
          <w:p w14:paraId="385BCADE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1</w:t>
            </w:r>
          </w:p>
        </w:tc>
        <w:tc>
          <w:tcPr>
            <w:tcW w:w="2160" w:type="dxa"/>
          </w:tcPr>
          <w:p w14:paraId="34826643" w14:textId="77777777" w:rsidR="004373CF" w:rsidRDefault="004373CF" w:rsidP="003B7185">
            <w:pPr>
              <w:pStyle w:val="Tabletext"/>
              <w:snapToGrid w:val="0"/>
            </w:pPr>
            <w:proofErr w:type="spellStart"/>
            <w:r>
              <w:t>CharacterString</w:t>
            </w:r>
            <w:proofErr w:type="spellEnd"/>
          </w:p>
        </w:tc>
        <w:tc>
          <w:tcPr>
            <w:tcW w:w="3256" w:type="dxa"/>
          </w:tcPr>
          <w:p w14:paraId="0999FA5A" w14:textId="77777777" w:rsidR="004373CF" w:rsidRDefault="004373CF" w:rsidP="006424A5">
            <w:pPr>
              <w:pStyle w:val="Tabletext"/>
              <w:snapToGrid w:val="0"/>
              <w:jc w:val="left"/>
            </w:pPr>
            <w:r>
              <w:t xml:space="preserve">Unique within the </w:t>
            </w:r>
            <w:r w:rsidR="006424A5">
              <w:t>R</w:t>
            </w:r>
            <w:r>
              <w:t>egistry</w:t>
            </w:r>
          </w:p>
        </w:tc>
      </w:tr>
      <w:tr w:rsidR="004373CF" w14:paraId="1723E18A" w14:textId="77777777">
        <w:tc>
          <w:tcPr>
            <w:tcW w:w="1260" w:type="dxa"/>
          </w:tcPr>
          <w:p w14:paraId="11CCBF14" w14:textId="77777777" w:rsidR="004373CF" w:rsidRDefault="004373CF" w:rsidP="003B7185">
            <w:pPr>
              <w:pStyle w:val="Tabletext"/>
              <w:snapToGrid w:val="0"/>
            </w:pPr>
            <w:r>
              <w:t>Attribute</w:t>
            </w:r>
          </w:p>
        </w:tc>
        <w:tc>
          <w:tcPr>
            <w:tcW w:w="2160" w:type="dxa"/>
          </w:tcPr>
          <w:p w14:paraId="76CB0CBF" w14:textId="77777777" w:rsidR="004373CF" w:rsidRDefault="004373CF" w:rsidP="003B7185">
            <w:pPr>
              <w:pStyle w:val="Tabletext"/>
              <w:snapToGrid w:val="0"/>
            </w:pPr>
            <w:proofErr w:type="spellStart"/>
            <w:r>
              <w:t>operatingLangu</w:t>
            </w:r>
            <w:r w:rsidR="00826121">
              <w:t>a</w:t>
            </w:r>
            <w:r>
              <w:t>ge</w:t>
            </w:r>
            <w:proofErr w:type="spellEnd"/>
          </w:p>
        </w:tc>
        <w:tc>
          <w:tcPr>
            <w:tcW w:w="3060" w:type="dxa"/>
          </w:tcPr>
          <w:p w14:paraId="66B4FB36" w14:textId="77777777" w:rsidR="004373CF" w:rsidRDefault="004373CF" w:rsidP="006424A5">
            <w:pPr>
              <w:pStyle w:val="Tabletext"/>
              <w:snapToGrid w:val="0"/>
            </w:pPr>
            <w:r>
              <w:t xml:space="preserve">The language used in this </w:t>
            </w:r>
            <w:r w:rsidR="006424A5">
              <w:t>R</w:t>
            </w:r>
            <w:r>
              <w:t>egister</w:t>
            </w:r>
          </w:p>
        </w:tc>
        <w:tc>
          <w:tcPr>
            <w:tcW w:w="720" w:type="dxa"/>
          </w:tcPr>
          <w:p w14:paraId="48164253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1</w:t>
            </w:r>
          </w:p>
        </w:tc>
        <w:tc>
          <w:tcPr>
            <w:tcW w:w="2160" w:type="dxa"/>
          </w:tcPr>
          <w:p w14:paraId="18FB3FB9" w14:textId="77777777" w:rsidR="004373CF" w:rsidRDefault="009C7360" w:rsidP="003B7185">
            <w:pPr>
              <w:pStyle w:val="Tabletext"/>
              <w:snapToGrid w:val="0"/>
            </w:pPr>
            <w:proofErr w:type="spellStart"/>
            <w:r>
              <w:t>RE</w:t>
            </w:r>
            <w:r w:rsidR="004373CF">
              <w:t>_Locale</w:t>
            </w:r>
            <w:proofErr w:type="spellEnd"/>
          </w:p>
        </w:tc>
        <w:tc>
          <w:tcPr>
            <w:tcW w:w="3256" w:type="dxa"/>
          </w:tcPr>
          <w:p w14:paraId="79C86050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4373CF" w14:paraId="10F320CF" w14:textId="77777777">
        <w:tc>
          <w:tcPr>
            <w:tcW w:w="1260" w:type="dxa"/>
          </w:tcPr>
          <w:p w14:paraId="56902401" w14:textId="77777777" w:rsidR="004373CF" w:rsidRDefault="004373CF" w:rsidP="003B7185">
            <w:pPr>
              <w:pStyle w:val="Tabletext"/>
              <w:snapToGrid w:val="0"/>
            </w:pPr>
            <w:r>
              <w:t>Attribute</w:t>
            </w:r>
          </w:p>
        </w:tc>
        <w:tc>
          <w:tcPr>
            <w:tcW w:w="2160" w:type="dxa"/>
          </w:tcPr>
          <w:p w14:paraId="72C20F08" w14:textId="77777777" w:rsidR="004373CF" w:rsidRDefault="004373CF" w:rsidP="003B7185">
            <w:pPr>
              <w:pStyle w:val="Tabletext"/>
              <w:snapToGrid w:val="0"/>
            </w:pPr>
            <w:proofErr w:type="spellStart"/>
            <w:r>
              <w:t>contentSummary</w:t>
            </w:r>
            <w:proofErr w:type="spellEnd"/>
          </w:p>
        </w:tc>
        <w:tc>
          <w:tcPr>
            <w:tcW w:w="3060" w:type="dxa"/>
          </w:tcPr>
          <w:p w14:paraId="19C7897D" w14:textId="77777777" w:rsidR="004373CF" w:rsidRDefault="004373CF" w:rsidP="003B7185">
            <w:pPr>
              <w:pStyle w:val="Tabletext"/>
              <w:snapToGrid w:val="0"/>
            </w:pPr>
            <w:r>
              <w:t xml:space="preserve">Summary of the content </w:t>
            </w:r>
          </w:p>
        </w:tc>
        <w:tc>
          <w:tcPr>
            <w:tcW w:w="720" w:type="dxa"/>
          </w:tcPr>
          <w:p w14:paraId="16F24353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1</w:t>
            </w:r>
          </w:p>
        </w:tc>
        <w:tc>
          <w:tcPr>
            <w:tcW w:w="2160" w:type="dxa"/>
          </w:tcPr>
          <w:p w14:paraId="670D827E" w14:textId="77777777" w:rsidR="004373CF" w:rsidRDefault="004373CF" w:rsidP="003B7185">
            <w:pPr>
              <w:pStyle w:val="Tabletext"/>
              <w:snapToGrid w:val="0"/>
            </w:pPr>
            <w:proofErr w:type="spellStart"/>
            <w:r>
              <w:t>CharacterString</w:t>
            </w:r>
            <w:proofErr w:type="spellEnd"/>
          </w:p>
        </w:tc>
        <w:tc>
          <w:tcPr>
            <w:tcW w:w="3256" w:type="dxa"/>
          </w:tcPr>
          <w:p w14:paraId="0C541696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4373CF" w14:paraId="4C54AB35" w14:textId="77777777">
        <w:tc>
          <w:tcPr>
            <w:tcW w:w="1260" w:type="dxa"/>
          </w:tcPr>
          <w:p w14:paraId="5A3E4E09" w14:textId="77777777" w:rsidR="004373CF" w:rsidRDefault="004373CF" w:rsidP="003B7185">
            <w:pPr>
              <w:pStyle w:val="Tabletext"/>
              <w:snapToGrid w:val="0"/>
            </w:pPr>
            <w:r>
              <w:t>Attribute</w:t>
            </w:r>
          </w:p>
        </w:tc>
        <w:tc>
          <w:tcPr>
            <w:tcW w:w="2160" w:type="dxa"/>
          </w:tcPr>
          <w:p w14:paraId="234488E3" w14:textId="77777777" w:rsidR="004373CF" w:rsidRDefault="004373CF" w:rsidP="003B7185">
            <w:pPr>
              <w:pStyle w:val="Tabletext"/>
              <w:snapToGrid w:val="0"/>
            </w:pPr>
            <w:proofErr w:type="spellStart"/>
            <w:r>
              <w:t>uniformResourceIdentifier</w:t>
            </w:r>
            <w:proofErr w:type="spellEnd"/>
          </w:p>
        </w:tc>
        <w:tc>
          <w:tcPr>
            <w:tcW w:w="3060" w:type="dxa"/>
          </w:tcPr>
          <w:p w14:paraId="1744293C" w14:textId="77777777" w:rsidR="004373CF" w:rsidRDefault="006424A5" w:rsidP="006424A5">
            <w:pPr>
              <w:pStyle w:val="Tabletext"/>
              <w:snapToGrid w:val="0"/>
              <w:jc w:val="left"/>
            </w:pPr>
            <w:r>
              <w:t xml:space="preserve">The link to the interface </w:t>
            </w:r>
            <w:r w:rsidR="004373CF">
              <w:t xml:space="preserve">of the </w:t>
            </w:r>
            <w:r>
              <w:t>R</w:t>
            </w:r>
            <w:r w:rsidR="004373CF">
              <w:t>egister in the Internet</w:t>
            </w:r>
          </w:p>
        </w:tc>
        <w:tc>
          <w:tcPr>
            <w:tcW w:w="720" w:type="dxa"/>
          </w:tcPr>
          <w:p w14:paraId="2CEEA230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1</w:t>
            </w:r>
          </w:p>
        </w:tc>
        <w:tc>
          <w:tcPr>
            <w:tcW w:w="2160" w:type="dxa"/>
          </w:tcPr>
          <w:p w14:paraId="59D0D88A" w14:textId="77777777" w:rsidR="004373CF" w:rsidRDefault="004373CF" w:rsidP="003B7185">
            <w:pPr>
              <w:pStyle w:val="Tabletext"/>
              <w:snapToGrid w:val="0"/>
            </w:pPr>
            <w:proofErr w:type="spellStart"/>
            <w:r>
              <w:t>CI_OnlineResource</w:t>
            </w:r>
            <w:proofErr w:type="spellEnd"/>
          </w:p>
        </w:tc>
        <w:tc>
          <w:tcPr>
            <w:tcW w:w="3256" w:type="dxa"/>
          </w:tcPr>
          <w:p w14:paraId="3C0FFC73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4373CF" w14:paraId="5F97A786" w14:textId="77777777">
        <w:tc>
          <w:tcPr>
            <w:tcW w:w="1260" w:type="dxa"/>
          </w:tcPr>
          <w:p w14:paraId="6738EB84" w14:textId="77777777" w:rsidR="004373CF" w:rsidRDefault="004373CF" w:rsidP="003B7185">
            <w:pPr>
              <w:pStyle w:val="Tabletext"/>
              <w:snapToGrid w:val="0"/>
            </w:pPr>
            <w:r>
              <w:t>Attribute</w:t>
            </w:r>
          </w:p>
        </w:tc>
        <w:tc>
          <w:tcPr>
            <w:tcW w:w="2160" w:type="dxa"/>
          </w:tcPr>
          <w:p w14:paraId="0DB009F0" w14:textId="77777777" w:rsidR="004373CF" w:rsidRDefault="004373CF" w:rsidP="003B7185">
            <w:pPr>
              <w:pStyle w:val="Tabletext"/>
              <w:snapToGrid w:val="0"/>
            </w:pPr>
            <w:proofErr w:type="spellStart"/>
            <w:r>
              <w:t>dateOfLastChange</w:t>
            </w:r>
            <w:proofErr w:type="spellEnd"/>
          </w:p>
        </w:tc>
        <w:tc>
          <w:tcPr>
            <w:tcW w:w="3060" w:type="dxa"/>
          </w:tcPr>
          <w:p w14:paraId="3579EDA4" w14:textId="77777777" w:rsidR="004373CF" w:rsidRDefault="004373CF" w:rsidP="006424A5">
            <w:pPr>
              <w:pStyle w:val="Tabletext"/>
              <w:snapToGrid w:val="0"/>
              <w:jc w:val="left"/>
            </w:pPr>
            <w:r>
              <w:t xml:space="preserve">The date when the last change was made to this </w:t>
            </w:r>
            <w:r w:rsidR="006424A5">
              <w:t>R</w:t>
            </w:r>
            <w:r>
              <w:t>egister</w:t>
            </w:r>
          </w:p>
        </w:tc>
        <w:tc>
          <w:tcPr>
            <w:tcW w:w="720" w:type="dxa"/>
          </w:tcPr>
          <w:p w14:paraId="219E81EC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1</w:t>
            </w:r>
          </w:p>
        </w:tc>
        <w:tc>
          <w:tcPr>
            <w:tcW w:w="2160" w:type="dxa"/>
          </w:tcPr>
          <w:p w14:paraId="58EB104D" w14:textId="77777777" w:rsidR="004373CF" w:rsidRDefault="004373CF" w:rsidP="003B7185">
            <w:pPr>
              <w:pStyle w:val="Tabletext"/>
              <w:snapToGrid w:val="0"/>
            </w:pPr>
            <w:r>
              <w:t>Date</w:t>
            </w:r>
          </w:p>
        </w:tc>
        <w:tc>
          <w:tcPr>
            <w:tcW w:w="3256" w:type="dxa"/>
          </w:tcPr>
          <w:p w14:paraId="4CDD4472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4373CF" w14:paraId="437DE9DB" w14:textId="77777777">
        <w:tc>
          <w:tcPr>
            <w:tcW w:w="1260" w:type="dxa"/>
          </w:tcPr>
          <w:p w14:paraId="58029EEA" w14:textId="77777777" w:rsidR="004373CF" w:rsidRDefault="004373CF" w:rsidP="003B7185">
            <w:pPr>
              <w:pStyle w:val="Tabletext"/>
              <w:snapToGrid w:val="0"/>
            </w:pPr>
            <w:r>
              <w:t>Association</w:t>
            </w:r>
          </w:p>
        </w:tc>
        <w:tc>
          <w:tcPr>
            <w:tcW w:w="2160" w:type="dxa"/>
          </w:tcPr>
          <w:p w14:paraId="77974BAC" w14:textId="77777777" w:rsidR="004373CF" w:rsidRDefault="004373CF" w:rsidP="003B7185">
            <w:pPr>
              <w:pStyle w:val="Tabletext"/>
              <w:snapToGrid w:val="0"/>
            </w:pPr>
            <w:proofErr w:type="spellStart"/>
            <w:r>
              <w:t>registerItem</w:t>
            </w:r>
            <w:proofErr w:type="spellEnd"/>
          </w:p>
        </w:tc>
        <w:tc>
          <w:tcPr>
            <w:tcW w:w="3060" w:type="dxa"/>
          </w:tcPr>
          <w:p w14:paraId="023F0F6E" w14:textId="77777777" w:rsidR="004373CF" w:rsidRDefault="004373CF" w:rsidP="006424A5">
            <w:pPr>
              <w:pStyle w:val="Tabletext"/>
              <w:snapToGrid w:val="0"/>
            </w:pPr>
            <w:r>
              <w:t xml:space="preserve">The items of the </w:t>
            </w:r>
            <w:r w:rsidR="006424A5">
              <w:t>R</w:t>
            </w:r>
            <w:r>
              <w:t>egister</w:t>
            </w:r>
          </w:p>
        </w:tc>
        <w:tc>
          <w:tcPr>
            <w:tcW w:w="720" w:type="dxa"/>
          </w:tcPr>
          <w:p w14:paraId="483FB1DF" w14:textId="7B2E6A4C" w:rsidR="004373CF" w:rsidRDefault="00763D7E" w:rsidP="003B7185">
            <w:pPr>
              <w:pStyle w:val="Tabletext"/>
              <w:snapToGrid w:val="0"/>
              <w:jc w:val="center"/>
            </w:pPr>
            <w:r>
              <w:t>0</w:t>
            </w:r>
            <w:r w:rsidR="004373CF">
              <w:t>..*</w:t>
            </w:r>
          </w:p>
        </w:tc>
        <w:tc>
          <w:tcPr>
            <w:tcW w:w="2160" w:type="dxa"/>
          </w:tcPr>
          <w:p w14:paraId="4E9799B8" w14:textId="77777777" w:rsidR="004373CF" w:rsidRDefault="004373CF" w:rsidP="003B7185">
            <w:pPr>
              <w:pStyle w:val="Tabletext"/>
              <w:snapToGrid w:val="0"/>
            </w:pPr>
            <w:r>
              <w:t>S100_RE_RegisterItem</w:t>
            </w:r>
          </w:p>
        </w:tc>
        <w:tc>
          <w:tcPr>
            <w:tcW w:w="3256" w:type="dxa"/>
          </w:tcPr>
          <w:p w14:paraId="28F1134B" w14:textId="77777777" w:rsidR="004373CF" w:rsidRDefault="004373CF" w:rsidP="003B7185">
            <w:pPr>
              <w:pStyle w:val="Tabletext"/>
              <w:snapToGrid w:val="0"/>
            </w:pPr>
          </w:p>
        </w:tc>
      </w:tr>
    </w:tbl>
    <w:p w14:paraId="50814695" w14:textId="77777777" w:rsidR="004373CF" w:rsidRDefault="004373CF" w:rsidP="004373CF">
      <w:pPr>
        <w:rPr>
          <w:rFonts w:cs="Arial"/>
          <w:lang w:val="en-GB"/>
        </w:rPr>
      </w:pPr>
    </w:p>
    <w:p w14:paraId="0A7D9BAC" w14:textId="3E4CB6EA" w:rsidR="004373CF" w:rsidRDefault="004373CF" w:rsidP="006B2875">
      <w:pPr>
        <w:pStyle w:val="Heading2"/>
      </w:pPr>
      <w:bookmarkStart w:id="68" w:name="_Toc138848229"/>
      <w:r>
        <w:t>S100_RE_RegisterItem</w:t>
      </w:r>
      <w:bookmarkEnd w:id="68"/>
    </w:p>
    <w:p w14:paraId="0FC9CB49" w14:textId="0E2B30E4" w:rsidR="004373CF" w:rsidRDefault="004373CF" w:rsidP="006424A5">
      <w:pPr>
        <w:pStyle w:val="ParagraphText"/>
        <w:spacing w:after="120"/>
      </w:pPr>
      <w:r>
        <w:t>The class S100_</w:t>
      </w:r>
      <w:r w:rsidR="00705901">
        <w:t>RE</w:t>
      </w:r>
      <w:r>
        <w:t>_RegisterItem carries the characteristics that are common to all types of registered items. Domain specific extensions may be added in the appropriate part of S-100</w:t>
      </w:r>
      <w:r w:rsidR="00D923FE">
        <w:t>;</w:t>
      </w:r>
      <w:r>
        <w:t xml:space="preserve"> </w:t>
      </w:r>
      <w:r w:rsidR="00D923FE">
        <w:t>for example</w:t>
      </w:r>
      <w:r w:rsidR="001522C1">
        <w:t>,</w:t>
      </w:r>
      <w:r>
        <w:t xml:space="preserve"> Part </w:t>
      </w:r>
      <w:r w:rsidR="00332311">
        <w:t>2</w:t>
      </w:r>
      <w:r w:rsidR="00784B6C">
        <w:t>a</w:t>
      </w:r>
      <w:r w:rsidR="00332311">
        <w:t xml:space="preserve"> </w:t>
      </w:r>
      <w:r>
        <w:t>–</w:t>
      </w:r>
      <w:r w:rsidR="00332311">
        <w:t xml:space="preserve"> </w:t>
      </w:r>
      <w:r w:rsidR="00784B6C">
        <w:t xml:space="preserve">Concept and </w:t>
      </w:r>
      <w:r w:rsidR="00332311">
        <w:t>Data</w:t>
      </w:r>
      <w:r>
        <w:t xml:space="preserve"> Dictionary</w:t>
      </w:r>
      <w:r w:rsidR="00332311">
        <w:t xml:space="preserve"> Register</w:t>
      </w:r>
      <w:r w:rsidR="00784B6C">
        <w:t>s</w:t>
      </w:r>
      <w:r>
        <w:t>.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260"/>
        <w:gridCol w:w="2160"/>
        <w:gridCol w:w="3060"/>
        <w:gridCol w:w="720"/>
        <w:gridCol w:w="2160"/>
        <w:gridCol w:w="3256"/>
      </w:tblGrid>
      <w:tr w:rsidR="004373CF" w14:paraId="38478ADF" w14:textId="77777777" w:rsidTr="00702113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CB1C6A2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Role Name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B1E0EB0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B266DF9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C55C2D8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Mult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120CD10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Data Type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2678433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Remarks</w:t>
            </w:r>
          </w:p>
        </w:tc>
      </w:tr>
      <w:tr w:rsidR="004373CF" w14:paraId="31844AAE" w14:textId="77777777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A752FF" w14:textId="77777777" w:rsidR="004373CF" w:rsidRDefault="004373CF" w:rsidP="003B7185">
            <w:pPr>
              <w:pStyle w:val="Tabletext"/>
              <w:snapToGrid w:val="0"/>
            </w:pPr>
            <w:r>
              <w:t>Class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27CD23" w14:textId="77777777" w:rsidR="004373CF" w:rsidRDefault="004373CF" w:rsidP="003B7185">
            <w:pPr>
              <w:pStyle w:val="Tabletext"/>
              <w:snapToGrid w:val="0"/>
            </w:pPr>
            <w:r>
              <w:t>S100_RE _</w:t>
            </w:r>
            <w:proofErr w:type="spellStart"/>
            <w:r>
              <w:t>RegisterItem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F5A304" w14:textId="77777777" w:rsidR="004373CF" w:rsidRDefault="004373CF" w:rsidP="003B7185">
            <w:pPr>
              <w:pStyle w:val="Table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7B8821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220BE3" w14:textId="77777777" w:rsidR="004373CF" w:rsidRDefault="004373CF" w:rsidP="003B7185">
            <w:pPr>
              <w:pStyle w:val="Tabletext"/>
              <w:snapToGrid w:val="0"/>
            </w:pPr>
            <w:r>
              <w:t>-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F029F" w14:textId="77777777" w:rsidR="004373CF" w:rsidRDefault="004373CF" w:rsidP="003B7185">
            <w:pPr>
              <w:pStyle w:val="Tabletext"/>
              <w:snapToGrid w:val="0"/>
              <w:jc w:val="left"/>
            </w:pPr>
            <w:r>
              <w:t>Class is abstract</w:t>
            </w:r>
          </w:p>
        </w:tc>
      </w:tr>
      <w:tr w:rsidR="004373CF" w14:paraId="15BB1721" w14:textId="77777777" w:rsidTr="005F31B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31C28A" w14:textId="77777777" w:rsidR="004373CF" w:rsidRDefault="004373CF" w:rsidP="003B7185">
            <w:pPr>
              <w:pStyle w:val="Tabletext"/>
              <w:snapToGrid w:val="0"/>
            </w:pPr>
            <w:r>
              <w:t>Attribute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00ECFD" w14:textId="77777777" w:rsidR="004373CF" w:rsidRDefault="004373CF" w:rsidP="003B7185">
            <w:pPr>
              <w:pStyle w:val="Tabletext"/>
              <w:snapToGrid w:val="0"/>
            </w:pPr>
            <w:proofErr w:type="spellStart"/>
            <w:r>
              <w:t>itemIdentifier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90A357" w14:textId="77777777" w:rsidR="004373CF" w:rsidRDefault="004373CF" w:rsidP="006424A5">
            <w:pPr>
              <w:pStyle w:val="Tabletext"/>
              <w:snapToGrid w:val="0"/>
              <w:jc w:val="left"/>
            </w:pPr>
            <w:r>
              <w:t xml:space="preserve">Each item has its own unique identifier in a </w:t>
            </w:r>
            <w:r w:rsidR="006424A5">
              <w:t>R</w:t>
            </w:r>
            <w:r>
              <w:t>egister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D71D25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85D46E" w14:textId="77777777" w:rsidR="004373CF" w:rsidRDefault="004373CF" w:rsidP="003B7185">
            <w:pPr>
              <w:pStyle w:val="Tabletext"/>
              <w:snapToGrid w:val="0"/>
            </w:pPr>
            <w:r>
              <w:t>Integer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35E72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4373CF" w14:paraId="3BDFDDD1" w14:textId="77777777" w:rsidTr="005F31B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730D0D" w14:textId="77777777" w:rsidR="004373CF" w:rsidRDefault="004373CF" w:rsidP="003B7185">
            <w:pPr>
              <w:pStyle w:val="Tabletext"/>
              <w:snapToGrid w:val="0"/>
            </w:pPr>
            <w:r>
              <w:t>Attribute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C8912C" w14:textId="77777777" w:rsidR="004373CF" w:rsidRDefault="004373CF" w:rsidP="003B7185">
            <w:pPr>
              <w:pStyle w:val="Tabletext"/>
              <w:snapToGrid w:val="0"/>
            </w:pPr>
            <w:r>
              <w:t>name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7642F0" w14:textId="77777777" w:rsidR="004373CF" w:rsidRDefault="003F4BC8" w:rsidP="003B7185">
            <w:pPr>
              <w:pStyle w:val="Tabletext"/>
              <w:snapToGrid w:val="0"/>
              <w:jc w:val="left"/>
            </w:pPr>
            <w:r>
              <w:t>S</w:t>
            </w:r>
            <w:r w:rsidR="004373CF">
              <w:t>uccinct expression of the item concept it denotes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F2D7FE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54E6D7" w14:textId="77777777" w:rsidR="004373CF" w:rsidRDefault="004373CF" w:rsidP="003B7185">
            <w:pPr>
              <w:pStyle w:val="Tabletext"/>
              <w:snapToGrid w:val="0"/>
            </w:pPr>
            <w:proofErr w:type="spellStart"/>
            <w:r>
              <w:t>CharacterString</w:t>
            </w:r>
            <w:proofErr w:type="spellEnd"/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8AF75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4373CF" w:rsidRPr="001305E1" w14:paraId="12CB5BC6" w14:textId="77777777" w:rsidTr="005F31B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4D6B40" w14:textId="77777777" w:rsidR="004373CF" w:rsidRDefault="004373CF" w:rsidP="003B7185">
            <w:pPr>
              <w:pStyle w:val="Tabletext"/>
              <w:snapToGrid w:val="0"/>
            </w:pPr>
            <w:r>
              <w:t>Attribute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18454D" w14:textId="77777777" w:rsidR="004373CF" w:rsidRDefault="004373CF" w:rsidP="003B7185">
            <w:pPr>
              <w:pStyle w:val="Tabletext"/>
              <w:snapToGrid w:val="0"/>
            </w:pPr>
            <w:r>
              <w:t>definition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2766A6" w14:textId="29FF49E3" w:rsidR="004373CF" w:rsidRDefault="004373CF" w:rsidP="003B7185">
            <w:pPr>
              <w:pStyle w:val="Tabletext"/>
              <w:snapToGrid w:val="0"/>
              <w:jc w:val="left"/>
            </w:pPr>
            <w:r>
              <w:t>Shall be a precise statement of the nature, properties, scope, or essential qualities of the concept as realized by the item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99D9AE" w14:textId="59B9BEB5" w:rsidR="004373CF" w:rsidRDefault="00091835" w:rsidP="003B7185">
            <w:pPr>
              <w:pStyle w:val="Tabletext"/>
              <w:snapToGrid w:val="0"/>
              <w:jc w:val="center"/>
            </w:pPr>
            <w:r>
              <w:t>0..</w:t>
            </w:r>
            <w:r w:rsidR="004373CF">
              <w:t>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40A6DB" w14:textId="77777777" w:rsidR="004373CF" w:rsidRDefault="004373CF" w:rsidP="003B7185">
            <w:pPr>
              <w:pStyle w:val="Tabletext"/>
              <w:snapToGrid w:val="0"/>
            </w:pPr>
            <w:proofErr w:type="spellStart"/>
            <w:r>
              <w:t>CharacterString</w:t>
            </w:r>
            <w:proofErr w:type="spellEnd"/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DCD58" w14:textId="7C67F262" w:rsidR="004373CF" w:rsidRDefault="00091835" w:rsidP="00091835">
            <w:pPr>
              <w:pStyle w:val="Tabletext"/>
              <w:snapToGrid w:val="0"/>
              <w:jc w:val="left"/>
            </w:pPr>
            <w:r>
              <w:t>Mandatory for the Concept, Data Dictionary, Portrayal and Metadata Registers</w:t>
            </w:r>
          </w:p>
        </w:tc>
      </w:tr>
      <w:tr w:rsidR="004373CF" w14:paraId="7F51EAA0" w14:textId="77777777" w:rsidTr="005F31B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8C7441" w14:textId="77777777" w:rsidR="004373CF" w:rsidRDefault="004373CF" w:rsidP="003B7185">
            <w:pPr>
              <w:pStyle w:val="Tabletext"/>
              <w:snapToGrid w:val="0"/>
            </w:pPr>
            <w:r>
              <w:t>Attribute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54935E" w14:textId="77777777" w:rsidR="004373CF" w:rsidRDefault="004373CF" w:rsidP="003B7185">
            <w:pPr>
              <w:pStyle w:val="Tabletext"/>
              <w:snapToGrid w:val="0"/>
            </w:pPr>
            <w:r>
              <w:t>remarks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A64802" w14:textId="77777777" w:rsidR="004373CF" w:rsidRDefault="003F4BC8" w:rsidP="003B7185">
            <w:pPr>
              <w:pStyle w:val="Tabletext"/>
              <w:snapToGrid w:val="0"/>
              <w:jc w:val="left"/>
            </w:pPr>
            <w:r>
              <w:t>S</w:t>
            </w:r>
            <w:r w:rsidR="004373CF">
              <w:t xml:space="preserve">upplementary information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251373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0..1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67E863" w14:textId="77777777" w:rsidR="004373CF" w:rsidRDefault="004373CF" w:rsidP="003B7185">
            <w:pPr>
              <w:pStyle w:val="Tabletext"/>
              <w:snapToGrid w:val="0"/>
            </w:pPr>
            <w:proofErr w:type="spellStart"/>
            <w:r>
              <w:t>CharacterString</w:t>
            </w:r>
            <w:proofErr w:type="spellEnd"/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AF97C" w14:textId="54103691" w:rsidR="004373CF" w:rsidRDefault="004373CF" w:rsidP="003B7185">
            <w:pPr>
              <w:pStyle w:val="Tabletext"/>
              <w:snapToGrid w:val="0"/>
            </w:pPr>
          </w:p>
        </w:tc>
      </w:tr>
      <w:tr w:rsidR="004373CF" w14:paraId="35DCC167" w14:textId="77777777" w:rsidTr="005F31B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A30180" w14:textId="77777777" w:rsidR="004373CF" w:rsidRDefault="004373CF" w:rsidP="003B7185">
            <w:pPr>
              <w:pStyle w:val="Tabletext"/>
              <w:snapToGrid w:val="0"/>
            </w:pPr>
            <w:r>
              <w:t>Attribute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7D4B43" w14:textId="77777777" w:rsidR="004373CF" w:rsidRDefault="004373CF" w:rsidP="003B7185">
            <w:pPr>
              <w:pStyle w:val="Tabletext"/>
              <w:snapToGrid w:val="0"/>
            </w:pPr>
            <w:proofErr w:type="spellStart"/>
            <w:r>
              <w:t>itemStatus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BD3948" w14:textId="77777777" w:rsidR="004373CF" w:rsidRDefault="003F4BC8" w:rsidP="003B7185">
            <w:pPr>
              <w:pStyle w:val="Tabletext"/>
              <w:snapToGrid w:val="0"/>
              <w:jc w:val="left"/>
            </w:pPr>
            <w:r>
              <w:t>T</w:t>
            </w:r>
            <w:r w:rsidR="004373CF">
              <w:t>he state in which a registered item exists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4B6763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C9E78D" w14:textId="55EA9914" w:rsidR="004373CF" w:rsidRDefault="00C353A1" w:rsidP="003B7185">
            <w:pPr>
              <w:pStyle w:val="Tabletext"/>
              <w:snapToGrid w:val="0"/>
            </w:pPr>
            <w:r>
              <w:t>S100_</w:t>
            </w:r>
            <w:r w:rsidR="004373CF">
              <w:t>RE_ItemStatus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FAF8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0C2D34" w14:paraId="2C9FEC29" w14:textId="77777777" w:rsidTr="005F31B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F78E5B" w14:textId="77777777" w:rsidR="000C2D34" w:rsidRDefault="000C2D34" w:rsidP="000C2D34">
            <w:pPr>
              <w:pStyle w:val="Tabletext"/>
              <w:snapToGrid w:val="0"/>
            </w:pPr>
            <w:r w:rsidRPr="00376E3C">
              <w:t>Attribute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1CE379" w14:textId="77777777" w:rsidR="000C2D34" w:rsidRDefault="000C2D34" w:rsidP="000C2D34">
            <w:pPr>
              <w:pStyle w:val="Tabletext"/>
              <w:snapToGrid w:val="0"/>
            </w:pPr>
            <w:r>
              <w:t>a</w:t>
            </w:r>
            <w:r w:rsidRPr="00376E3C">
              <w:t>lias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4F4517" w14:textId="77777777" w:rsidR="000C2D34" w:rsidRPr="00B54A33" w:rsidRDefault="000C2D34" w:rsidP="00664CD1">
            <w:pPr>
              <w:pStyle w:val="Tabletext"/>
              <w:snapToGrid w:val="0"/>
              <w:jc w:val="left"/>
              <w:rPr>
                <w:lang w:val="en-US"/>
              </w:rPr>
            </w:pPr>
            <w:r w:rsidRPr="00B54A33">
              <w:rPr>
                <w:rFonts w:ascii="ArialMT" w:eastAsia="Times New Roman" w:hAnsi="ArialMT" w:cs="ArialMT"/>
                <w:lang w:val="en-US" w:eastAsia="fr-FR"/>
              </w:rPr>
              <w:t>Equivalent name(s) used for the item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1A5CAC" w14:textId="10837D5E" w:rsidR="000C2D34" w:rsidRDefault="000C2D34" w:rsidP="00FA166D">
            <w:pPr>
              <w:pStyle w:val="Tabletext"/>
              <w:snapToGrid w:val="0"/>
              <w:jc w:val="center"/>
            </w:pPr>
            <w:r w:rsidRPr="00376E3C">
              <w:t>0..</w:t>
            </w:r>
            <w:r w:rsidR="00FA166D">
              <w:t>*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61F9BD" w14:textId="77777777" w:rsidR="000C2D34" w:rsidRDefault="000C2D34" w:rsidP="000C2D34">
            <w:pPr>
              <w:pStyle w:val="Tabletext"/>
              <w:snapToGrid w:val="0"/>
            </w:pPr>
            <w:r w:rsidRPr="00376E3C">
              <w:t xml:space="preserve"> </w:t>
            </w:r>
            <w:proofErr w:type="spellStart"/>
            <w:r w:rsidRPr="00376E3C">
              <w:t>CharacterString</w:t>
            </w:r>
            <w:proofErr w:type="spellEnd"/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6BDE5" w14:textId="77777777" w:rsidR="000C2D34" w:rsidRDefault="000C2D34" w:rsidP="000C2D34">
            <w:pPr>
              <w:pStyle w:val="Tabletext"/>
              <w:snapToGrid w:val="0"/>
              <w:rPr>
                <w:rFonts w:eastAsia="Calibri" w:cs="Arial"/>
                <w:sz w:val="18"/>
                <w:szCs w:val="18"/>
              </w:rPr>
            </w:pPr>
          </w:p>
        </w:tc>
      </w:tr>
      <w:tr w:rsidR="000C2D34" w14:paraId="09995B67" w14:textId="77777777" w:rsidTr="005F31B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339F03" w14:textId="77777777" w:rsidR="000C2D34" w:rsidRDefault="000C2D34" w:rsidP="000C2D34">
            <w:pPr>
              <w:pStyle w:val="Tabletext"/>
              <w:snapToGrid w:val="0"/>
            </w:pPr>
            <w:r w:rsidRPr="00376E3C">
              <w:t>Attribute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67FFD1" w14:textId="77777777" w:rsidR="000C2D34" w:rsidRDefault="000C2D34" w:rsidP="000C2D34">
            <w:pPr>
              <w:pStyle w:val="Tabletext"/>
              <w:snapToGrid w:val="0"/>
            </w:pPr>
            <w:r w:rsidRPr="00376E3C">
              <w:t>camelCase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CDEAF0" w14:textId="77777777" w:rsidR="000C2D34" w:rsidRPr="00B54A33" w:rsidRDefault="000C2D34" w:rsidP="00664CD1">
            <w:pPr>
              <w:pStyle w:val="Tabletext"/>
              <w:snapToGrid w:val="0"/>
              <w:jc w:val="left"/>
              <w:rPr>
                <w:lang w:val="en-US"/>
              </w:rPr>
            </w:pPr>
            <w:r w:rsidRPr="00B54A33">
              <w:rPr>
                <w:rFonts w:ascii="ArialMT" w:eastAsia="Times New Roman" w:hAnsi="ArialMT" w:cs="ArialMT"/>
                <w:lang w:val="en-US" w:eastAsia="fr-FR"/>
              </w:rPr>
              <w:t>Identifier of the item using camelCase notation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BAD652" w14:textId="2EC123D4" w:rsidR="000C2D34" w:rsidRDefault="00200400" w:rsidP="000C2D34">
            <w:pPr>
              <w:pStyle w:val="Tabletext"/>
              <w:snapToGrid w:val="0"/>
              <w:jc w:val="center"/>
            </w:pPr>
            <w:r>
              <w:t>0..</w:t>
            </w:r>
            <w:r w:rsidR="000C2D34" w:rsidRPr="00376E3C">
              <w:t>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BCFF86" w14:textId="77777777" w:rsidR="000C2D34" w:rsidRDefault="000C2D34" w:rsidP="000C2D34">
            <w:pPr>
              <w:pStyle w:val="Tabletext"/>
              <w:snapToGrid w:val="0"/>
            </w:pPr>
            <w:r w:rsidRPr="00376E3C">
              <w:t xml:space="preserve"> </w:t>
            </w:r>
            <w:proofErr w:type="spellStart"/>
            <w:r w:rsidRPr="00376E3C">
              <w:t>CharacterString</w:t>
            </w:r>
            <w:proofErr w:type="spellEnd"/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9BB5" w14:textId="35CFEACF" w:rsidR="006B2875" w:rsidRDefault="006B2875" w:rsidP="00200400">
            <w:pPr>
              <w:pStyle w:val="Tabletext"/>
              <w:snapToGrid w:val="0"/>
              <w:jc w:val="left"/>
              <w:rPr>
                <w:rFonts w:eastAsia="Calibri" w:cs="Arial"/>
                <w:sz w:val="18"/>
                <w:szCs w:val="18"/>
              </w:rPr>
            </w:pPr>
          </w:p>
        </w:tc>
      </w:tr>
      <w:tr w:rsidR="000C2D34" w14:paraId="237215E2" w14:textId="77777777" w:rsidTr="005F31B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544094" w14:textId="77777777" w:rsidR="000C2D34" w:rsidRDefault="000C2D34" w:rsidP="000C2D34">
            <w:pPr>
              <w:pStyle w:val="Tabletext"/>
              <w:snapToGrid w:val="0"/>
            </w:pPr>
            <w:r w:rsidRPr="00376E3C">
              <w:lastRenderedPageBreak/>
              <w:t>Attribute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3E5684" w14:textId="77777777" w:rsidR="000C2D34" w:rsidRDefault="000C2D34" w:rsidP="000C2D34">
            <w:pPr>
              <w:pStyle w:val="Tabletext"/>
              <w:snapToGrid w:val="0"/>
            </w:pPr>
            <w:proofErr w:type="spellStart"/>
            <w:r>
              <w:t>d</w:t>
            </w:r>
            <w:r w:rsidRPr="00376E3C">
              <w:t>efinitionSource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89DD3E" w14:textId="77777777" w:rsidR="000C2D34" w:rsidRPr="00B54A33" w:rsidRDefault="000C2D34" w:rsidP="00664CD1">
            <w:pPr>
              <w:pStyle w:val="Tabletext"/>
              <w:snapToGrid w:val="0"/>
              <w:jc w:val="left"/>
              <w:rPr>
                <w:lang w:val="en-US"/>
              </w:rPr>
            </w:pPr>
            <w:r w:rsidRPr="00B54A33">
              <w:rPr>
                <w:rFonts w:ascii="ArialMT" w:eastAsia="Times New Roman" w:hAnsi="ArialMT" w:cs="ArialMT"/>
                <w:lang w:val="en-US" w:eastAsia="fr-FR"/>
              </w:rPr>
              <w:t>The source of the definition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F984D1" w14:textId="77777777" w:rsidR="000C2D34" w:rsidRDefault="000C2D34" w:rsidP="000C2D34">
            <w:pPr>
              <w:pStyle w:val="Tabletext"/>
              <w:snapToGrid w:val="0"/>
              <w:jc w:val="center"/>
            </w:pPr>
            <w:r w:rsidRPr="00376E3C">
              <w:t>0..1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6911FA" w14:textId="77777777" w:rsidR="000C2D34" w:rsidRDefault="000C2D34" w:rsidP="000C2D34">
            <w:pPr>
              <w:pStyle w:val="Tabletext"/>
              <w:snapToGrid w:val="0"/>
            </w:pPr>
            <w:r w:rsidRPr="00376E3C">
              <w:t xml:space="preserve"> </w:t>
            </w:r>
            <w:proofErr w:type="spellStart"/>
            <w:r w:rsidRPr="00376E3C">
              <w:t>CharacterString</w:t>
            </w:r>
            <w:proofErr w:type="spellEnd"/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38BAC" w14:textId="77777777" w:rsidR="000C2D34" w:rsidRDefault="000C2D34" w:rsidP="000C2D34">
            <w:pPr>
              <w:pStyle w:val="Tabletext"/>
              <w:snapToGrid w:val="0"/>
              <w:rPr>
                <w:rFonts w:eastAsia="Calibri" w:cs="Arial"/>
                <w:sz w:val="18"/>
                <w:szCs w:val="18"/>
              </w:rPr>
            </w:pPr>
          </w:p>
        </w:tc>
      </w:tr>
      <w:tr w:rsidR="000C2D34" w14:paraId="75AA1041" w14:textId="77777777" w:rsidTr="005F31B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6B6F01" w14:textId="77777777" w:rsidR="000C2D34" w:rsidRDefault="000C2D34" w:rsidP="000C2D34">
            <w:pPr>
              <w:pStyle w:val="Tabletext"/>
              <w:snapToGrid w:val="0"/>
            </w:pPr>
            <w:r w:rsidRPr="00376E3C">
              <w:t>Attribute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8E828E" w14:textId="77777777" w:rsidR="000C2D34" w:rsidRDefault="000C2D34" w:rsidP="000C2D34">
            <w:pPr>
              <w:pStyle w:val="Tabletext"/>
              <w:snapToGrid w:val="0"/>
            </w:pPr>
            <w:r>
              <w:t>r</w:t>
            </w:r>
            <w:r w:rsidRPr="00376E3C">
              <w:t>eference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3371E8" w14:textId="77777777" w:rsidR="000C2D34" w:rsidRPr="00664CD1" w:rsidRDefault="00641B9D" w:rsidP="00664CD1">
            <w:pPr>
              <w:pStyle w:val="Tabletext"/>
              <w:snapToGrid w:val="0"/>
              <w:jc w:val="left"/>
              <w:rPr>
                <w:rFonts w:cs="Arial"/>
              </w:rPr>
            </w:pPr>
            <w:r w:rsidRPr="00B54A33">
              <w:rPr>
                <w:rFonts w:eastAsia="Malgun Gothic" w:cs="Arial"/>
                <w:lang w:val="en-US"/>
              </w:rPr>
              <w:t>An identifi</w:t>
            </w:r>
            <w:r w:rsidRPr="00664CD1">
              <w:rPr>
                <w:rFonts w:eastAsia="Malgun Gothic" w:cs="Arial"/>
                <w:lang w:val="en-US"/>
              </w:rPr>
              <w:t xml:space="preserve">er </w:t>
            </w:r>
            <w:r w:rsidRPr="00B54A33">
              <w:rPr>
                <w:rFonts w:eastAsia="Malgun Gothic" w:cs="Arial"/>
                <w:lang w:val="en-US"/>
              </w:rPr>
              <w:t xml:space="preserve">of the place in the </w:t>
            </w:r>
            <w:proofErr w:type="spellStart"/>
            <w:r>
              <w:rPr>
                <w:rFonts w:eastAsia="Malgun Gothic" w:cs="Arial"/>
                <w:lang w:val="en-US"/>
              </w:rPr>
              <w:t>definitionS</w:t>
            </w:r>
            <w:r w:rsidRPr="00B54A33">
              <w:rPr>
                <w:rFonts w:eastAsia="Malgun Gothic" w:cs="Arial"/>
                <w:lang w:val="en-US"/>
              </w:rPr>
              <w:t>ource</w:t>
            </w:r>
            <w:proofErr w:type="spellEnd"/>
            <w:r w:rsidRPr="00B54A33">
              <w:rPr>
                <w:rFonts w:eastAsia="Malgun Gothic" w:cs="Arial"/>
                <w:lang w:val="en-US"/>
              </w:rPr>
              <w:t xml:space="preserve"> </w:t>
            </w:r>
            <w:r>
              <w:rPr>
                <w:rFonts w:eastAsia="Malgun Gothic" w:cs="Arial"/>
                <w:lang w:val="en-US"/>
              </w:rPr>
              <w:t>from which the definition is derived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A58F78" w14:textId="77777777" w:rsidR="000C2D34" w:rsidRDefault="000C2D34" w:rsidP="000C2D34">
            <w:pPr>
              <w:pStyle w:val="Tabletext"/>
              <w:snapToGrid w:val="0"/>
              <w:jc w:val="center"/>
            </w:pPr>
            <w:r w:rsidRPr="00376E3C">
              <w:t>0..1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7DE5A7" w14:textId="77777777" w:rsidR="000C2D34" w:rsidRDefault="000C2D34" w:rsidP="000C2D34">
            <w:pPr>
              <w:pStyle w:val="Tabletext"/>
              <w:snapToGrid w:val="0"/>
            </w:pPr>
            <w:r w:rsidRPr="00376E3C">
              <w:t xml:space="preserve"> </w:t>
            </w:r>
            <w:proofErr w:type="spellStart"/>
            <w:r w:rsidRPr="00376E3C">
              <w:t>CharacterString</w:t>
            </w:r>
            <w:proofErr w:type="spellEnd"/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029A3" w14:textId="77777777" w:rsidR="000C2D34" w:rsidRDefault="000C2D34" w:rsidP="000C2D34">
            <w:pPr>
              <w:pStyle w:val="Tabletext"/>
              <w:snapToGrid w:val="0"/>
              <w:rPr>
                <w:rFonts w:eastAsia="Calibri" w:cs="Arial"/>
                <w:sz w:val="18"/>
                <w:szCs w:val="18"/>
              </w:rPr>
            </w:pPr>
          </w:p>
        </w:tc>
      </w:tr>
      <w:tr w:rsidR="000C2D34" w14:paraId="4A2CC4FD" w14:textId="77777777" w:rsidTr="005F31B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3E76BE" w14:textId="77777777" w:rsidR="000C2D34" w:rsidRDefault="000C2D34" w:rsidP="000C2D34">
            <w:pPr>
              <w:pStyle w:val="Tabletext"/>
              <w:snapToGrid w:val="0"/>
            </w:pPr>
            <w:r w:rsidRPr="00376E3C">
              <w:t>Attribute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5E0482" w14:textId="77777777" w:rsidR="000C2D34" w:rsidRDefault="000C2D34" w:rsidP="000C2D34">
            <w:pPr>
              <w:pStyle w:val="Tabletext"/>
              <w:snapToGrid w:val="0"/>
            </w:pPr>
            <w:proofErr w:type="spellStart"/>
            <w:r w:rsidRPr="00376E3C">
              <w:t>similarityToSource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DFAC85" w14:textId="77777777" w:rsidR="000C2D34" w:rsidRPr="005E40AC" w:rsidRDefault="00641B9D" w:rsidP="00664CD1">
            <w:pPr>
              <w:pStyle w:val="Tabletext"/>
              <w:snapToGrid w:val="0"/>
              <w:jc w:val="left"/>
            </w:pPr>
            <w:r>
              <w:rPr>
                <w:rFonts w:eastAsia="Malgun Gothic" w:cs="Arial"/>
                <w:lang w:val="en-US"/>
              </w:rPr>
              <w:t>T</w:t>
            </w:r>
            <w:r w:rsidRPr="00B54A33">
              <w:rPr>
                <w:rFonts w:eastAsia="Malgun Gothic" w:cs="Arial"/>
                <w:lang w:val="en-US"/>
              </w:rPr>
              <w:t xml:space="preserve">he type of change that has been made to </w:t>
            </w:r>
            <w:r>
              <w:rPr>
                <w:rFonts w:eastAsia="Malgun Gothic" w:cs="Arial"/>
                <w:lang w:val="en-US"/>
              </w:rPr>
              <w:t>a definition</w:t>
            </w:r>
            <w:r w:rsidRPr="00B54A33">
              <w:rPr>
                <w:rFonts w:eastAsia="Malgun Gothic" w:cs="Arial"/>
                <w:lang w:val="en-US"/>
              </w:rPr>
              <w:t xml:space="preserve"> relative to </w:t>
            </w:r>
            <w:r>
              <w:rPr>
                <w:rFonts w:eastAsia="Malgun Gothic" w:cs="Arial"/>
                <w:lang w:val="en-US"/>
              </w:rPr>
              <w:t xml:space="preserve">the definition </w:t>
            </w:r>
            <w:r w:rsidR="00835B04">
              <w:rPr>
                <w:rFonts w:eastAsia="Malgun Gothic" w:cs="Arial"/>
                <w:lang w:val="en-US"/>
              </w:rPr>
              <w:t>as it exists in the definition</w:t>
            </w:r>
            <w:r w:rsidRPr="00B54A33">
              <w:rPr>
                <w:rFonts w:eastAsia="Malgun Gothic" w:cs="Arial"/>
                <w:lang w:val="en-US"/>
              </w:rPr>
              <w:t xml:space="preserve"> source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EA341F" w14:textId="77777777" w:rsidR="000C2D34" w:rsidRDefault="000C2D34" w:rsidP="000C2D34">
            <w:pPr>
              <w:pStyle w:val="Tabletext"/>
              <w:snapToGrid w:val="0"/>
              <w:jc w:val="center"/>
            </w:pPr>
            <w:r w:rsidRPr="00376E3C">
              <w:t>0..1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DE5FE1" w14:textId="77777777" w:rsidR="000C2D34" w:rsidRDefault="000C2D34" w:rsidP="000C2D34">
            <w:pPr>
              <w:pStyle w:val="Tabletext"/>
              <w:snapToGrid w:val="0"/>
            </w:pPr>
            <w:r w:rsidRPr="00376E3C">
              <w:t xml:space="preserve"> </w:t>
            </w:r>
            <w:proofErr w:type="spellStart"/>
            <w:r w:rsidRPr="00376E3C">
              <w:t>CharacterString</w:t>
            </w:r>
            <w:proofErr w:type="spellEnd"/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113AE" w14:textId="77777777" w:rsidR="000C2D34" w:rsidRDefault="000C2D34" w:rsidP="000C2D34">
            <w:pPr>
              <w:pStyle w:val="Tabletext"/>
              <w:snapToGrid w:val="0"/>
              <w:rPr>
                <w:rFonts w:eastAsia="Calibri" w:cs="Arial"/>
                <w:sz w:val="18"/>
                <w:szCs w:val="18"/>
              </w:rPr>
            </w:pPr>
          </w:p>
        </w:tc>
      </w:tr>
      <w:tr w:rsidR="005E40AC" w:rsidRPr="001305E1" w14:paraId="3DEF9A20" w14:textId="77777777" w:rsidTr="005F31B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C97D2C" w14:textId="123ED586" w:rsidR="005E40AC" w:rsidRPr="00376E3C" w:rsidRDefault="005E40AC" w:rsidP="005E40AC">
            <w:pPr>
              <w:pStyle w:val="Tabletext"/>
              <w:snapToGrid w:val="0"/>
            </w:pPr>
            <w:r w:rsidRPr="00376E3C">
              <w:t>Attribute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D3FFD7" w14:textId="7441E0B6" w:rsidR="005E40AC" w:rsidRPr="00376E3C" w:rsidRDefault="005E40AC" w:rsidP="005E40AC">
            <w:pPr>
              <w:pStyle w:val="Tabletext"/>
              <w:snapToGrid w:val="0"/>
            </w:pPr>
            <w:r>
              <w:t>j</w:t>
            </w:r>
            <w:r w:rsidRPr="00376E3C">
              <w:t>ustification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0AA270" w14:textId="504C2083" w:rsidR="005E40AC" w:rsidRDefault="005E40AC" w:rsidP="005E40AC">
            <w:pPr>
              <w:pStyle w:val="Tabletext"/>
              <w:snapToGrid w:val="0"/>
              <w:jc w:val="left"/>
              <w:rPr>
                <w:rFonts w:eastAsia="Malgun Gothic" w:cs="Arial"/>
                <w:lang w:val="en-US"/>
              </w:rPr>
            </w:pPr>
            <w:r w:rsidRPr="00B54A33">
              <w:rPr>
                <w:rFonts w:eastAsia="Malgun Gothic" w:cs="Arial"/>
                <w:lang w:val="en-US"/>
              </w:rPr>
              <w:t>Primary reason for the proposal including how it is proposed to be used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067987" w14:textId="13882C84" w:rsidR="005E40AC" w:rsidRPr="00376E3C" w:rsidRDefault="005E40AC" w:rsidP="005E40AC">
            <w:pPr>
              <w:pStyle w:val="Tabletext"/>
              <w:snapToGrid w:val="0"/>
              <w:jc w:val="center"/>
            </w:pPr>
            <w:r w:rsidRPr="00376E3C">
              <w:t>0..1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711DE3" w14:textId="6A207F25" w:rsidR="005E40AC" w:rsidRPr="00376E3C" w:rsidRDefault="005E40AC" w:rsidP="005E40AC">
            <w:pPr>
              <w:pStyle w:val="Tabletext"/>
              <w:snapToGrid w:val="0"/>
            </w:pPr>
            <w:r w:rsidRPr="00376E3C">
              <w:t xml:space="preserve"> </w:t>
            </w:r>
            <w:proofErr w:type="spellStart"/>
            <w:r w:rsidRPr="00376E3C">
              <w:t>CharacterString</w:t>
            </w:r>
            <w:proofErr w:type="spellEnd"/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4723F" w14:textId="7BBA9B4F" w:rsidR="005E40AC" w:rsidRDefault="005E40AC" w:rsidP="005E40AC">
            <w:pPr>
              <w:pStyle w:val="Tabletext"/>
              <w:snapToGrid w:val="0"/>
              <w:rPr>
                <w:rFonts w:eastAsia="Calibri" w:cs="Arial"/>
                <w:sz w:val="18"/>
                <w:szCs w:val="18"/>
              </w:rPr>
            </w:pPr>
            <w:r w:rsidRPr="00B54A33">
              <w:rPr>
                <w:rFonts w:eastAsia="Calibri" w:cs="Arial"/>
              </w:rPr>
              <w:t>Inherited from S-100_RE_ManagementInfo</w:t>
            </w:r>
          </w:p>
        </w:tc>
      </w:tr>
      <w:tr w:rsidR="005E40AC" w:rsidRPr="001305E1" w14:paraId="2F50DBC6" w14:textId="77777777" w:rsidTr="005F31B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35550E" w14:textId="40E522FB" w:rsidR="005E40AC" w:rsidRPr="00376E3C" w:rsidRDefault="005E40AC" w:rsidP="005E40AC">
            <w:pPr>
              <w:pStyle w:val="Tabletext"/>
              <w:snapToGrid w:val="0"/>
            </w:pPr>
            <w:r w:rsidRPr="00376E3C">
              <w:t>Attribute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0CDABE" w14:textId="317BC5A2" w:rsidR="005E40AC" w:rsidRPr="00376E3C" w:rsidRDefault="005E40AC" w:rsidP="005E40AC">
            <w:pPr>
              <w:pStyle w:val="Tabletext"/>
              <w:snapToGrid w:val="0"/>
            </w:pPr>
            <w:proofErr w:type="spellStart"/>
            <w:r w:rsidRPr="00376E3C">
              <w:t>proposedChange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309101" w14:textId="7459B882" w:rsidR="005E40AC" w:rsidRDefault="005E40AC" w:rsidP="005E40AC">
            <w:pPr>
              <w:pStyle w:val="Tabletext"/>
              <w:snapToGrid w:val="0"/>
              <w:jc w:val="left"/>
              <w:rPr>
                <w:rFonts w:eastAsia="Malgun Gothic" w:cs="Arial"/>
                <w:lang w:val="en-US"/>
              </w:rPr>
            </w:pPr>
            <w:r w:rsidRPr="00B54A33">
              <w:rPr>
                <w:rFonts w:ascii="ArialMT" w:eastAsia="Times New Roman" w:hAnsi="ArialMT" w:cs="ArialMT"/>
                <w:lang w:val="en-US" w:eastAsia="fr-FR"/>
              </w:rPr>
              <w:t>The text of the proposed change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378F01" w14:textId="31083935" w:rsidR="005E40AC" w:rsidRPr="00376E3C" w:rsidRDefault="005E40AC" w:rsidP="005E40AC">
            <w:pPr>
              <w:pStyle w:val="Tabletext"/>
              <w:snapToGrid w:val="0"/>
              <w:jc w:val="center"/>
            </w:pPr>
            <w:r w:rsidRPr="00376E3C">
              <w:t>0..1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7609AF" w14:textId="238761F9" w:rsidR="005E40AC" w:rsidRPr="00376E3C" w:rsidRDefault="005E40AC" w:rsidP="005E40AC">
            <w:pPr>
              <w:pStyle w:val="Tabletext"/>
              <w:snapToGrid w:val="0"/>
            </w:pPr>
            <w:r w:rsidRPr="00376E3C">
              <w:t xml:space="preserve"> </w:t>
            </w:r>
            <w:proofErr w:type="spellStart"/>
            <w:r w:rsidRPr="00376E3C">
              <w:t>CharacterString</w:t>
            </w:r>
            <w:proofErr w:type="spellEnd"/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E3CD6" w14:textId="1BC65E62" w:rsidR="005E40AC" w:rsidRDefault="005E40AC" w:rsidP="005E40AC">
            <w:pPr>
              <w:pStyle w:val="Tabletext"/>
              <w:snapToGrid w:val="0"/>
              <w:rPr>
                <w:rFonts w:eastAsia="Calibri" w:cs="Arial"/>
                <w:sz w:val="18"/>
                <w:szCs w:val="18"/>
              </w:rPr>
            </w:pPr>
            <w:r w:rsidRPr="00BD5C3F">
              <w:rPr>
                <w:rFonts w:eastAsia="Calibri" w:cs="Arial"/>
              </w:rPr>
              <w:t>Inherited from S-100_RE_ManagementInfo</w:t>
            </w:r>
          </w:p>
        </w:tc>
      </w:tr>
      <w:tr w:rsidR="004373CF" w14:paraId="713ECFED" w14:textId="77777777" w:rsidTr="005F31B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8E0264" w14:textId="77777777" w:rsidR="004373CF" w:rsidRDefault="004373CF" w:rsidP="003B7185">
            <w:pPr>
              <w:pStyle w:val="Tabletext"/>
              <w:snapToGrid w:val="0"/>
            </w:pPr>
            <w:r>
              <w:t>Association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FE8010" w14:textId="77777777" w:rsidR="004373CF" w:rsidRDefault="004373CF" w:rsidP="003B7185">
            <w:pPr>
              <w:pStyle w:val="Tabletext"/>
              <w:snapToGrid w:val="0"/>
            </w:pPr>
            <w:r>
              <w:t>register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838F1A" w14:textId="77777777" w:rsidR="004373CF" w:rsidRDefault="004373CF" w:rsidP="006424A5">
            <w:pPr>
              <w:pStyle w:val="Tabletext"/>
              <w:snapToGrid w:val="0"/>
              <w:jc w:val="left"/>
            </w:pPr>
            <w:r>
              <w:t xml:space="preserve">The </w:t>
            </w:r>
            <w:r w:rsidR="006424A5">
              <w:t>R</w:t>
            </w:r>
            <w:r>
              <w:t>egister that contains the item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158F25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2148D9" w14:textId="77777777" w:rsidR="004373CF" w:rsidRDefault="004373CF" w:rsidP="003B7185">
            <w:pPr>
              <w:pStyle w:val="Tabletext"/>
              <w:snapToGrid w:val="0"/>
            </w:pPr>
            <w:r>
              <w:t>S100_RE_Register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46E78" w14:textId="77777777" w:rsidR="004373CF" w:rsidRDefault="004373CF" w:rsidP="003B7185">
            <w:pPr>
              <w:pStyle w:val="Tabletext"/>
              <w:snapToGrid w:val="0"/>
              <w:rPr>
                <w:rFonts w:eastAsia="Calibri" w:cs="Arial"/>
                <w:sz w:val="18"/>
                <w:szCs w:val="18"/>
              </w:rPr>
            </w:pPr>
          </w:p>
        </w:tc>
      </w:tr>
      <w:tr w:rsidR="004373CF" w14:paraId="2BD72BB6" w14:textId="77777777" w:rsidTr="005F31B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BBAB3D" w14:textId="77777777" w:rsidR="004373CF" w:rsidRDefault="004373CF" w:rsidP="003B7185">
            <w:pPr>
              <w:pStyle w:val="Tabletext"/>
              <w:snapToGrid w:val="0"/>
            </w:pPr>
            <w:r>
              <w:t>Association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A50B9D" w14:textId="77777777" w:rsidR="004373CF" w:rsidRDefault="003F4BC8" w:rsidP="003B7185">
            <w:pPr>
              <w:pStyle w:val="Tabletext"/>
              <w:snapToGrid w:val="0"/>
            </w:pPr>
            <w:proofErr w:type="spellStart"/>
            <w:r>
              <w:t>r</w:t>
            </w:r>
            <w:r w:rsidR="004373CF">
              <w:t>eferenceSource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BB78AD" w14:textId="77777777" w:rsidR="004373CF" w:rsidRDefault="004373CF" w:rsidP="003B7185">
            <w:pPr>
              <w:pStyle w:val="Tabletext"/>
              <w:snapToGrid w:val="0"/>
              <w:jc w:val="left"/>
            </w:pPr>
            <w:r>
              <w:t xml:space="preserve">The source information the item definition was taken from.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115B3D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0..1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E61D8F" w14:textId="77777777" w:rsidR="004373CF" w:rsidRDefault="004373CF" w:rsidP="003B7185">
            <w:pPr>
              <w:pStyle w:val="Tabletext"/>
              <w:snapToGrid w:val="0"/>
            </w:pPr>
            <w:r>
              <w:t>S100_RE_ReferenceSource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8CE17" w14:textId="77777777" w:rsidR="004373CF" w:rsidRDefault="004373CF" w:rsidP="003B7185">
            <w:pPr>
              <w:pStyle w:val="Tabletext"/>
              <w:snapToGrid w:val="0"/>
              <w:rPr>
                <w:rFonts w:eastAsia="Calibri" w:cs="Arial"/>
                <w:sz w:val="18"/>
                <w:szCs w:val="18"/>
              </w:rPr>
            </w:pPr>
          </w:p>
        </w:tc>
      </w:tr>
      <w:tr w:rsidR="004373CF" w:rsidRPr="001305E1" w14:paraId="0A770687" w14:textId="77777777" w:rsidTr="005F31B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B4B969" w14:textId="77777777" w:rsidR="004373CF" w:rsidRDefault="004373CF" w:rsidP="003B7185">
            <w:pPr>
              <w:pStyle w:val="Tabletext"/>
              <w:snapToGrid w:val="0"/>
            </w:pPr>
            <w:r>
              <w:t>Association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39D83F" w14:textId="77777777" w:rsidR="004373CF" w:rsidRDefault="004373CF" w:rsidP="003B7185">
            <w:pPr>
              <w:pStyle w:val="Tabletext"/>
              <w:snapToGrid w:val="0"/>
            </w:pPr>
            <w:r>
              <w:t>reference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29C053" w14:textId="77777777" w:rsidR="004373CF" w:rsidRDefault="004373CF" w:rsidP="003B7185">
            <w:pPr>
              <w:pStyle w:val="Tabletext"/>
              <w:snapToGrid w:val="0"/>
              <w:jc w:val="left"/>
            </w:pPr>
            <w:r>
              <w:t>Reference to other relevant standards or documents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C42F61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0..*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5A8690" w14:textId="77777777" w:rsidR="004373CF" w:rsidRDefault="004373CF" w:rsidP="003B7185">
            <w:pPr>
              <w:pStyle w:val="Tabletext"/>
              <w:snapToGrid w:val="0"/>
            </w:pPr>
            <w:r>
              <w:t>S100_RE_Reference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9127C" w14:textId="77777777" w:rsidR="004373CF" w:rsidRDefault="004373CF" w:rsidP="003B7185">
            <w:pPr>
              <w:pStyle w:val="Tabletext"/>
              <w:snapToGrid w:val="0"/>
            </w:pPr>
            <w:r>
              <w:t>For example INT1 or M4</w:t>
            </w:r>
          </w:p>
        </w:tc>
      </w:tr>
      <w:tr w:rsidR="004373CF" w14:paraId="113A5530" w14:textId="77777777" w:rsidTr="005F31B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4216AD" w14:textId="77777777" w:rsidR="004373CF" w:rsidRDefault="004373CF" w:rsidP="003B7185">
            <w:pPr>
              <w:pStyle w:val="Tabletext"/>
              <w:snapToGrid w:val="0"/>
            </w:pPr>
            <w:r>
              <w:t>Association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6CB613" w14:textId="7E2A1A69" w:rsidR="004373CF" w:rsidRDefault="004373CF" w:rsidP="003B7185">
            <w:pPr>
              <w:pStyle w:val="Tabletext"/>
              <w:snapToGrid w:val="0"/>
            </w:pPr>
            <w:proofErr w:type="spellStart"/>
            <w:r>
              <w:t>manag</w:t>
            </w:r>
            <w:r w:rsidR="0029361F">
              <w:t>e</w:t>
            </w:r>
            <w:r>
              <w:t>mentInfo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91DED5" w14:textId="77777777" w:rsidR="004373CF" w:rsidRDefault="004373CF" w:rsidP="006424A5">
            <w:pPr>
              <w:pStyle w:val="Tabletext"/>
              <w:snapToGrid w:val="0"/>
              <w:jc w:val="left"/>
            </w:pPr>
            <w:r>
              <w:t xml:space="preserve">Sets of information describing the management of the item in the </w:t>
            </w:r>
            <w:r w:rsidR="006424A5">
              <w:t>R</w:t>
            </w:r>
            <w:r>
              <w:t>egister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1E4262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1..*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E57B80" w14:textId="30441EFD" w:rsidR="004373CF" w:rsidRDefault="004373CF" w:rsidP="003B7185">
            <w:pPr>
              <w:pStyle w:val="Tabletext"/>
              <w:snapToGrid w:val="0"/>
            </w:pPr>
            <w:r>
              <w:t>S100_RE_Manag</w:t>
            </w:r>
            <w:r w:rsidR="0029361F">
              <w:t>e</w:t>
            </w:r>
            <w:r>
              <w:t>mentInfo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FA56E" w14:textId="77777777" w:rsidR="004373CF" w:rsidRDefault="004373CF" w:rsidP="003B7185">
            <w:pPr>
              <w:pStyle w:val="Tabletext"/>
              <w:snapToGrid w:val="0"/>
              <w:rPr>
                <w:rFonts w:eastAsia="Calibri" w:cs="Arial"/>
                <w:sz w:val="18"/>
                <w:szCs w:val="18"/>
              </w:rPr>
            </w:pPr>
          </w:p>
        </w:tc>
      </w:tr>
    </w:tbl>
    <w:p w14:paraId="05E2DF51" w14:textId="77777777" w:rsidR="004373CF" w:rsidRDefault="004373CF" w:rsidP="004373CF">
      <w:pPr>
        <w:rPr>
          <w:rFonts w:cs="Arial"/>
          <w:lang w:val="en-GB"/>
        </w:rPr>
      </w:pPr>
    </w:p>
    <w:p w14:paraId="7C7F11BD" w14:textId="77777777" w:rsidR="006B2875" w:rsidRPr="0085164B" w:rsidRDefault="006B2875" w:rsidP="006B2875">
      <w:pPr>
        <w:pStyle w:val="ParagraphText"/>
        <w:spacing w:after="120"/>
        <w:jc w:val="both"/>
      </w:pPr>
      <w:r w:rsidRPr="0085164B">
        <w:t>The camelCase must:</w:t>
      </w:r>
    </w:p>
    <w:p w14:paraId="31D86DBB" w14:textId="77777777" w:rsidR="006B2875" w:rsidRPr="0085164B" w:rsidRDefault="006B2875" w:rsidP="006B2875">
      <w:pPr>
        <w:pStyle w:val="ParagraphText"/>
        <w:numPr>
          <w:ilvl w:val="0"/>
          <w:numId w:val="29"/>
        </w:numPr>
        <w:tabs>
          <w:tab w:val="left" w:pos="720"/>
        </w:tabs>
        <w:spacing w:after="120"/>
        <w:jc w:val="both"/>
      </w:pPr>
      <w:r w:rsidRPr="0085164B">
        <w:t>Be compound words in which the words are joined without spaces and are capitalized within the compound.</w:t>
      </w:r>
    </w:p>
    <w:p w14:paraId="56F67254" w14:textId="77777777" w:rsidR="006B2875" w:rsidRPr="0085164B" w:rsidRDefault="006B2875" w:rsidP="006B2875">
      <w:pPr>
        <w:pStyle w:val="ParagraphText"/>
        <w:numPr>
          <w:ilvl w:val="0"/>
          <w:numId w:val="29"/>
        </w:numPr>
        <w:tabs>
          <w:tab w:val="left" w:pos="720"/>
        </w:tabs>
        <w:spacing w:after="120"/>
        <w:jc w:val="both"/>
      </w:pPr>
      <w:r w:rsidRPr="0085164B">
        <w:t xml:space="preserve">Be unique within the </w:t>
      </w:r>
      <w:r>
        <w:t>R</w:t>
      </w:r>
      <w:r w:rsidRPr="0085164B">
        <w:t>egistry.</w:t>
      </w:r>
    </w:p>
    <w:p w14:paraId="478CE0B9" w14:textId="77777777" w:rsidR="006B2875" w:rsidRPr="00D11DEB" w:rsidRDefault="006B2875" w:rsidP="006B2875">
      <w:pPr>
        <w:pStyle w:val="ParagraphText"/>
        <w:numPr>
          <w:ilvl w:val="0"/>
          <w:numId w:val="29"/>
        </w:numPr>
        <w:tabs>
          <w:tab w:val="left" w:pos="720"/>
        </w:tabs>
        <w:spacing w:after="120"/>
        <w:jc w:val="both"/>
        <w:rPr>
          <w:color w:val="auto"/>
        </w:rPr>
      </w:pPr>
      <w:r>
        <w:t>C</w:t>
      </w:r>
      <w:r w:rsidRPr="00D11DEB">
        <w:rPr>
          <w:color w:val="auto"/>
        </w:rPr>
        <w:t>onform to UTF-8 character encoding (refer ISO/IEC 10646) with uppercase characters A-Z</w:t>
      </w:r>
      <w:r>
        <w:rPr>
          <w:color w:val="auto"/>
        </w:rPr>
        <w:t>,</w:t>
      </w:r>
      <w:r w:rsidRPr="00D11DEB">
        <w:rPr>
          <w:color w:val="auto"/>
        </w:rPr>
        <w:t xml:space="preserve"> lowercase characters a-z</w:t>
      </w:r>
      <w:r>
        <w:rPr>
          <w:color w:val="auto"/>
        </w:rPr>
        <w:t xml:space="preserve"> and numbers 0-9</w:t>
      </w:r>
      <w:r w:rsidRPr="00D11DEB">
        <w:rPr>
          <w:color w:val="auto"/>
        </w:rPr>
        <w:t>.</w:t>
      </w:r>
    </w:p>
    <w:p w14:paraId="0295FBBE" w14:textId="77777777" w:rsidR="006B2875" w:rsidRPr="0085164B" w:rsidRDefault="006B2875" w:rsidP="006B2875">
      <w:pPr>
        <w:pStyle w:val="ParagraphText"/>
        <w:numPr>
          <w:ilvl w:val="0"/>
          <w:numId w:val="29"/>
        </w:numPr>
        <w:tabs>
          <w:tab w:val="left" w:pos="720"/>
        </w:tabs>
        <w:spacing w:after="120"/>
        <w:jc w:val="both"/>
      </w:pPr>
      <w:r>
        <w:rPr>
          <w:color w:val="auto"/>
        </w:rPr>
        <w:t>Concepts</w:t>
      </w:r>
      <w:r w:rsidRPr="0085164B">
        <w:t xml:space="preserve"> must begin with lowercase a-z</w:t>
      </w:r>
      <w:r>
        <w:t>.</w:t>
      </w:r>
    </w:p>
    <w:p w14:paraId="4EE75607" w14:textId="77777777" w:rsidR="006B2875" w:rsidRPr="001361F0" w:rsidRDefault="006B2875" w:rsidP="006B2875">
      <w:pPr>
        <w:pStyle w:val="ParagraphText"/>
        <w:spacing w:after="120"/>
        <w:jc w:val="both"/>
        <w:rPr>
          <w:sz w:val="18"/>
          <w:szCs w:val="18"/>
        </w:rPr>
      </w:pPr>
      <w:r w:rsidRPr="001361F0">
        <w:rPr>
          <w:sz w:val="18"/>
          <w:szCs w:val="18"/>
        </w:rPr>
        <w:t>Example 1</w:t>
      </w:r>
      <w:r w:rsidRPr="001361F0"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b</w:t>
      </w:r>
      <w:r w:rsidRPr="001361F0">
        <w:rPr>
          <w:sz w:val="18"/>
          <w:szCs w:val="18"/>
        </w:rPr>
        <w:t>eaconCardinal</w:t>
      </w:r>
      <w:proofErr w:type="spellEnd"/>
      <w:r w:rsidRPr="001361F0">
        <w:rPr>
          <w:sz w:val="18"/>
          <w:szCs w:val="18"/>
        </w:rPr>
        <w:t xml:space="preserve"> is the Camel Case identifier </w:t>
      </w:r>
      <w:r>
        <w:rPr>
          <w:sz w:val="18"/>
          <w:szCs w:val="18"/>
        </w:rPr>
        <w:t>for the concept Beacon Cardinal</w:t>
      </w:r>
    </w:p>
    <w:p w14:paraId="1BDC389E" w14:textId="77777777" w:rsidR="006B2875" w:rsidRDefault="006B2875" w:rsidP="006B2875">
      <w:pPr>
        <w:pStyle w:val="ParagraphText"/>
        <w:spacing w:after="120"/>
        <w:ind w:left="1440" w:hanging="1440"/>
        <w:jc w:val="both"/>
        <w:rPr>
          <w:sz w:val="18"/>
          <w:szCs w:val="18"/>
        </w:rPr>
      </w:pPr>
      <w:r w:rsidRPr="001361F0">
        <w:rPr>
          <w:sz w:val="18"/>
          <w:szCs w:val="18"/>
        </w:rPr>
        <w:t>Example 2</w:t>
      </w:r>
      <w:r w:rsidRPr="001361F0">
        <w:rPr>
          <w:sz w:val="18"/>
          <w:szCs w:val="18"/>
        </w:rPr>
        <w:tab/>
      </w:r>
      <w:proofErr w:type="spellStart"/>
      <w:r w:rsidRPr="001361F0">
        <w:rPr>
          <w:sz w:val="18"/>
          <w:szCs w:val="18"/>
        </w:rPr>
        <w:t>categoryOfLandmark</w:t>
      </w:r>
      <w:proofErr w:type="spellEnd"/>
      <w:r w:rsidRPr="001361F0">
        <w:rPr>
          <w:sz w:val="18"/>
          <w:szCs w:val="18"/>
        </w:rPr>
        <w:t xml:space="preserve"> is the Camel Case identifier for the </w:t>
      </w:r>
      <w:r>
        <w:rPr>
          <w:sz w:val="18"/>
          <w:szCs w:val="18"/>
        </w:rPr>
        <w:t>concept</w:t>
      </w:r>
      <w:r w:rsidRPr="001361F0">
        <w:rPr>
          <w:sz w:val="18"/>
          <w:szCs w:val="18"/>
        </w:rPr>
        <w:t xml:space="preserve"> Category of Landmark</w:t>
      </w:r>
    </w:p>
    <w:p w14:paraId="12FDD347" w14:textId="77777777" w:rsidR="006B2875" w:rsidRPr="006B2875" w:rsidRDefault="006B2875" w:rsidP="006B2875">
      <w:pPr>
        <w:pStyle w:val="ParagraphText"/>
        <w:spacing w:after="120"/>
        <w:ind w:left="1440" w:hanging="1440"/>
        <w:jc w:val="both"/>
        <w:rPr>
          <w:szCs w:val="20"/>
        </w:rPr>
      </w:pPr>
    </w:p>
    <w:p w14:paraId="6B9DE7D6" w14:textId="5070C409" w:rsidR="004373CF" w:rsidRDefault="00C353A1" w:rsidP="006B2875">
      <w:pPr>
        <w:pStyle w:val="Heading2"/>
      </w:pPr>
      <w:bookmarkStart w:id="69" w:name="_Toc138848230"/>
      <w:r>
        <w:t>S100_</w:t>
      </w:r>
      <w:r w:rsidR="004373CF">
        <w:t>RE_ItemStatus</w:t>
      </w:r>
      <w:bookmarkEnd w:id="69"/>
    </w:p>
    <w:p w14:paraId="14261DE9" w14:textId="776224B2" w:rsidR="002D31FA" w:rsidRDefault="004373CF" w:rsidP="00AD546D">
      <w:pPr>
        <w:pStyle w:val="ParagraphText"/>
        <w:keepNext/>
        <w:keepLines/>
        <w:spacing w:after="120"/>
      </w:pPr>
      <w:r>
        <w:t xml:space="preserve">The enumeration </w:t>
      </w:r>
      <w:r w:rsidR="00C353A1">
        <w:t>S100_</w:t>
      </w:r>
      <w:r>
        <w:t xml:space="preserve">RE_ItemStatus identifies the registration status of a </w:t>
      </w:r>
      <w:r w:rsidR="0011180C">
        <w:t xml:space="preserve">Register </w:t>
      </w:r>
      <w:r>
        <w:t>item.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260"/>
        <w:gridCol w:w="2160"/>
        <w:gridCol w:w="4905"/>
        <w:gridCol w:w="4291"/>
      </w:tblGrid>
      <w:tr w:rsidR="004373CF" w14:paraId="6004FA0D" w14:textId="77777777" w:rsidTr="00AD546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5563AD4" w14:textId="4757C903" w:rsidR="004373CF" w:rsidRDefault="007B7EDD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Item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81B9FEC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6D2F075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55F9C89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Remarks</w:t>
            </w:r>
          </w:p>
        </w:tc>
      </w:tr>
      <w:tr w:rsidR="004373CF" w14:paraId="03CDE7D9" w14:textId="77777777" w:rsidTr="005F31B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F9AD19" w14:textId="77777777" w:rsidR="004373CF" w:rsidRDefault="004373CF" w:rsidP="003B7185">
            <w:pPr>
              <w:pStyle w:val="Tabletext"/>
              <w:snapToGrid w:val="0"/>
            </w:pPr>
            <w:r>
              <w:t>Enumeration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7272E5" w14:textId="65FA7F18" w:rsidR="004373CF" w:rsidRDefault="00C353A1" w:rsidP="003B7185">
            <w:pPr>
              <w:pStyle w:val="Tabletext"/>
              <w:snapToGrid w:val="0"/>
            </w:pPr>
            <w:r>
              <w:t>S100_</w:t>
            </w:r>
            <w:r w:rsidR="004373CF">
              <w:t>RE_ItemStaus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AE9AB9" w14:textId="77777777" w:rsidR="004373CF" w:rsidRDefault="004373CF" w:rsidP="003B7185">
            <w:pPr>
              <w:pStyle w:val="Tabletext"/>
              <w:snapToGrid w:val="0"/>
            </w:pP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29BBF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4373CF" w:rsidRPr="001305E1" w14:paraId="32880C97" w14:textId="77777777" w:rsidTr="005F31B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44343F" w14:textId="77777777" w:rsidR="004373CF" w:rsidRDefault="004373CF" w:rsidP="003B7185">
            <w:pPr>
              <w:pStyle w:val="Tabletext"/>
              <w:snapToGrid w:val="0"/>
            </w:pPr>
            <w:r>
              <w:lastRenderedPageBreak/>
              <w:t>Literal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950226" w14:textId="7877C0B6" w:rsidR="004373CF" w:rsidRDefault="00835B04" w:rsidP="003B7185">
            <w:pPr>
              <w:pStyle w:val="Tabletext"/>
              <w:snapToGrid w:val="0"/>
            </w:pPr>
            <w:r>
              <w:t>processing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801431" w14:textId="2528EF78" w:rsidR="004373CF" w:rsidRDefault="004373CF" w:rsidP="00EC1F30">
            <w:pPr>
              <w:pStyle w:val="Tabletext"/>
              <w:snapToGrid w:val="0"/>
              <w:jc w:val="left"/>
            </w:pPr>
            <w:r>
              <w:t xml:space="preserve">The item has been entered into the </w:t>
            </w:r>
            <w:r w:rsidR="006424A5">
              <w:t>R</w:t>
            </w:r>
            <w:r>
              <w:t xml:space="preserve">egister, but the </w:t>
            </w:r>
            <w:r w:rsidR="003F34B3">
              <w:t xml:space="preserve">Domain </w:t>
            </w:r>
            <w:r w:rsidR="006424A5">
              <w:t>C</w:t>
            </w:r>
            <w:r>
              <w:t xml:space="preserve">ontrol </w:t>
            </w:r>
            <w:r w:rsidR="006424A5">
              <w:t>B</w:t>
            </w:r>
            <w:r>
              <w:t xml:space="preserve">ody </w:t>
            </w:r>
            <w:r w:rsidR="00EC1F30">
              <w:t>is evaluating the proposal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371F9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4373CF" w:rsidRPr="001305E1" w14:paraId="5C09FDB1" w14:textId="77777777" w:rsidTr="005F31B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57BA00" w14:textId="77777777" w:rsidR="004373CF" w:rsidRDefault="004373CF" w:rsidP="003B7185">
            <w:pPr>
              <w:pStyle w:val="Tabletext"/>
              <w:snapToGrid w:val="0"/>
            </w:pPr>
            <w:r>
              <w:t>Literal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874DDE" w14:textId="77777777" w:rsidR="004373CF" w:rsidRDefault="004373CF" w:rsidP="003B7185">
            <w:pPr>
              <w:pStyle w:val="Tabletext"/>
              <w:snapToGrid w:val="0"/>
            </w:pPr>
            <w:r>
              <w:t>valid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C31C83" w14:textId="77777777" w:rsidR="004373CF" w:rsidRDefault="004373CF" w:rsidP="006424A5">
            <w:pPr>
              <w:pStyle w:val="Tabletext"/>
              <w:snapToGrid w:val="0"/>
              <w:jc w:val="left"/>
            </w:pPr>
            <w:r>
              <w:t>The item has been accepted, is recommended for use, and has not been superseded or retired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97F6B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4373CF" w:rsidRPr="001305E1" w14:paraId="43CAEF82" w14:textId="77777777" w:rsidTr="005F31B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5656A1" w14:textId="77777777" w:rsidR="004373CF" w:rsidRDefault="004373CF" w:rsidP="003B7185">
            <w:pPr>
              <w:pStyle w:val="Tabletext"/>
              <w:snapToGrid w:val="0"/>
            </w:pPr>
            <w:r>
              <w:t>Literal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462479" w14:textId="77777777" w:rsidR="004373CF" w:rsidRDefault="004373CF" w:rsidP="003B7185">
            <w:pPr>
              <w:pStyle w:val="Tabletext"/>
              <w:snapToGrid w:val="0"/>
            </w:pPr>
            <w:r>
              <w:t>superseded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F20275" w14:textId="77777777" w:rsidR="004373CF" w:rsidRDefault="004373CF" w:rsidP="006424A5">
            <w:pPr>
              <w:pStyle w:val="Tabletext"/>
              <w:snapToGrid w:val="0"/>
              <w:jc w:val="left"/>
            </w:pPr>
            <w:r>
              <w:t>The item has been superseded by one or more items and is no longer recommended for use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52DCE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EC1F30" w:rsidRPr="001305E1" w14:paraId="4DEC3579" w14:textId="77777777" w:rsidTr="005F31B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BF0C29" w14:textId="7DADA7DE" w:rsidR="00EC1F30" w:rsidRDefault="00EC1F30" w:rsidP="00EC1F30">
            <w:pPr>
              <w:pStyle w:val="Tabletext"/>
              <w:snapToGrid w:val="0"/>
            </w:pPr>
            <w:r>
              <w:t>Literal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424A8D" w14:textId="2B790C5A" w:rsidR="00EC1F30" w:rsidRDefault="0097469B" w:rsidP="00EC1F30">
            <w:pPr>
              <w:pStyle w:val="Tabletext"/>
              <w:snapToGrid w:val="0"/>
            </w:pPr>
            <w:proofErr w:type="spellStart"/>
            <w:r>
              <w:t>notV</w:t>
            </w:r>
            <w:r w:rsidR="00EC1F30">
              <w:t>alid</w:t>
            </w:r>
            <w:proofErr w:type="spellEnd"/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32CBE7" w14:textId="2F83493F" w:rsidR="00EC1F30" w:rsidRDefault="00EC1F30" w:rsidP="00EC1F30">
            <w:pPr>
              <w:pStyle w:val="Tabletext"/>
              <w:snapToGrid w:val="0"/>
              <w:jc w:val="left"/>
            </w:pPr>
            <w:r>
              <w:t>The item has been entered into the Register, but the Domain Control Body</w:t>
            </w:r>
            <w:r w:rsidR="0097469B">
              <w:t xml:space="preserve"> </w:t>
            </w:r>
            <w:r>
              <w:t>has not accepted the proposal</w:t>
            </w:r>
            <w:r w:rsidR="0097469B">
              <w:t xml:space="preserve"> to add it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53E19" w14:textId="77777777" w:rsidR="00EC1F30" w:rsidRDefault="00EC1F30" w:rsidP="00EC1F30">
            <w:pPr>
              <w:pStyle w:val="Tabletext"/>
              <w:snapToGrid w:val="0"/>
            </w:pPr>
          </w:p>
        </w:tc>
      </w:tr>
      <w:tr w:rsidR="004373CF" w14:paraId="3BC530D4" w14:textId="77777777" w:rsidTr="005F31B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53267E" w14:textId="77777777" w:rsidR="004373CF" w:rsidRDefault="004373CF" w:rsidP="003B7185">
            <w:pPr>
              <w:pStyle w:val="Tabletext"/>
              <w:snapToGrid w:val="0"/>
            </w:pPr>
            <w:r>
              <w:t>Literal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F88891" w14:textId="77777777" w:rsidR="004373CF" w:rsidRDefault="004373CF" w:rsidP="003B7185">
            <w:pPr>
              <w:pStyle w:val="Tabletext"/>
              <w:snapToGrid w:val="0"/>
            </w:pPr>
            <w:r>
              <w:t>retired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9BDF85" w14:textId="77777777" w:rsidR="004373CF" w:rsidRDefault="004373CF" w:rsidP="006424A5">
            <w:pPr>
              <w:pStyle w:val="Tabletext"/>
              <w:snapToGrid w:val="0"/>
              <w:jc w:val="left"/>
            </w:pPr>
            <w:r>
              <w:t>A decision has been made that the item is no longer recommended for use. It has not been superseded by another item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AB7AD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835B04" w:rsidRPr="001305E1" w14:paraId="42F916DD" w14:textId="77777777" w:rsidTr="005F31B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EF0BB6" w14:textId="77777777" w:rsidR="00835B04" w:rsidRDefault="00835B04" w:rsidP="003B7185">
            <w:pPr>
              <w:pStyle w:val="Tabletext"/>
              <w:snapToGrid w:val="0"/>
            </w:pPr>
            <w:r>
              <w:t>Literal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A0FEA9" w14:textId="2E77910E" w:rsidR="00835B04" w:rsidRDefault="00FD0F21" w:rsidP="003B7185">
            <w:pPr>
              <w:pStyle w:val="Tabletext"/>
              <w:snapToGrid w:val="0"/>
            </w:pPr>
            <w:r>
              <w:t>clarified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56866B" w14:textId="77777777" w:rsidR="00835B04" w:rsidRDefault="00835B04" w:rsidP="00664CD1">
            <w:pPr>
              <w:pStyle w:val="Tabletext"/>
              <w:snapToGrid w:val="0"/>
              <w:jc w:val="left"/>
            </w:pPr>
            <w:r>
              <w:t>The item has been clarified and is no longer recommended for use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F7571" w14:textId="77777777" w:rsidR="00835B04" w:rsidRDefault="00835B04" w:rsidP="003B7185">
            <w:pPr>
              <w:pStyle w:val="Tabletext"/>
              <w:snapToGrid w:val="0"/>
            </w:pPr>
          </w:p>
        </w:tc>
      </w:tr>
    </w:tbl>
    <w:p w14:paraId="32E93559" w14:textId="7B952278" w:rsidR="00470574" w:rsidRPr="00B54A33" w:rsidRDefault="00470574" w:rsidP="00B54A33">
      <w:pPr>
        <w:rPr>
          <w:rFonts w:cs="Arial"/>
          <w:lang w:val="en-GB"/>
        </w:rPr>
      </w:pPr>
    </w:p>
    <w:p w14:paraId="37B072F8" w14:textId="4BEA3E31" w:rsidR="004373CF" w:rsidRDefault="004373CF" w:rsidP="006B2875">
      <w:pPr>
        <w:pStyle w:val="Heading2"/>
      </w:pPr>
      <w:bookmarkStart w:id="70" w:name="_Toc138848231"/>
      <w:r>
        <w:t>S100_RE_ReferenceSource</w:t>
      </w:r>
      <w:bookmarkEnd w:id="70"/>
    </w:p>
    <w:p w14:paraId="7558D1CB" w14:textId="0B26AEBD" w:rsidR="004373CF" w:rsidRDefault="004373CF" w:rsidP="00AD546D">
      <w:pPr>
        <w:pStyle w:val="ParagraphText"/>
        <w:spacing w:after="120"/>
      </w:pPr>
      <w:r>
        <w:t xml:space="preserve">The class S100_RE_ReferenceSource specifies information about the source of a </w:t>
      </w:r>
      <w:r w:rsidR="0011180C">
        <w:t xml:space="preserve">Register </w:t>
      </w:r>
      <w:r>
        <w:t xml:space="preserve">item taken from an external document or </w:t>
      </w:r>
      <w:r w:rsidR="003F34B3">
        <w:t>Register</w:t>
      </w:r>
      <w:r>
        <w:t>.</w:t>
      </w:r>
    </w:p>
    <w:tbl>
      <w:tblPr>
        <w:tblW w:w="126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60"/>
        <w:gridCol w:w="2284"/>
        <w:gridCol w:w="2936"/>
        <w:gridCol w:w="720"/>
        <w:gridCol w:w="2160"/>
        <w:gridCol w:w="3256"/>
      </w:tblGrid>
      <w:tr w:rsidR="00D14259" w14:paraId="0F97B9F1" w14:textId="77777777" w:rsidTr="00AD546D">
        <w:trPr>
          <w:trHeight w:val="22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B755653" w14:textId="77777777" w:rsidR="004373CF" w:rsidRDefault="004373CF" w:rsidP="00B54A33">
            <w:pPr>
              <w:pStyle w:val="Tabletitle"/>
              <w:keepNext w:val="0"/>
              <w:snapToGrid w:val="0"/>
              <w:rPr>
                <w:lang w:val="en-GB"/>
              </w:rPr>
            </w:pPr>
            <w:r>
              <w:rPr>
                <w:lang w:val="en-GB"/>
              </w:rPr>
              <w:t>Role Name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F7D987B" w14:textId="77777777" w:rsidR="004373CF" w:rsidRDefault="004373CF" w:rsidP="00B54A33">
            <w:pPr>
              <w:pStyle w:val="Tabletitle"/>
              <w:keepNext w:val="0"/>
              <w:snapToGrid w:val="0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04F5091" w14:textId="77777777" w:rsidR="004373CF" w:rsidRDefault="004373CF" w:rsidP="00B54A33">
            <w:pPr>
              <w:pStyle w:val="Tabletitle"/>
              <w:keepNext w:val="0"/>
              <w:snapToGrid w:val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DD2B91E" w14:textId="77777777" w:rsidR="004373CF" w:rsidRDefault="004373CF" w:rsidP="00B54A33">
            <w:pPr>
              <w:pStyle w:val="Tabletitle"/>
              <w:keepNext w:val="0"/>
              <w:snapToGrid w:val="0"/>
              <w:rPr>
                <w:lang w:val="en-GB"/>
              </w:rPr>
            </w:pPr>
            <w:r>
              <w:rPr>
                <w:lang w:val="en-GB"/>
              </w:rPr>
              <w:t>Mult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814AA0F" w14:textId="77777777" w:rsidR="004373CF" w:rsidRDefault="004373CF" w:rsidP="00B54A33">
            <w:pPr>
              <w:pStyle w:val="Tabletitle"/>
              <w:keepNext w:val="0"/>
              <w:snapToGrid w:val="0"/>
              <w:rPr>
                <w:lang w:val="en-GB"/>
              </w:rPr>
            </w:pPr>
            <w:r>
              <w:rPr>
                <w:lang w:val="en-GB"/>
              </w:rPr>
              <w:t>Data Type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BCCEC72" w14:textId="77777777" w:rsidR="004373CF" w:rsidRDefault="004373CF" w:rsidP="00B54A33">
            <w:pPr>
              <w:pStyle w:val="Tabletitle"/>
              <w:keepNext w:val="0"/>
              <w:snapToGrid w:val="0"/>
              <w:rPr>
                <w:lang w:val="en-GB"/>
              </w:rPr>
            </w:pPr>
            <w:r>
              <w:rPr>
                <w:lang w:val="en-GB"/>
              </w:rPr>
              <w:t>Remarks</w:t>
            </w:r>
          </w:p>
        </w:tc>
      </w:tr>
      <w:tr w:rsidR="004373CF" w14:paraId="70BAADAA" w14:textId="77777777" w:rsidTr="00334374">
        <w:trPr>
          <w:trHeight w:val="441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C514F0" w14:textId="77777777" w:rsidR="004373CF" w:rsidRDefault="004373CF" w:rsidP="00664CD1">
            <w:pPr>
              <w:pStyle w:val="Tabletext"/>
              <w:snapToGrid w:val="0"/>
            </w:pPr>
            <w:r>
              <w:t>Class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C1127C" w14:textId="77777777" w:rsidR="004373CF" w:rsidRDefault="004373CF" w:rsidP="00664CD1">
            <w:pPr>
              <w:pStyle w:val="Tabletext"/>
              <w:snapToGrid w:val="0"/>
            </w:pPr>
            <w:r>
              <w:t>S100_RE_</w:t>
            </w:r>
            <w:r w:rsidR="0012590F">
              <w:t>ReferenceSource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EEC39C" w14:textId="77777777" w:rsidR="004373CF" w:rsidRDefault="004373CF" w:rsidP="00664CD1">
            <w:pPr>
              <w:pStyle w:val="Table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D32A17" w14:textId="77777777" w:rsidR="004373CF" w:rsidRDefault="004373CF" w:rsidP="00180CA1">
            <w:pPr>
              <w:pStyle w:val="Tabletext"/>
              <w:snapToGrid w:val="0"/>
              <w:jc w:val="center"/>
            </w:pPr>
            <w:r>
              <w:t>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0275D9" w14:textId="77777777" w:rsidR="004373CF" w:rsidRDefault="004373CF" w:rsidP="00180CA1">
            <w:pPr>
              <w:pStyle w:val="Tabletext"/>
              <w:snapToGrid w:val="0"/>
            </w:pPr>
            <w:r>
              <w:t>-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FAFDD" w14:textId="77777777" w:rsidR="004373CF" w:rsidRDefault="004373CF" w:rsidP="00180CA1">
            <w:pPr>
              <w:pStyle w:val="Tabletext"/>
              <w:snapToGrid w:val="0"/>
            </w:pPr>
          </w:p>
        </w:tc>
      </w:tr>
      <w:tr w:rsidR="004373CF" w14:paraId="4DCD1F7D" w14:textId="77777777" w:rsidTr="00334374">
        <w:trPr>
          <w:trHeight w:val="581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A540AD" w14:textId="77777777" w:rsidR="004373CF" w:rsidRDefault="004373CF" w:rsidP="00664CD1">
            <w:pPr>
              <w:pStyle w:val="Tabletext"/>
              <w:snapToGrid w:val="0"/>
            </w:pPr>
            <w:r>
              <w:t>Attribute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AF18AC" w14:textId="77777777" w:rsidR="004373CF" w:rsidRDefault="004373CF" w:rsidP="00664CD1">
            <w:pPr>
              <w:pStyle w:val="Tabletext"/>
              <w:snapToGrid w:val="0"/>
            </w:pPr>
            <w:proofErr w:type="spellStart"/>
            <w:r>
              <w:t>referenceIdentifier</w:t>
            </w:r>
            <w:proofErr w:type="spellEnd"/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524092" w14:textId="77777777" w:rsidR="004373CF" w:rsidRDefault="004373CF" w:rsidP="00664CD1">
            <w:pPr>
              <w:pStyle w:val="Tabletext"/>
              <w:snapToGrid w:val="0"/>
              <w:jc w:val="left"/>
            </w:pPr>
            <w:r>
              <w:t>An identifier of the place in the source document that is referenced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8402D3" w14:textId="77777777" w:rsidR="004373CF" w:rsidRDefault="004373CF" w:rsidP="00180CA1">
            <w:pPr>
              <w:pStyle w:val="Tabletext"/>
              <w:snapToGrid w:val="0"/>
              <w:jc w:val="center"/>
            </w:pPr>
            <w:r>
              <w:t>0..1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6D0DB4" w14:textId="77777777" w:rsidR="004373CF" w:rsidRDefault="004373CF" w:rsidP="00180CA1">
            <w:pPr>
              <w:pStyle w:val="Tabletext"/>
              <w:snapToGrid w:val="0"/>
            </w:pPr>
            <w:proofErr w:type="spellStart"/>
            <w:r>
              <w:t>CharacterString</w:t>
            </w:r>
            <w:proofErr w:type="spellEnd"/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37CF2" w14:textId="77777777" w:rsidR="004373CF" w:rsidRDefault="004373CF" w:rsidP="00180CA1">
            <w:pPr>
              <w:pStyle w:val="Tabletext"/>
              <w:snapToGrid w:val="0"/>
            </w:pPr>
          </w:p>
        </w:tc>
      </w:tr>
      <w:tr w:rsidR="004373CF" w14:paraId="29C39EC6" w14:textId="77777777" w:rsidTr="00334374">
        <w:trPr>
          <w:trHeight w:val="581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3DD481" w14:textId="77777777" w:rsidR="004373CF" w:rsidRDefault="004373CF" w:rsidP="00664CD1">
            <w:pPr>
              <w:pStyle w:val="Tabletext"/>
              <w:snapToGrid w:val="0"/>
            </w:pPr>
            <w:r>
              <w:t>Attribute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0E2763" w14:textId="77777777" w:rsidR="004373CF" w:rsidRDefault="004373CF" w:rsidP="00664CD1">
            <w:pPr>
              <w:pStyle w:val="Tabletext"/>
              <w:snapToGrid w:val="0"/>
            </w:pPr>
            <w:proofErr w:type="spellStart"/>
            <w:r>
              <w:t>sourceDocument</w:t>
            </w:r>
            <w:proofErr w:type="spellEnd"/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09E897" w14:textId="1A207F81" w:rsidR="004373CF" w:rsidRDefault="004373CF" w:rsidP="00664CD1">
            <w:pPr>
              <w:pStyle w:val="Tabletext"/>
              <w:snapToGrid w:val="0"/>
              <w:jc w:val="left"/>
            </w:pPr>
            <w:r>
              <w:t>The source document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2CCAB6" w14:textId="77777777" w:rsidR="004373CF" w:rsidRDefault="004373CF" w:rsidP="00664CD1">
            <w:pPr>
              <w:pStyle w:val="Tabletext"/>
              <w:snapToGrid w:val="0"/>
              <w:jc w:val="center"/>
            </w:pPr>
            <w:r>
              <w:t>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698A80" w14:textId="77777777" w:rsidR="004373CF" w:rsidRDefault="004373CF" w:rsidP="00180CA1">
            <w:pPr>
              <w:pStyle w:val="Tabletext"/>
              <w:snapToGrid w:val="0"/>
            </w:pPr>
            <w:proofErr w:type="spellStart"/>
            <w:r>
              <w:t>CI_Citation</w:t>
            </w:r>
            <w:proofErr w:type="spellEnd"/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316EF" w14:textId="77777777" w:rsidR="004373CF" w:rsidRDefault="004373CF" w:rsidP="00180CA1">
            <w:pPr>
              <w:pStyle w:val="Tabletext"/>
              <w:snapToGrid w:val="0"/>
            </w:pPr>
          </w:p>
        </w:tc>
      </w:tr>
      <w:tr w:rsidR="004373CF" w14:paraId="02F44F81" w14:textId="77777777" w:rsidTr="00334374">
        <w:trPr>
          <w:trHeight w:val="581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AEE480" w14:textId="77777777" w:rsidR="004373CF" w:rsidRDefault="004373CF" w:rsidP="00664CD1">
            <w:pPr>
              <w:pStyle w:val="Tabletext"/>
              <w:snapToGrid w:val="0"/>
            </w:pPr>
            <w:r>
              <w:t>Attribute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80E2C8" w14:textId="77777777" w:rsidR="004373CF" w:rsidRDefault="004373CF" w:rsidP="00664CD1">
            <w:pPr>
              <w:pStyle w:val="Tabletext"/>
              <w:snapToGrid w:val="0"/>
            </w:pPr>
            <w:r>
              <w:t>similarity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88FC28" w14:textId="77777777" w:rsidR="004373CF" w:rsidRDefault="004373CF" w:rsidP="00664CD1">
            <w:pPr>
              <w:pStyle w:val="Tabletext"/>
              <w:snapToGrid w:val="0"/>
              <w:jc w:val="left"/>
            </w:pPr>
            <w:r>
              <w:t>Indicates how the definition is related to the source document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3E5AC7" w14:textId="77777777" w:rsidR="004373CF" w:rsidRDefault="004373CF" w:rsidP="00180CA1">
            <w:pPr>
              <w:pStyle w:val="Tabletext"/>
              <w:snapToGrid w:val="0"/>
              <w:jc w:val="center"/>
            </w:pPr>
            <w:r>
              <w:t>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2D72BD" w14:textId="77777777" w:rsidR="004373CF" w:rsidRDefault="00034965" w:rsidP="00180CA1">
            <w:pPr>
              <w:pStyle w:val="Tabletext"/>
              <w:snapToGrid w:val="0"/>
            </w:pPr>
            <w:r>
              <w:t>S100_</w:t>
            </w:r>
            <w:r w:rsidR="004373CF">
              <w:t>RE_SimilarityToSource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78C75" w14:textId="77777777" w:rsidR="004373CF" w:rsidRDefault="004373CF" w:rsidP="00180CA1">
            <w:pPr>
              <w:pStyle w:val="Tabletext"/>
              <w:snapToGrid w:val="0"/>
            </w:pPr>
          </w:p>
        </w:tc>
      </w:tr>
    </w:tbl>
    <w:p w14:paraId="2A2AACB5" w14:textId="5627F064" w:rsidR="00B86C49" w:rsidRPr="00B86C49" w:rsidRDefault="00B86C49" w:rsidP="00B86C49"/>
    <w:p w14:paraId="5A4530EE" w14:textId="15EB6917" w:rsidR="004373CF" w:rsidRDefault="00034965" w:rsidP="00B86C49">
      <w:pPr>
        <w:pStyle w:val="Heading2"/>
        <w:keepNext w:val="0"/>
        <w:keepLines w:val="0"/>
      </w:pPr>
      <w:bookmarkStart w:id="71" w:name="_Toc138848232"/>
      <w:r>
        <w:t>S100_</w:t>
      </w:r>
      <w:r w:rsidR="004373CF">
        <w:t>RE_SimilarityToSource</w:t>
      </w:r>
      <w:bookmarkEnd w:id="71"/>
    </w:p>
    <w:p w14:paraId="77269C35" w14:textId="3CE8AA40" w:rsidR="004373CF" w:rsidRDefault="004373CF" w:rsidP="00AD546D">
      <w:pPr>
        <w:pStyle w:val="ParagraphText"/>
        <w:spacing w:after="120"/>
      </w:pPr>
      <w:r>
        <w:t xml:space="preserve">The enumeration </w:t>
      </w:r>
      <w:r w:rsidR="00034965">
        <w:t>S100_</w:t>
      </w:r>
      <w:r>
        <w:t>RE_SimilarityToSource identifies the type of change that has been made to an item specification relative to an item specification in an external source.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160"/>
        <w:gridCol w:w="4860"/>
        <w:gridCol w:w="3911"/>
      </w:tblGrid>
      <w:tr w:rsidR="004373CF" w14:paraId="58142E08" w14:textId="77777777" w:rsidTr="00AD546D">
        <w:trPr>
          <w:tblHeader/>
        </w:trPr>
        <w:tc>
          <w:tcPr>
            <w:tcW w:w="1260" w:type="dxa"/>
            <w:shd w:val="clear" w:color="auto" w:fill="D9D9D9" w:themeFill="background1" w:themeFillShade="D9"/>
          </w:tcPr>
          <w:p w14:paraId="1F438C60" w14:textId="0DC74E56" w:rsidR="004373CF" w:rsidRDefault="007B7EDD" w:rsidP="00B86C49">
            <w:pPr>
              <w:pStyle w:val="Tabletitle"/>
              <w:keepNext w:val="0"/>
              <w:snapToGrid w:val="0"/>
              <w:rPr>
                <w:lang w:val="en-GB"/>
              </w:rPr>
            </w:pPr>
            <w:r>
              <w:rPr>
                <w:lang w:val="en-GB"/>
              </w:rPr>
              <w:t>Item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7D6D00BC" w14:textId="77777777" w:rsidR="004373CF" w:rsidRDefault="004373CF" w:rsidP="00B86C49">
            <w:pPr>
              <w:pStyle w:val="Tabletitle"/>
              <w:keepNext w:val="0"/>
              <w:snapToGrid w:val="0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59C21F89" w14:textId="77777777" w:rsidR="004373CF" w:rsidRDefault="004373CF" w:rsidP="00B86C49">
            <w:pPr>
              <w:pStyle w:val="Tabletitle"/>
              <w:keepNext w:val="0"/>
              <w:snapToGrid w:val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3911" w:type="dxa"/>
            <w:shd w:val="clear" w:color="auto" w:fill="D9D9D9" w:themeFill="background1" w:themeFillShade="D9"/>
          </w:tcPr>
          <w:p w14:paraId="0740B2B3" w14:textId="77777777" w:rsidR="004373CF" w:rsidRDefault="004373CF" w:rsidP="00B86C49">
            <w:pPr>
              <w:pStyle w:val="Tabletitle"/>
              <w:keepNext w:val="0"/>
              <w:snapToGrid w:val="0"/>
              <w:rPr>
                <w:lang w:val="en-GB"/>
              </w:rPr>
            </w:pPr>
            <w:r>
              <w:rPr>
                <w:lang w:val="en-GB"/>
              </w:rPr>
              <w:t>Remarks</w:t>
            </w:r>
          </w:p>
        </w:tc>
      </w:tr>
      <w:tr w:rsidR="004373CF" w14:paraId="1F2AF8AC" w14:textId="77777777" w:rsidTr="005F31BD">
        <w:tc>
          <w:tcPr>
            <w:tcW w:w="1260" w:type="dxa"/>
          </w:tcPr>
          <w:p w14:paraId="1936BACE" w14:textId="77777777" w:rsidR="004373CF" w:rsidRDefault="004373CF" w:rsidP="00B86C49">
            <w:pPr>
              <w:pStyle w:val="Tabletext"/>
              <w:snapToGrid w:val="0"/>
            </w:pPr>
            <w:r>
              <w:t>Enumeration</w:t>
            </w:r>
          </w:p>
        </w:tc>
        <w:tc>
          <w:tcPr>
            <w:tcW w:w="2160" w:type="dxa"/>
          </w:tcPr>
          <w:p w14:paraId="63A938C4" w14:textId="77777777" w:rsidR="004373CF" w:rsidRDefault="00034965" w:rsidP="00B86C49">
            <w:pPr>
              <w:pStyle w:val="Tabletext"/>
              <w:snapToGrid w:val="0"/>
            </w:pPr>
            <w:r>
              <w:t>S100_</w:t>
            </w:r>
            <w:r w:rsidR="004373CF">
              <w:t xml:space="preserve">RE_SimilarityToSource </w:t>
            </w:r>
          </w:p>
        </w:tc>
        <w:tc>
          <w:tcPr>
            <w:tcW w:w="4860" w:type="dxa"/>
          </w:tcPr>
          <w:p w14:paraId="6DF39F6D" w14:textId="77777777" w:rsidR="004373CF" w:rsidRDefault="004373CF" w:rsidP="00B86C49">
            <w:pPr>
              <w:pStyle w:val="Tabletext"/>
              <w:snapToGrid w:val="0"/>
            </w:pPr>
          </w:p>
        </w:tc>
        <w:tc>
          <w:tcPr>
            <w:tcW w:w="3911" w:type="dxa"/>
          </w:tcPr>
          <w:p w14:paraId="36380BD7" w14:textId="77777777" w:rsidR="004373CF" w:rsidRDefault="004373CF" w:rsidP="00B86C49">
            <w:pPr>
              <w:pStyle w:val="Tabletext"/>
              <w:snapToGrid w:val="0"/>
            </w:pPr>
          </w:p>
        </w:tc>
      </w:tr>
      <w:tr w:rsidR="004373CF" w:rsidRPr="001305E1" w14:paraId="2DBBAF5C" w14:textId="77777777" w:rsidTr="005F31BD">
        <w:tc>
          <w:tcPr>
            <w:tcW w:w="1260" w:type="dxa"/>
          </w:tcPr>
          <w:p w14:paraId="4E928F7D" w14:textId="77777777" w:rsidR="004373CF" w:rsidRDefault="004373CF" w:rsidP="00B86C49">
            <w:pPr>
              <w:pStyle w:val="Tabletext"/>
              <w:snapToGrid w:val="0"/>
            </w:pPr>
            <w:r>
              <w:lastRenderedPageBreak/>
              <w:t>Literal</w:t>
            </w:r>
          </w:p>
        </w:tc>
        <w:tc>
          <w:tcPr>
            <w:tcW w:w="2160" w:type="dxa"/>
          </w:tcPr>
          <w:p w14:paraId="6797804E" w14:textId="77777777" w:rsidR="004373CF" w:rsidRDefault="004373CF" w:rsidP="00B86C49">
            <w:pPr>
              <w:pStyle w:val="Tabletext"/>
              <w:snapToGrid w:val="0"/>
            </w:pPr>
            <w:r>
              <w:t>identical</w:t>
            </w:r>
          </w:p>
        </w:tc>
        <w:tc>
          <w:tcPr>
            <w:tcW w:w="4860" w:type="dxa"/>
          </w:tcPr>
          <w:p w14:paraId="3A221EA2" w14:textId="77777777" w:rsidR="004373CF" w:rsidRDefault="004373CF" w:rsidP="00B86C49">
            <w:pPr>
              <w:pStyle w:val="Tabletext"/>
              <w:snapToGrid w:val="0"/>
              <w:jc w:val="left"/>
            </w:pPr>
            <w:r>
              <w:t xml:space="preserve">No change </w:t>
            </w:r>
            <w:r w:rsidR="005F1B97">
              <w:t>has been made to the definition</w:t>
            </w:r>
          </w:p>
        </w:tc>
        <w:tc>
          <w:tcPr>
            <w:tcW w:w="3911" w:type="dxa"/>
          </w:tcPr>
          <w:p w14:paraId="49FDEEB7" w14:textId="77777777" w:rsidR="004373CF" w:rsidRDefault="004373CF" w:rsidP="00B86C49">
            <w:pPr>
              <w:pStyle w:val="Tabletext"/>
              <w:snapToGrid w:val="0"/>
            </w:pPr>
          </w:p>
        </w:tc>
      </w:tr>
      <w:tr w:rsidR="004373CF" w:rsidRPr="001305E1" w14:paraId="77192DF9" w14:textId="77777777" w:rsidTr="005F31BD">
        <w:tc>
          <w:tcPr>
            <w:tcW w:w="1260" w:type="dxa"/>
          </w:tcPr>
          <w:p w14:paraId="14431DD6" w14:textId="77777777" w:rsidR="004373CF" w:rsidRDefault="004373CF" w:rsidP="00B86C49">
            <w:pPr>
              <w:pStyle w:val="Tabletext"/>
              <w:snapToGrid w:val="0"/>
            </w:pPr>
            <w:r>
              <w:t>Literal</w:t>
            </w:r>
          </w:p>
        </w:tc>
        <w:tc>
          <w:tcPr>
            <w:tcW w:w="2160" w:type="dxa"/>
          </w:tcPr>
          <w:p w14:paraId="6DDC642B" w14:textId="77777777" w:rsidR="004373CF" w:rsidRDefault="004373CF" w:rsidP="00B86C49">
            <w:pPr>
              <w:pStyle w:val="Tabletext"/>
              <w:snapToGrid w:val="0"/>
            </w:pPr>
            <w:r>
              <w:t xml:space="preserve">restyled </w:t>
            </w:r>
          </w:p>
        </w:tc>
        <w:tc>
          <w:tcPr>
            <w:tcW w:w="4860" w:type="dxa"/>
          </w:tcPr>
          <w:p w14:paraId="3AFBC620" w14:textId="77777777" w:rsidR="004373CF" w:rsidRDefault="004373CF" w:rsidP="00B86C49">
            <w:pPr>
              <w:pStyle w:val="Tabletext"/>
              <w:snapToGrid w:val="0"/>
              <w:jc w:val="left"/>
            </w:pPr>
            <w:r>
              <w:t xml:space="preserve">The style of the definition has been changed to match the style and structure of other definitions in the </w:t>
            </w:r>
            <w:r w:rsidR="005F1B97">
              <w:t>R</w:t>
            </w:r>
            <w:r>
              <w:t>egister t</w:t>
            </w:r>
            <w:r w:rsidR="005F1B97">
              <w:t>hat has imported the definition</w:t>
            </w:r>
          </w:p>
        </w:tc>
        <w:tc>
          <w:tcPr>
            <w:tcW w:w="3911" w:type="dxa"/>
          </w:tcPr>
          <w:p w14:paraId="67EC80E1" w14:textId="77777777" w:rsidR="004373CF" w:rsidRDefault="004373CF" w:rsidP="00B86C49">
            <w:pPr>
              <w:pStyle w:val="Tabletext"/>
              <w:snapToGrid w:val="0"/>
            </w:pPr>
          </w:p>
        </w:tc>
      </w:tr>
      <w:tr w:rsidR="004373CF" w:rsidRPr="001305E1" w14:paraId="41C348C4" w14:textId="77777777" w:rsidTr="005F31BD">
        <w:tc>
          <w:tcPr>
            <w:tcW w:w="1260" w:type="dxa"/>
          </w:tcPr>
          <w:p w14:paraId="1C059B6D" w14:textId="77777777" w:rsidR="004373CF" w:rsidRDefault="004373CF" w:rsidP="00B86C49">
            <w:pPr>
              <w:pStyle w:val="Tabletext"/>
              <w:snapToGrid w:val="0"/>
            </w:pPr>
            <w:r>
              <w:t>Literal</w:t>
            </w:r>
          </w:p>
        </w:tc>
        <w:tc>
          <w:tcPr>
            <w:tcW w:w="2160" w:type="dxa"/>
          </w:tcPr>
          <w:p w14:paraId="1E2862B7" w14:textId="77777777" w:rsidR="004373CF" w:rsidRDefault="004373CF" w:rsidP="00B86C49">
            <w:pPr>
              <w:pStyle w:val="Tabletext"/>
              <w:snapToGrid w:val="0"/>
            </w:pPr>
            <w:proofErr w:type="spellStart"/>
            <w:r>
              <w:t>contextAdded</w:t>
            </w:r>
            <w:proofErr w:type="spellEnd"/>
            <w:r>
              <w:t xml:space="preserve"> </w:t>
            </w:r>
          </w:p>
        </w:tc>
        <w:tc>
          <w:tcPr>
            <w:tcW w:w="4860" w:type="dxa"/>
          </w:tcPr>
          <w:p w14:paraId="0E5FD037" w14:textId="77777777" w:rsidR="004373CF" w:rsidRDefault="004373CF" w:rsidP="00B86C49">
            <w:pPr>
              <w:pStyle w:val="Tabletext"/>
              <w:snapToGrid w:val="0"/>
              <w:jc w:val="left"/>
            </w:pPr>
            <w:r>
              <w:t>The definition includes information about its context that is not explicit in the specif</w:t>
            </w:r>
            <w:r w:rsidR="005F1B97">
              <w:t>ication in the external source</w:t>
            </w:r>
          </w:p>
        </w:tc>
        <w:tc>
          <w:tcPr>
            <w:tcW w:w="3911" w:type="dxa"/>
          </w:tcPr>
          <w:p w14:paraId="0CC37745" w14:textId="77777777" w:rsidR="004373CF" w:rsidRDefault="004373CF" w:rsidP="00B86C49">
            <w:pPr>
              <w:pStyle w:val="Tabletext"/>
              <w:snapToGrid w:val="0"/>
            </w:pPr>
          </w:p>
        </w:tc>
      </w:tr>
      <w:tr w:rsidR="004373CF" w:rsidRPr="001305E1" w14:paraId="5EDCA7AA" w14:textId="77777777" w:rsidTr="005F31BD">
        <w:tc>
          <w:tcPr>
            <w:tcW w:w="1260" w:type="dxa"/>
          </w:tcPr>
          <w:p w14:paraId="7BCB519B" w14:textId="77777777" w:rsidR="004373CF" w:rsidRDefault="004373CF" w:rsidP="00B86C49">
            <w:pPr>
              <w:pStyle w:val="Tabletext"/>
              <w:snapToGrid w:val="0"/>
            </w:pPr>
            <w:r>
              <w:t>Literal</w:t>
            </w:r>
          </w:p>
        </w:tc>
        <w:tc>
          <w:tcPr>
            <w:tcW w:w="2160" w:type="dxa"/>
          </w:tcPr>
          <w:p w14:paraId="42068F4F" w14:textId="77777777" w:rsidR="004373CF" w:rsidRDefault="004373CF" w:rsidP="00B86C49">
            <w:pPr>
              <w:pStyle w:val="Tabletext"/>
              <w:snapToGrid w:val="0"/>
            </w:pPr>
            <w:r>
              <w:t xml:space="preserve">generalization </w:t>
            </w:r>
          </w:p>
        </w:tc>
        <w:tc>
          <w:tcPr>
            <w:tcW w:w="4860" w:type="dxa"/>
          </w:tcPr>
          <w:p w14:paraId="10B4A80A" w14:textId="77777777" w:rsidR="004373CF" w:rsidRDefault="004373CF" w:rsidP="00B86C49">
            <w:pPr>
              <w:pStyle w:val="Tabletext"/>
              <w:snapToGrid w:val="0"/>
              <w:jc w:val="left"/>
            </w:pPr>
            <w:r>
              <w:t xml:space="preserve">The definition of the </w:t>
            </w:r>
            <w:r w:rsidR="005F1B97">
              <w:t>r</w:t>
            </w:r>
            <w:r>
              <w:t>egister item has been generalized to have a broader meaning than the item s</w:t>
            </w:r>
            <w:r w:rsidR="005F1B97">
              <w:t>pecified in the external source</w:t>
            </w:r>
            <w:r>
              <w:t xml:space="preserve"> </w:t>
            </w:r>
          </w:p>
        </w:tc>
        <w:tc>
          <w:tcPr>
            <w:tcW w:w="3911" w:type="dxa"/>
          </w:tcPr>
          <w:p w14:paraId="7D9F2F0B" w14:textId="77777777" w:rsidR="004373CF" w:rsidRDefault="004373CF" w:rsidP="00B86C49">
            <w:pPr>
              <w:pStyle w:val="Tabletext"/>
              <w:snapToGrid w:val="0"/>
            </w:pPr>
          </w:p>
        </w:tc>
      </w:tr>
      <w:tr w:rsidR="004373CF" w:rsidRPr="001305E1" w14:paraId="74868C7A" w14:textId="77777777" w:rsidTr="005F31BD">
        <w:tc>
          <w:tcPr>
            <w:tcW w:w="1260" w:type="dxa"/>
          </w:tcPr>
          <w:p w14:paraId="52190989" w14:textId="77777777" w:rsidR="004373CF" w:rsidRDefault="004373CF" w:rsidP="00B86C49">
            <w:pPr>
              <w:pStyle w:val="Tabletext"/>
              <w:snapToGrid w:val="0"/>
            </w:pPr>
            <w:r>
              <w:t>Literal</w:t>
            </w:r>
          </w:p>
        </w:tc>
        <w:tc>
          <w:tcPr>
            <w:tcW w:w="2160" w:type="dxa"/>
          </w:tcPr>
          <w:p w14:paraId="258FB260" w14:textId="77777777" w:rsidR="004373CF" w:rsidRDefault="004373CF" w:rsidP="00B86C49">
            <w:pPr>
              <w:pStyle w:val="Tabletext"/>
              <w:snapToGrid w:val="0"/>
            </w:pPr>
            <w:r>
              <w:t xml:space="preserve">specialization </w:t>
            </w:r>
          </w:p>
        </w:tc>
        <w:tc>
          <w:tcPr>
            <w:tcW w:w="4860" w:type="dxa"/>
          </w:tcPr>
          <w:p w14:paraId="14BACC0B" w14:textId="44577A93" w:rsidR="004373CF" w:rsidRDefault="004373CF" w:rsidP="00B86C49">
            <w:pPr>
              <w:pStyle w:val="Tabletext"/>
              <w:snapToGrid w:val="0"/>
              <w:jc w:val="left"/>
            </w:pPr>
            <w:r>
              <w:t xml:space="preserve">The definition of the </w:t>
            </w:r>
            <w:r w:rsidR="003F34B3">
              <w:t xml:space="preserve">Register </w:t>
            </w:r>
            <w:r>
              <w:t>item has been specialized to have a narrower meaning than the item sp</w:t>
            </w:r>
            <w:r w:rsidR="005F1B97">
              <w:t>ecified in the external source</w:t>
            </w:r>
          </w:p>
        </w:tc>
        <w:tc>
          <w:tcPr>
            <w:tcW w:w="3911" w:type="dxa"/>
          </w:tcPr>
          <w:p w14:paraId="5D327A31" w14:textId="77777777" w:rsidR="004373CF" w:rsidRDefault="004373CF" w:rsidP="00B86C49">
            <w:pPr>
              <w:pStyle w:val="Tabletext"/>
              <w:snapToGrid w:val="0"/>
            </w:pPr>
          </w:p>
        </w:tc>
      </w:tr>
      <w:tr w:rsidR="004373CF" w:rsidRPr="001305E1" w14:paraId="032B1ACC" w14:textId="77777777" w:rsidTr="005F31BD">
        <w:tc>
          <w:tcPr>
            <w:tcW w:w="1260" w:type="dxa"/>
          </w:tcPr>
          <w:p w14:paraId="68C82CFD" w14:textId="77777777" w:rsidR="004373CF" w:rsidRDefault="004373CF" w:rsidP="00B86C49">
            <w:pPr>
              <w:pStyle w:val="Tabletext"/>
              <w:snapToGrid w:val="0"/>
            </w:pPr>
            <w:r>
              <w:t>Literal</w:t>
            </w:r>
          </w:p>
        </w:tc>
        <w:tc>
          <w:tcPr>
            <w:tcW w:w="2160" w:type="dxa"/>
          </w:tcPr>
          <w:p w14:paraId="6272CBBC" w14:textId="77777777" w:rsidR="004373CF" w:rsidRDefault="004373CF" w:rsidP="00B86C49">
            <w:pPr>
              <w:pStyle w:val="Tabletext"/>
              <w:snapToGrid w:val="0"/>
            </w:pPr>
            <w:r>
              <w:t>unspecified</w:t>
            </w:r>
          </w:p>
        </w:tc>
        <w:tc>
          <w:tcPr>
            <w:tcW w:w="4860" w:type="dxa"/>
          </w:tcPr>
          <w:p w14:paraId="68FEE5BA" w14:textId="67D1A43A" w:rsidR="004373CF" w:rsidRDefault="004373CF" w:rsidP="00B86C49">
            <w:pPr>
              <w:pStyle w:val="Tabletext"/>
              <w:snapToGrid w:val="0"/>
              <w:jc w:val="left"/>
            </w:pPr>
            <w:r>
              <w:t xml:space="preserve">The nature of the differences between the </w:t>
            </w:r>
            <w:r w:rsidR="003F34B3">
              <w:t xml:space="preserve">Register </w:t>
            </w:r>
            <w:r>
              <w:t>item and the similar item in the</w:t>
            </w:r>
            <w:r w:rsidR="005F1B97">
              <w:t xml:space="preserve"> external source is unspecified</w:t>
            </w:r>
          </w:p>
        </w:tc>
        <w:tc>
          <w:tcPr>
            <w:tcW w:w="3911" w:type="dxa"/>
          </w:tcPr>
          <w:p w14:paraId="15C00922" w14:textId="77777777" w:rsidR="004373CF" w:rsidRDefault="004373CF" w:rsidP="00B86C49">
            <w:pPr>
              <w:pStyle w:val="Tabletext"/>
              <w:snapToGrid w:val="0"/>
            </w:pPr>
          </w:p>
        </w:tc>
      </w:tr>
    </w:tbl>
    <w:p w14:paraId="27AFB57D" w14:textId="77777777" w:rsidR="004373CF" w:rsidRDefault="004373CF" w:rsidP="006424A5">
      <w:pPr>
        <w:rPr>
          <w:lang w:val="en-GB"/>
        </w:rPr>
      </w:pPr>
    </w:p>
    <w:p w14:paraId="1AD24ACA" w14:textId="28762D2D" w:rsidR="004373CF" w:rsidRDefault="004373CF" w:rsidP="00B86C49">
      <w:pPr>
        <w:pStyle w:val="Heading2"/>
      </w:pPr>
      <w:bookmarkStart w:id="72" w:name="_Toc138848233"/>
      <w:r>
        <w:t>S100_RE_Reference</w:t>
      </w:r>
      <w:bookmarkEnd w:id="72"/>
    </w:p>
    <w:p w14:paraId="63C4B426" w14:textId="2A90B012" w:rsidR="004373CF" w:rsidRDefault="004373CF" w:rsidP="009C724A">
      <w:pPr>
        <w:pStyle w:val="ParagraphText"/>
        <w:keepNext/>
        <w:keepLines/>
        <w:spacing w:after="120"/>
      </w:pPr>
      <w:r>
        <w:t xml:space="preserve">The class S100_RE_Reference specifies information about the source and/or lineage of a specific </w:t>
      </w:r>
      <w:r w:rsidR="0011180C">
        <w:t xml:space="preserve">Register </w:t>
      </w:r>
      <w:r>
        <w:t xml:space="preserve">item derived from an external document or </w:t>
      </w:r>
      <w:r w:rsidR="005F1B97">
        <w:t>R</w:t>
      </w:r>
      <w:r>
        <w:t>egister.</w:t>
      </w:r>
    </w:p>
    <w:tbl>
      <w:tblPr>
        <w:tblW w:w="12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160"/>
        <w:gridCol w:w="3060"/>
        <w:gridCol w:w="720"/>
        <w:gridCol w:w="2160"/>
        <w:gridCol w:w="2880"/>
      </w:tblGrid>
      <w:tr w:rsidR="004373CF" w14:paraId="17D2D120" w14:textId="77777777" w:rsidTr="006D1A54">
        <w:trPr>
          <w:trHeight w:val="220"/>
          <w:tblHeader/>
        </w:trPr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C3FF844" w14:textId="77777777" w:rsidR="004373CF" w:rsidRDefault="004373CF" w:rsidP="003B7185">
            <w:pPr>
              <w:pStyle w:val="Tabletitle"/>
              <w:snapToGrid w:val="0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Role Name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0D23EFBF" w14:textId="77777777" w:rsidR="004373CF" w:rsidRDefault="004373CF" w:rsidP="003B7185">
            <w:pPr>
              <w:pStyle w:val="Tabletitle"/>
              <w:snapToGrid w:val="0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Name</w:t>
            </w:r>
          </w:p>
        </w:tc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36B117DA" w14:textId="77777777" w:rsidR="004373CF" w:rsidRDefault="004373CF" w:rsidP="003B7185">
            <w:pPr>
              <w:pStyle w:val="Tabletitle"/>
              <w:snapToGrid w:val="0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Description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42ECD924" w14:textId="77777777" w:rsidR="004373CF" w:rsidRDefault="004373CF" w:rsidP="003B7185">
            <w:pPr>
              <w:pStyle w:val="Tabletitle"/>
              <w:snapToGrid w:val="0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Mult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35316D8" w14:textId="77777777" w:rsidR="004373CF" w:rsidRDefault="004373CF" w:rsidP="003B7185">
            <w:pPr>
              <w:pStyle w:val="Tabletitle"/>
              <w:snapToGrid w:val="0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Data Type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75A00AFF" w14:textId="77777777" w:rsidR="004373CF" w:rsidRDefault="004373CF" w:rsidP="003B7185">
            <w:pPr>
              <w:pStyle w:val="Tabletitle"/>
              <w:snapToGrid w:val="0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Remarks</w:t>
            </w:r>
          </w:p>
        </w:tc>
      </w:tr>
      <w:tr w:rsidR="004373CF" w14:paraId="08828402" w14:textId="77777777" w:rsidTr="005F31BD">
        <w:trPr>
          <w:trHeight w:val="441"/>
        </w:trPr>
        <w:tc>
          <w:tcPr>
            <w:tcW w:w="1260" w:type="dxa"/>
          </w:tcPr>
          <w:p w14:paraId="0DAD6F1A" w14:textId="77777777" w:rsidR="004373CF" w:rsidRDefault="004373CF" w:rsidP="003B7185">
            <w:pPr>
              <w:pStyle w:val="Tabletext"/>
              <w:snapToGrid w:val="0"/>
            </w:pPr>
            <w:r>
              <w:t>Class</w:t>
            </w:r>
          </w:p>
        </w:tc>
        <w:tc>
          <w:tcPr>
            <w:tcW w:w="2160" w:type="dxa"/>
          </w:tcPr>
          <w:p w14:paraId="518BEDF2" w14:textId="77777777" w:rsidR="004373CF" w:rsidRDefault="004373CF" w:rsidP="003B7185">
            <w:pPr>
              <w:pStyle w:val="Tabletext"/>
              <w:snapToGrid w:val="0"/>
            </w:pPr>
            <w:r>
              <w:t>S100_RE_Reference</w:t>
            </w:r>
          </w:p>
        </w:tc>
        <w:tc>
          <w:tcPr>
            <w:tcW w:w="3060" w:type="dxa"/>
          </w:tcPr>
          <w:p w14:paraId="00342AEB" w14:textId="77777777" w:rsidR="004373CF" w:rsidRDefault="004373CF" w:rsidP="003B7185">
            <w:pPr>
              <w:pStyle w:val="Tabletext"/>
              <w:snapToGrid w:val="0"/>
            </w:pPr>
          </w:p>
        </w:tc>
        <w:tc>
          <w:tcPr>
            <w:tcW w:w="720" w:type="dxa"/>
          </w:tcPr>
          <w:p w14:paraId="6C5F3037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-</w:t>
            </w:r>
          </w:p>
        </w:tc>
        <w:tc>
          <w:tcPr>
            <w:tcW w:w="2160" w:type="dxa"/>
          </w:tcPr>
          <w:p w14:paraId="1AC9ACB0" w14:textId="77777777" w:rsidR="004373CF" w:rsidRDefault="004373CF" w:rsidP="003B7185">
            <w:pPr>
              <w:pStyle w:val="Tabletext"/>
              <w:snapToGrid w:val="0"/>
            </w:pPr>
            <w:r>
              <w:t>-</w:t>
            </w:r>
          </w:p>
        </w:tc>
        <w:tc>
          <w:tcPr>
            <w:tcW w:w="2880" w:type="dxa"/>
          </w:tcPr>
          <w:p w14:paraId="45F2A3CB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4373CF" w14:paraId="05B362E2" w14:textId="77777777" w:rsidTr="005F31BD">
        <w:trPr>
          <w:trHeight w:val="581"/>
        </w:trPr>
        <w:tc>
          <w:tcPr>
            <w:tcW w:w="1260" w:type="dxa"/>
          </w:tcPr>
          <w:p w14:paraId="120EEB5D" w14:textId="77777777" w:rsidR="004373CF" w:rsidRDefault="004373CF" w:rsidP="003B7185">
            <w:pPr>
              <w:pStyle w:val="Tabletext"/>
              <w:snapToGrid w:val="0"/>
            </w:pPr>
            <w:r>
              <w:t>Attribute</w:t>
            </w:r>
          </w:p>
        </w:tc>
        <w:tc>
          <w:tcPr>
            <w:tcW w:w="2160" w:type="dxa"/>
          </w:tcPr>
          <w:p w14:paraId="61680FD2" w14:textId="77777777" w:rsidR="004373CF" w:rsidRDefault="004373CF" w:rsidP="003B7185">
            <w:pPr>
              <w:pStyle w:val="Tabletext"/>
              <w:snapToGrid w:val="0"/>
            </w:pPr>
            <w:proofErr w:type="spellStart"/>
            <w:r>
              <w:t>referenceIdentifier</w:t>
            </w:r>
            <w:proofErr w:type="spellEnd"/>
          </w:p>
        </w:tc>
        <w:tc>
          <w:tcPr>
            <w:tcW w:w="3060" w:type="dxa"/>
          </w:tcPr>
          <w:p w14:paraId="7033DE9A" w14:textId="77777777" w:rsidR="004373CF" w:rsidRDefault="004373CF" w:rsidP="003B7185">
            <w:pPr>
              <w:pStyle w:val="Tabletext"/>
              <w:snapToGrid w:val="0"/>
            </w:pPr>
            <w:r>
              <w:t>An identifier of the place in the source document that is referenced</w:t>
            </w:r>
          </w:p>
        </w:tc>
        <w:tc>
          <w:tcPr>
            <w:tcW w:w="720" w:type="dxa"/>
          </w:tcPr>
          <w:p w14:paraId="10EFA8B1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0..1</w:t>
            </w:r>
          </w:p>
        </w:tc>
        <w:tc>
          <w:tcPr>
            <w:tcW w:w="2160" w:type="dxa"/>
          </w:tcPr>
          <w:p w14:paraId="552753C2" w14:textId="77777777" w:rsidR="004373CF" w:rsidRDefault="004373CF" w:rsidP="003B7185">
            <w:pPr>
              <w:pStyle w:val="Tabletext"/>
              <w:snapToGrid w:val="0"/>
            </w:pPr>
            <w:proofErr w:type="spellStart"/>
            <w:r>
              <w:t>CharacterString</w:t>
            </w:r>
            <w:proofErr w:type="spellEnd"/>
          </w:p>
        </w:tc>
        <w:tc>
          <w:tcPr>
            <w:tcW w:w="2880" w:type="dxa"/>
          </w:tcPr>
          <w:p w14:paraId="60C521ED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4373CF" w14:paraId="2DCCED59" w14:textId="77777777" w:rsidTr="005F31BD">
        <w:tc>
          <w:tcPr>
            <w:tcW w:w="1260" w:type="dxa"/>
          </w:tcPr>
          <w:p w14:paraId="4DE52D26" w14:textId="77777777" w:rsidR="004373CF" w:rsidRDefault="004373CF" w:rsidP="003B7185">
            <w:pPr>
              <w:pStyle w:val="Tabletext"/>
              <w:snapToGrid w:val="0"/>
            </w:pPr>
            <w:r>
              <w:t>Attribute</w:t>
            </w:r>
          </w:p>
        </w:tc>
        <w:tc>
          <w:tcPr>
            <w:tcW w:w="2160" w:type="dxa"/>
          </w:tcPr>
          <w:p w14:paraId="6C01FBB8" w14:textId="77777777" w:rsidR="004373CF" w:rsidRDefault="004373CF" w:rsidP="003B7185">
            <w:pPr>
              <w:pStyle w:val="Tabletext"/>
              <w:snapToGrid w:val="0"/>
            </w:pPr>
            <w:proofErr w:type="spellStart"/>
            <w:r>
              <w:t>sourceDocument</w:t>
            </w:r>
            <w:proofErr w:type="spellEnd"/>
          </w:p>
        </w:tc>
        <w:tc>
          <w:tcPr>
            <w:tcW w:w="3060" w:type="dxa"/>
          </w:tcPr>
          <w:p w14:paraId="2322B7C8" w14:textId="77777777" w:rsidR="004373CF" w:rsidRDefault="00D923FE" w:rsidP="003B7185">
            <w:pPr>
              <w:pStyle w:val="Tabletext"/>
              <w:snapToGrid w:val="0"/>
            </w:pPr>
            <w:r>
              <w:t>The source document</w:t>
            </w:r>
          </w:p>
        </w:tc>
        <w:tc>
          <w:tcPr>
            <w:tcW w:w="720" w:type="dxa"/>
          </w:tcPr>
          <w:p w14:paraId="05F149E7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1</w:t>
            </w:r>
          </w:p>
        </w:tc>
        <w:tc>
          <w:tcPr>
            <w:tcW w:w="2160" w:type="dxa"/>
          </w:tcPr>
          <w:p w14:paraId="14ACD905" w14:textId="77777777" w:rsidR="004373CF" w:rsidRDefault="004373CF" w:rsidP="003B7185">
            <w:pPr>
              <w:pStyle w:val="Tabletext"/>
              <w:snapToGrid w:val="0"/>
            </w:pPr>
            <w:proofErr w:type="spellStart"/>
            <w:r>
              <w:t>CI_Citation</w:t>
            </w:r>
            <w:proofErr w:type="spellEnd"/>
          </w:p>
        </w:tc>
        <w:tc>
          <w:tcPr>
            <w:tcW w:w="2880" w:type="dxa"/>
          </w:tcPr>
          <w:p w14:paraId="460E4DD6" w14:textId="77777777" w:rsidR="004373CF" w:rsidRDefault="004373CF" w:rsidP="003B7185">
            <w:pPr>
              <w:pStyle w:val="Tabletext"/>
              <w:snapToGrid w:val="0"/>
            </w:pPr>
          </w:p>
        </w:tc>
      </w:tr>
    </w:tbl>
    <w:p w14:paraId="3382CA72" w14:textId="77777777" w:rsidR="00B86C49" w:rsidRPr="00B86C49" w:rsidRDefault="00B86C49" w:rsidP="009C724A">
      <w:bookmarkStart w:id="73" w:name="_Toc33007177"/>
      <w:bookmarkEnd w:id="73"/>
    </w:p>
    <w:p w14:paraId="6ACF6C11" w14:textId="08F6A3DC" w:rsidR="004373CF" w:rsidRPr="00055AC4" w:rsidRDefault="004373CF" w:rsidP="006B2875">
      <w:pPr>
        <w:pStyle w:val="Heading2"/>
      </w:pPr>
      <w:bookmarkStart w:id="74" w:name="_Toc138848234"/>
      <w:r w:rsidRPr="00055AC4">
        <w:t>S100_RE_ManagementInfo</w:t>
      </w:r>
      <w:bookmarkEnd w:id="74"/>
    </w:p>
    <w:p w14:paraId="51354D97" w14:textId="1F80EFD4" w:rsidR="002D31FA" w:rsidRDefault="004373CF" w:rsidP="006D1A54">
      <w:pPr>
        <w:pStyle w:val="ParagraphText"/>
        <w:spacing w:after="120"/>
      </w:pPr>
      <w:r>
        <w:t xml:space="preserve">The class S100_RE_ManagementInfo specifies the management record of a </w:t>
      </w:r>
      <w:r w:rsidR="003F34B3">
        <w:t xml:space="preserve">Register </w:t>
      </w:r>
      <w:r>
        <w:t>item.</w:t>
      </w:r>
    </w:p>
    <w:tbl>
      <w:tblPr>
        <w:tblW w:w="122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60"/>
        <w:gridCol w:w="2313"/>
        <w:gridCol w:w="3260"/>
        <w:gridCol w:w="567"/>
        <w:gridCol w:w="2126"/>
        <w:gridCol w:w="2714"/>
      </w:tblGrid>
      <w:tr w:rsidR="004373CF" w14:paraId="0EB2B2EF" w14:textId="77777777" w:rsidTr="006D1A54">
        <w:trPr>
          <w:trHeight w:val="220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4EE72E0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Role Name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AB9A6C2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F3F40D5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8A71BD9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Mult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DE41FF5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Data Type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3AAE8D3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Remarks</w:t>
            </w:r>
          </w:p>
        </w:tc>
      </w:tr>
      <w:tr w:rsidR="004373CF" w14:paraId="4FFC34CA" w14:textId="77777777" w:rsidTr="00200400">
        <w:trPr>
          <w:trHeight w:val="441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872ADA" w14:textId="77777777" w:rsidR="004373CF" w:rsidRDefault="004373CF" w:rsidP="003B7185">
            <w:pPr>
              <w:pStyle w:val="Tabletext"/>
              <w:snapToGrid w:val="0"/>
            </w:pPr>
            <w:r>
              <w:t>Class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83D797" w14:textId="2089F9F2" w:rsidR="004373CF" w:rsidRDefault="004373CF" w:rsidP="003B7185">
            <w:pPr>
              <w:pStyle w:val="Tabletext"/>
              <w:snapToGrid w:val="0"/>
            </w:pPr>
            <w:r>
              <w:t>S100_RE_Manag</w:t>
            </w:r>
            <w:r w:rsidR="00200400">
              <w:t>e</w:t>
            </w:r>
            <w:r>
              <w:t>mentInfo</w:t>
            </w:r>
          </w:p>
          <w:p w14:paraId="00F2B95D" w14:textId="77777777" w:rsidR="004373CF" w:rsidRDefault="004373CF" w:rsidP="003B7185">
            <w:pPr>
              <w:pStyle w:val="Tabletex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BDE1D9" w14:textId="77777777" w:rsidR="004373CF" w:rsidRDefault="004373CF" w:rsidP="003B7185">
            <w:pPr>
              <w:pStyle w:val="Tabletext"/>
              <w:snapToGrid w:val="0"/>
              <w:jc w:val="left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8E4375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BECE06" w14:textId="77777777" w:rsidR="004373CF" w:rsidRDefault="004373CF" w:rsidP="003B7185">
            <w:pPr>
              <w:pStyle w:val="Tabletext"/>
              <w:snapToGrid w:val="0"/>
            </w:pPr>
            <w:r>
              <w:t>-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292F3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4373CF" w14:paraId="5AE2A184" w14:textId="77777777" w:rsidTr="00200400">
        <w:trPr>
          <w:trHeight w:val="117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B41DE7" w14:textId="77777777" w:rsidR="004373CF" w:rsidRDefault="004373CF" w:rsidP="003B7185">
            <w:pPr>
              <w:pStyle w:val="Tabletext"/>
              <w:snapToGrid w:val="0"/>
            </w:pPr>
            <w:r>
              <w:t>Attribute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EC07F3" w14:textId="77777777" w:rsidR="004373CF" w:rsidRDefault="004373CF" w:rsidP="003B7185">
            <w:pPr>
              <w:pStyle w:val="Tabletext"/>
              <w:snapToGrid w:val="0"/>
            </w:pPr>
            <w:proofErr w:type="spellStart"/>
            <w:r>
              <w:t>proposalType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F9D7BB" w14:textId="77777777" w:rsidR="004373CF" w:rsidRDefault="00D923FE" w:rsidP="003B7185">
            <w:pPr>
              <w:pStyle w:val="Tabletext"/>
              <w:snapToGrid w:val="0"/>
              <w:jc w:val="left"/>
            </w:pPr>
            <w:r>
              <w:t>The type of the proposal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D614B3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E4E2ED" w14:textId="77777777" w:rsidR="004373CF" w:rsidRDefault="004373CF" w:rsidP="003B7185">
            <w:pPr>
              <w:pStyle w:val="Tabletext"/>
              <w:snapToGrid w:val="0"/>
            </w:pPr>
            <w:r>
              <w:t>S100_RE_ProposalType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29E60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4373CF" w14:paraId="3848F077" w14:textId="77777777" w:rsidTr="00200400">
        <w:trPr>
          <w:trHeight w:val="137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5B1A39" w14:textId="77777777" w:rsidR="004373CF" w:rsidRDefault="004373CF" w:rsidP="003B7185">
            <w:pPr>
              <w:pStyle w:val="Tabletext"/>
              <w:snapToGrid w:val="0"/>
            </w:pPr>
            <w:r>
              <w:t>Attribute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09CB4F" w14:textId="77777777" w:rsidR="004373CF" w:rsidRDefault="004373CF" w:rsidP="003B7185">
            <w:pPr>
              <w:pStyle w:val="Tabletext"/>
              <w:snapToGrid w:val="0"/>
            </w:pPr>
            <w:proofErr w:type="spellStart"/>
            <w:r>
              <w:t>submittingOrganisation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C95DEF" w14:textId="77777777" w:rsidR="004373CF" w:rsidRDefault="00D923FE" w:rsidP="003B7185">
            <w:pPr>
              <w:pStyle w:val="Tabletext"/>
              <w:snapToGrid w:val="0"/>
              <w:jc w:val="left"/>
            </w:pPr>
            <w:r>
              <w:t>The proposal’s sponsor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255132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A8CDEB" w14:textId="77777777" w:rsidR="004373CF" w:rsidRDefault="004373CF" w:rsidP="003B7185">
            <w:pPr>
              <w:pStyle w:val="Tabletext"/>
              <w:snapToGrid w:val="0"/>
            </w:pPr>
            <w:proofErr w:type="spellStart"/>
            <w:r>
              <w:t>CharacterString</w:t>
            </w:r>
            <w:proofErr w:type="spellEnd"/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099CB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4373CF" w14:paraId="623FA341" w14:textId="77777777" w:rsidTr="00200400">
        <w:trPr>
          <w:trHeight w:val="5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3DD866" w14:textId="77777777" w:rsidR="004373CF" w:rsidRDefault="004373CF" w:rsidP="003B7185">
            <w:pPr>
              <w:pStyle w:val="Tabletext"/>
              <w:snapToGrid w:val="0"/>
            </w:pPr>
            <w:r>
              <w:t>Attribute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A3B2B9" w14:textId="77777777" w:rsidR="004373CF" w:rsidRDefault="004373CF" w:rsidP="003B7185">
            <w:pPr>
              <w:pStyle w:val="Tabletext"/>
              <w:snapToGrid w:val="0"/>
            </w:pPr>
            <w:proofErr w:type="spellStart"/>
            <w:r>
              <w:t>proposedChange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0C2BBD" w14:textId="0575407D" w:rsidR="004373CF" w:rsidRDefault="004373CF" w:rsidP="00464E85">
            <w:pPr>
              <w:pStyle w:val="Tabletext"/>
              <w:snapToGrid w:val="0"/>
              <w:jc w:val="left"/>
            </w:pPr>
            <w:r>
              <w:t xml:space="preserve">The text </w:t>
            </w:r>
            <w:r w:rsidR="00464E85">
              <w:t xml:space="preserve">describing </w:t>
            </w:r>
            <w:r>
              <w:t>the proposed change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F6C4E8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ECCA8E" w14:textId="77777777" w:rsidR="004373CF" w:rsidRDefault="004373CF" w:rsidP="003B7185">
            <w:pPr>
              <w:pStyle w:val="Tabletext"/>
              <w:snapToGrid w:val="0"/>
            </w:pPr>
            <w:proofErr w:type="spellStart"/>
            <w:r>
              <w:t>CharacterString</w:t>
            </w:r>
            <w:proofErr w:type="spellEnd"/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36DFF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4373CF" w14:paraId="7F60A9CB" w14:textId="77777777" w:rsidTr="00200400">
        <w:trPr>
          <w:trHeight w:val="16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66E9BA" w14:textId="77777777" w:rsidR="004373CF" w:rsidRDefault="004373CF" w:rsidP="003B7185">
            <w:pPr>
              <w:pStyle w:val="Tabletext"/>
              <w:snapToGrid w:val="0"/>
            </w:pPr>
            <w:r>
              <w:lastRenderedPageBreak/>
              <w:t>Attribute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215ABE" w14:textId="77777777" w:rsidR="004373CF" w:rsidRDefault="004373CF" w:rsidP="003B7185">
            <w:pPr>
              <w:pStyle w:val="Tabletext"/>
              <w:snapToGrid w:val="0"/>
            </w:pPr>
            <w:r>
              <w:t>justification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A2DA27" w14:textId="77777777" w:rsidR="004373CF" w:rsidRDefault="004373CF" w:rsidP="003B7185">
            <w:pPr>
              <w:pStyle w:val="Tabletext"/>
              <w:snapToGrid w:val="0"/>
              <w:jc w:val="left"/>
              <w:rPr>
                <w:iCs/>
              </w:rPr>
            </w:pPr>
            <w:r>
              <w:rPr>
                <w:iCs/>
              </w:rPr>
              <w:t>Primary reason for the proposal including how it is proposed to be used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97EDAD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85C1B7" w14:textId="77777777" w:rsidR="004373CF" w:rsidRDefault="004373CF" w:rsidP="003B7185">
            <w:pPr>
              <w:pStyle w:val="Tabletext"/>
              <w:snapToGrid w:val="0"/>
            </w:pPr>
            <w:proofErr w:type="spellStart"/>
            <w:r>
              <w:t>CharacterString</w:t>
            </w:r>
            <w:proofErr w:type="spellEnd"/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6857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055AC4" w14:paraId="296D8F73" w14:textId="77777777" w:rsidTr="00200400">
        <w:trPr>
          <w:trHeight w:val="16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5EC8EF" w14:textId="77777777" w:rsidR="00055AC4" w:rsidRDefault="00055AC4" w:rsidP="00055AC4">
            <w:pPr>
              <w:pStyle w:val="Tabletext"/>
              <w:snapToGrid w:val="0"/>
            </w:pPr>
            <w:r>
              <w:t>Attribute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4F39C9" w14:textId="77777777" w:rsidR="00055AC4" w:rsidRDefault="00055AC4" w:rsidP="00055AC4">
            <w:pPr>
              <w:pStyle w:val="Tabletext"/>
              <w:snapToGrid w:val="0"/>
            </w:pPr>
            <w:proofErr w:type="spellStart"/>
            <w:r>
              <w:t>dateAccepted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68C05E" w14:textId="77777777" w:rsidR="00055AC4" w:rsidRDefault="00055AC4" w:rsidP="00055AC4">
            <w:pPr>
              <w:pStyle w:val="Tabletext"/>
              <w:snapToGrid w:val="0"/>
              <w:jc w:val="left"/>
              <w:rPr>
                <w:iCs/>
              </w:rPr>
            </w:pPr>
            <w:r>
              <w:t>Date the proposal was accepted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A8A2A6" w14:textId="77777777" w:rsidR="00055AC4" w:rsidRDefault="00055AC4" w:rsidP="00055AC4">
            <w:pPr>
              <w:pStyle w:val="Tabletext"/>
              <w:snapToGrid w:val="0"/>
              <w:jc w:val="center"/>
            </w:pPr>
            <w:r>
              <w:t>0..1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74A59B" w14:textId="77777777" w:rsidR="00055AC4" w:rsidRDefault="00055AC4" w:rsidP="00055AC4">
            <w:pPr>
              <w:pStyle w:val="Tabletext"/>
              <w:snapToGrid w:val="0"/>
            </w:pPr>
            <w:r>
              <w:t>Date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1E2FA" w14:textId="77777777" w:rsidR="00055AC4" w:rsidRDefault="00055AC4" w:rsidP="00055AC4">
            <w:pPr>
              <w:pStyle w:val="Tabletext"/>
              <w:snapToGrid w:val="0"/>
            </w:pPr>
          </w:p>
        </w:tc>
      </w:tr>
      <w:tr w:rsidR="004373CF" w14:paraId="63CFEC8F" w14:textId="77777777" w:rsidTr="00200400">
        <w:trPr>
          <w:trHeight w:val="5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2507B7" w14:textId="77777777" w:rsidR="004373CF" w:rsidRDefault="004373CF" w:rsidP="003B7185">
            <w:pPr>
              <w:pStyle w:val="Tabletext"/>
              <w:snapToGrid w:val="0"/>
            </w:pPr>
            <w:r>
              <w:t>Attribute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A5E8A0" w14:textId="77777777" w:rsidR="004373CF" w:rsidRDefault="004373CF" w:rsidP="003B7185">
            <w:pPr>
              <w:pStyle w:val="Tabletext"/>
              <w:snapToGrid w:val="0"/>
            </w:pPr>
            <w:proofErr w:type="spellStart"/>
            <w:r>
              <w:t>dateProposed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DA0064" w14:textId="77777777" w:rsidR="004373CF" w:rsidRDefault="00D923FE" w:rsidP="003B7185">
            <w:pPr>
              <w:pStyle w:val="Tabletext"/>
              <w:snapToGrid w:val="0"/>
              <w:jc w:val="left"/>
            </w:pPr>
            <w:r>
              <w:t>Date the proposal was made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4DD3FF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CAA50B" w14:textId="77777777" w:rsidR="004373CF" w:rsidRDefault="004373CF" w:rsidP="003B7185">
            <w:pPr>
              <w:pStyle w:val="Tabletext"/>
              <w:snapToGrid w:val="0"/>
            </w:pPr>
            <w:r>
              <w:t>Date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A74CE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4373CF" w14:paraId="2202DABB" w14:textId="77777777" w:rsidTr="00200400">
        <w:trPr>
          <w:trHeight w:val="5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B30F1A" w14:textId="77777777" w:rsidR="004373CF" w:rsidRDefault="004373CF" w:rsidP="003B7185">
            <w:pPr>
              <w:pStyle w:val="Tabletext"/>
              <w:snapToGrid w:val="0"/>
            </w:pPr>
            <w:r>
              <w:t>Attribute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573A88" w14:textId="7E37BE78" w:rsidR="004373CF" w:rsidRDefault="00180CA1" w:rsidP="00180CA1">
            <w:pPr>
              <w:pStyle w:val="Tabletext"/>
              <w:snapToGrid w:val="0"/>
            </w:pPr>
            <w:proofErr w:type="spellStart"/>
            <w:r>
              <w:t>dateAmended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6D1DF7" w14:textId="77777777" w:rsidR="004373CF" w:rsidRDefault="004373CF" w:rsidP="003B7185">
            <w:pPr>
              <w:pStyle w:val="Tabletext"/>
              <w:snapToGrid w:val="0"/>
              <w:jc w:val="left"/>
            </w:pPr>
            <w:r>
              <w:t>Date the proposal was adjudicated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236D2A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1FCC55" w14:textId="77777777" w:rsidR="004373CF" w:rsidRDefault="004373CF" w:rsidP="003B7185">
            <w:pPr>
              <w:pStyle w:val="Tabletext"/>
              <w:snapToGrid w:val="0"/>
            </w:pPr>
            <w:r>
              <w:t>Date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EBE2F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4373CF" w14:paraId="2471C14A" w14:textId="77777777" w:rsidTr="00200400">
        <w:trPr>
          <w:trHeight w:val="5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8E009D" w14:textId="77777777" w:rsidR="004373CF" w:rsidRDefault="004373CF" w:rsidP="003B7185">
            <w:pPr>
              <w:pStyle w:val="Tabletext"/>
              <w:snapToGrid w:val="0"/>
            </w:pPr>
            <w:r>
              <w:t>Attribute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BA6837" w14:textId="3B92F13D" w:rsidR="004373CF" w:rsidRDefault="00055AC4" w:rsidP="00E62F6B">
            <w:pPr>
              <w:pStyle w:val="Tabletext"/>
              <w:snapToGrid w:val="0"/>
            </w:pPr>
            <w:proofErr w:type="spellStart"/>
            <w:r>
              <w:t>proposalStatus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3CF660" w14:textId="0F3D7D84" w:rsidR="004373CF" w:rsidRDefault="004373CF" w:rsidP="003F34B3">
            <w:pPr>
              <w:pStyle w:val="Tabletext"/>
              <w:snapToGrid w:val="0"/>
              <w:jc w:val="left"/>
            </w:pPr>
            <w:r>
              <w:t>Provides values for describing the disposition of a proposal t</w:t>
            </w:r>
            <w:r w:rsidR="00D923FE">
              <w:t xml:space="preserve">o add or modify a </w:t>
            </w:r>
            <w:r w:rsidR="003F34B3">
              <w:t xml:space="preserve">Register </w:t>
            </w:r>
            <w:r w:rsidR="00D923FE">
              <w:t>item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C48609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56D3D8" w14:textId="4504E7F3" w:rsidR="004373CF" w:rsidRDefault="004373CF" w:rsidP="00055AC4">
            <w:pPr>
              <w:pStyle w:val="Tabletext"/>
              <w:snapToGrid w:val="0"/>
            </w:pPr>
            <w:proofErr w:type="spellStart"/>
            <w:r>
              <w:t>RE_</w:t>
            </w:r>
            <w:r w:rsidR="00055AC4">
              <w:t>ProposalStatus</w:t>
            </w:r>
            <w:proofErr w:type="spellEnd"/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9F7BD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4373CF" w14:paraId="69CCD6DE" w14:textId="77777777" w:rsidTr="00200400">
        <w:trPr>
          <w:trHeight w:val="5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6F8F08" w14:textId="77777777" w:rsidR="004373CF" w:rsidRDefault="004373CF" w:rsidP="003B7185">
            <w:pPr>
              <w:pStyle w:val="Tabletext"/>
              <w:snapToGrid w:val="0"/>
            </w:pPr>
            <w:r>
              <w:t>Attribute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CF03B8" w14:textId="77777777" w:rsidR="004373CF" w:rsidRDefault="004373CF" w:rsidP="003B7185">
            <w:pPr>
              <w:pStyle w:val="Tabletext"/>
              <w:snapToGrid w:val="0"/>
            </w:pPr>
            <w:proofErr w:type="spellStart"/>
            <w:r>
              <w:t>controlBodyNotes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CE6D34" w14:textId="77777777" w:rsidR="004373CF" w:rsidRDefault="00D923FE" w:rsidP="003B7185">
            <w:pPr>
              <w:pStyle w:val="Tabletext"/>
              <w:snapToGrid w:val="0"/>
              <w:jc w:val="left"/>
            </w:pPr>
            <w:r>
              <w:t>S</w:t>
            </w:r>
            <w:r w:rsidR="004373CF">
              <w:t>upplementary management information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40490C" w14:textId="77777777" w:rsidR="004373CF" w:rsidRDefault="004373CF" w:rsidP="003B7185">
            <w:pPr>
              <w:pStyle w:val="Tabletext"/>
              <w:snapToGrid w:val="0"/>
              <w:jc w:val="center"/>
            </w:pPr>
            <w:r>
              <w:t>0..*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3F0D14" w14:textId="77777777" w:rsidR="004373CF" w:rsidRDefault="004373CF" w:rsidP="003B7185">
            <w:pPr>
              <w:pStyle w:val="Tabletext"/>
              <w:snapToGrid w:val="0"/>
            </w:pPr>
            <w:proofErr w:type="spellStart"/>
            <w:r>
              <w:t>CharacterString</w:t>
            </w:r>
            <w:proofErr w:type="spellEnd"/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5892F" w14:textId="77777777" w:rsidR="004373CF" w:rsidRDefault="004373CF" w:rsidP="003B7185">
            <w:pPr>
              <w:pStyle w:val="Tabletext"/>
              <w:snapToGrid w:val="0"/>
            </w:pPr>
          </w:p>
        </w:tc>
      </w:tr>
    </w:tbl>
    <w:p w14:paraId="066F3E1A" w14:textId="77777777" w:rsidR="006D1A54" w:rsidRPr="006D1A54" w:rsidRDefault="006D1A54" w:rsidP="006D1A54">
      <w:bookmarkStart w:id="75" w:name="_Toc33007180"/>
      <w:bookmarkStart w:id="76" w:name="_Toc95386263"/>
      <w:bookmarkStart w:id="77" w:name="_Toc95386379"/>
      <w:bookmarkStart w:id="78" w:name="_Toc33007206"/>
      <w:bookmarkStart w:id="79" w:name="_Toc95386289"/>
      <w:bookmarkStart w:id="80" w:name="_Toc95386405"/>
      <w:bookmarkEnd w:id="75"/>
      <w:bookmarkEnd w:id="76"/>
      <w:bookmarkEnd w:id="77"/>
      <w:bookmarkEnd w:id="78"/>
      <w:bookmarkEnd w:id="79"/>
      <w:bookmarkEnd w:id="80"/>
    </w:p>
    <w:p w14:paraId="4703A8C6" w14:textId="16CFD952" w:rsidR="004373CF" w:rsidRDefault="004373CF" w:rsidP="006B2875">
      <w:pPr>
        <w:pStyle w:val="Heading2"/>
      </w:pPr>
      <w:bookmarkStart w:id="81" w:name="_Toc138848235"/>
      <w:r>
        <w:t>S100_RE_ProposalType</w:t>
      </w:r>
      <w:bookmarkEnd w:id="81"/>
    </w:p>
    <w:p w14:paraId="16CB8A09" w14:textId="62C3E804" w:rsidR="00D21FBF" w:rsidRDefault="004373CF" w:rsidP="006D1A54">
      <w:pPr>
        <w:pStyle w:val="ParagraphText"/>
        <w:spacing w:after="120"/>
      </w:pPr>
      <w:r>
        <w:t xml:space="preserve">The enumeration S100_RE_ProposalType species the type of proposal for a </w:t>
      </w:r>
      <w:r w:rsidR="007F4787">
        <w:t xml:space="preserve">Register </w:t>
      </w:r>
      <w:r>
        <w:t>item.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160"/>
        <w:gridCol w:w="4860"/>
        <w:gridCol w:w="3911"/>
      </w:tblGrid>
      <w:tr w:rsidR="004373CF" w14:paraId="704DA6A2" w14:textId="77777777" w:rsidTr="006D1A54">
        <w:tc>
          <w:tcPr>
            <w:tcW w:w="1368" w:type="dxa"/>
            <w:shd w:val="clear" w:color="auto" w:fill="D9D9D9" w:themeFill="background1" w:themeFillShade="D9"/>
          </w:tcPr>
          <w:p w14:paraId="197B2874" w14:textId="3214EF57" w:rsidR="004373CF" w:rsidRDefault="007B7EDD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Item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24CBB1ED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35758506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3911" w:type="dxa"/>
            <w:shd w:val="clear" w:color="auto" w:fill="D9D9D9" w:themeFill="background1" w:themeFillShade="D9"/>
          </w:tcPr>
          <w:p w14:paraId="787D0C4C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Remarks</w:t>
            </w:r>
          </w:p>
        </w:tc>
      </w:tr>
      <w:tr w:rsidR="004373CF" w14:paraId="0F8F0978" w14:textId="77777777" w:rsidTr="005F31BD">
        <w:tc>
          <w:tcPr>
            <w:tcW w:w="1368" w:type="dxa"/>
          </w:tcPr>
          <w:p w14:paraId="6DFE8BC3" w14:textId="77777777" w:rsidR="004373CF" w:rsidRDefault="004373CF" w:rsidP="003B7185">
            <w:pPr>
              <w:pStyle w:val="Tabletext"/>
              <w:snapToGrid w:val="0"/>
            </w:pPr>
            <w:r>
              <w:t>Enumeration</w:t>
            </w:r>
          </w:p>
        </w:tc>
        <w:tc>
          <w:tcPr>
            <w:tcW w:w="2160" w:type="dxa"/>
          </w:tcPr>
          <w:p w14:paraId="59449BDE" w14:textId="77777777" w:rsidR="004373CF" w:rsidRDefault="004373CF" w:rsidP="003B7185">
            <w:pPr>
              <w:pStyle w:val="Tabletext"/>
              <w:snapToGrid w:val="0"/>
            </w:pPr>
            <w:r>
              <w:t>S100_RE_ProposalType</w:t>
            </w:r>
          </w:p>
        </w:tc>
        <w:tc>
          <w:tcPr>
            <w:tcW w:w="4860" w:type="dxa"/>
          </w:tcPr>
          <w:p w14:paraId="381C805F" w14:textId="77777777" w:rsidR="004373CF" w:rsidRDefault="004373CF" w:rsidP="003B7185">
            <w:pPr>
              <w:pStyle w:val="Tabletext"/>
              <w:snapToGrid w:val="0"/>
            </w:pPr>
          </w:p>
        </w:tc>
        <w:tc>
          <w:tcPr>
            <w:tcW w:w="3911" w:type="dxa"/>
          </w:tcPr>
          <w:p w14:paraId="3875857E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4373CF" w:rsidRPr="001305E1" w14:paraId="4F435E2C" w14:textId="77777777" w:rsidTr="005F31BD">
        <w:tc>
          <w:tcPr>
            <w:tcW w:w="1368" w:type="dxa"/>
          </w:tcPr>
          <w:p w14:paraId="7D6AFA23" w14:textId="77777777" w:rsidR="004373CF" w:rsidRDefault="004373CF" w:rsidP="003B7185">
            <w:pPr>
              <w:pStyle w:val="Tabletext"/>
              <w:snapToGrid w:val="0"/>
            </w:pPr>
            <w:r>
              <w:t>Literal</w:t>
            </w:r>
          </w:p>
        </w:tc>
        <w:tc>
          <w:tcPr>
            <w:tcW w:w="2160" w:type="dxa"/>
          </w:tcPr>
          <w:p w14:paraId="0C0AFDBD" w14:textId="481DFBA3" w:rsidR="004373CF" w:rsidRDefault="00756BB2" w:rsidP="003B7185">
            <w:pPr>
              <w:pStyle w:val="Tabletext"/>
              <w:snapToGrid w:val="0"/>
            </w:pPr>
            <w:r>
              <w:t>addition</w:t>
            </w:r>
          </w:p>
        </w:tc>
        <w:tc>
          <w:tcPr>
            <w:tcW w:w="4860" w:type="dxa"/>
          </w:tcPr>
          <w:p w14:paraId="1CB4FA3A" w14:textId="77777777" w:rsidR="004373CF" w:rsidRDefault="004373CF" w:rsidP="00D923FE">
            <w:pPr>
              <w:pStyle w:val="Tabletext"/>
              <w:snapToGrid w:val="0"/>
            </w:pPr>
            <w:r>
              <w:t xml:space="preserve">The item is to be added to the </w:t>
            </w:r>
            <w:r w:rsidR="00D923FE">
              <w:t>R</w:t>
            </w:r>
            <w:r>
              <w:t>egister</w:t>
            </w:r>
          </w:p>
        </w:tc>
        <w:tc>
          <w:tcPr>
            <w:tcW w:w="3911" w:type="dxa"/>
          </w:tcPr>
          <w:p w14:paraId="65F0503F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4373CF" w:rsidRPr="001305E1" w14:paraId="1C2950A4" w14:textId="77777777" w:rsidTr="005F31BD">
        <w:tc>
          <w:tcPr>
            <w:tcW w:w="1368" w:type="dxa"/>
          </w:tcPr>
          <w:p w14:paraId="66809D4B" w14:textId="77777777" w:rsidR="004373CF" w:rsidRDefault="004373CF" w:rsidP="003B7185">
            <w:pPr>
              <w:pStyle w:val="Tabletext"/>
              <w:snapToGrid w:val="0"/>
            </w:pPr>
            <w:r>
              <w:t>Literal</w:t>
            </w:r>
          </w:p>
        </w:tc>
        <w:tc>
          <w:tcPr>
            <w:tcW w:w="2160" w:type="dxa"/>
          </w:tcPr>
          <w:p w14:paraId="6F1F21E1" w14:textId="414B7D66" w:rsidR="004373CF" w:rsidRDefault="00756BB2" w:rsidP="003B7185">
            <w:pPr>
              <w:pStyle w:val="Tabletext"/>
              <w:snapToGrid w:val="0"/>
            </w:pPr>
            <w:r>
              <w:t>clarification</w:t>
            </w:r>
          </w:p>
        </w:tc>
        <w:tc>
          <w:tcPr>
            <w:tcW w:w="4860" w:type="dxa"/>
          </w:tcPr>
          <w:p w14:paraId="1863BA90" w14:textId="77777777" w:rsidR="004373CF" w:rsidRDefault="004373CF" w:rsidP="00D923FE">
            <w:pPr>
              <w:pStyle w:val="Tabletext"/>
              <w:snapToGrid w:val="0"/>
            </w:pPr>
            <w:r>
              <w:t xml:space="preserve">A non-substantive change to an item in the </w:t>
            </w:r>
            <w:r w:rsidR="00D923FE">
              <w:t>R</w:t>
            </w:r>
            <w:r>
              <w:t>egister</w:t>
            </w:r>
          </w:p>
        </w:tc>
        <w:tc>
          <w:tcPr>
            <w:tcW w:w="3911" w:type="dxa"/>
          </w:tcPr>
          <w:p w14:paraId="44F8E9AC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4373CF" w:rsidRPr="001305E1" w14:paraId="24358DB8" w14:textId="77777777" w:rsidTr="005F31BD">
        <w:tc>
          <w:tcPr>
            <w:tcW w:w="1368" w:type="dxa"/>
          </w:tcPr>
          <w:p w14:paraId="78075F4B" w14:textId="77777777" w:rsidR="004373CF" w:rsidRDefault="004373CF" w:rsidP="003B7185">
            <w:pPr>
              <w:pStyle w:val="Tabletext"/>
              <w:snapToGrid w:val="0"/>
            </w:pPr>
            <w:r>
              <w:t>Literal</w:t>
            </w:r>
          </w:p>
        </w:tc>
        <w:tc>
          <w:tcPr>
            <w:tcW w:w="2160" w:type="dxa"/>
          </w:tcPr>
          <w:p w14:paraId="4DDFB788" w14:textId="08167C16" w:rsidR="004373CF" w:rsidRDefault="00756BB2" w:rsidP="003B7185">
            <w:pPr>
              <w:pStyle w:val="Tabletext"/>
              <w:snapToGrid w:val="0"/>
            </w:pPr>
            <w:r>
              <w:t>supersession</w:t>
            </w:r>
          </w:p>
        </w:tc>
        <w:tc>
          <w:tcPr>
            <w:tcW w:w="4860" w:type="dxa"/>
          </w:tcPr>
          <w:p w14:paraId="1A90BCD7" w14:textId="77777777" w:rsidR="004373CF" w:rsidRDefault="004373CF" w:rsidP="00756BB2">
            <w:pPr>
              <w:pStyle w:val="Tabletext"/>
              <w:snapToGrid w:val="0"/>
              <w:jc w:val="left"/>
            </w:pPr>
            <w:r>
              <w:t>The item has been superseded by another item and is no longer recommended for use.</w:t>
            </w:r>
          </w:p>
        </w:tc>
        <w:tc>
          <w:tcPr>
            <w:tcW w:w="3911" w:type="dxa"/>
          </w:tcPr>
          <w:p w14:paraId="3DA9552E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4373CF" w14:paraId="33F002E2" w14:textId="77777777" w:rsidTr="005F31BD">
        <w:tc>
          <w:tcPr>
            <w:tcW w:w="1368" w:type="dxa"/>
          </w:tcPr>
          <w:p w14:paraId="358A94AD" w14:textId="77777777" w:rsidR="004373CF" w:rsidRDefault="004373CF" w:rsidP="003B7185">
            <w:pPr>
              <w:pStyle w:val="Tabletext"/>
              <w:snapToGrid w:val="0"/>
            </w:pPr>
            <w:r>
              <w:t>Literal</w:t>
            </w:r>
          </w:p>
        </w:tc>
        <w:tc>
          <w:tcPr>
            <w:tcW w:w="2160" w:type="dxa"/>
          </w:tcPr>
          <w:p w14:paraId="2076799B" w14:textId="61A31D26" w:rsidR="004373CF" w:rsidRDefault="00756BB2" w:rsidP="003B7185">
            <w:pPr>
              <w:pStyle w:val="Tabletext"/>
              <w:snapToGrid w:val="0"/>
            </w:pPr>
            <w:r>
              <w:t xml:space="preserve">retirement </w:t>
            </w:r>
          </w:p>
        </w:tc>
        <w:tc>
          <w:tcPr>
            <w:tcW w:w="4860" w:type="dxa"/>
          </w:tcPr>
          <w:p w14:paraId="7C23F118" w14:textId="77777777" w:rsidR="004373CF" w:rsidRDefault="004373CF" w:rsidP="002509DF">
            <w:pPr>
              <w:pStyle w:val="Tabletext"/>
              <w:snapToGrid w:val="0"/>
              <w:jc w:val="left"/>
            </w:pPr>
            <w:r>
              <w:t>A decision has been made that the item is no longer recommended for use. It has not been superseded by another item</w:t>
            </w:r>
          </w:p>
        </w:tc>
        <w:tc>
          <w:tcPr>
            <w:tcW w:w="3911" w:type="dxa"/>
          </w:tcPr>
          <w:p w14:paraId="09E511FE" w14:textId="77777777" w:rsidR="004373CF" w:rsidRDefault="004373CF" w:rsidP="003B7185">
            <w:pPr>
              <w:pStyle w:val="Tabletext"/>
              <w:snapToGrid w:val="0"/>
            </w:pPr>
          </w:p>
        </w:tc>
      </w:tr>
    </w:tbl>
    <w:p w14:paraId="19AB6821" w14:textId="6E175C1A" w:rsidR="004373CF" w:rsidRPr="002509DF" w:rsidRDefault="004373CF" w:rsidP="007F4787"/>
    <w:p w14:paraId="5FC66D2A" w14:textId="6DC1C449" w:rsidR="004373CF" w:rsidRDefault="00542A8A" w:rsidP="006B2875">
      <w:pPr>
        <w:pStyle w:val="Heading2"/>
      </w:pPr>
      <w:bookmarkStart w:id="82" w:name="_Toc138848236"/>
      <w:r>
        <w:t>S100_</w:t>
      </w:r>
      <w:r w:rsidR="004373CF">
        <w:t>RE_</w:t>
      </w:r>
      <w:r w:rsidR="00150DB2">
        <w:t>ProposalStatus</w:t>
      </w:r>
      <w:bookmarkEnd w:id="82"/>
    </w:p>
    <w:p w14:paraId="4D20B2BF" w14:textId="7D31B8C2" w:rsidR="00D21FBF" w:rsidRDefault="004373CF" w:rsidP="006D1A54">
      <w:pPr>
        <w:pStyle w:val="ParagraphText"/>
        <w:spacing w:after="120"/>
      </w:pPr>
      <w:r>
        <w:t xml:space="preserve">The enumeration </w:t>
      </w:r>
      <w:r w:rsidR="00542A8A">
        <w:t>S100_</w:t>
      </w:r>
      <w:r>
        <w:t>RE_</w:t>
      </w:r>
      <w:r w:rsidR="00150DB2">
        <w:t xml:space="preserve">ProposalStatus </w:t>
      </w:r>
      <w:r>
        <w:t xml:space="preserve">specifies the disposition of a proposal to add or change a </w:t>
      </w:r>
      <w:r w:rsidR="00493E0B">
        <w:t xml:space="preserve">Register </w:t>
      </w:r>
      <w:r>
        <w:t>item.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160"/>
        <w:gridCol w:w="4860"/>
        <w:gridCol w:w="3911"/>
      </w:tblGrid>
      <w:tr w:rsidR="004373CF" w14:paraId="7D86975D" w14:textId="77777777" w:rsidTr="006D1A54">
        <w:trPr>
          <w:tblHeader/>
        </w:trPr>
        <w:tc>
          <w:tcPr>
            <w:tcW w:w="1368" w:type="dxa"/>
            <w:shd w:val="clear" w:color="auto" w:fill="D9D9D9" w:themeFill="background1" w:themeFillShade="D9"/>
          </w:tcPr>
          <w:p w14:paraId="7A76161C" w14:textId="682EBBFD" w:rsidR="004373CF" w:rsidRDefault="007B7EDD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Item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F3B3060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3CBBA49F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3911" w:type="dxa"/>
            <w:shd w:val="clear" w:color="auto" w:fill="D9D9D9" w:themeFill="background1" w:themeFillShade="D9"/>
          </w:tcPr>
          <w:p w14:paraId="05A74820" w14:textId="77777777" w:rsidR="004373CF" w:rsidRDefault="004373CF" w:rsidP="003B7185">
            <w:pPr>
              <w:pStyle w:val="Tabletitle"/>
              <w:snapToGrid w:val="0"/>
              <w:rPr>
                <w:lang w:val="en-GB"/>
              </w:rPr>
            </w:pPr>
            <w:r>
              <w:rPr>
                <w:lang w:val="en-GB"/>
              </w:rPr>
              <w:t>Remarks</w:t>
            </w:r>
          </w:p>
        </w:tc>
      </w:tr>
      <w:tr w:rsidR="004373CF" w14:paraId="3F84DDB9" w14:textId="77777777" w:rsidTr="005F31BD">
        <w:tc>
          <w:tcPr>
            <w:tcW w:w="1368" w:type="dxa"/>
          </w:tcPr>
          <w:p w14:paraId="2F69BD47" w14:textId="77777777" w:rsidR="004373CF" w:rsidRDefault="004373CF" w:rsidP="003B7185">
            <w:pPr>
              <w:pStyle w:val="Tabletext"/>
              <w:snapToGrid w:val="0"/>
            </w:pPr>
            <w:r>
              <w:t>Enumeration</w:t>
            </w:r>
          </w:p>
        </w:tc>
        <w:tc>
          <w:tcPr>
            <w:tcW w:w="2160" w:type="dxa"/>
          </w:tcPr>
          <w:p w14:paraId="068F1541" w14:textId="7789F371" w:rsidR="004373CF" w:rsidRDefault="00542A8A" w:rsidP="00150DB2">
            <w:pPr>
              <w:pStyle w:val="Tabletext"/>
              <w:snapToGrid w:val="0"/>
            </w:pPr>
            <w:r>
              <w:t>S100_</w:t>
            </w:r>
            <w:r w:rsidR="004373CF">
              <w:t>RE_</w:t>
            </w:r>
            <w:r w:rsidR="00150DB2">
              <w:t>ProposalStatus</w:t>
            </w:r>
          </w:p>
        </w:tc>
        <w:tc>
          <w:tcPr>
            <w:tcW w:w="4860" w:type="dxa"/>
          </w:tcPr>
          <w:p w14:paraId="3A2F0487" w14:textId="77777777" w:rsidR="004373CF" w:rsidRDefault="004373CF" w:rsidP="003B7185">
            <w:pPr>
              <w:pStyle w:val="Tabletext"/>
              <w:snapToGrid w:val="0"/>
            </w:pPr>
          </w:p>
        </w:tc>
        <w:tc>
          <w:tcPr>
            <w:tcW w:w="3911" w:type="dxa"/>
          </w:tcPr>
          <w:p w14:paraId="38CD8570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150DB2" w:rsidRPr="001305E1" w14:paraId="715BB68D" w14:textId="77777777" w:rsidTr="005F31BD">
        <w:tc>
          <w:tcPr>
            <w:tcW w:w="1368" w:type="dxa"/>
          </w:tcPr>
          <w:p w14:paraId="1C539CFE" w14:textId="038A7E91" w:rsidR="00150DB2" w:rsidRDefault="00150DB2" w:rsidP="00150DB2">
            <w:pPr>
              <w:pStyle w:val="Tabletext"/>
              <w:snapToGrid w:val="0"/>
            </w:pPr>
            <w:r>
              <w:t>Literal</w:t>
            </w:r>
          </w:p>
        </w:tc>
        <w:tc>
          <w:tcPr>
            <w:tcW w:w="2160" w:type="dxa"/>
          </w:tcPr>
          <w:p w14:paraId="4EBA8015" w14:textId="5F042638" w:rsidR="00150DB2" w:rsidRDefault="00150DB2" w:rsidP="00150DB2">
            <w:pPr>
              <w:pStyle w:val="Tabletext"/>
              <w:snapToGrid w:val="0"/>
            </w:pPr>
            <w:proofErr w:type="spellStart"/>
            <w:r>
              <w:t>notYetDetermined</w:t>
            </w:r>
            <w:proofErr w:type="spellEnd"/>
          </w:p>
        </w:tc>
        <w:tc>
          <w:tcPr>
            <w:tcW w:w="4860" w:type="dxa"/>
          </w:tcPr>
          <w:p w14:paraId="63D08E3A" w14:textId="4A74D6E7" w:rsidR="00150DB2" w:rsidRDefault="00EA01A6" w:rsidP="002509DF">
            <w:pPr>
              <w:pStyle w:val="Tabletext"/>
              <w:snapToGrid w:val="0"/>
              <w:jc w:val="left"/>
            </w:pPr>
            <w:r>
              <w:t>The submitting Organization has submitted the proposal</w:t>
            </w:r>
          </w:p>
        </w:tc>
        <w:tc>
          <w:tcPr>
            <w:tcW w:w="3911" w:type="dxa"/>
          </w:tcPr>
          <w:p w14:paraId="52ED36CA" w14:textId="77777777" w:rsidR="00150DB2" w:rsidRDefault="00150DB2" w:rsidP="00150DB2">
            <w:pPr>
              <w:pStyle w:val="Tabletext"/>
              <w:snapToGrid w:val="0"/>
            </w:pPr>
          </w:p>
        </w:tc>
      </w:tr>
      <w:tr w:rsidR="00EA01A6" w:rsidRPr="001305E1" w14:paraId="1497B024" w14:textId="77777777" w:rsidTr="005F31BD">
        <w:tc>
          <w:tcPr>
            <w:tcW w:w="1368" w:type="dxa"/>
          </w:tcPr>
          <w:p w14:paraId="68339E70" w14:textId="454728FA" w:rsidR="00EA01A6" w:rsidRDefault="00EA01A6" w:rsidP="00EA01A6">
            <w:pPr>
              <w:pStyle w:val="Tabletext"/>
              <w:snapToGrid w:val="0"/>
            </w:pPr>
            <w:r>
              <w:t>Literal</w:t>
            </w:r>
          </w:p>
        </w:tc>
        <w:tc>
          <w:tcPr>
            <w:tcW w:w="2160" w:type="dxa"/>
          </w:tcPr>
          <w:p w14:paraId="1F5220E1" w14:textId="79AF28B6" w:rsidR="00EA01A6" w:rsidRDefault="00EA01A6" w:rsidP="00EA01A6">
            <w:pPr>
              <w:pStyle w:val="Tabletext"/>
              <w:snapToGrid w:val="0"/>
            </w:pPr>
            <w:r>
              <w:t>transferred</w:t>
            </w:r>
          </w:p>
        </w:tc>
        <w:tc>
          <w:tcPr>
            <w:tcW w:w="4860" w:type="dxa"/>
          </w:tcPr>
          <w:p w14:paraId="2CC42AAF" w14:textId="642A14DE" w:rsidR="00EA01A6" w:rsidRDefault="00EA01A6" w:rsidP="002509DF">
            <w:pPr>
              <w:pStyle w:val="Tabletext"/>
              <w:snapToGrid w:val="0"/>
              <w:jc w:val="left"/>
            </w:pPr>
            <w:r w:rsidRPr="00D56E4B">
              <w:t xml:space="preserve">The Register Manager </w:t>
            </w:r>
            <w:r w:rsidR="00392799">
              <w:t xml:space="preserve">has </w:t>
            </w:r>
            <w:r w:rsidRPr="00D56E4B">
              <w:t>request</w:t>
            </w:r>
            <w:r w:rsidR="00392799">
              <w:t>ed the</w:t>
            </w:r>
            <w:r w:rsidRPr="00D56E4B">
              <w:t xml:space="preserve"> Domain Control Body to review the proposal</w:t>
            </w:r>
          </w:p>
        </w:tc>
        <w:tc>
          <w:tcPr>
            <w:tcW w:w="3911" w:type="dxa"/>
          </w:tcPr>
          <w:p w14:paraId="7CA65855" w14:textId="77777777" w:rsidR="00EA01A6" w:rsidRDefault="00EA01A6" w:rsidP="00EA01A6">
            <w:pPr>
              <w:pStyle w:val="Tabletext"/>
              <w:snapToGrid w:val="0"/>
            </w:pPr>
          </w:p>
        </w:tc>
      </w:tr>
      <w:tr w:rsidR="00EA01A6" w:rsidRPr="001305E1" w14:paraId="012B439D" w14:textId="77777777" w:rsidTr="005F31BD">
        <w:tc>
          <w:tcPr>
            <w:tcW w:w="1368" w:type="dxa"/>
          </w:tcPr>
          <w:p w14:paraId="7802EAA3" w14:textId="1F154CD4" w:rsidR="00EA01A6" w:rsidRDefault="00EA01A6" w:rsidP="00EA01A6">
            <w:pPr>
              <w:pStyle w:val="Tabletext"/>
              <w:snapToGrid w:val="0"/>
            </w:pPr>
            <w:r>
              <w:lastRenderedPageBreak/>
              <w:t>Literal</w:t>
            </w:r>
          </w:p>
        </w:tc>
        <w:tc>
          <w:tcPr>
            <w:tcW w:w="2160" w:type="dxa"/>
          </w:tcPr>
          <w:p w14:paraId="22F06F0B" w14:textId="6845E293" w:rsidR="00EA01A6" w:rsidRDefault="00EA01A6" w:rsidP="00EA01A6">
            <w:pPr>
              <w:pStyle w:val="Tabletext"/>
              <w:snapToGrid w:val="0"/>
            </w:pPr>
            <w:r>
              <w:t>retransferred</w:t>
            </w:r>
          </w:p>
        </w:tc>
        <w:tc>
          <w:tcPr>
            <w:tcW w:w="4860" w:type="dxa"/>
          </w:tcPr>
          <w:p w14:paraId="7CE0CE56" w14:textId="7874EC3C" w:rsidR="00EA01A6" w:rsidRDefault="00EA01A6" w:rsidP="002509DF">
            <w:pPr>
              <w:pStyle w:val="Tabletext"/>
              <w:snapToGrid w:val="0"/>
              <w:jc w:val="left"/>
            </w:pPr>
            <w:r w:rsidRPr="00D56E4B">
              <w:t xml:space="preserve">The Register Manager </w:t>
            </w:r>
            <w:r w:rsidR="00392799">
              <w:t xml:space="preserve">has </w:t>
            </w:r>
            <w:r w:rsidRPr="00D56E4B">
              <w:t>request</w:t>
            </w:r>
            <w:r w:rsidR="00392799">
              <w:t>ed the</w:t>
            </w:r>
            <w:r w:rsidRPr="00D56E4B">
              <w:t xml:space="preserve"> Submitting Organization to supplement the proposal</w:t>
            </w:r>
          </w:p>
        </w:tc>
        <w:tc>
          <w:tcPr>
            <w:tcW w:w="3911" w:type="dxa"/>
          </w:tcPr>
          <w:p w14:paraId="5758B52C" w14:textId="77777777" w:rsidR="00EA01A6" w:rsidRDefault="00EA01A6" w:rsidP="00EA01A6">
            <w:pPr>
              <w:pStyle w:val="Tabletext"/>
              <w:snapToGrid w:val="0"/>
            </w:pPr>
          </w:p>
        </w:tc>
      </w:tr>
      <w:tr w:rsidR="00150DB2" w:rsidRPr="001305E1" w14:paraId="3889C97A" w14:textId="77777777" w:rsidTr="005F31BD">
        <w:tc>
          <w:tcPr>
            <w:tcW w:w="1368" w:type="dxa"/>
          </w:tcPr>
          <w:p w14:paraId="121CC69B" w14:textId="20079577" w:rsidR="00150DB2" w:rsidRDefault="00150DB2" w:rsidP="00150DB2">
            <w:pPr>
              <w:pStyle w:val="Tabletext"/>
              <w:snapToGrid w:val="0"/>
            </w:pPr>
            <w:r>
              <w:t>Literal</w:t>
            </w:r>
          </w:p>
        </w:tc>
        <w:tc>
          <w:tcPr>
            <w:tcW w:w="2160" w:type="dxa"/>
          </w:tcPr>
          <w:p w14:paraId="74FBF1A9" w14:textId="5C120163" w:rsidR="00150DB2" w:rsidRDefault="00EA01A6" w:rsidP="00150DB2">
            <w:pPr>
              <w:pStyle w:val="Tabletext"/>
              <w:snapToGrid w:val="0"/>
            </w:pPr>
            <w:r>
              <w:t>accepted</w:t>
            </w:r>
          </w:p>
        </w:tc>
        <w:tc>
          <w:tcPr>
            <w:tcW w:w="4860" w:type="dxa"/>
          </w:tcPr>
          <w:p w14:paraId="0072D9EF" w14:textId="2AE3D87F" w:rsidR="00150DB2" w:rsidRDefault="00EA01A6" w:rsidP="002509DF">
            <w:pPr>
              <w:pStyle w:val="Tabletext"/>
              <w:snapToGrid w:val="0"/>
              <w:jc w:val="left"/>
            </w:pPr>
            <w:r>
              <w:t xml:space="preserve">The Control Body </w:t>
            </w:r>
            <w:r w:rsidR="00392799">
              <w:t>has</w:t>
            </w:r>
            <w:r>
              <w:t xml:space="preserve"> accept</w:t>
            </w:r>
            <w:r w:rsidR="00392799">
              <w:t>ed</w:t>
            </w:r>
            <w:r>
              <w:t xml:space="preserve"> the proposal</w:t>
            </w:r>
          </w:p>
        </w:tc>
        <w:tc>
          <w:tcPr>
            <w:tcW w:w="3911" w:type="dxa"/>
          </w:tcPr>
          <w:p w14:paraId="511F4AEA" w14:textId="77777777" w:rsidR="00150DB2" w:rsidRDefault="00150DB2" w:rsidP="00150DB2">
            <w:pPr>
              <w:pStyle w:val="Tabletext"/>
              <w:snapToGrid w:val="0"/>
            </w:pPr>
          </w:p>
        </w:tc>
      </w:tr>
      <w:tr w:rsidR="00150DB2" w:rsidRPr="001305E1" w14:paraId="37255D36" w14:textId="77777777" w:rsidTr="005F31BD">
        <w:tc>
          <w:tcPr>
            <w:tcW w:w="1368" w:type="dxa"/>
          </w:tcPr>
          <w:p w14:paraId="7BAE505A" w14:textId="754479DE" w:rsidR="00150DB2" w:rsidRDefault="00150DB2" w:rsidP="00150DB2">
            <w:pPr>
              <w:pStyle w:val="Tabletext"/>
              <w:snapToGrid w:val="0"/>
            </w:pPr>
            <w:r>
              <w:t>Literal</w:t>
            </w:r>
          </w:p>
        </w:tc>
        <w:tc>
          <w:tcPr>
            <w:tcW w:w="2160" w:type="dxa"/>
          </w:tcPr>
          <w:p w14:paraId="694D77EA" w14:textId="39CC0C0E" w:rsidR="00150DB2" w:rsidRDefault="00EA01A6" w:rsidP="00150DB2">
            <w:pPr>
              <w:pStyle w:val="Tabletext"/>
              <w:snapToGrid w:val="0"/>
            </w:pPr>
            <w:r>
              <w:t>rejected</w:t>
            </w:r>
          </w:p>
        </w:tc>
        <w:tc>
          <w:tcPr>
            <w:tcW w:w="4860" w:type="dxa"/>
          </w:tcPr>
          <w:p w14:paraId="5BFE4983" w14:textId="2EE628D6" w:rsidR="00150DB2" w:rsidRDefault="00EA01A6" w:rsidP="00E67F7B">
            <w:pPr>
              <w:pStyle w:val="Tabletext"/>
              <w:snapToGrid w:val="0"/>
              <w:jc w:val="left"/>
            </w:pPr>
            <w:r>
              <w:t xml:space="preserve">The Control Body </w:t>
            </w:r>
            <w:r w:rsidR="00392799">
              <w:t>has</w:t>
            </w:r>
            <w:r>
              <w:t xml:space="preserve"> not accept</w:t>
            </w:r>
            <w:r w:rsidR="00392799">
              <w:t>ed</w:t>
            </w:r>
            <w:r>
              <w:t xml:space="preserve"> the proposal</w:t>
            </w:r>
          </w:p>
        </w:tc>
        <w:tc>
          <w:tcPr>
            <w:tcW w:w="3911" w:type="dxa"/>
          </w:tcPr>
          <w:p w14:paraId="455709F2" w14:textId="77777777" w:rsidR="00150DB2" w:rsidRDefault="00150DB2" w:rsidP="00150DB2">
            <w:pPr>
              <w:pStyle w:val="Tabletext"/>
              <w:snapToGrid w:val="0"/>
            </w:pPr>
          </w:p>
        </w:tc>
      </w:tr>
      <w:tr w:rsidR="004373CF" w:rsidRPr="001305E1" w14:paraId="4ECC7F36" w14:textId="77777777" w:rsidTr="005F31BD">
        <w:tc>
          <w:tcPr>
            <w:tcW w:w="1368" w:type="dxa"/>
          </w:tcPr>
          <w:p w14:paraId="673AD959" w14:textId="77777777" w:rsidR="004373CF" w:rsidRDefault="004373CF" w:rsidP="003B7185">
            <w:pPr>
              <w:pStyle w:val="Tabletext"/>
              <w:snapToGrid w:val="0"/>
            </w:pPr>
            <w:r>
              <w:t>Literal</w:t>
            </w:r>
          </w:p>
        </w:tc>
        <w:tc>
          <w:tcPr>
            <w:tcW w:w="2160" w:type="dxa"/>
          </w:tcPr>
          <w:p w14:paraId="57B10EB0" w14:textId="77777777" w:rsidR="004373CF" w:rsidRDefault="004373CF" w:rsidP="003B7185">
            <w:pPr>
              <w:pStyle w:val="Tabletext"/>
              <w:snapToGrid w:val="0"/>
            </w:pPr>
            <w:r>
              <w:t>withdrawn</w:t>
            </w:r>
          </w:p>
        </w:tc>
        <w:tc>
          <w:tcPr>
            <w:tcW w:w="4860" w:type="dxa"/>
          </w:tcPr>
          <w:p w14:paraId="3E8D4A3B" w14:textId="77777777" w:rsidR="004373CF" w:rsidRDefault="004373CF" w:rsidP="002509DF">
            <w:pPr>
              <w:pStyle w:val="Tabletext"/>
              <w:snapToGrid w:val="0"/>
              <w:jc w:val="left"/>
            </w:pPr>
            <w:r>
              <w:t xml:space="preserve">The </w:t>
            </w:r>
            <w:r w:rsidR="00D923FE">
              <w:t>S</w:t>
            </w:r>
            <w:r>
              <w:t xml:space="preserve">ubmitting </w:t>
            </w:r>
            <w:r w:rsidR="00D923FE">
              <w:t>O</w:t>
            </w:r>
            <w:r>
              <w:t>rganiza</w:t>
            </w:r>
            <w:r w:rsidR="00334374">
              <w:t>tion has withdrawn the proposal</w:t>
            </w:r>
          </w:p>
        </w:tc>
        <w:tc>
          <w:tcPr>
            <w:tcW w:w="3911" w:type="dxa"/>
          </w:tcPr>
          <w:p w14:paraId="4D65A089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4373CF" w:rsidRPr="001305E1" w14:paraId="271E256C" w14:textId="77777777" w:rsidTr="005F31BD">
        <w:tc>
          <w:tcPr>
            <w:tcW w:w="1368" w:type="dxa"/>
          </w:tcPr>
          <w:p w14:paraId="1639137C" w14:textId="77777777" w:rsidR="004373CF" w:rsidRDefault="004373CF" w:rsidP="003B7185">
            <w:pPr>
              <w:pStyle w:val="Tabletext"/>
              <w:snapToGrid w:val="0"/>
            </w:pPr>
            <w:r>
              <w:t>Literal</w:t>
            </w:r>
          </w:p>
        </w:tc>
        <w:tc>
          <w:tcPr>
            <w:tcW w:w="2160" w:type="dxa"/>
          </w:tcPr>
          <w:p w14:paraId="26AD3FDC" w14:textId="024D37C1" w:rsidR="004373CF" w:rsidRDefault="00EA01A6" w:rsidP="003B7185">
            <w:pPr>
              <w:pStyle w:val="Tabletext"/>
              <w:snapToGrid w:val="0"/>
            </w:pPr>
            <w:r>
              <w:t>negotiation</w:t>
            </w:r>
          </w:p>
        </w:tc>
        <w:tc>
          <w:tcPr>
            <w:tcW w:w="4860" w:type="dxa"/>
          </w:tcPr>
          <w:p w14:paraId="5F779D28" w14:textId="7B331122" w:rsidR="004373CF" w:rsidRDefault="00EA01A6" w:rsidP="002509DF">
            <w:pPr>
              <w:pStyle w:val="Tabletext"/>
              <w:snapToGrid w:val="0"/>
              <w:jc w:val="left"/>
            </w:pPr>
            <w:r w:rsidRPr="00D56E4B">
              <w:t xml:space="preserve">The </w:t>
            </w:r>
            <w:r>
              <w:t>Domain Control Body</w:t>
            </w:r>
            <w:r w:rsidRPr="00D56E4B">
              <w:t xml:space="preserve"> </w:t>
            </w:r>
            <w:r w:rsidR="00392799">
              <w:t xml:space="preserve">has </w:t>
            </w:r>
            <w:r w:rsidRPr="00D56E4B">
              <w:t>request</w:t>
            </w:r>
            <w:r w:rsidR="00392799">
              <w:t>ed the</w:t>
            </w:r>
            <w:r w:rsidRPr="00D56E4B">
              <w:t xml:space="preserve"> Submitting Organization to supplement the proposal</w:t>
            </w:r>
            <w:r w:rsidDel="00EA01A6">
              <w:t xml:space="preserve"> </w:t>
            </w:r>
          </w:p>
        </w:tc>
        <w:tc>
          <w:tcPr>
            <w:tcW w:w="3911" w:type="dxa"/>
          </w:tcPr>
          <w:p w14:paraId="0AD4F741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4373CF" w:rsidRPr="001305E1" w14:paraId="5FC067C6" w14:textId="77777777" w:rsidTr="005F31BD">
        <w:tc>
          <w:tcPr>
            <w:tcW w:w="1368" w:type="dxa"/>
          </w:tcPr>
          <w:p w14:paraId="4A8E6B89" w14:textId="77777777" w:rsidR="004373CF" w:rsidRDefault="004373CF" w:rsidP="003B7185">
            <w:pPr>
              <w:pStyle w:val="Tabletext"/>
              <w:snapToGrid w:val="0"/>
            </w:pPr>
            <w:r>
              <w:t>Literal</w:t>
            </w:r>
          </w:p>
        </w:tc>
        <w:tc>
          <w:tcPr>
            <w:tcW w:w="2160" w:type="dxa"/>
          </w:tcPr>
          <w:p w14:paraId="54C055AA" w14:textId="71253511" w:rsidR="004373CF" w:rsidRDefault="00EA01A6" w:rsidP="003B7185">
            <w:pPr>
              <w:pStyle w:val="Tabletext"/>
              <w:snapToGrid w:val="0"/>
            </w:pPr>
            <w:r>
              <w:t>appeal</w:t>
            </w:r>
          </w:p>
        </w:tc>
        <w:tc>
          <w:tcPr>
            <w:tcW w:w="4860" w:type="dxa"/>
          </w:tcPr>
          <w:p w14:paraId="71A32E00" w14:textId="1F42D873" w:rsidR="004373CF" w:rsidRDefault="004373CF" w:rsidP="002509DF">
            <w:pPr>
              <w:pStyle w:val="Tabletext"/>
              <w:snapToGrid w:val="0"/>
              <w:jc w:val="left"/>
            </w:pPr>
            <w:r>
              <w:t xml:space="preserve">The </w:t>
            </w:r>
            <w:r w:rsidR="00EA01A6">
              <w:t>Submitting Organization has initiated an appeal</w:t>
            </w:r>
          </w:p>
        </w:tc>
        <w:tc>
          <w:tcPr>
            <w:tcW w:w="3911" w:type="dxa"/>
          </w:tcPr>
          <w:p w14:paraId="1C28AEA3" w14:textId="77777777" w:rsidR="004373CF" w:rsidRDefault="004373CF" w:rsidP="003B7185">
            <w:pPr>
              <w:pStyle w:val="Tabletext"/>
              <w:snapToGrid w:val="0"/>
            </w:pPr>
          </w:p>
        </w:tc>
      </w:tr>
      <w:tr w:rsidR="00EA01A6" w:rsidRPr="001305E1" w14:paraId="088E408F" w14:textId="77777777" w:rsidTr="005F31BD">
        <w:tc>
          <w:tcPr>
            <w:tcW w:w="1368" w:type="dxa"/>
          </w:tcPr>
          <w:p w14:paraId="371C5A36" w14:textId="6A6A3868" w:rsidR="00EA01A6" w:rsidRDefault="00EA01A6" w:rsidP="00EA01A6">
            <w:pPr>
              <w:pStyle w:val="Tabletext"/>
              <w:snapToGrid w:val="0"/>
            </w:pPr>
            <w:r>
              <w:t>Literal</w:t>
            </w:r>
          </w:p>
        </w:tc>
        <w:tc>
          <w:tcPr>
            <w:tcW w:w="2160" w:type="dxa"/>
          </w:tcPr>
          <w:p w14:paraId="55BD8A34" w14:textId="4FE272CA" w:rsidR="00EA01A6" w:rsidDel="00EA01A6" w:rsidRDefault="00392799" w:rsidP="00EA01A6">
            <w:pPr>
              <w:pStyle w:val="Tabletext"/>
              <w:snapToGrid w:val="0"/>
            </w:pPr>
            <w:proofErr w:type="spellStart"/>
            <w:r>
              <w:t>appealTransferred</w:t>
            </w:r>
            <w:proofErr w:type="spellEnd"/>
          </w:p>
        </w:tc>
        <w:tc>
          <w:tcPr>
            <w:tcW w:w="4860" w:type="dxa"/>
          </w:tcPr>
          <w:p w14:paraId="636BDCC2" w14:textId="51F7C475" w:rsidR="00EA01A6" w:rsidRDefault="00392799" w:rsidP="002509DF">
            <w:pPr>
              <w:pStyle w:val="Tabletext"/>
              <w:snapToGrid w:val="0"/>
              <w:jc w:val="left"/>
            </w:pPr>
            <w:r>
              <w:t>The Register Manager has transferred the appeal to the Executive Control Body</w:t>
            </w:r>
          </w:p>
        </w:tc>
        <w:tc>
          <w:tcPr>
            <w:tcW w:w="3911" w:type="dxa"/>
          </w:tcPr>
          <w:p w14:paraId="3C00DF96" w14:textId="77777777" w:rsidR="00EA01A6" w:rsidRDefault="00EA01A6" w:rsidP="00EA01A6">
            <w:pPr>
              <w:pStyle w:val="Tabletext"/>
              <w:snapToGrid w:val="0"/>
            </w:pPr>
          </w:p>
        </w:tc>
      </w:tr>
      <w:tr w:rsidR="00392799" w:rsidRPr="001305E1" w14:paraId="6ABFE6EF" w14:textId="77777777" w:rsidTr="005F31BD">
        <w:tc>
          <w:tcPr>
            <w:tcW w:w="1368" w:type="dxa"/>
          </w:tcPr>
          <w:p w14:paraId="489BDE24" w14:textId="2CB361BB" w:rsidR="00392799" w:rsidRDefault="00392799" w:rsidP="00392799">
            <w:pPr>
              <w:pStyle w:val="Tabletext"/>
              <w:snapToGrid w:val="0"/>
            </w:pPr>
            <w:r>
              <w:t>Literal</w:t>
            </w:r>
          </w:p>
        </w:tc>
        <w:tc>
          <w:tcPr>
            <w:tcW w:w="2160" w:type="dxa"/>
          </w:tcPr>
          <w:p w14:paraId="1EA5E8E4" w14:textId="3D5A90DD" w:rsidR="00392799" w:rsidDel="00EA01A6" w:rsidRDefault="00392799" w:rsidP="00392799">
            <w:pPr>
              <w:pStyle w:val="Tabletext"/>
              <w:snapToGrid w:val="0"/>
            </w:pPr>
            <w:proofErr w:type="spellStart"/>
            <w:r>
              <w:t>appealAccepted</w:t>
            </w:r>
            <w:proofErr w:type="spellEnd"/>
          </w:p>
        </w:tc>
        <w:tc>
          <w:tcPr>
            <w:tcW w:w="4860" w:type="dxa"/>
          </w:tcPr>
          <w:p w14:paraId="5DE43630" w14:textId="033BA4BE" w:rsidR="00392799" w:rsidRDefault="00392799" w:rsidP="002509DF">
            <w:pPr>
              <w:pStyle w:val="Tabletext"/>
              <w:snapToGrid w:val="0"/>
              <w:jc w:val="left"/>
            </w:pPr>
            <w:r>
              <w:t>The Executive Control Body has accepted the appeal</w:t>
            </w:r>
          </w:p>
        </w:tc>
        <w:tc>
          <w:tcPr>
            <w:tcW w:w="3911" w:type="dxa"/>
          </w:tcPr>
          <w:p w14:paraId="16FFB498" w14:textId="77777777" w:rsidR="00392799" w:rsidRDefault="00392799" w:rsidP="00392799">
            <w:pPr>
              <w:pStyle w:val="Tabletext"/>
              <w:snapToGrid w:val="0"/>
            </w:pPr>
          </w:p>
        </w:tc>
      </w:tr>
      <w:tr w:rsidR="00392799" w:rsidRPr="001305E1" w14:paraId="5BA55DB3" w14:textId="77777777" w:rsidTr="005F31BD">
        <w:tc>
          <w:tcPr>
            <w:tcW w:w="1368" w:type="dxa"/>
          </w:tcPr>
          <w:p w14:paraId="43749781" w14:textId="7BB7F38B" w:rsidR="00392799" w:rsidRDefault="00392799" w:rsidP="00392799">
            <w:pPr>
              <w:pStyle w:val="Tabletext"/>
              <w:snapToGrid w:val="0"/>
            </w:pPr>
            <w:r>
              <w:t>Literal</w:t>
            </w:r>
          </w:p>
        </w:tc>
        <w:tc>
          <w:tcPr>
            <w:tcW w:w="2160" w:type="dxa"/>
          </w:tcPr>
          <w:p w14:paraId="6AE4F89E" w14:textId="56745430" w:rsidR="00392799" w:rsidDel="00EA01A6" w:rsidRDefault="00392799" w:rsidP="00392799">
            <w:pPr>
              <w:pStyle w:val="Tabletext"/>
              <w:snapToGrid w:val="0"/>
            </w:pPr>
            <w:proofErr w:type="spellStart"/>
            <w:r>
              <w:t>appealRejected</w:t>
            </w:r>
            <w:proofErr w:type="spellEnd"/>
          </w:p>
        </w:tc>
        <w:tc>
          <w:tcPr>
            <w:tcW w:w="4860" w:type="dxa"/>
          </w:tcPr>
          <w:p w14:paraId="6D22AD8C" w14:textId="37DF123E" w:rsidR="00392799" w:rsidRDefault="00392799" w:rsidP="002509DF">
            <w:pPr>
              <w:pStyle w:val="Tabletext"/>
              <w:snapToGrid w:val="0"/>
              <w:jc w:val="left"/>
            </w:pPr>
            <w:r>
              <w:t>The Executive Control Body has not accepted the appeal</w:t>
            </w:r>
          </w:p>
        </w:tc>
        <w:tc>
          <w:tcPr>
            <w:tcW w:w="3911" w:type="dxa"/>
          </w:tcPr>
          <w:p w14:paraId="6668C047" w14:textId="77777777" w:rsidR="00392799" w:rsidRDefault="00392799" w:rsidP="00392799">
            <w:pPr>
              <w:pStyle w:val="Tabletext"/>
              <w:snapToGrid w:val="0"/>
            </w:pPr>
          </w:p>
        </w:tc>
      </w:tr>
    </w:tbl>
    <w:p w14:paraId="7359F87C" w14:textId="77777777" w:rsidR="004373CF" w:rsidRPr="007F4C2B" w:rsidRDefault="004373CF" w:rsidP="004373CF">
      <w:pPr>
        <w:rPr>
          <w:lang w:val="en-GB"/>
        </w:rPr>
      </w:pPr>
    </w:p>
    <w:p w14:paraId="0AB1FD2E" w14:textId="033801E8" w:rsidR="00A31028" w:rsidRPr="0069472B" w:rsidRDefault="00A31028" w:rsidP="006D1A54">
      <w:pPr>
        <w:suppressAutoHyphens w:val="0"/>
        <w:jc w:val="left"/>
        <w:rPr>
          <w:lang w:val="en-GB"/>
        </w:rPr>
      </w:pPr>
    </w:p>
    <w:sectPr w:rsidR="00A31028" w:rsidRPr="0069472B" w:rsidSect="00C943B8">
      <w:headerReference w:type="even" r:id="rId22"/>
      <w:headerReference w:type="default" r:id="rId23"/>
      <w:footerReference w:type="even" r:id="rId24"/>
      <w:footerReference w:type="default" r:id="rId25"/>
      <w:pgSz w:w="15840" w:h="12240" w:orient="landscape"/>
      <w:pgMar w:top="1440" w:right="1440" w:bottom="1440" w:left="1440" w:header="709" w:footer="709" w:gutter="0"/>
      <w:pgNumType w:chapSep="period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944DE" w14:textId="77777777" w:rsidR="00C943B8" w:rsidRDefault="00C943B8">
      <w:r>
        <w:separator/>
      </w:r>
    </w:p>
  </w:endnote>
  <w:endnote w:type="continuationSeparator" w:id="0">
    <w:p w14:paraId="0DDB95CB" w14:textId="77777777" w:rsidR="00C943B8" w:rsidRDefault="00C94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4FBA6" w14:textId="77777777" w:rsidR="00FA127D" w:rsidRDefault="00FA127D" w:rsidP="00FA127D">
    <w:pPr>
      <w:tabs>
        <w:tab w:val="center" w:pos="4536"/>
        <w:tab w:val="right" w:pos="9027"/>
      </w:tabs>
      <w:jc w:val="center"/>
      <w:rPr>
        <w:sz w:val="16"/>
        <w:szCs w:val="16"/>
      </w:rPr>
    </w:pPr>
    <w:r>
      <w:rPr>
        <w:sz w:val="16"/>
        <w:szCs w:val="16"/>
      </w:rPr>
      <w:t>Part 2 - Management of Registers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37381" w14:textId="77777777" w:rsidR="00FA127D" w:rsidRDefault="00FA127D" w:rsidP="00FA127D">
    <w:pPr>
      <w:tabs>
        <w:tab w:val="center" w:pos="4536"/>
        <w:tab w:val="right" w:pos="9027"/>
      </w:tabs>
      <w:jc w:val="center"/>
      <w:rPr>
        <w:sz w:val="16"/>
        <w:szCs w:val="16"/>
      </w:rPr>
    </w:pPr>
    <w:r>
      <w:rPr>
        <w:sz w:val="16"/>
        <w:szCs w:val="16"/>
      </w:rPr>
      <w:t>Part 2 - Management of Registers</w:t>
    </w:r>
  </w:p>
  <w:p w14:paraId="7E9F05A8" w14:textId="4216D342" w:rsidR="00FA127D" w:rsidRPr="00161602" w:rsidRDefault="00FA127D" w:rsidP="001616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9905E" w14:textId="77777777" w:rsidR="001305E1" w:rsidRDefault="001305E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  <w:sz w:val="16"/>
        <w:szCs w:val="16"/>
      </w:rPr>
      <w:id w:val="11371484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E003B3" w14:textId="065E1817" w:rsidR="00FA127D" w:rsidRPr="00161602" w:rsidRDefault="00FA127D" w:rsidP="00CD6DE8">
        <w:pPr>
          <w:tabs>
            <w:tab w:val="center" w:pos="4536"/>
            <w:tab w:val="right" w:pos="9027"/>
          </w:tabs>
          <w:rPr>
            <w:rFonts w:cs="Arial"/>
            <w:sz w:val="16"/>
            <w:szCs w:val="16"/>
          </w:rPr>
        </w:pPr>
        <w:r w:rsidRPr="00284272">
          <w:rPr>
            <w:rFonts w:cs="Arial"/>
            <w:sz w:val="16"/>
            <w:szCs w:val="16"/>
          </w:rPr>
          <w:fldChar w:fldCharType="begin"/>
        </w:r>
        <w:r w:rsidRPr="00284272">
          <w:rPr>
            <w:rFonts w:cs="Arial"/>
            <w:sz w:val="16"/>
            <w:szCs w:val="16"/>
          </w:rPr>
          <w:instrText xml:space="preserve"> PAGE   \* MERGEFORMAT </w:instrText>
        </w:r>
        <w:r w:rsidRPr="00284272">
          <w:rPr>
            <w:rFonts w:cs="Arial"/>
            <w:sz w:val="16"/>
            <w:szCs w:val="16"/>
          </w:rPr>
          <w:fldChar w:fldCharType="separate"/>
        </w:r>
        <w:r w:rsidR="00AF3C25">
          <w:rPr>
            <w:rFonts w:cs="Arial"/>
            <w:noProof/>
            <w:sz w:val="16"/>
            <w:szCs w:val="16"/>
          </w:rPr>
          <w:t>10</w:t>
        </w:r>
        <w:r w:rsidRPr="00284272">
          <w:rPr>
            <w:rFonts w:cs="Arial"/>
            <w:noProof/>
            <w:sz w:val="16"/>
            <w:szCs w:val="16"/>
          </w:rPr>
          <w:fldChar w:fldCharType="end"/>
        </w:r>
        <w:r w:rsidRPr="00284272">
          <w:rPr>
            <w:rFonts w:cs="Arial"/>
            <w:sz w:val="16"/>
            <w:szCs w:val="16"/>
          </w:rPr>
          <w:tab/>
        </w:r>
        <w:r w:rsidRPr="00284272">
          <w:rPr>
            <w:rFonts w:eastAsia="Arial" w:cs="Arial"/>
            <w:sz w:val="16"/>
            <w:szCs w:val="16"/>
          </w:rPr>
          <w:t xml:space="preserve"> </w:t>
        </w:r>
        <w:r>
          <w:rPr>
            <w:sz w:val="16"/>
            <w:szCs w:val="16"/>
          </w:rPr>
          <w:t>Part 2 - Management of Registers</w:t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  <w:sz w:val="16"/>
        <w:szCs w:val="16"/>
      </w:rPr>
      <w:id w:val="-10950825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73CB9B" w14:textId="387AC38A" w:rsidR="00FA127D" w:rsidRPr="00161602" w:rsidRDefault="00FA127D" w:rsidP="00CE45C9">
        <w:pPr>
          <w:tabs>
            <w:tab w:val="center" w:pos="4536"/>
            <w:tab w:val="right" w:pos="9027"/>
          </w:tabs>
          <w:rPr>
            <w:rFonts w:cs="Arial"/>
            <w:sz w:val="16"/>
            <w:szCs w:val="16"/>
          </w:rPr>
        </w:pPr>
        <w:r w:rsidRPr="000F3464">
          <w:rPr>
            <w:rFonts w:cs="Arial"/>
            <w:sz w:val="16"/>
            <w:szCs w:val="16"/>
          </w:rPr>
          <w:tab/>
        </w:r>
        <w:r>
          <w:rPr>
            <w:sz w:val="16"/>
            <w:szCs w:val="16"/>
          </w:rPr>
          <w:t>Part 2 - Management of Registers</w:t>
        </w:r>
        <w:r w:rsidRPr="00284272">
          <w:rPr>
            <w:rFonts w:cs="Arial"/>
            <w:sz w:val="16"/>
            <w:szCs w:val="16"/>
          </w:rPr>
          <w:tab/>
        </w:r>
        <w:r w:rsidRPr="00284272">
          <w:rPr>
            <w:rFonts w:cs="Arial"/>
            <w:sz w:val="16"/>
            <w:szCs w:val="16"/>
          </w:rPr>
          <w:fldChar w:fldCharType="begin"/>
        </w:r>
        <w:r w:rsidRPr="00284272">
          <w:rPr>
            <w:rFonts w:cs="Arial"/>
            <w:sz w:val="16"/>
            <w:szCs w:val="16"/>
          </w:rPr>
          <w:instrText xml:space="preserve"> PAGE   \* MERGEFORMAT </w:instrText>
        </w:r>
        <w:r w:rsidRPr="00284272">
          <w:rPr>
            <w:rFonts w:cs="Arial"/>
            <w:sz w:val="16"/>
            <w:szCs w:val="16"/>
          </w:rPr>
          <w:fldChar w:fldCharType="separate"/>
        </w:r>
        <w:r w:rsidR="00AF3C25">
          <w:rPr>
            <w:rFonts w:cs="Arial"/>
            <w:noProof/>
            <w:sz w:val="16"/>
            <w:szCs w:val="16"/>
          </w:rPr>
          <w:t>9</w:t>
        </w:r>
        <w:r w:rsidRPr="00284272">
          <w:rPr>
            <w:rFonts w:cs="Arial"/>
            <w:noProof/>
            <w:sz w:val="16"/>
            <w:szCs w:val="16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96BB1" w14:textId="77777777" w:rsidR="00FA127D" w:rsidRDefault="00FA127D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  <w:sz w:val="16"/>
        <w:szCs w:val="16"/>
      </w:rPr>
      <w:id w:val="4936813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17C882" w14:textId="77777777" w:rsidR="00FA127D" w:rsidRPr="00161602" w:rsidRDefault="00FA127D" w:rsidP="00AF3C25">
        <w:pPr>
          <w:tabs>
            <w:tab w:val="center" w:pos="6379"/>
            <w:tab w:val="right" w:pos="12758"/>
          </w:tabs>
          <w:rPr>
            <w:rFonts w:cs="Arial"/>
            <w:sz w:val="16"/>
            <w:szCs w:val="16"/>
          </w:rPr>
        </w:pPr>
        <w:r w:rsidRPr="00284272">
          <w:rPr>
            <w:rFonts w:cs="Arial"/>
            <w:sz w:val="16"/>
            <w:szCs w:val="16"/>
          </w:rPr>
          <w:fldChar w:fldCharType="begin"/>
        </w:r>
        <w:r w:rsidRPr="00284272">
          <w:rPr>
            <w:rFonts w:cs="Arial"/>
            <w:sz w:val="16"/>
            <w:szCs w:val="16"/>
          </w:rPr>
          <w:instrText xml:space="preserve"> PAGE   \* MERGEFORMAT </w:instrText>
        </w:r>
        <w:r w:rsidRPr="00284272">
          <w:rPr>
            <w:rFonts w:cs="Arial"/>
            <w:sz w:val="16"/>
            <w:szCs w:val="16"/>
          </w:rPr>
          <w:fldChar w:fldCharType="separate"/>
        </w:r>
        <w:r w:rsidR="00AF3C25">
          <w:rPr>
            <w:rFonts w:cs="Arial"/>
            <w:noProof/>
            <w:sz w:val="16"/>
            <w:szCs w:val="16"/>
          </w:rPr>
          <w:t>16</w:t>
        </w:r>
        <w:r w:rsidRPr="00284272">
          <w:rPr>
            <w:rFonts w:cs="Arial"/>
            <w:noProof/>
            <w:sz w:val="16"/>
            <w:szCs w:val="16"/>
          </w:rPr>
          <w:fldChar w:fldCharType="end"/>
        </w:r>
        <w:r w:rsidRPr="00284272">
          <w:rPr>
            <w:rFonts w:cs="Arial"/>
            <w:sz w:val="16"/>
            <w:szCs w:val="16"/>
          </w:rPr>
          <w:tab/>
        </w:r>
        <w:r w:rsidRPr="00284272">
          <w:rPr>
            <w:rFonts w:eastAsia="Arial" w:cs="Arial"/>
            <w:sz w:val="16"/>
            <w:szCs w:val="16"/>
          </w:rPr>
          <w:t xml:space="preserve"> </w:t>
        </w:r>
        <w:r>
          <w:rPr>
            <w:sz w:val="16"/>
            <w:szCs w:val="16"/>
          </w:rPr>
          <w:t>Part 2 - Management of Registers</w:t>
        </w: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  <w:sz w:val="16"/>
        <w:szCs w:val="16"/>
      </w:rPr>
      <w:id w:val="5895109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CFFAD8" w14:textId="77777777" w:rsidR="00FA127D" w:rsidRPr="00161602" w:rsidRDefault="00FA127D" w:rsidP="00CD6DE8">
        <w:pPr>
          <w:tabs>
            <w:tab w:val="center" w:pos="6379"/>
            <w:tab w:val="right" w:pos="12758"/>
          </w:tabs>
          <w:rPr>
            <w:rFonts w:cs="Arial"/>
            <w:sz w:val="16"/>
            <w:szCs w:val="16"/>
          </w:rPr>
        </w:pPr>
        <w:r w:rsidRPr="000F3464">
          <w:rPr>
            <w:rFonts w:cs="Arial"/>
            <w:sz w:val="16"/>
            <w:szCs w:val="16"/>
          </w:rPr>
          <w:tab/>
        </w:r>
        <w:r>
          <w:rPr>
            <w:sz w:val="16"/>
            <w:szCs w:val="16"/>
          </w:rPr>
          <w:t>Part 2 - Management of Registers</w:t>
        </w:r>
        <w:r w:rsidRPr="00284272">
          <w:rPr>
            <w:rFonts w:cs="Arial"/>
            <w:sz w:val="16"/>
            <w:szCs w:val="16"/>
          </w:rPr>
          <w:tab/>
        </w:r>
        <w:r w:rsidRPr="00284272">
          <w:rPr>
            <w:rFonts w:cs="Arial"/>
            <w:sz w:val="16"/>
            <w:szCs w:val="16"/>
          </w:rPr>
          <w:fldChar w:fldCharType="begin"/>
        </w:r>
        <w:r w:rsidRPr="00284272">
          <w:rPr>
            <w:rFonts w:cs="Arial"/>
            <w:sz w:val="16"/>
            <w:szCs w:val="16"/>
          </w:rPr>
          <w:instrText xml:space="preserve"> PAGE   \* MERGEFORMAT </w:instrText>
        </w:r>
        <w:r w:rsidRPr="00284272">
          <w:rPr>
            <w:rFonts w:cs="Arial"/>
            <w:sz w:val="16"/>
            <w:szCs w:val="16"/>
          </w:rPr>
          <w:fldChar w:fldCharType="separate"/>
        </w:r>
        <w:r w:rsidR="00AF3C25">
          <w:rPr>
            <w:rFonts w:cs="Arial"/>
            <w:noProof/>
            <w:sz w:val="16"/>
            <w:szCs w:val="16"/>
          </w:rPr>
          <w:t>15</w:t>
        </w:r>
        <w:r w:rsidRPr="00284272">
          <w:rPr>
            <w:rFonts w:cs="Arial"/>
            <w:noProof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9FAFF" w14:textId="77777777" w:rsidR="00C943B8" w:rsidRDefault="00C943B8">
      <w:r>
        <w:separator/>
      </w:r>
    </w:p>
  </w:footnote>
  <w:footnote w:type="continuationSeparator" w:id="0">
    <w:p w14:paraId="5B0BBECC" w14:textId="77777777" w:rsidR="00C943B8" w:rsidRDefault="00C943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116A3" w14:textId="21F3949D" w:rsidR="00FA127D" w:rsidRPr="00A97A9E" w:rsidRDefault="00FA127D" w:rsidP="00FA127D">
    <w:pPr>
      <w:pStyle w:val="Header"/>
      <w:tabs>
        <w:tab w:val="clear" w:pos="4320"/>
        <w:tab w:val="clear" w:pos="8640"/>
        <w:tab w:val="center" w:pos="4536"/>
        <w:tab w:val="right" w:pos="9027"/>
      </w:tabs>
      <w:rPr>
        <w:szCs w:val="28"/>
        <w:lang w:val="en-GB"/>
      </w:rPr>
    </w:pPr>
    <w:r w:rsidRPr="00A97A9E">
      <w:rPr>
        <w:sz w:val="16"/>
        <w:szCs w:val="16"/>
        <w:lang w:val="en-GB"/>
      </w:rPr>
      <w:t>S-100 Edition 5.</w:t>
    </w:r>
    <w:r w:rsidR="001305E1" w:rsidRPr="00A97A9E">
      <w:rPr>
        <w:sz w:val="16"/>
        <w:szCs w:val="16"/>
        <w:lang w:val="en-GB"/>
      </w:rPr>
      <w:t>2</w:t>
    </w:r>
    <w:r w:rsidRPr="00A97A9E">
      <w:rPr>
        <w:sz w:val="16"/>
        <w:szCs w:val="16"/>
        <w:lang w:val="en-GB"/>
      </w:rPr>
      <w:t>.0</w:t>
    </w:r>
    <w:r w:rsidRPr="00A97A9E">
      <w:rPr>
        <w:b/>
        <w:sz w:val="28"/>
        <w:szCs w:val="28"/>
        <w:lang w:val="en-GB"/>
      </w:rPr>
      <w:tab/>
    </w:r>
    <w:r w:rsidRPr="00A97A9E">
      <w:rPr>
        <w:b/>
        <w:sz w:val="28"/>
        <w:szCs w:val="28"/>
        <w:lang w:val="en-GB"/>
      </w:rPr>
      <w:tab/>
    </w:r>
    <w:r w:rsidR="001305E1" w:rsidRPr="00A97A9E">
      <w:rPr>
        <w:sz w:val="16"/>
        <w:szCs w:val="16"/>
        <w:lang w:val="en-GB"/>
      </w:rPr>
      <w:t>June 2024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11EAF" w14:textId="4D6164C1" w:rsidR="00FA127D" w:rsidRPr="00334374" w:rsidRDefault="00FA127D" w:rsidP="00FA127D">
    <w:pPr>
      <w:pStyle w:val="Header"/>
      <w:tabs>
        <w:tab w:val="clear" w:pos="4320"/>
        <w:tab w:val="clear" w:pos="8640"/>
        <w:tab w:val="center" w:pos="4536"/>
        <w:tab w:val="right" w:pos="9027"/>
      </w:tabs>
      <w:rPr>
        <w:rStyle w:val="PageNumber"/>
        <w:szCs w:val="28"/>
      </w:rPr>
    </w:pPr>
    <w:r w:rsidRPr="00334374">
      <w:rPr>
        <w:sz w:val="16"/>
        <w:szCs w:val="16"/>
      </w:rPr>
      <w:t xml:space="preserve">S-100 Edition </w:t>
    </w:r>
    <w:r>
      <w:rPr>
        <w:sz w:val="16"/>
        <w:szCs w:val="16"/>
      </w:rPr>
      <w:t>5</w:t>
    </w:r>
    <w:r w:rsidRPr="00334374">
      <w:rPr>
        <w:sz w:val="16"/>
        <w:szCs w:val="16"/>
      </w:rPr>
      <w:t>.</w:t>
    </w:r>
    <w:r w:rsidR="001305E1">
      <w:rPr>
        <w:sz w:val="16"/>
        <w:szCs w:val="16"/>
      </w:rPr>
      <w:t>2</w:t>
    </w:r>
    <w:r w:rsidRPr="00334374">
      <w:rPr>
        <w:sz w:val="16"/>
        <w:szCs w:val="16"/>
      </w:rPr>
      <w:t>.0</w:t>
    </w:r>
    <w:r w:rsidRPr="00334374">
      <w:rPr>
        <w:b/>
        <w:sz w:val="28"/>
        <w:szCs w:val="28"/>
      </w:rPr>
      <w:tab/>
    </w:r>
    <w:r w:rsidRPr="00334374">
      <w:rPr>
        <w:b/>
        <w:sz w:val="28"/>
        <w:szCs w:val="28"/>
      </w:rPr>
      <w:tab/>
    </w:r>
    <w:r w:rsidR="001305E1">
      <w:rPr>
        <w:sz w:val="16"/>
        <w:szCs w:val="16"/>
      </w:rPr>
      <w:t>June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5359E" w14:textId="73F3CAD2" w:rsidR="00FA127D" w:rsidRPr="00334374" w:rsidRDefault="00FA127D" w:rsidP="00161602">
    <w:pPr>
      <w:pStyle w:val="Header"/>
      <w:ind w:right="-340"/>
      <w:rPr>
        <w:rStyle w:val="PageNumber"/>
        <w:szCs w:val="28"/>
      </w:rPr>
    </w:pPr>
    <w:r w:rsidRPr="00334374">
      <w:rPr>
        <w:sz w:val="16"/>
        <w:szCs w:val="16"/>
      </w:rPr>
      <w:t xml:space="preserve">S-100 Edition </w:t>
    </w:r>
    <w:r>
      <w:rPr>
        <w:sz w:val="16"/>
        <w:szCs w:val="16"/>
      </w:rPr>
      <w:t>5</w:t>
    </w:r>
    <w:r w:rsidRPr="00334374">
      <w:rPr>
        <w:sz w:val="16"/>
        <w:szCs w:val="16"/>
      </w:rPr>
      <w:t>.0.0</w:t>
    </w:r>
    <w:r w:rsidRPr="00334374">
      <w:rPr>
        <w:sz w:val="16"/>
        <w:szCs w:val="16"/>
      </w:rPr>
      <w:tab/>
    </w:r>
    <w:r w:rsidRPr="00334374">
      <w:rPr>
        <w:sz w:val="16"/>
        <w:szCs w:val="16"/>
      </w:rPr>
      <w:tab/>
    </w:r>
    <w:r>
      <w:rPr>
        <w:color w:val="FF0000"/>
        <w:sz w:val="16"/>
        <w:szCs w:val="16"/>
      </w:rPr>
      <w:t>Xxxx</w:t>
    </w:r>
    <w:r w:rsidRPr="00334374">
      <w:rPr>
        <w:sz w:val="16"/>
        <w:szCs w:val="16"/>
      </w:rPr>
      <w:t xml:space="preserve"> 20</w:t>
    </w:r>
    <w:r>
      <w:rPr>
        <w:sz w:val="16"/>
        <w:szCs w:val="16"/>
      </w:rPr>
      <w:t>22</w:t>
    </w:r>
  </w:p>
  <w:p w14:paraId="41C6C0F8" w14:textId="77777777" w:rsidR="00FA127D" w:rsidRDefault="00FA127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1AE61" w14:textId="11BAFA8D" w:rsidR="00FA127D" w:rsidRPr="00AD546D" w:rsidRDefault="00FA127D" w:rsidP="00CE45C9">
    <w:pPr>
      <w:pStyle w:val="Header"/>
      <w:tabs>
        <w:tab w:val="clear" w:pos="4320"/>
        <w:tab w:val="clear" w:pos="8640"/>
        <w:tab w:val="center" w:pos="4536"/>
        <w:tab w:val="right" w:pos="9072"/>
      </w:tabs>
      <w:rPr>
        <w:szCs w:val="28"/>
      </w:rPr>
    </w:pPr>
    <w:r w:rsidRPr="00334374">
      <w:rPr>
        <w:sz w:val="16"/>
        <w:szCs w:val="16"/>
      </w:rPr>
      <w:t xml:space="preserve">S-100 Edition </w:t>
    </w:r>
    <w:r>
      <w:rPr>
        <w:sz w:val="16"/>
        <w:szCs w:val="16"/>
      </w:rPr>
      <w:t>5</w:t>
    </w:r>
    <w:r w:rsidRPr="00334374">
      <w:rPr>
        <w:sz w:val="16"/>
        <w:szCs w:val="16"/>
      </w:rPr>
      <w:t>.</w:t>
    </w:r>
    <w:r w:rsidR="00A327AC">
      <w:rPr>
        <w:sz w:val="16"/>
        <w:szCs w:val="16"/>
      </w:rPr>
      <w:t>2</w:t>
    </w:r>
    <w:r w:rsidRPr="00334374">
      <w:rPr>
        <w:sz w:val="16"/>
        <w:szCs w:val="16"/>
      </w:rPr>
      <w:t>.0</w:t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 w:rsidR="00A327AC">
      <w:rPr>
        <w:sz w:val="16"/>
        <w:szCs w:val="16"/>
      </w:rPr>
      <w:t>June 2024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BA8DE" w14:textId="77777777" w:rsidR="00FA127D" w:rsidRDefault="00FA127D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BBBC4" w14:textId="18474A83" w:rsidR="00CD6DE8" w:rsidRPr="00AD546D" w:rsidRDefault="00CD6DE8" w:rsidP="00AF3C25">
    <w:pPr>
      <w:pStyle w:val="Header"/>
      <w:tabs>
        <w:tab w:val="clear" w:pos="4320"/>
        <w:tab w:val="clear" w:pos="8640"/>
        <w:tab w:val="center" w:pos="6379"/>
        <w:tab w:val="right" w:pos="12758"/>
      </w:tabs>
      <w:rPr>
        <w:szCs w:val="28"/>
      </w:rPr>
    </w:pPr>
    <w:r w:rsidRPr="00334374">
      <w:rPr>
        <w:sz w:val="16"/>
        <w:szCs w:val="16"/>
      </w:rPr>
      <w:t xml:space="preserve">S-100 Edition </w:t>
    </w:r>
    <w:r>
      <w:rPr>
        <w:sz w:val="16"/>
        <w:szCs w:val="16"/>
      </w:rPr>
      <w:t>5</w:t>
    </w:r>
    <w:r w:rsidRPr="00334374">
      <w:rPr>
        <w:sz w:val="16"/>
        <w:szCs w:val="16"/>
      </w:rPr>
      <w:t>.</w:t>
    </w:r>
    <w:r w:rsidR="00A327AC">
      <w:rPr>
        <w:sz w:val="16"/>
        <w:szCs w:val="16"/>
      </w:rPr>
      <w:t>2</w:t>
    </w:r>
    <w:r w:rsidRPr="00334374">
      <w:rPr>
        <w:sz w:val="16"/>
        <w:szCs w:val="16"/>
      </w:rPr>
      <w:t>.0</w:t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 w:rsidR="00A327AC">
      <w:rPr>
        <w:sz w:val="16"/>
        <w:szCs w:val="16"/>
      </w:rPr>
      <w:t>June 2024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4CC1F" w14:textId="2F888060" w:rsidR="00FA127D" w:rsidRPr="00334374" w:rsidRDefault="00FA127D" w:rsidP="00CD6DE8">
    <w:pPr>
      <w:pStyle w:val="Header"/>
      <w:tabs>
        <w:tab w:val="clear" w:pos="4320"/>
        <w:tab w:val="clear" w:pos="8640"/>
        <w:tab w:val="center" w:pos="6379"/>
        <w:tab w:val="right" w:pos="12758"/>
      </w:tabs>
      <w:rPr>
        <w:rStyle w:val="PageNumber"/>
        <w:szCs w:val="28"/>
      </w:rPr>
    </w:pPr>
    <w:r w:rsidRPr="00334374">
      <w:rPr>
        <w:sz w:val="16"/>
        <w:szCs w:val="16"/>
      </w:rPr>
      <w:t xml:space="preserve">S-100 Edition </w:t>
    </w:r>
    <w:r>
      <w:rPr>
        <w:sz w:val="16"/>
        <w:szCs w:val="16"/>
      </w:rPr>
      <w:t>5</w:t>
    </w:r>
    <w:r w:rsidRPr="00334374">
      <w:rPr>
        <w:sz w:val="16"/>
        <w:szCs w:val="16"/>
      </w:rPr>
      <w:t>.</w:t>
    </w:r>
    <w:r w:rsidR="00A327AC">
      <w:rPr>
        <w:sz w:val="16"/>
        <w:szCs w:val="16"/>
      </w:rPr>
      <w:t>2</w:t>
    </w:r>
    <w:r w:rsidRPr="00334374">
      <w:rPr>
        <w:sz w:val="16"/>
        <w:szCs w:val="16"/>
      </w:rPr>
      <w:t>.0</w:t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 w:rsidR="00A327AC">
      <w:rPr>
        <w:sz w:val="16"/>
        <w:szCs w:val="16"/>
      </w:rPr>
      <w:t>June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4"/>
    <w:multiLevelType w:val="multilevel"/>
    <w:tmpl w:val="00000024"/>
    <w:name w:val="WW8Num57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40"/>
    <w:multiLevelType w:val="multilevel"/>
    <w:tmpl w:val="0000004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5D"/>
    <w:multiLevelType w:val="multilevel"/>
    <w:tmpl w:val="0000005D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9B"/>
    <w:multiLevelType w:val="multilevel"/>
    <w:tmpl w:val="0000009B"/>
    <w:lvl w:ilvl="0">
      <w:start w:val="1"/>
      <w:numFmt w:val="decimal"/>
      <w:pStyle w:val="Heading2-4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B3104C0"/>
    <w:multiLevelType w:val="multilevel"/>
    <w:tmpl w:val="11DEC2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A60B1B"/>
    <w:multiLevelType w:val="multilevel"/>
    <w:tmpl w:val="11DEC2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6A545C"/>
    <w:multiLevelType w:val="hybridMultilevel"/>
    <w:tmpl w:val="273689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47773"/>
    <w:multiLevelType w:val="multilevel"/>
    <w:tmpl w:val="11DEC2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D644F"/>
    <w:multiLevelType w:val="multilevel"/>
    <w:tmpl w:val="F83A6F52"/>
    <w:lvl w:ilvl="0">
      <w:start w:val="1"/>
      <w:numFmt w:val="decimal"/>
      <w:lvlText w:val="2-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lvlText w:val="2-%1.%2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2">
      <w:start w:val="1"/>
      <w:numFmt w:val="decimal"/>
      <w:lvlText w:val="2-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lvlText w:val="2-%1.%2.%3.%4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4">
      <w:start w:val="1"/>
      <w:numFmt w:val="decimal"/>
      <w:pStyle w:val="Heading1-5"/>
      <w:lvlText w:val="2-%1.%2.%3.%4.%5.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38568CC"/>
    <w:multiLevelType w:val="multilevel"/>
    <w:tmpl w:val="11DEC2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02159"/>
    <w:multiLevelType w:val="multilevel"/>
    <w:tmpl w:val="11DEC2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B4A33"/>
    <w:multiLevelType w:val="hybridMultilevel"/>
    <w:tmpl w:val="7108B9C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1E37C4"/>
    <w:multiLevelType w:val="hybridMultilevel"/>
    <w:tmpl w:val="3B1E46BC"/>
    <w:lvl w:ilvl="0" w:tplc="EE9462B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180C0019" w:tentative="1">
      <w:start w:val="1"/>
      <w:numFmt w:val="lowerLetter"/>
      <w:lvlText w:val="%2."/>
      <w:lvlJc w:val="left"/>
      <w:pPr>
        <w:ind w:left="1440" w:hanging="360"/>
      </w:pPr>
    </w:lvl>
    <w:lvl w:ilvl="2" w:tplc="180C001B" w:tentative="1">
      <w:start w:val="1"/>
      <w:numFmt w:val="lowerRoman"/>
      <w:lvlText w:val="%3."/>
      <w:lvlJc w:val="right"/>
      <w:pPr>
        <w:ind w:left="2160" w:hanging="180"/>
      </w:pPr>
    </w:lvl>
    <w:lvl w:ilvl="3" w:tplc="180C000F" w:tentative="1">
      <w:start w:val="1"/>
      <w:numFmt w:val="decimal"/>
      <w:lvlText w:val="%4."/>
      <w:lvlJc w:val="left"/>
      <w:pPr>
        <w:ind w:left="2880" w:hanging="360"/>
      </w:pPr>
    </w:lvl>
    <w:lvl w:ilvl="4" w:tplc="180C0019" w:tentative="1">
      <w:start w:val="1"/>
      <w:numFmt w:val="lowerLetter"/>
      <w:lvlText w:val="%5."/>
      <w:lvlJc w:val="left"/>
      <w:pPr>
        <w:ind w:left="3600" w:hanging="360"/>
      </w:pPr>
    </w:lvl>
    <w:lvl w:ilvl="5" w:tplc="180C001B" w:tentative="1">
      <w:start w:val="1"/>
      <w:numFmt w:val="lowerRoman"/>
      <w:lvlText w:val="%6."/>
      <w:lvlJc w:val="right"/>
      <w:pPr>
        <w:ind w:left="4320" w:hanging="180"/>
      </w:pPr>
    </w:lvl>
    <w:lvl w:ilvl="6" w:tplc="180C000F" w:tentative="1">
      <w:start w:val="1"/>
      <w:numFmt w:val="decimal"/>
      <w:lvlText w:val="%7."/>
      <w:lvlJc w:val="left"/>
      <w:pPr>
        <w:ind w:left="5040" w:hanging="360"/>
      </w:pPr>
    </w:lvl>
    <w:lvl w:ilvl="7" w:tplc="180C0019" w:tentative="1">
      <w:start w:val="1"/>
      <w:numFmt w:val="lowerLetter"/>
      <w:lvlText w:val="%8."/>
      <w:lvlJc w:val="left"/>
      <w:pPr>
        <w:ind w:left="5760" w:hanging="360"/>
      </w:pPr>
    </w:lvl>
    <w:lvl w:ilvl="8" w:tplc="1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D9437E"/>
    <w:multiLevelType w:val="hybridMultilevel"/>
    <w:tmpl w:val="EBE2D16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053489"/>
    <w:multiLevelType w:val="multilevel"/>
    <w:tmpl w:val="11DEC2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CC6920"/>
    <w:multiLevelType w:val="hybridMultilevel"/>
    <w:tmpl w:val="5CE2A57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EEA585A"/>
    <w:multiLevelType w:val="multilevel"/>
    <w:tmpl w:val="11DEC2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CF3093"/>
    <w:multiLevelType w:val="hybridMultilevel"/>
    <w:tmpl w:val="66B22CE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5CC58E0"/>
    <w:multiLevelType w:val="multilevel"/>
    <w:tmpl w:val="D2A499FE"/>
    <w:lvl w:ilvl="0">
      <w:start w:val="2"/>
      <w:numFmt w:val="decimal"/>
      <w:pStyle w:val="Heading9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A.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A.%1.%2.%3"/>
      <w:lvlJc w:val="left"/>
      <w:pPr>
        <w:tabs>
          <w:tab w:val="num" w:pos="680"/>
        </w:tabs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A.%1.%2.%3.%4"/>
      <w:lvlJc w:val="left"/>
      <w:pPr>
        <w:tabs>
          <w:tab w:val="num" w:pos="1080"/>
        </w:tabs>
        <w:ind w:left="1077" w:hanging="1077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  <w:b/>
        <w:i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2"/>
      <w:numFmt w:val="decimal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4AD17C91"/>
    <w:multiLevelType w:val="hybridMultilevel"/>
    <w:tmpl w:val="3BFA3D50"/>
    <w:lvl w:ilvl="0" w:tplc="CB38A9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6695D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D041F7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92AD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62B93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A4F9F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87693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5AD7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D920AA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7D71B1F"/>
    <w:multiLevelType w:val="multilevel"/>
    <w:tmpl w:val="11DEC2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F75E11"/>
    <w:multiLevelType w:val="multilevel"/>
    <w:tmpl w:val="11DEC2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852D4F"/>
    <w:multiLevelType w:val="multilevel"/>
    <w:tmpl w:val="11DEC2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822E8"/>
    <w:multiLevelType w:val="multilevel"/>
    <w:tmpl w:val="11DEC2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8F0892"/>
    <w:multiLevelType w:val="multilevel"/>
    <w:tmpl w:val="11DEC2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6F7315"/>
    <w:multiLevelType w:val="hybridMultilevel"/>
    <w:tmpl w:val="92DEE90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FB5E05"/>
    <w:multiLevelType w:val="multilevel"/>
    <w:tmpl w:val="11DEC2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9661E2"/>
    <w:multiLevelType w:val="multilevel"/>
    <w:tmpl w:val="11DEC2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FC7B98"/>
    <w:multiLevelType w:val="multilevel"/>
    <w:tmpl w:val="3C167AD8"/>
    <w:lvl w:ilvl="0">
      <w:start w:val="1"/>
      <w:numFmt w:val="decimal"/>
      <w:pStyle w:val="Heading1"/>
      <w:lvlText w:val="2-%1"/>
      <w:lvlJc w:val="left"/>
      <w:pPr>
        <w:tabs>
          <w:tab w:val="num" w:pos="0"/>
        </w:tabs>
        <w:ind w:left="0" w:firstLine="0"/>
      </w:pPr>
      <w:rPr>
        <w:rFonts w:ascii="Arial" w:eastAsia="MS Mincho" w:hAnsi="Arial" w:hint="default"/>
      </w:rPr>
    </w:lvl>
    <w:lvl w:ilvl="1">
      <w:start w:val="1"/>
      <w:numFmt w:val="decimal"/>
      <w:pStyle w:val="Heading2"/>
      <w:lvlText w:val="2-%1.%2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bCs/>
        <w:i w:val="0"/>
        <w:iCs/>
        <w:sz w:val="22"/>
        <w:szCs w:val="28"/>
      </w:rPr>
    </w:lvl>
    <w:lvl w:ilvl="2">
      <w:start w:val="1"/>
      <w:numFmt w:val="decimal"/>
      <w:pStyle w:val="Heading3"/>
      <w:lvlText w:val="2-%1.%2.%3"/>
      <w:lvlJc w:val="left"/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6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2-%4"/>
      <w:lvlJc w:val="left"/>
      <w:pPr>
        <w:tabs>
          <w:tab w:val="num" w:pos="283"/>
        </w:tabs>
        <w:ind w:left="283" w:hanging="283"/>
      </w:pPr>
      <w:rPr>
        <w:rFonts w:hint="default"/>
        <w:b/>
        <w:sz w:val="18"/>
        <w:szCs w:val="18"/>
      </w:rPr>
    </w:lvl>
    <w:lvl w:ilvl="4">
      <w:start w:val="1"/>
      <w:numFmt w:val="decimal"/>
      <w:lvlText w:val="2-%5"/>
      <w:lvlJc w:val="left"/>
      <w:pPr>
        <w:tabs>
          <w:tab w:val="num" w:pos="283"/>
        </w:tabs>
        <w:ind w:left="283" w:hanging="283"/>
      </w:pPr>
      <w:rPr>
        <w:rFonts w:hint="default"/>
        <w:b/>
        <w:i w:val="0"/>
        <w:sz w:val="20"/>
        <w:szCs w:val="20"/>
      </w:rPr>
    </w:lvl>
    <w:lvl w:ilvl="5">
      <w:start w:val="1"/>
      <w:numFmt w:val="decimal"/>
      <w:lvlText w:val="2-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0-%7"/>
      <w:lvlJc w:val="left"/>
      <w:pPr>
        <w:tabs>
          <w:tab w:val="num" w:pos="1984"/>
        </w:tabs>
        <w:ind w:left="1984" w:hanging="283"/>
      </w:pPr>
      <w:rPr>
        <w:rFonts w:hint="default"/>
      </w:rPr>
    </w:lvl>
    <w:lvl w:ilvl="7">
      <w:start w:val="1"/>
      <w:numFmt w:val="decimal"/>
      <w:lvlText w:val="0-%8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0-%9"/>
      <w:lvlJc w:val="left"/>
      <w:pPr>
        <w:tabs>
          <w:tab w:val="num" w:pos="2551"/>
        </w:tabs>
        <w:ind w:left="2551" w:hanging="283"/>
      </w:pPr>
      <w:rPr>
        <w:rFonts w:hint="default"/>
      </w:rPr>
    </w:lvl>
  </w:abstractNum>
  <w:abstractNum w:abstractNumId="29" w15:restartNumberingAfterBreak="0">
    <w:nsid w:val="7EE559C7"/>
    <w:multiLevelType w:val="multilevel"/>
    <w:tmpl w:val="11DEC2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2962595">
    <w:abstractNumId w:val="3"/>
  </w:num>
  <w:num w:numId="2" w16cid:durableId="2061709273">
    <w:abstractNumId w:val="2"/>
  </w:num>
  <w:num w:numId="3" w16cid:durableId="17510243">
    <w:abstractNumId w:val="23"/>
  </w:num>
  <w:num w:numId="4" w16cid:durableId="1191188659">
    <w:abstractNumId w:val="20"/>
  </w:num>
  <w:num w:numId="5" w16cid:durableId="1832940565">
    <w:abstractNumId w:val="7"/>
  </w:num>
  <w:num w:numId="6" w16cid:durableId="27224977">
    <w:abstractNumId w:val="5"/>
  </w:num>
  <w:num w:numId="7" w16cid:durableId="722756518">
    <w:abstractNumId w:val="27"/>
  </w:num>
  <w:num w:numId="8" w16cid:durableId="1546287125">
    <w:abstractNumId w:val="24"/>
  </w:num>
  <w:num w:numId="9" w16cid:durableId="1699310277">
    <w:abstractNumId w:val="22"/>
  </w:num>
  <w:num w:numId="10" w16cid:durableId="2108575416">
    <w:abstractNumId w:val="26"/>
  </w:num>
  <w:num w:numId="11" w16cid:durableId="795953649">
    <w:abstractNumId w:val="16"/>
  </w:num>
  <w:num w:numId="12" w16cid:durableId="1784155462">
    <w:abstractNumId w:val="14"/>
  </w:num>
  <w:num w:numId="13" w16cid:durableId="2116516563">
    <w:abstractNumId w:val="29"/>
  </w:num>
  <w:num w:numId="14" w16cid:durableId="1407806099">
    <w:abstractNumId w:val="21"/>
  </w:num>
  <w:num w:numId="15" w16cid:durableId="573664682">
    <w:abstractNumId w:val="8"/>
  </w:num>
  <w:num w:numId="16" w16cid:durableId="801926601">
    <w:abstractNumId w:val="25"/>
  </w:num>
  <w:num w:numId="17" w16cid:durableId="84426492">
    <w:abstractNumId w:val="13"/>
  </w:num>
  <w:num w:numId="18" w16cid:durableId="128595838">
    <w:abstractNumId w:val="17"/>
  </w:num>
  <w:num w:numId="19" w16cid:durableId="1939482109">
    <w:abstractNumId w:val="11"/>
  </w:num>
  <w:num w:numId="20" w16cid:durableId="1343049956">
    <w:abstractNumId w:val="15"/>
  </w:num>
  <w:num w:numId="21" w16cid:durableId="2050105784">
    <w:abstractNumId w:val="18"/>
  </w:num>
  <w:num w:numId="22" w16cid:durableId="1584531904">
    <w:abstractNumId w:val="28"/>
  </w:num>
  <w:num w:numId="23" w16cid:durableId="482043919">
    <w:abstractNumId w:val="12"/>
  </w:num>
  <w:num w:numId="24" w16cid:durableId="1699503382">
    <w:abstractNumId w:val="7"/>
    <w:lvlOverride w:ilvl="0">
      <w:lvl w:ilvl="0">
        <w:start w:val="1"/>
        <w:numFmt w:val="decimal"/>
        <w:lvlText w:val="%1)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5760"/>
          </w:tabs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</w:rPr>
      </w:lvl>
    </w:lvlOverride>
  </w:num>
  <w:num w:numId="25" w16cid:durableId="2114547819">
    <w:abstractNumId w:val="7"/>
    <w:lvlOverride w:ilvl="0">
      <w:lvl w:ilvl="0">
        <w:start w:val="1"/>
        <w:numFmt w:val="decimal"/>
        <w:lvlText w:val="%1)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5760"/>
          </w:tabs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</w:rPr>
      </w:lvl>
    </w:lvlOverride>
  </w:num>
  <w:num w:numId="26" w16cid:durableId="432481637">
    <w:abstractNumId w:val="10"/>
  </w:num>
  <w:num w:numId="27" w16cid:durableId="2009013903">
    <w:abstractNumId w:val="4"/>
  </w:num>
  <w:num w:numId="28" w16cid:durableId="252474601">
    <w:abstractNumId w:val="9"/>
  </w:num>
  <w:num w:numId="29" w16cid:durableId="1921869405">
    <w:abstractNumId w:val="1"/>
  </w:num>
  <w:num w:numId="30" w16cid:durableId="1541283563">
    <w:abstractNumId w:val="19"/>
  </w:num>
  <w:num w:numId="31" w16cid:durableId="632758798">
    <w:abstractNumId w:val="6"/>
  </w:num>
  <w:numIdMacAtCleanup w:val="2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ff Wootton">
    <w15:presenceInfo w15:providerId="AD" w15:userId="S::jeff.wootton@iho.int::318a286f-369b-4f9e-8e35-53a0361ef8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EC2"/>
    <w:rsid w:val="00002CAE"/>
    <w:rsid w:val="00010C20"/>
    <w:rsid w:val="00021E94"/>
    <w:rsid w:val="000264A6"/>
    <w:rsid w:val="00034965"/>
    <w:rsid w:val="00043141"/>
    <w:rsid w:val="00043D3D"/>
    <w:rsid w:val="00055AC4"/>
    <w:rsid w:val="00055B33"/>
    <w:rsid w:val="00064D5D"/>
    <w:rsid w:val="00075C47"/>
    <w:rsid w:val="00091835"/>
    <w:rsid w:val="000B7C27"/>
    <w:rsid w:val="000C0AE9"/>
    <w:rsid w:val="000C2D34"/>
    <w:rsid w:val="000D5EC9"/>
    <w:rsid w:val="000F0531"/>
    <w:rsid w:val="000F1C19"/>
    <w:rsid w:val="00105810"/>
    <w:rsid w:val="0011180C"/>
    <w:rsid w:val="001172FC"/>
    <w:rsid w:val="00124A16"/>
    <w:rsid w:val="00124D45"/>
    <w:rsid w:val="0012590F"/>
    <w:rsid w:val="001305E1"/>
    <w:rsid w:val="00150DB2"/>
    <w:rsid w:val="001522C1"/>
    <w:rsid w:val="00152E28"/>
    <w:rsid w:val="00154DDA"/>
    <w:rsid w:val="00161602"/>
    <w:rsid w:val="00165BC0"/>
    <w:rsid w:val="001716FB"/>
    <w:rsid w:val="00173D7C"/>
    <w:rsid w:val="00180CA1"/>
    <w:rsid w:val="001810C9"/>
    <w:rsid w:val="0019350B"/>
    <w:rsid w:val="001B4BC1"/>
    <w:rsid w:val="001C02A2"/>
    <w:rsid w:val="001C40C5"/>
    <w:rsid w:val="001D68A3"/>
    <w:rsid w:val="001E213F"/>
    <w:rsid w:val="00200400"/>
    <w:rsid w:val="00200F24"/>
    <w:rsid w:val="00203F0A"/>
    <w:rsid w:val="002047D5"/>
    <w:rsid w:val="0020490E"/>
    <w:rsid w:val="0020701F"/>
    <w:rsid w:val="002229F3"/>
    <w:rsid w:val="00231D25"/>
    <w:rsid w:val="00231D3A"/>
    <w:rsid w:val="002463FC"/>
    <w:rsid w:val="002509DF"/>
    <w:rsid w:val="002607DE"/>
    <w:rsid w:val="00261EA2"/>
    <w:rsid w:val="002845D0"/>
    <w:rsid w:val="00290E65"/>
    <w:rsid w:val="0029361F"/>
    <w:rsid w:val="00297766"/>
    <w:rsid w:val="002A4849"/>
    <w:rsid w:val="002B5DD3"/>
    <w:rsid w:val="002C17A3"/>
    <w:rsid w:val="002C3B8D"/>
    <w:rsid w:val="002C58ED"/>
    <w:rsid w:val="002D13BF"/>
    <w:rsid w:val="002D31FA"/>
    <w:rsid w:val="002D78F0"/>
    <w:rsid w:val="002E0BA3"/>
    <w:rsid w:val="002E7C8B"/>
    <w:rsid w:val="002F0700"/>
    <w:rsid w:val="003013C2"/>
    <w:rsid w:val="00305233"/>
    <w:rsid w:val="00314736"/>
    <w:rsid w:val="00320609"/>
    <w:rsid w:val="00320D04"/>
    <w:rsid w:val="0032781B"/>
    <w:rsid w:val="00332311"/>
    <w:rsid w:val="00334374"/>
    <w:rsid w:val="00343EF3"/>
    <w:rsid w:val="00350847"/>
    <w:rsid w:val="00361B24"/>
    <w:rsid w:val="00366E82"/>
    <w:rsid w:val="00374437"/>
    <w:rsid w:val="00381E08"/>
    <w:rsid w:val="00392799"/>
    <w:rsid w:val="00397385"/>
    <w:rsid w:val="003A2E98"/>
    <w:rsid w:val="003B629C"/>
    <w:rsid w:val="003B7185"/>
    <w:rsid w:val="003E0A92"/>
    <w:rsid w:val="003F34B3"/>
    <w:rsid w:val="003F36EB"/>
    <w:rsid w:val="003F4BC8"/>
    <w:rsid w:val="004013A9"/>
    <w:rsid w:val="0040159B"/>
    <w:rsid w:val="00411558"/>
    <w:rsid w:val="004173B2"/>
    <w:rsid w:val="00426132"/>
    <w:rsid w:val="00426B4C"/>
    <w:rsid w:val="0043272B"/>
    <w:rsid w:val="004373CF"/>
    <w:rsid w:val="00446F9A"/>
    <w:rsid w:val="00454609"/>
    <w:rsid w:val="00462164"/>
    <w:rsid w:val="00464E85"/>
    <w:rsid w:val="00470574"/>
    <w:rsid w:val="00471E98"/>
    <w:rsid w:val="00472E92"/>
    <w:rsid w:val="004741A3"/>
    <w:rsid w:val="00476976"/>
    <w:rsid w:val="00493D58"/>
    <w:rsid w:val="00493E0B"/>
    <w:rsid w:val="004A293C"/>
    <w:rsid w:val="004B28AE"/>
    <w:rsid w:val="004C3E4E"/>
    <w:rsid w:val="004C4BDB"/>
    <w:rsid w:val="004D7200"/>
    <w:rsid w:val="004E32BE"/>
    <w:rsid w:val="004E6C2A"/>
    <w:rsid w:val="004E71D7"/>
    <w:rsid w:val="005171BD"/>
    <w:rsid w:val="0053327E"/>
    <w:rsid w:val="00541C1C"/>
    <w:rsid w:val="005423C6"/>
    <w:rsid w:val="00542A8A"/>
    <w:rsid w:val="0054578F"/>
    <w:rsid w:val="005464B7"/>
    <w:rsid w:val="0055225E"/>
    <w:rsid w:val="00552DE8"/>
    <w:rsid w:val="00555CA4"/>
    <w:rsid w:val="00565B20"/>
    <w:rsid w:val="00566F3E"/>
    <w:rsid w:val="00567AFA"/>
    <w:rsid w:val="005763C4"/>
    <w:rsid w:val="00576A81"/>
    <w:rsid w:val="00590B12"/>
    <w:rsid w:val="00591531"/>
    <w:rsid w:val="005B733A"/>
    <w:rsid w:val="005C4520"/>
    <w:rsid w:val="005D5C6E"/>
    <w:rsid w:val="005E062A"/>
    <w:rsid w:val="005E40AC"/>
    <w:rsid w:val="005F1B97"/>
    <w:rsid w:val="005F31BD"/>
    <w:rsid w:val="005F5E77"/>
    <w:rsid w:val="005F6D2E"/>
    <w:rsid w:val="00606B4A"/>
    <w:rsid w:val="00612EDD"/>
    <w:rsid w:val="00625E2B"/>
    <w:rsid w:val="00626AE5"/>
    <w:rsid w:val="00627A89"/>
    <w:rsid w:val="00641B9D"/>
    <w:rsid w:val="00641CDB"/>
    <w:rsid w:val="00642479"/>
    <w:rsid w:val="006424A5"/>
    <w:rsid w:val="0065149E"/>
    <w:rsid w:val="00654B67"/>
    <w:rsid w:val="00662F4E"/>
    <w:rsid w:val="00664915"/>
    <w:rsid w:val="00664CD1"/>
    <w:rsid w:val="0068258B"/>
    <w:rsid w:val="00686C2E"/>
    <w:rsid w:val="006930B3"/>
    <w:rsid w:val="0069472B"/>
    <w:rsid w:val="006A7A60"/>
    <w:rsid w:val="006B223D"/>
    <w:rsid w:val="006B2875"/>
    <w:rsid w:val="006B441A"/>
    <w:rsid w:val="006B5245"/>
    <w:rsid w:val="006C1858"/>
    <w:rsid w:val="006C7BB3"/>
    <w:rsid w:val="006C7F48"/>
    <w:rsid w:val="006D1A54"/>
    <w:rsid w:val="006E0C89"/>
    <w:rsid w:val="006F7848"/>
    <w:rsid w:val="00702113"/>
    <w:rsid w:val="00705901"/>
    <w:rsid w:val="0071182E"/>
    <w:rsid w:val="007120F5"/>
    <w:rsid w:val="00717B56"/>
    <w:rsid w:val="0074151C"/>
    <w:rsid w:val="007424F7"/>
    <w:rsid w:val="00756381"/>
    <w:rsid w:val="00756BB2"/>
    <w:rsid w:val="00763D7E"/>
    <w:rsid w:val="00770A93"/>
    <w:rsid w:val="007812FA"/>
    <w:rsid w:val="00784B6C"/>
    <w:rsid w:val="00790BE4"/>
    <w:rsid w:val="0079221D"/>
    <w:rsid w:val="00795F66"/>
    <w:rsid w:val="007971EC"/>
    <w:rsid w:val="007A71CD"/>
    <w:rsid w:val="007B202B"/>
    <w:rsid w:val="007B30EC"/>
    <w:rsid w:val="007B5E00"/>
    <w:rsid w:val="007B7EDD"/>
    <w:rsid w:val="007C5257"/>
    <w:rsid w:val="007C5416"/>
    <w:rsid w:val="007C6933"/>
    <w:rsid w:val="007D1106"/>
    <w:rsid w:val="007E302B"/>
    <w:rsid w:val="007E5CBD"/>
    <w:rsid w:val="007E612F"/>
    <w:rsid w:val="007F30D2"/>
    <w:rsid w:val="007F4787"/>
    <w:rsid w:val="00801100"/>
    <w:rsid w:val="00801494"/>
    <w:rsid w:val="00823C95"/>
    <w:rsid w:val="00825A19"/>
    <w:rsid w:val="00826121"/>
    <w:rsid w:val="00831884"/>
    <w:rsid w:val="00835B04"/>
    <w:rsid w:val="00840317"/>
    <w:rsid w:val="00844086"/>
    <w:rsid w:val="00864A86"/>
    <w:rsid w:val="00871AE4"/>
    <w:rsid w:val="00873526"/>
    <w:rsid w:val="00874EC2"/>
    <w:rsid w:val="008A03B8"/>
    <w:rsid w:val="008A1C88"/>
    <w:rsid w:val="008C048C"/>
    <w:rsid w:val="008D0397"/>
    <w:rsid w:val="008D5256"/>
    <w:rsid w:val="008F1292"/>
    <w:rsid w:val="008F65D2"/>
    <w:rsid w:val="009029AD"/>
    <w:rsid w:val="00905B61"/>
    <w:rsid w:val="009240FD"/>
    <w:rsid w:val="00926A50"/>
    <w:rsid w:val="00942EC0"/>
    <w:rsid w:val="009448A3"/>
    <w:rsid w:val="00945188"/>
    <w:rsid w:val="0097469B"/>
    <w:rsid w:val="0098272D"/>
    <w:rsid w:val="009835EB"/>
    <w:rsid w:val="0098623E"/>
    <w:rsid w:val="009A61F6"/>
    <w:rsid w:val="009B09A3"/>
    <w:rsid w:val="009B1CC3"/>
    <w:rsid w:val="009B7F3C"/>
    <w:rsid w:val="009C5476"/>
    <w:rsid w:val="009C5D8C"/>
    <w:rsid w:val="009C6660"/>
    <w:rsid w:val="009C724A"/>
    <w:rsid w:val="009C7360"/>
    <w:rsid w:val="009D123B"/>
    <w:rsid w:val="009D2B7D"/>
    <w:rsid w:val="009D7609"/>
    <w:rsid w:val="009E3CBC"/>
    <w:rsid w:val="00A176DE"/>
    <w:rsid w:val="00A21C8F"/>
    <w:rsid w:val="00A31028"/>
    <w:rsid w:val="00A327AC"/>
    <w:rsid w:val="00A3726F"/>
    <w:rsid w:val="00A4784E"/>
    <w:rsid w:val="00A55A12"/>
    <w:rsid w:val="00A57C5B"/>
    <w:rsid w:val="00A70B56"/>
    <w:rsid w:val="00A72A77"/>
    <w:rsid w:val="00A813C9"/>
    <w:rsid w:val="00A97A9E"/>
    <w:rsid w:val="00AB15C4"/>
    <w:rsid w:val="00AC3B08"/>
    <w:rsid w:val="00AC65B9"/>
    <w:rsid w:val="00AD1CDA"/>
    <w:rsid w:val="00AD546D"/>
    <w:rsid w:val="00AD65D8"/>
    <w:rsid w:val="00AD72C4"/>
    <w:rsid w:val="00AF3C25"/>
    <w:rsid w:val="00AF4E12"/>
    <w:rsid w:val="00B16F48"/>
    <w:rsid w:val="00B32042"/>
    <w:rsid w:val="00B320CE"/>
    <w:rsid w:val="00B44FF8"/>
    <w:rsid w:val="00B52ABB"/>
    <w:rsid w:val="00B537A6"/>
    <w:rsid w:val="00B54A33"/>
    <w:rsid w:val="00B6029E"/>
    <w:rsid w:val="00B6486C"/>
    <w:rsid w:val="00B66158"/>
    <w:rsid w:val="00B8024F"/>
    <w:rsid w:val="00B80E20"/>
    <w:rsid w:val="00B86C49"/>
    <w:rsid w:val="00B90161"/>
    <w:rsid w:val="00BA0819"/>
    <w:rsid w:val="00BE1CF1"/>
    <w:rsid w:val="00BF04D5"/>
    <w:rsid w:val="00BF3AA9"/>
    <w:rsid w:val="00C1099A"/>
    <w:rsid w:val="00C162B3"/>
    <w:rsid w:val="00C27F8E"/>
    <w:rsid w:val="00C33030"/>
    <w:rsid w:val="00C353A1"/>
    <w:rsid w:val="00C56AC9"/>
    <w:rsid w:val="00C658E0"/>
    <w:rsid w:val="00C6653C"/>
    <w:rsid w:val="00C74E97"/>
    <w:rsid w:val="00C76225"/>
    <w:rsid w:val="00C810D3"/>
    <w:rsid w:val="00C84B41"/>
    <w:rsid w:val="00C863A6"/>
    <w:rsid w:val="00C90EB4"/>
    <w:rsid w:val="00C943B8"/>
    <w:rsid w:val="00CA0742"/>
    <w:rsid w:val="00CA145F"/>
    <w:rsid w:val="00CA7DCD"/>
    <w:rsid w:val="00CB6EC4"/>
    <w:rsid w:val="00CC2285"/>
    <w:rsid w:val="00CC74A6"/>
    <w:rsid w:val="00CD0552"/>
    <w:rsid w:val="00CD16BE"/>
    <w:rsid w:val="00CD6DE8"/>
    <w:rsid w:val="00CE01E2"/>
    <w:rsid w:val="00CE25B5"/>
    <w:rsid w:val="00CE45C9"/>
    <w:rsid w:val="00CE5AAD"/>
    <w:rsid w:val="00CF71C8"/>
    <w:rsid w:val="00D14259"/>
    <w:rsid w:val="00D20B07"/>
    <w:rsid w:val="00D20C22"/>
    <w:rsid w:val="00D21FBF"/>
    <w:rsid w:val="00D35B95"/>
    <w:rsid w:val="00D36789"/>
    <w:rsid w:val="00D524B7"/>
    <w:rsid w:val="00D56B31"/>
    <w:rsid w:val="00D6090E"/>
    <w:rsid w:val="00D62962"/>
    <w:rsid w:val="00D643F5"/>
    <w:rsid w:val="00D66EF4"/>
    <w:rsid w:val="00D70ADD"/>
    <w:rsid w:val="00D923FE"/>
    <w:rsid w:val="00DA4001"/>
    <w:rsid w:val="00DA6106"/>
    <w:rsid w:val="00DB0C40"/>
    <w:rsid w:val="00DB1FBB"/>
    <w:rsid w:val="00DB20DE"/>
    <w:rsid w:val="00DB66E3"/>
    <w:rsid w:val="00DC46A8"/>
    <w:rsid w:val="00DC4C2B"/>
    <w:rsid w:val="00DD189A"/>
    <w:rsid w:val="00DD255F"/>
    <w:rsid w:val="00DD6570"/>
    <w:rsid w:val="00DE12B8"/>
    <w:rsid w:val="00DF2894"/>
    <w:rsid w:val="00E03B2E"/>
    <w:rsid w:val="00E0520F"/>
    <w:rsid w:val="00E10411"/>
    <w:rsid w:val="00E24F49"/>
    <w:rsid w:val="00E27541"/>
    <w:rsid w:val="00E304BC"/>
    <w:rsid w:val="00E36C23"/>
    <w:rsid w:val="00E41B97"/>
    <w:rsid w:val="00E42F79"/>
    <w:rsid w:val="00E62F6B"/>
    <w:rsid w:val="00E65D42"/>
    <w:rsid w:val="00E665CE"/>
    <w:rsid w:val="00E6787C"/>
    <w:rsid w:val="00E67F7B"/>
    <w:rsid w:val="00E72322"/>
    <w:rsid w:val="00E74972"/>
    <w:rsid w:val="00EA01A6"/>
    <w:rsid w:val="00EA6F53"/>
    <w:rsid w:val="00EA70DD"/>
    <w:rsid w:val="00EB4999"/>
    <w:rsid w:val="00EB738A"/>
    <w:rsid w:val="00EC1F30"/>
    <w:rsid w:val="00EE56B1"/>
    <w:rsid w:val="00EE6FED"/>
    <w:rsid w:val="00EE7693"/>
    <w:rsid w:val="00EF24C9"/>
    <w:rsid w:val="00F05C37"/>
    <w:rsid w:val="00F12FEC"/>
    <w:rsid w:val="00F205F6"/>
    <w:rsid w:val="00F21081"/>
    <w:rsid w:val="00F272EF"/>
    <w:rsid w:val="00F3538B"/>
    <w:rsid w:val="00F438F6"/>
    <w:rsid w:val="00F80E93"/>
    <w:rsid w:val="00F832A8"/>
    <w:rsid w:val="00F84D91"/>
    <w:rsid w:val="00F84FD0"/>
    <w:rsid w:val="00F92302"/>
    <w:rsid w:val="00F9492B"/>
    <w:rsid w:val="00F95FC2"/>
    <w:rsid w:val="00FA127D"/>
    <w:rsid w:val="00FA166D"/>
    <w:rsid w:val="00FB15FE"/>
    <w:rsid w:val="00FB64B0"/>
    <w:rsid w:val="00FC023D"/>
    <w:rsid w:val="00FC1617"/>
    <w:rsid w:val="00FC276F"/>
    <w:rsid w:val="00FD0F21"/>
    <w:rsid w:val="00FD7AF8"/>
    <w:rsid w:val="00FE6684"/>
    <w:rsid w:val="00FF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C6D937"/>
  <w15:chartTrackingRefBased/>
  <w15:docId w15:val="{88CF9D48-0529-478F-82C3-A58C4B75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C2E"/>
    <w:pPr>
      <w:suppressAutoHyphens/>
      <w:jc w:val="both"/>
    </w:pPr>
    <w:rPr>
      <w:rFonts w:ascii="Arial" w:eastAsia="MS Mincho" w:hAnsi="Arial"/>
      <w:lang w:val="de-DE" w:eastAsia="ar-SA"/>
    </w:rPr>
  </w:style>
  <w:style w:type="paragraph" w:styleId="Heading1">
    <w:name w:val="heading 1"/>
    <w:basedOn w:val="Heading9"/>
    <w:next w:val="Normal"/>
    <w:autoRedefine/>
    <w:qFormat/>
    <w:rsid w:val="00002CAE"/>
    <w:pPr>
      <w:keepNext/>
      <w:keepLines/>
      <w:numPr>
        <w:numId w:val="22"/>
      </w:numPr>
      <w:spacing w:before="120" w:after="200"/>
      <w:jc w:val="left"/>
      <w:outlineLvl w:val="0"/>
    </w:pPr>
    <w:rPr>
      <w:rFonts w:cs="Times New Roman"/>
      <w:b/>
      <w:sz w:val="24"/>
      <w:szCs w:val="20"/>
    </w:rPr>
  </w:style>
  <w:style w:type="paragraph" w:styleId="Heading2">
    <w:name w:val="heading 2"/>
    <w:basedOn w:val="Heading3"/>
    <w:next w:val="Normal"/>
    <w:autoRedefine/>
    <w:qFormat/>
    <w:rsid w:val="006B2875"/>
    <w:pPr>
      <w:keepLines/>
      <w:numPr>
        <w:ilvl w:val="1"/>
      </w:numPr>
      <w:spacing w:after="200"/>
      <w:outlineLvl w:val="1"/>
    </w:pPr>
    <w:rPr>
      <w:rFonts w:cs="Times New Roman"/>
      <w:bCs w:val="0"/>
      <w:sz w:val="22"/>
      <w:szCs w:val="20"/>
    </w:rPr>
  </w:style>
  <w:style w:type="paragraph" w:styleId="Heading3">
    <w:name w:val="heading 3"/>
    <w:basedOn w:val="Normal"/>
    <w:next w:val="Normal"/>
    <w:autoRedefine/>
    <w:qFormat/>
    <w:rsid w:val="00297766"/>
    <w:pPr>
      <w:keepNext/>
      <w:numPr>
        <w:ilvl w:val="2"/>
        <w:numId w:val="22"/>
      </w:numPr>
      <w:spacing w:before="120" w:after="12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4373CF"/>
    <w:pPr>
      <w:keepNext/>
      <w:numPr>
        <w:ilvl w:val="3"/>
        <w:numId w:val="2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C69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C6933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9B7F3C"/>
    <w:pPr>
      <w:numPr>
        <w:numId w:val="21"/>
      </w:numPr>
      <w:outlineLvl w:val="8"/>
    </w:pPr>
    <w:rPr>
      <w:rFonts w:cs="Arial"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686C2E"/>
    <w:rPr>
      <w:position w:val="0"/>
      <w:sz w:val="16"/>
      <w:vertAlign w:val="baseline"/>
      <w:lang w:val="fr-FR"/>
    </w:rPr>
  </w:style>
  <w:style w:type="character" w:styleId="FootnoteReference">
    <w:name w:val="footnote reference"/>
    <w:semiHidden/>
    <w:rsid w:val="00686C2E"/>
    <w:rPr>
      <w:vertAlign w:val="superscript"/>
    </w:rPr>
  </w:style>
  <w:style w:type="paragraph" w:customStyle="1" w:styleId="HeadingLeft">
    <w:name w:val="Heading Left"/>
    <w:basedOn w:val="Normal"/>
    <w:next w:val="Normal"/>
    <w:rsid w:val="00686C2E"/>
    <w:pPr>
      <w:spacing w:before="120"/>
      <w:jc w:val="left"/>
    </w:pPr>
    <w:rPr>
      <w:b/>
      <w:sz w:val="24"/>
      <w:lang w:val="en-GB"/>
    </w:rPr>
  </w:style>
  <w:style w:type="paragraph" w:customStyle="1" w:styleId="PartTitle">
    <w:name w:val="Part Title"/>
    <w:basedOn w:val="Normal"/>
    <w:next w:val="Normal"/>
    <w:rsid w:val="00686C2E"/>
    <w:pPr>
      <w:spacing w:line="100" w:lineRule="atLeast"/>
      <w:jc w:val="center"/>
    </w:pPr>
    <w:rPr>
      <w:b/>
      <w:sz w:val="28"/>
    </w:rPr>
  </w:style>
  <w:style w:type="paragraph" w:customStyle="1" w:styleId="ParagraphText">
    <w:name w:val="Paragraph Text"/>
    <w:basedOn w:val="Normal"/>
    <w:rsid w:val="00686C2E"/>
    <w:pPr>
      <w:spacing w:after="62"/>
      <w:jc w:val="left"/>
    </w:pPr>
    <w:rPr>
      <w:color w:val="000000"/>
      <w:szCs w:val="16"/>
      <w:lang w:val="en-GB"/>
    </w:rPr>
  </w:style>
  <w:style w:type="paragraph" w:customStyle="1" w:styleId="Tabletitle">
    <w:name w:val="Table title"/>
    <w:basedOn w:val="Normal"/>
    <w:next w:val="Normal"/>
    <w:rsid w:val="00686C2E"/>
    <w:pPr>
      <w:keepNext/>
      <w:spacing w:before="60" w:after="60" w:line="100" w:lineRule="atLeast"/>
      <w:jc w:val="center"/>
    </w:pPr>
    <w:rPr>
      <w:b/>
      <w:sz w:val="16"/>
    </w:rPr>
  </w:style>
  <w:style w:type="paragraph" w:styleId="FootnoteText">
    <w:name w:val="footnote text"/>
    <w:basedOn w:val="Normal"/>
    <w:semiHidden/>
    <w:rsid w:val="00686C2E"/>
    <w:pPr>
      <w:tabs>
        <w:tab w:val="left" w:pos="340"/>
      </w:tabs>
      <w:spacing w:after="120" w:line="210" w:lineRule="atLeast"/>
    </w:pPr>
    <w:rPr>
      <w:sz w:val="18"/>
    </w:rPr>
  </w:style>
  <w:style w:type="paragraph" w:customStyle="1" w:styleId="LBullet">
    <w:name w:val="L Bullet"/>
    <w:basedOn w:val="Normal"/>
    <w:next w:val="Normal"/>
    <w:rsid w:val="00686C2E"/>
    <w:pPr>
      <w:tabs>
        <w:tab w:val="num" w:pos="360"/>
      </w:tabs>
      <w:spacing w:after="120" w:line="240" w:lineRule="atLeast"/>
      <w:jc w:val="left"/>
    </w:pPr>
    <w:rPr>
      <w:lang w:val="en-GB"/>
    </w:rPr>
  </w:style>
  <w:style w:type="paragraph" w:customStyle="1" w:styleId="Tabletext">
    <w:name w:val="Table text"/>
    <w:basedOn w:val="Normal"/>
    <w:rsid w:val="00686C2E"/>
    <w:pPr>
      <w:spacing w:before="60" w:after="60"/>
    </w:pPr>
    <w:rPr>
      <w:sz w:val="16"/>
      <w:szCs w:val="16"/>
      <w:lang w:val="en-GB"/>
    </w:rPr>
  </w:style>
  <w:style w:type="paragraph" w:customStyle="1" w:styleId="Figuretitle1">
    <w:name w:val="Figure title1"/>
    <w:basedOn w:val="Normal"/>
    <w:next w:val="Normal"/>
    <w:rsid w:val="00686C2E"/>
    <w:pPr>
      <w:spacing w:before="220" w:after="220"/>
      <w:jc w:val="center"/>
    </w:pPr>
    <w:rPr>
      <w:b/>
    </w:rPr>
  </w:style>
  <w:style w:type="paragraph" w:customStyle="1" w:styleId="Tabletitle1">
    <w:name w:val="Table title1"/>
    <w:basedOn w:val="Normal"/>
    <w:next w:val="Normal"/>
    <w:rsid w:val="00686C2E"/>
    <w:pPr>
      <w:keepNext/>
      <w:spacing w:before="120" w:after="120" w:line="230" w:lineRule="exact"/>
      <w:jc w:val="center"/>
    </w:pPr>
    <w:rPr>
      <w:b/>
    </w:rPr>
  </w:style>
  <w:style w:type="paragraph" w:styleId="TOC1">
    <w:name w:val="toc 1"/>
    <w:basedOn w:val="Normal"/>
    <w:next w:val="Normal"/>
    <w:autoRedefine/>
    <w:uiPriority w:val="39"/>
    <w:rsid w:val="007B5E00"/>
    <w:pPr>
      <w:tabs>
        <w:tab w:val="left" w:pos="900"/>
        <w:tab w:val="right" w:leader="dot" w:pos="8630"/>
      </w:tabs>
    </w:pPr>
  </w:style>
  <w:style w:type="paragraph" w:styleId="TOC2">
    <w:name w:val="toc 2"/>
    <w:basedOn w:val="Normal"/>
    <w:next w:val="Normal"/>
    <w:autoRedefine/>
    <w:uiPriority w:val="39"/>
    <w:rsid w:val="00FA127D"/>
    <w:pPr>
      <w:tabs>
        <w:tab w:val="left" w:pos="900"/>
        <w:tab w:val="right" w:leader="dot" w:pos="8630"/>
      </w:tabs>
    </w:pPr>
  </w:style>
  <w:style w:type="character" w:styleId="Hyperlink">
    <w:name w:val="Hyperlink"/>
    <w:uiPriority w:val="99"/>
    <w:rsid w:val="00064D5D"/>
    <w:rPr>
      <w:color w:val="0000FF"/>
      <w:u w:val="single"/>
    </w:rPr>
  </w:style>
  <w:style w:type="character" w:styleId="PageNumber">
    <w:name w:val="page number"/>
    <w:basedOn w:val="DefaultParagraphFont"/>
    <w:rsid w:val="004373CF"/>
  </w:style>
  <w:style w:type="character" w:customStyle="1" w:styleId="ListNumberChar">
    <w:name w:val="List Number Char"/>
    <w:rsid w:val="004373CF"/>
    <w:rPr>
      <w:rFonts w:ascii="Arial" w:eastAsia="MS Mincho" w:hAnsi="Arial"/>
      <w:lang w:val="de-DE" w:eastAsia="ar-SA" w:bidi="ar-SA"/>
    </w:rPr>
  </w:style>
  <w:style w:type="paragraph" w:styleId="Header">
    <w:name w:val="header"/>
    <w:basedOn w:val="Normal"/>
    <w:rsid w:val="004373CF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next w:val="Normal"/>
    <w:rsid w:val="004373CF"/>
    <w:pPr>
      <w:tabs>
        <w:tab w:val="left" w:pos="680"/>
      </w:tabs>
      <w:spacing w:before="120" w:after="240" w:line="230" w:lineRule="atLeast"/>
      <w:ind w:left="851" w:hanging="491"/>
      <w:jc w:val="center"/>
    </w:pPr>
  </w:style>
  <w:style w:type="paragraph" w:styleId="ListNumber2">
    <w:name w:val="List Number 2"/>
    <w:basedOn w:val="Normal"/>
    <w:next w:val="Normal"/>
    <w:rsid w:val="004373CF"/>
    <w:pPr>
      <w:spacing w:before="120" w:after="120"/>
      <w:jc w:val="left"/>
    </w:pPr>
    <w:rPr>
      <w:lang w:val="en-GB"/>
    </w:rPr>
  </w:style>
  <w:style w:type="paragraph" w:customStyle="1" w:styleId="Heading2-4">
    <w:name w:val="Heading 2-4"/>
    <w:basedOn w:val="Normal"/>
    <w:next w:val="Normal"/>
    <w:rsid w:val="004373CF"/>
    <w:pPr>
      <w:numPr>
        <w:numId w:val="1"/>
      </w:numPr>
      <w:spacing w:before="120" w:after="120"/>
    </w:pPr>
    <w:rPr>
      <w:b/>
      <w:lang w:val="en-GB"/>
    </w:rPr>
  </w:style>
  <w:style w:type="paragraph" w:customStyle="1" w:styleId="Heading1-5">
    <w:name w:val="Heading 1-5"/>
    <w:basedOn w:val="Normal"/>
    <w:rsid w:val="004373CF"/>
    <w:pPr>
      <w:numPr>
        <w:ilvl w:val="4"/>
        <w:numId w:val="15"/>
      </w:numPr>
    </w:pPr>
  </w:style>
  <w:style w:type="paragraph" w:styleId="Footer">
    <w:name w:val="footer"/>
    <w:basedOn w:val="Normal"/>
    <w:link w:val="FooterChar"/>
    <w:uiPriority w:val="99"/>
    <w:rsid w:val="00840317"/>
    <w:pPr>
      <w:tabs>
        <w:tab w:val="center" w:pos="4320"/>
        <w:tab w:val="right" w:pos="8640"/>
      </w:tabs>
    </w:pPr>
  </w:style>
  <w:style w:type="paragraph" w:customStyle="1" w:styleId="StyleHeading9White">
    <w:name w:val="Style Heading 9 + White"/>
    <w:basedOn w:val="Heading9"/>
    <w:autoRedefine/>
    <w:rsid w:val="009B7F3C"/>
    <w:rPr>
      <w:color w:val="FFFFFF"/>
    </w:rPr>
  </w:style>
  <w:style w:type="character" w:customStyle="1" w:styleId="FooterChar">
    <w:name w:val="Footer Char"/>
    <w:link w:val="Footer"/>
    <w:uiPriority w:val="99"/>
    <w:rsid w:val="00F12FEC"/>
    <w:rPr>
      <w:rFonts w:ascii="Arial" w:eastAsia="MS Mincho" w:hAnsi="Arial"/>
      <w:lang w:val="de-DE" w:eastAsia="ar-SA"/>
    </w:rPr>
  </w:style>
  <w:style w:type="paragraph" w:styleId="BalloonText">
    <w:name w:val="Balloon Text"/>
    <w:basedOn w:val="Normal"/>
    <w:semiHidden/>
    <w:rsid w:val="00043D3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CE01E2"/>
    <w:rPr>
      <w:rFonts w:ascii="Arial" w:eastAsia="MS Mincho" w:hAnsi="Arial"/>
      <w:lang w:val="de-DE" w:eastAsia="ar-SA"/>
    </w:rPr>
  </w:style>
  <w:style w:type="character" w:styleId="CommentReference">
    <w:name w:val="annotation reference"/>
    <w:uiPriority w:val="99"/>
    <w:semiHidden/>
    <w:unhideWhenUsed/>
    <w:rsid w:val="00CE0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01E2"/>
  </w:style>
  <w:style w:type="character" w:customStyle="1" w:styleId="CommentTextChar">
    <w:name w:val="Comment Text Char"/>
    <w:link w:val="CommentText"/>
    <w:uiPriority w:val="99"/>
    <w:semiHidden/>
    <w:rsid w:val="00CE01E2"/>
    <w:rPr>
      <w:rFonts w:ascii="Arial" w:eastAsia="MS Mincho" w:hAnsi="Arial"/>
      <w:lang w:val="de-DE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01E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E01E2"/>
    <w:rPr>
      <w:rFonts w:ascii="Arial" w:eastAsia="MS Mincho" w:hAnsi="Arial"/>
      <w:b/>
      <w:bCs/>
      <w:lang w:val="de-DE" w:eastAsia="ar-SA"/>
    </w:rPr>
  </w:style>
  <w:style w:type="paragraph" w:customStyle="1" w:styleId="ISOComments">
    <w:name w:val="ISO_Comments"/>
    <w:basedOn w:val="Normal"/>
    <w:rsid w:val="00165BC0"/>
    <w:pPr>
      <w:suppressAutoHyphens w:val="0"/>
      <w:spacing w:before="210" w:line="210" w:lineRule="exact"/>
      <w:jc w:val="left"/>
    </w:pPr>
    <w:rPr>
      <w:rFonts w:eastAsia="Times New Roman"/>
      <w:sz w:val="18"/>
      <w:lang w:val="en-GB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E45C9"/>
    <w:pPr>
      <w:tabs>
        <w:tab w:val="left" w:pos="902"/>
        <w:tab w:val="right" w:leader="dot" w:pos="8630"/>
      </w:tabs>
    </w:pPr>
  </w:style>
  <w:style w:type="paragraph" w:customStyle="1" w:styleId="StylezzForewordAuto">
    <w:name w:val="Style zzForeword + Auto"/>
    <w:basedOn w:val="Normal"/>
    <w:rsid w:val="0069472B"/>
    <w:pPr>
      <w:keepNext/>
      <w:pageBreakBefore/>
      <w:spacing w:line="310" w:lineRule="exact"/>
      <w:jc w:val="left"/>
    </w:pPr>
    <w:rPr>
      <w:b/>
      <w:bCs/>
      <w:sz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8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7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eader" Target="header6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0C90CC9E-E066-4CAE-B969-A55DB3DE9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4363</Words>
  <Characters>24870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UKHO</Company>
  <LinksUpToDate>false</LinksUpToDate>
  <CharactersWithSpaces>29175</CharactersWithSpaces>
  <SharedDoc>false</SharedDoc>
  <HLinks>
    <vt:vector size="180" baseType="variant">
      <vt:variant>
        <vt:i4>1835056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_Toc526418257</vt:lpwstr>
      </vt:variant>
      <vt:variant>
        <vt:i4>1835056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_Toc526418256</vt:lpwstr>
      </vt:variant>
      <vt:variant>
        <vt:i4>1835056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_Toc526418255</vt:lpwstr>
      </vt:variant>
      <vt:variant>
        <vt:i4>1835056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_Toc526418254</vt:lpwstr>
      </vt:variant>
      <vt:variant>
        <vt:i4>1835056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_Toc526418253</vt:lpwstr>
      </vt:variant>
      <vt:variant>
        <vt:i4>1835056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_Toc526418252</vt:lpwstr>
      </vt:variant>
      <vt:variant>
        <vt:i4>1835056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_Toc526418251</vt:lpwstr>
      </vt:variant>
      <vt:variant>
        <vt:i4>1835056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_Toc526418250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_Toc526418249</vt:lpwstr>
      </vt:variant>
      <vt:variant>
        <vt:i4>1900592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_Toc526418248</vt:lpwstr>
      </vt:variant>
      <vt:variant>
        <vt:i4>1900592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_Toc526418247</vt:lpwstr>
      </vt:variant>
      <vt:variant>
        <vt:i4>1900592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_Toc526418246</vt:lpwstr>
      </vt:variant>
      <vt:variant>
        <vt:i4>1900592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_Toc526418245</vt:lpwstr>
      </vt:variant>
      <vt:variant>
        <vt:i4>1900592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_Toc526418244</vt:lpwstr>
      </vt:variant>
      <vt:variant>
        <vt:i4>1900592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_Toc526418243</vt:lpwstr>
      </vt:variant>
      <vt:variant>
        <vt:i4>1900592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_Toc526418242</vt:lpwstr>
      </vt:variant>
      <vt:variant>
        <vt:i4>1900592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_Toc526418241</vt:lpwstr>
      </vt:variant>
      <vt:variant>
        <vt:i4>1900592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_Toc526418240</vt:lpwstr>
      </vt:variant>
      <vt:variant>
        <vt:i4>1703984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_Toc526418239</vt:lpwstr>
      </vt:variant>
      <vt:variant>
        <vt:i4>1703984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_Toc526418238</vt:lpwstr>
      </vt:variant>
      <vt:variant>
        <vt:i4>1703984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_Toc526418237</vt:lpwstr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_Toc526418236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_Toc526418235</vt:lpwstr>
      </vt:variant>
      <vt:variant>
        <vt:i4>1703984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_Toc526418234</vt:lpwstr>
      </vt:variant>
      <vt:variant>
        <vt:i4>1703984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_Toc526418233</vt:lpwstr>
      </vt:variant>
      <vt:variant>
        <vt:i4>1703984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_Toc526418232</vt:lpwstr>
      </vt:variant>
      <vt:variant>
        <vt:i4>1703984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_Toc526418231</vt:lpwstr>
      </vt:variant>
      <vt:variant>
        <vt:i4>1703984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_Toc526418230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_Toc526418229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_Toc526418228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greensladeb</dc:creator>
  <cp:keywords/>
  <dc:description/>
  <cp:lastModifiedBy>Jeff Wootton</cp:lastModifiedBy>
  <cp:revision>12</cp:revision>
  <cp:lastPrinted>2015-02-19T12:12:00Z</cp:lastPrinted>
  <dcterms:created xsi:type="dcterms:W3CDTF">2022-12-14T09:17:00Z</dcterms:created>
  <dcterms:modified xsi:type="dcterms:W3CDTF">2024-04-25T09:56:00Z</dcterms:modified>
</cp:coreProperties>
</file>