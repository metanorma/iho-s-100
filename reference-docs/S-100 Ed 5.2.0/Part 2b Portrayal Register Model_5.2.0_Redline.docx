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5C0D" w14:textId="77777777" w:rsidR="009306F2" w:rsidRPr="0085164B" w:rsidRDefault="009306F2" w:rsidP="009306F2">
      <w:pPr>
        <w:rPr>
          <w:lang w:val="en-GB"/>
        </w:rPr>
      </w:pPr>
    </w:p>
    <w:p w14:paraId="063A654C" w14:textId="77777777" w:rsidR="009306F2" w:rsidRPr="0085164B" w:rsidRDefault="009306F2" w:rsidP="009306F2">
      <w:pPr>
        <w:rPr>
          <w:lang w:val="en-GB"/>
        </w:rPr>
      </w:pPr>
    </w:p>
    <w:p w14:paraId="094CD0C8" w14:textId="77777777" w:rsidR="009306F2" w:rsidRPr="0085164B" w:rsidRDefault="009306F2" w:rsidP="009306F2">
      <w:pPr>
        <w:rPr>
          <w:lang w:val="en-GB"/>
        </w:rPr>
      </w:pPr>
    </w:p>
    <w:p w14:paraId="62F236A9" w14:textId="77777777" w:rsidR="009306F2" w:rsidRPr="0085164B" w:rsidRDefault="009306F2" w:rsidP="009306F2">
      <w:pPr>
        <w:rPr>
          <w:lang w:val="en-GB"/>
        </w:rPr>
      </w:pPr>
    </w:p>
    <w:p w14:paraId="0127DF78" w14:textId="77777777" w:rsidR="009306F2" w:rsidRPr="0085164B" w:rsidRDefault="009306F2" w:rsidP="009306F2">
      <w:pPr>
        <w:rPr>
          <w:lang w:val="en-GB"/>
        </w:rPr>
      </w:pPr>
    </w:p>
    <w:p w14:paraId="71B4AB8C" w14:textId="77777777" w:rsidR="009306F2" w:rsidRDefault="009306F2" w:rsidP="009306F2">
      <w:pPr>
        <w:rPr>
          <w:lang w:val="en-GB"/>
        </w:rPr>
      </w:pPr>
    </w:p>
    <w:p w14:paraId="1596A50C" w14:textId="77777777" w:rsidR="00885A72" w:rsidRDefault="00885A72" w:rsidP="009306F2">
      <w:pPr>
        <w:rPr>
          <w:lang w:val="en-GB"/>
        </w:rPr>
      </w:pPr>
    </w:p>
    <w:p w14:paraId="4F467568" w14:textId="77777777" w:rsidR="00885A72" w:rsidRDefault="00885A72" w:rsidP="009306F2">
      <w:pPr>
        <w:rPr>
          <w:lang w:val="en-GB"/>
        </w:rPr>
      </w:pPr>
    </w:p>
    <w:p w14:paraId="5D12EB86" w14:textId="77777777" w:rsidR="00885A72" w:rsidRPr="0085164B" w:rsidRDefault="00885A72" w:rsidP="009306F2">
      <w:pPr>
        <w:rPr>
          <w:lang w:val="en-GB"/>
        </w:rPr>
      </w:pPr>
    </w:p>
    <w:p w14:paraId="3B261977" w14:textId="77777777" w:rsidR="009306F2" w:rsidRPr="0085164B" w:rsidRDefault="009306F2" w:rsidP="009306F2">
      <w:pPr>
        <w:rPr>
          <w:lang w:val="en-GB"/>
        </w:rPr>
      </w:pPr>
    </w:p>
    <w:p w14:paraId="3FABB622" w14:textId="77777777" w:rsidR="009306F2" w:rsidRPr="0085164B" w:rsidRDefault="009306F2" w:rsidP="009306F2">
      <w:pPr>
        <w:rPr>
          <w:lang w:val="en-GB"/>
        </w:rPr>
      </w:pPr>
    </w:p>
    <w:p w14:paraId="39771044" w14:textId="77777777" w:rsidR="009306F2" w:rsidRPr="0085164B" w:rsidRDefault="009306F2" w:rsidP="009306F2">
      <w:pPr>
        <w:rPr>
          <w:lang w:val="en-GB"/>
        </w:rPr>
      </w:pPr>
    </w:p>
    <w:p w14:paraId="27B7D958" w14:textId="77777777" w:rsidR="009306F2" w:rsidRPr="0085164B" w:rsidRDefault="009306F2" w:rsidP="009306F2">
      <w:pPr>
        <w:rPr>
          <w:lang w:val="en-GB"/>
        </w:rPr>
      </w:pPr>
    </w:p>
    <w:p w14:paraId="5319DA3C" w14:textId="77777777" w:rsidR="009306F2" w:rsidRPr="0085164B" w:rsidRDefault="009306F2" w:rsidP="009306F2">
      <w:pPr>
        <w:rPr>
          <w:lang w:val="en-GB"/>
        </w:rPr>
      </w:pPr>
    </w:p>
    <w:p w14:paraId="21D624C3" w14:textId="77777777" w:rsidR="009306F2" w:rsidRPr="0085164B" w:rsidRDefault="009306F2" w:rsidP="009306F2">
      <w:pPr>
        <w:rPr>
          <w:lang w:val="en-GB"/>
        </w:rPr>
      </w:pPr>
    </w:p>
    <w:p w14:paraId="2F4D1512" w14:textId="77777777" w:rsidR="009306F2" w:rsidRPr="0085164B" w:rsidRDefault="009306F2" w:rsidP="009306F2">
      <w:pPr>
        <w:rPr>
          <w:lang w:val="en-GB"/>
        </w:rPr>
      </w:pPr>
    </w:p>
    <w:p w14:paraId="3B2E3146" w14:textId="77777777" w:rsidR="009306F2" w:rsidRPr="0085164B" w:rsidRDefault="009306F2" w:rsidP="009306F2">
      <w:pPr>
        <w:rPr>
          <w:lang w:val="en-GB"/>
        </w:rPr>
      </w:pPr>
    </w:p>
    <w:p w14:paraId="76252D2F" w14:textId="27FD372B" w:rsidR="009306F2" w:rsidRPr="0085164B" w:rsidRDefault="009306F2" w:rsidP="009306F2">
      <w:pPr>
        <w:jc w:val="center"/>
        <w:rPr>
          <w:b/>
          <w:sz w:val="48"/>
          <w:szCs w:val="48"/>
          <w:lang w:val="en-GB"/>
        </w:rPr>
      </w:pPr>
      <w:r w:rsidRPr="0085164B">
        <w:rPr>
          <w:b/>
          <w:sz w:val="48"/>
          <w:szCs w:val="48"/>
          <w:lang w:val="en-GB"/>
        </w:rPr>
        <w:t xml:space="preserve">S-100 – Part </w:t>
      </w:r>
      <w:r w:rsidR="00AD7A57">
        <w:rPr>
          <w:b/>
          <w:sz w:val="48"/>
          <w:szCs w:val="48"/>
          <w:lang w:val="en-GB"/>
        </w:rPr>
        <w:t>2b</w:t>
      </w:r>
    </w:p>
    <w:p w14:paraId="0B434D5A" w14:textId="77777777" w:rsidR="009306F2" w:rsidRPr="0085164B" w:rsidRDefault="009306F2" w:rsidP="009306F2">
      <w:pPr>
        <w:jc w:val="center"/>
        <w:rPr>
          <w:b/>
          <w:sz w:val="36"/>
          <w:szCs w:val="36"/>
          <w:lang w:val="en-GB"/>
        </w:rPr>
      </w:pPr>
    </w:p>
    <w:p w14:paraId="2FFB311D" w14:textId="77777777" w:rsidR="009306F2" w:rsidRPr="0085164B" w:rsidRDefault="009306F2" w:rsidP="009306F2">
      <w:pPr>
        <w:jc w:val="center"/>
        <w:rPr>
          <w:b/>
          <w:sz w:val="36"/>
          <w:szCs w:val="36"/>
          <w:lang w:val="en-GB"/>
        </w:rPr>
      </w:pPr>
    </w:p>
    <w:p w14:paraId="6E35085C" w14:textId="77777777" w:rsidR="009F6BBC" w:rsidRDefault="00AD7A57" w:rsidP="00515CE8">
      <w:pPr>
        <w:pStyle w:val="PartTitle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Portrayal Register</w:t>
      </w:r>
    </w:p>
    <w:p w14:paraId="11C2F596" w14:textId="7F542FA4" w:rsidR="009F6BBC" w:rsidRDefault="009F6BBC">
      <w:pPr>
        <w:suppressAutoHyphens w:val="0"/>
        <w:jc w:val="left"/>
        <w:rPr>
          <w:lang w:val="en-GB"/>
        </w:rPr>
      </w:pPr>
      <w:r>
        <w:rPr>
          <w:lang w:val="en-GB"/>
        </w:rPr>
        <w:br w:type="page"/>
      </w:r>
    </w:p>
    <w:p w14:paraId="6C32A8BE" w14:textId="77777777" w:rsidR="00BB0F31" w:rsidRPr="0026542D" w:rsidRDefault="00BB0F31" w:rsidP="00BB0F31">
      <w:pPr>
        <w:pStyle w:val="StylezzForewordAuto"/>
        <w:pageBreakBefore w:val="0"/>
        <w:jc w:val="center"/>
        <w:rPr>
          <w:ins w:id="0" w:author="Jeff Wootton" w:date="2024-04-25T11:46:00Z"/>
          <w:sz w:val="24"/>
          <w:szCs w:val="24"/>
          <w:lang w:val="en-GB"/>
        </w:rPr>
      </w:pPr>
      <w:ins w:id="1" w:author="Jeff Wootton" w:date="2024-04-25T11:46:00Z">
        <w:r w:rsidRPr="0026542D">
          <w:rPr>
            <w:sz w:val="24"/>
            <w:szCs w:val="24"/>
            <w:lang w:val="en-GB"/>
          </w:rPr>
          <w:lastRenderedPageBreak/>
          <w:t>Summary of Substantive Changes in Edition 5.2.0</w:t>
        </w:r>
      </w:ins>
    </w:p>
    <w:p w14:paraId="6E8070BD" w14:textId="77777777" w:rsidR="00BB0F31" w:rsidRPr="0026542D" w:rsidRDefault="00BB0F31" w:rsidP="00BB0F31">
      <w:pPr>
        <w:rPr>
          <w:ins w:id="2" w:author="Jeff Wootton" w:date="2024-04-25T11:46:00Z"/>
          <w:lang w:val="en-GB"/>
        </w:r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6"/>
        <w:gridCol w:w="1956"/>
      </w:tblGrid>
      <w:tr w:rsidR="00BB0F31" w:rsidRPr="0026542D" w14:paraId="37276EE3" w14:textId="77777777" w:rsidTr="008C618B">
        <w:trPr>
          <w:cantSplit/>
          <w:jc w:val="center"/>
          <w:ins w:id="3" w:author="Jeff Wootton" w:date="2024-04-25T11:46:00Z"/>
        </w:trPr>
        <w:tc>
          <w:tcPr>
            <w:tcW w:w="7366" w:type="dxa"/>
            <w:shd w:val="clear" w:color="auto" w:fill="D9D9D9" w:themeFill="background1" w:themeFillShade="D9"/>
          </w:tcPr>
          <w:p w14:paraId="5071FC45" w14:textId="77777777" w:rsidR="00BB0F31" w:rsidRPr="0026542D" w:rsidRDefault="00BB0F31" w:rsidP="008C618B">
            <w:pPr>
              <w:pStyle w:val="Tabletitle"/>
              <w:rPr>
                <w:ins w:id="4" w:author="Jeff Wootton" w:date="2024-04-25T11:46:00Z"/>
                <w:rFonts w:eastAsia="Times New Roman" w:cs="Arial"/>
                <w:sz w:val="20"/>
                <w:lang w:val="en-GB"/>
              </w:rPr>
            </w:pPr>
            <w:ins w:id="5" w:author="Jeff Wootton" w:date="2024-04-25T11:46:00Z">
              <w:r w:rsidRPr="0026542D">
                <w:rPr>
                  <w:rFonts w:eastAsia="Times New Roman" w:cs="Arial"/>
                  <w:sz w:val="20"/>
                  <w:lang w:val="en-GB"/>
                </w:rPr>
                <w:t>Change Summary</w:t>
              </w:r>
            </w:ins>
          </w:p>
        </w:tc>
        <w:tc>
          <w:tcPr>
            <w:tcW w:w="1956" w:type="dxa"/>
            <w:shd w:val="clear" w:color="auto" w:fill="D9D9D9" w:themeFill="background1" w:themeFillShade="D9"/>
          </w:tcPr>
          <w:p w14:paraId="3FE7B56A" w14:textId="77777777" w:rsidR="00BB0F31" w:rsidRPr="0026542D" w:rsidRDefault="00BB0F31" w:rsidP="008C618B">
            <w:pPr>
              <w:pStyle w:val="Tabletitle"/>
              <w:rPr>
                <w:ins w:id="6" w:author="Jeff Wootton" w:date="2024-04-25T11:46:00Z"/>
                <w:rFonts w:eastAsia="Times New Roman" w:cs="Arial"/>
                <w:sz w:val="20"/>
                <w:lang w:val="en-GB"/>
              </w:rPr>
            </w:pPr>
            <w:ins w:id="7" w:author="Jeff Wootton" w:date="2024-04-25T11:46:00Z">
              <w:r w:rsidRPr="0026542D">
                <w:rPr>
                  <w:rFonts w:eastAsia="Times New Roman" w:cs="Arial"/>
                  <w:sz w:val="20"/>
                  <w:lang w:val="en-GB"/>
                </w:rPr>
                <w:t>Clauses Effected</w:t>
              </w:r>
            </w:ins>
          </w:p>
        </w:tc>
      </w:tr>
      <w:tr w:rsidR="00BB0F31" w:rsidRPr="00BB0F31" w14:paraId="6AB1D7DA" w14:textId="77777777" w:rsidTr="008C618B">
        <w:trPr>
          <w:cantSplit/>
          <w:jc w:val="center"/>
          <w:ins w:id="8" w:author="Jeff Wootton" w:date="2024-04-25T11:46:00Z"/>
        </w:trPr>
        <w:tc>
          <w:tcPr>
            <w:tcW w:w="9322" w:type="dxa"/>
            <w:gridSpan w:val="2"/>
            <w:shd w:val="clear" w:color="auto" w:fill="F2F2F2" w:themeFill="background1" w:themeFillShade="F2"/>
          </w:tcPr>
          <w:p w14:paraId="7ED5C9F6" w14:textId="26982F91" w:rsidR="00BB0F31" w:rsidRPr="0026542D" w:rsidRDefault="00BB0F31" w:rsidP="008C618B">
            <w:pPr>
              <w:spacing w:before="60" w:after="60"/>
              <w:jc w:val="left"/>
              <w:rPr>
                <w:ins w:id="9" w:author="Jeff Wootton" w:date="2024-04-25T11:46:00Z"/>
                <w:rFonts w:cs="Arial"/>
                <w:b/>
                <w:bCs/>
                <w:lang w:val="en-GB"/>
              </w:rPr>
            </w:pPr>
            <w:ins w:id="10" w:author="Jeff Wootton" w:date="2024-04-25T11:46:00Z">
              <w:r w:rsidRPr="0026542D">
                <w:rPr>
                  <w:rFonts w:cs="Arial"/>
                  <w:b/>
                  <w:bCs/>
                  <w:lang w:val="en-GB"/>
                </w:rPr>
                <w:t xml:space="preserve">Part </w:t>
              </w:r>
              <w:r>
                <w:rPr>
                  <w:rFonts w:cs="Arial"/>
                  <w:b/>
                  <w:bCs/>
                  <w:lang w:val="en-GB"/>
                </w:rPr>
                <w:t>2b</w:t>
              </w:r>
              <w:r w:rsidRPr="0026542D">
                <w:rPr>
                  <w:rFonts w:cs="Arial"/>
                  <w:b/>
                  <w:bCs/>
                  <w:lang w:val="en-GB"/>
                </w:rPr>
                <w:t xml:space="preserve"> – </w:t>
              </w:r>
              <w:r>
                <w:rPr>
                  <w:rFonts w:cs="Arial"/>
                  <w:b/>
                  <w:bCs/>
                  <w:lang w:val="en-GB"/>
                </w:rPr>
                <w:t>Portrayal Register</w:t>
              </w:r>
            </w:ins>
          </w:p>
        </w:tc>
      </w:tr>
      <w:tr w:rsidR="00BB0F31" w:rsidRPr="0026542D" w14:paraId="235DEB75" w14:textId="77777777" w:rsidTr="008C618B">
        <w:trPr>
          <w:cantSplit/>
          <w:jc w:val="center"/>
          <w:ins w:id="11" w:author="Jeff Wootton" w:date="2024-04-25T11:46:00Z"/>
        </w:trPr>
        <w:tc>
          <w:tcPr>
            <w:tcW w:w="7366" w:type="dxa"/>
          </w:tcPr>
          <w:p w14:paraId="43B2BF34" w14:textId="58A5ECC6" w:rsidR="00BB0F31" w:rsidRPr="0026542D" w:rsidRDefault="00BB0F31" w:rsidP="008C618B">
            <w:pPr>
              <w:spacing w:before="60" w:after="60"/>
              <w:jc w:val="left"/>
              <w:rPr>
                <w:ins w:id="12" w:author="Jeff Wootton" w:date="2024-04-25T11:46:00Z"/>
                <w:rFonts w:cs="Arial"/>
                <w:lang w:val="en-GB"/>
              </w:rPr>
            </w:pPr>
          </w:p>
        </w:tc>
        <w:tc>
          <w:tcPr>
            <w:tcW w:w="1956" w:type="dxa"/>
          </w:tcPr>
          <w:p w14:paraId="3B5E1524" w14:textId="0022F88D" w:rsidR="00BB0F31" w:rsidRPr="0026542D" w:rsidRDefault="00BB0F31" w:rsidP="008C618B">
            <w:pPr>
              <w:spacing w:before="60" w:after="60"/>
              <w:jc w:val="left"/>
              <w:rPr>
                <w:ins w:id="13" w:author="Jeff Wootton" w:date="2024-04-25T11:46:00Z"/>
                <w:rFonts w:cs="Arial"/>
                <w:lang w:val="en-GB"/>
              </w:rPr>
            </w:pPr>
          </w:p>
        </w:tc>
      </w:tr>
      <w:tr w:rsidR="00BB0F31" w:rsidRPr="0026542D" w14:paraId="6C8B726A" w14:textId="77777777" w:rsidTr="008C618B">
        <w:trPr>
          <w:cantSplit/>
          <w:jc w:val="center"/>
          <w:ins w:id="14" w:author="Jeff Wootton" w:date="2024-04-25T11:46:00Z"/>
        </w:trPr>
        <w:tc>
          <w:tcPr>
            <w:tcW w:w="7366" w:type="dxa"/>
          </w:tcPr>
          <w:p w14:paraId="651EB820" w14:textId="3353EA9F" w:rsidR="00BB0F31" w:rsidRPr="0026542D" w:rsidRDefault="00BB0F31" w:rsidP="008C618B">
            <w:pPr>
              <w:spacing w:before="60" w:after="60"/>
              <w:jc w:val="left"/>
              <w:rPr>
                <w:ins w:id="15" w:author="Jeff Wootton" w:date="2024-04-25T11:46:00Z"/>
                <w:rFonts w:cs="Arial"/>
                <w:lang w:val="en-GB"/>
              </w:rPr>
            </w:pPr>
          </w:p>
        </w:tc>
        <w:tc>
          <w:tcPr>
            <w:tcW w:w="1956" w:type="dxa"/>
          </w:tcPr>
          <w:p w14:paraId="668A8E8C" w14:textId="70794092" w:rsidR="00BB0F31" w:rsidRPr="0026542D" w:rsidRDefault="00BB0F31" w:rsidP="008C618B">
            <w:pPr>
              <w:spacing w:before="60" w:after="60"/>
              <w:jc w:val="left"/>
              <w:rPr>
                <w:ins w:id="16" w:author="Jeff Wootton" w:date="2024-04-25T11:46:00Z"/>
                <w:rFonts w:cs="Arial"/>
                <w:lang w:val="en-GB"/>
              </w:rPr>
            </w:pPr>
          </w:p>
        </w:tc>
      </w:tr>
    </w:tbl>
    <w:p w14:paraId="1CE15212" w14:textId="4D0C663B" w:rsidR="009F6BBC" w:rsidDel="00BB0F31" w:rsidRDefault="009F6BBC" w:rsidP="009F6BBC">
      <w:pPr>
        <w:rPr>
          <w:del w:id="17" w:author="Jeff Wootton" w:date="2024-04-25T11:46:00Z"/>
          <w:b/>
          <w:sz w:val="28"/>
          <w:lang w:val="en-US" w:eastAsia="en-GB"/>
        </w:rPr>
      </w:pPr>
    </w:p>
    <w:p w14:paraId="0B164B84" w14:textId="6FBABDFF" w:rsidR="009F6BBC" w:rsidDel="00BB0F31" w:rsidRDefault="009F6BBC" w:rsidP="009F6BBC">
      <w:pPr>
        <w:rPr>
          <w:del w:id="18" w:author="Jeff Wootton" w:date="2024-04-25T11:46:00Z"/>
          <w:b/>
          <w:sz w:val="28"/>
          <w:lang w:val="en-US" w:eastAsia="en-GB"/>
        </w:rPr>
      </w:pPr>
    </w:p>
    <w:p w14:paraId="715BCBA9" w14:textId="6A17D44C" w:rsidR="009F6BBC" w:rsidDel="00BB0F31" w:rsidRDefault="009F6BBC" w:rsidP="009F6BBC">
      <w:pPr>
        <w:rPr>
          <w:del w:id="19" w:author="Jeff Wootton" w:date="2024-04-25T11:46:00Z"/>
          <w:b/>
          <w:sz w:val="28"/>
          <w:lang w:val="en-US" w:eastAsia="en-GB"/>
        </w:rPr>
      </w:pPr>
    </w:p>
    <w:p w14:paraId="69A101E3" w14:textId="2F3860C5" w:rsidR="009F6BBC" w:rsidDel="00BB0F31" w:rsidRDefault="009F6BBC" w:rsidP="009F6BBC">
      <w:pPr>
        <w:jc w:val="center"/>
        <w:rPr>
          <w:del w:id="20" w:author="Jeff Wootton" w:date="2024-04-25T11:46:00Z"/>
          <w:b/>
          <w:sz w:val="28"/>
          <w:lang w:val="en-US" w:eastAsia="en-GB"/>
        </w:rPr>
      </w:pPr>
    </w:p>
    <w:p w14:paraId="60D24618" w14:textId="20E53465" w:rsidR="009F6BBC" w:rsidDel="00BB0F31" w:rsidRDefault="009F6BBC" w:rsidP="009F6BBC">
      <w:pPr>
        <w:jc w:val="center"/>
        <w:rPr>
          <w:del w:id="21" w:author="Jeff Wootton" w:date="2024-04-25T11:46:00Z"/>
          <w:b/>
          <w:sz w:val="28"/>
          <w:lang w:val="en-US" w:eastAsia="en-GB"/>
        </w:rPr>
      </w:pPr>
    </w:p>
    <w:p w14:paraId="7DD7DE62" w14:textId="1417BD78" w:rsidR="009F6BBC" w:rsidDel="00BB0F31" w:rsidRDefault="009F6BBC" w:rsidP="009F6BBC">
      <w:pPr>
        <w:jc w:val="center"/>
        <w:rPr>
          <w:del w:id="22" w:author="Jeff Wootton" w:date="2024-04-25T11:46:00Z"/>
          <w:b/>
          <w:sz w:val="28"/>
          <w:lang w:val="en-US" w:eastAsia="en-GB"/>
        </w:rPr>
      </w:pPr>
    </w:p>
    <w:p w14:paraId="5D7B435F" w14:textId="6DCC4F9A" w:rsidR="009F6BBC" w:rsidDel="00BB0F31" w:rsidRDefault="009F6BBC" w:rsidP="009F6BBC">
      <w:pPr>
        <w:jc w:val="center"/>
        <w:rPr>
          <w:del w:id="23" w:author="Jeff Wootton" w:date="2024-04-25T11:46:00Z"/>
          <w:b/>
          <w:sz w:val="28"/>
          <w:lang w:val="en-US" w:eastAsia="en-GB"/>
        </w:rPr>
      </w:pPr>
    </w:p>
    <w:p w14:paraId="5CD47165" w14:textId="5216AAD3" w:rsidR="009F6BBC" w:rsidDel="00BB0F31" w:rsidRDefault="009F6BBC" w:rsidP="009F6BBC">
      <w:pPr>
        <w:jc w:val="center"/>
        <w:rPr>
          <w:del w:id="24" w:author="Jeff Wootton" w:date="2024-04-25T11:46:00Z"/>
          <w:b/>
          <w:sz w:val="28"/>
          <w:lang w:val="en-US" w:eastAsia="en-GB"/>
        </w:rPr>
      </w:pPr>
    </w:p>
    <w:p w14:paraId="5D0F2062" w14:textId="4AA43F70" w:rsidR="009F6BBC" w:rsidDel="00BB0F31" w:rsidRDefault="009F6BBC" w:rsidP="009F6BBC">
      <w:pPr>
        <w:jc w:val="center"/>
        <w:rPr>
          <w:del w:id="25" w:author="Jeff Wootton" w:date="2024-04-25T11:46:00Z"/>
          <w:b/>
          <w:sz w:val="28"/>
          <w:lang w:val="en-US" w:eastAsia="en-GB"/>
        </w:rPr>
      </w:pPr>
    </w:p>
    <w:p w14:paraId="285A30A3" w14:textId="1A227CEA" w:rsidR="009F6BBC" w:rsidDel="00BB0F31" w:rsidRDefault="009F6BBC" w:rsidP="009F6BBC">
      <w:pPr>
        <w:jc w:val="center"/>
        <w:rPr>
          <w:del w:id="26" w:author="Jeff Wootton" w:date="2024-04-25T11:46:00Z"/>
          <w:b/>
          <w:sz w:val="28"/>
          <w:lang w:val="en-US" w:eastAsia="en-GB"/>
        </w:rPr>
      </w:pPr>
    </w:p>
    <w:p w14:paraId="2708994F" w14:textId="381ECC97" w:rsidR="009F6BBC" w:rsidDel="00BB0F31" w:rsidRDefault="009F6BBC" w:rsidP="009F6BBC">
      <w:pPr>
        <w:jc w:val="center"/>
        <w:rPr>
          <w:del w:id="27" w:author="Jeff Wootton" w:date="2024-04-25T11:46:00Z"/>
          <w:b/>
          <w:sz w:val="28"/>
          <w:lang w:val="en-US" w:eastAsia="en-GB"/>
        </w:rPr>
      </w:pPr>
    </w:p>
    <w:p w14:paraId="0FEE391A" w14:textId="109B7D72" w:rsidR="009F6BBC" w:rsidDel="00BB0F31" w:rsidRDefault="009F6BBC" w:rsidP="009F6BBC">
      <w:pPr>
        <w:jc w:val="center"/>
        <w:rPr>
          <w:del w:id="28" w:author="Jeff Wootton" w:date="2024-04-25T11:46:00Z"/>
          <w:b/>
          <w:sz w:val="28"/>
          <w:lang w:val="en-US" w:eastAsia="en-GB"/>
        </w:rPr>
      </w:pPr>
    </w:p>
    <w:p w14:paraId="41116646" w14:textId="7C5BE37A" w:rsidR="009F6BBC" w:rsidRPr="00225890" w:rsidDel="00BB0F31" w:rsidRDefault="009F6BBC" w:rsidP="009F6BBC">
      <w:pPr>
        <w:pBdr>
          <w:top w:val="single" w:sz="8" w:space="0" w:color="000000" w:shadow="1"/>
          <w:left w:val="single" w:sz="8" w:space="0" w:color="000000" w:shadow="1"/>
          <w:bottom w:val="single" w:sz="8" w:space="0" w:color="000000" w:shadow="1"/>
          <w:right w:val="single" w:sz="8" w:space="0" w:color="000000" w:shadow="1"/>
        </w:pBdr>
        <w:jc w:val="center"/>
        <w:rPr>
          <w:del w:id="29" w:author="Jeff Wootton" w:date="2024-04-25T11:46:00Z"/>
          <w:rFonts w:ascii="Arial Narrow" w:hAnsi="Arial Narrow"/>
          <w:lang w:val="en-GB" w:eastAsia="en-GB"/>
          <w:rPrChange w:id="30" w:author="Jeff Wootton" w:date="2024-04-25T11:45:00Z">
            <w:rPr>
              <w:del w:id="31" w:author="Jeff Wootton" w:date="2024-04-25T11:46:00Z"/>
              <w:rFonts w:ascii="Arial Narrow" w:hAnsi="Arial Narrow"/>
              <w:lang w:eastAsia="en-GB"/>
            </w:rPr>
          </w:rPrChange>
        </w:rPr>
      </w:pPr>
      <w:del w:id="32" w:author="Jeff Wootton" w:date="2024-04-25T11:46:00Z">
        <w:r w:rsidRPr="00225890" w:rsidDel="00BB0F31">
          <w:rPr>
            <w:rFonts w:ascii="Arial Narrow" w:hAnsi="Arial Narrow"/>
            <w:lang w:val="en-GB" w:eastAsia="en-GB"/>
            <w:rPrChange w:id="33" w:author="Jeff Wootton" w:date="2024-04-25T11:45:00Z">
              <w:rPr>
                <w:rFonts w:ascii="Arial Narrow" w:hAnsi="Arial Narrow"/>
                <w:lang w:eastAsia="en-GB"/>
              </w:rPr>
            </w:rPrChange>
          </w:rPr>
          <w:delText>Page intentionally left blank</w:delText>
        </w:r>
      </w:del>
    </w:p>
    <w:p w14:paraId="5BB4909A" w14:textId="77777777" w:rsidR="009F6BBC" w:rsidRPr="009F6BBC" w:rsidRDefault="009F6BBC" w:rsidP="009F6BBC">
      <w:pPr>
        <w:rPr>
          <w:lang w:val="en-GB"/>
        </w:rPr>
      </w:pPr>
    </w:p>
    <w:p w14:paraId="529800F2" w14:textId="038EA0FE" w:rsidR="008772D4" w:rsidRDefault="00F56048" w:rsidP="009F6BBC">
      <w:pPr>
        <w:pStyle w:val="PartTitle"/>
        <w:jc w:val="left"/>
        <w:rPr>
          <w:sz w:val="24"/>
          <w:szCs w:val="24"/>
          <w:lang w:val="en-GB"/>
        </w:rPr>
      </w:pPr>
      <w:r w:rsidRPr="0085164B">
        <w:rPr>
          <w:lang w:val="en-GB"/>
        </w:rPr>
        <w:br w:type="page"/>
      </w:r>
      <w:r w:rsidR="008772D4" w:rsidRPr="009F6BBC">
        <w:rPr>
          <w:sz w:val="24"/>
          <w:szCs w:val="24"/>
          <w:lang w:val="en-GB"/>
        </w:rPr>
        <w:lastRenderedPageBreak/>
        <w:t>Contents</w:t>
      </w:r>
    </w:p>
    <w:p w14:paraId="672AFBFB" w14:textId="77777777" w:rsidR="009F6BBC" w:rsidRPr="009F6BBC" w:rsidRDefault="009F6BBC" w:rsidP="009F6BBC"/>
    <w:p w14:paraId="12FDA982" w14:textId="77777777" w:rsidR="008569DE" w:rsidRDefault="00CE755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>
        <w:rPr>
          <w:lang w:val="en-GB"/>
        </w:rPr>
        <w:fldChar w:fldCharType="begin"/>
      </w:r>
      <w:r w:rsidR="008954AC">
        <w:rPr>
          <w:lang w:val="en-GB"/>
        </w:rPr>
        <w:instrText xml:space="preserve"> TOC \o "1-3" \h \z \t "Appendix,6" </w:instrText>
      </w:r>
      <w:r>
        <w:rPr>
          <w:lang w:val="en-GB"/>
        </w:rPr>
        <w:fldChar w:fldCharType="separate"/>
      </w:r>
      <w:hyperlink w:anchor="_Toc131578407" w:history="1">
        <w:r w:rsidR="008569DE" w:rsidRPr="00624485">
          <w:rPr>
            <w:rStyle w:val="Hyperlink"/>
            <w:noProof/>
            <w:lang w:val="en-GB"/>
          </w:rPr>
          <w:t>2b-1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Scope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_Toc131578407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</w:t>
        </w:r>
        <w:r w:rsidR="008569DE">
          <w:rPr>
            <w:noProof/>
            <w:webHidden/>
          </w:rPr>
          <w:fldChar w:fldCharType="end"/>
        </w:r>
      </w:hyperlink>
    </w:p>
    <w:p w14:paraId="285C9820" w14:textId="77777777" w:rsidR="008569DE" w:rsidRDefault="00F079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08" w:history="1">
        <w:r w:rsidR="008569DE" w:rsidRPr="00624485">
          <w:rPr>
            <w:rStyle w:val="Hyperlink"/>
            <w:noProof/>
            <w:lang w:val="en-GB"/>
          </w:rPr>
          <w:t>2b-1.1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Conformance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_Toc131578408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</w:t>
        </w:r>
        <w:r w:rsidR="008569DE">
          <w:rPr>
            <w:noProof/>
            <w:webHidden/>
          </w:rPr>
          <w:fldChar w:fldCharType="end"/>
        </w:r>
      </w:hyperlink>
    </w:p>
    <w:p w14:paraId="0344CA70" w14:textId="77777777" w:rsidR="008569DE" w:rsidRDefault="00F0792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09" w:history="1">
        <w:r w:rsidR="008569DE" w:rsidRPr="00624485">
          <w:rPr>
            <w:rStyle w:val="Hyperlink"/>
            <w:noProof/>
            <w:lang w:val="en-GB"/>
          </w:rPr>
          <w:t>2b-2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Normative references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_Toc131578409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</w:t>
        </w:r>
        <w:r w:rsidR="008569DE">
          <w:rPr>
            <w:noProof/>
            <w:webHidden/>
          </w:rPr>
          <w:fldChar w:fldCharType="end"/>
        </w:r>
      </w:hyperlink>
    </w:p>
    <w:p w14:paraId="0116D0C1" w14:textId="77777777" w:rsidR="008569DE" w:rsidRDefault="00F0792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10" w:history="1">
        <w:r w:rsidR="008569DE" w:rsidRPr="00624485">
          <w:rPr>
            <w:rStyle w:val="Hyperlink"/>
            <w:noProof/>
            <w:lang w:val="en-GB"/>
          </w:rPr>
          <w:t>2b-3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General concepts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_Toc131578410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2</w:t>
        </w:r>
        <w:r w:rsidR="008569DE">
          <w:rPr>
            <w:noProof/>
            <w:webHidden/>
          </w:rPr>
          <w:fldChar w:fldCharType="end"/>
        </w:r>
      </w:hyperlink>
    </w:p>
    <w:p w14:paraId="63533A14" w14:textId="77777777" w:rsidR="008569DE" w:rsidRDefault="00F079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11" w:history="1">
        <w:r w:rsidR="008569DE" w:rsidRPr="00624485">
          <w:rPr>
            <w:rStyle w:val="Hyperlink"/>
            <w:noProof/>
            <w:lang w:val="en-GB"/>
          </w:rPr>
          <w:t>2b-3.1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Register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_Toc131578411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2</w:t>
        </w:r>
        <w:r w:rsidR="008569DE">
          <w:rPr>
            <w:noProof/>
            <w:webHidden/>
          </w:rPr>
          <w:fldChar w:fldCharType="end"/>
        </w:r>
      </w:hyperlink>
    </w:p>
    <w:p w14:paraId="0AE80A6C" w14:textId="77777777" w:rsidR="008569DE" w:rsidRDefault="00F079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12" w:history="1">
        <w:r w:rsidR="008569DE" w:rsidRPr="00624485">
          <w:rPr>
            <w:rStyle w:val="Hyperlink"/>
            <w:noProof/>
            <w:lang w:val="en-GB"/>
          </w:rPr>
          <w:t>2b-3.2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Portrayal Register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_Toc131578412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2</w:t>
        </w:r>
        <w:r w:rsidR="008569DE">
          <w:rPr>
            <w:noProof/>
            <w:webHidden/>
          </w:rPr>
          <w:fldChar w:fldCharType="end"/>
        </w:r>
      </w:hyperlink>
    </w:p>
    <w:p w14:paraId="02E48CF5" w14:textId="77777777" w:rsidR="008569DE" w:rsidRDefault="00F079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13" w:history="1">
        <w:r w:rsidR="008569DE" w:rsidRPr="00624485">
          <w:rPr>
            <w:rStyle w:val="Hyperlink"/>
            <w:noProof/>
            <w:lang w:val="en-GB"/>
          </w:rPr>
          <w:t>2b-3.3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Portrayal catalogue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_Toc131578413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2</w:t>
        </w:r>
        <w:r w:rsidR="008569DE">
          <w:rPr>
            <w:noProof/>
            <w:webHidden/>
          </w:rPr>
          <w:fldChar w:fldCharType="end"/>
        </w:r>
      </w:hyperlink>
    </w:p>
    <w:p w14:paraId="15003D91" w14:textId="77777777" w:rsidR="008569DE" w:rsidRDefault="00F0792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14" w:history="1">
        <w:r w:rsidR="008569DE" w:rsidRPr="00624485">
          <w:rPr>
            <w:rStyle w:val="Hyperlink"/>
            <w:noProof/>
            <w:lang w:val="en-GB"/>
          </w:rPr>
          <w:t>2b-4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IHO Portrayal Register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_Toc131578414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2</w:t>
        </w:r>
        <w:r w:rsidR="008569DE">
          <w:rPr>
            <w:noProof/>
            <w:webHidden/>
          </w:rPr>
          <w:fldChar w:fldCharType="end"/>
        </w:r>
      </w:hyperlink>
    </w:p>
    <w:p w14:paraId="45469DBF" w14:textId="77777777" w:rsidR="008569DE" w:rsidRDefault="00F079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15" w:history="1">
        <w:r w:rsidR="008569DE" w:rsidRPr="00624485">
          <w:rPr>
            <w:rStyle w:val="Hyperlink"/>
            <w:noProof/>
            <w:lang w:val="en-GB"/>
          </w:rPr>
          <w:t>2b-4.1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Types of registered items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_Toc131578415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2</w:t>
        </w:r>
        <w:r w:rsidR="008569DE">
          <w:rPr>
            <w:noProof/>
            <w:webHidden/>
          </w:rPr>
          <w:fldChar w:fldCharType="end"/>
        </w:r>
      </w:hyperlink>
    </w:p>
    <w:p w14:paraId="411E9076" w14:textId="77777777" w:rsidR="008569DE" w:rsidRDefault="00F079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16" w:history="1">
        <w:r w:rsidR="008569DE" w:rsidRPr="00624485">
          <w:rPr>
            <w:rStyle w:val="Hyperlink"/>
            <w:noProof/>
            <w:lang w:val="en-GB"/>
          </w:rPr>
          <w:t>2b-4.2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Data model of a Portrayal Register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_Toc131578416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3</w:t>
        </w:r>
        <w:r w:rsidR="008569DE">
          <w:rPr>
            <w:noProof/>
            <w:webHidden/>
          </w:rPr>
          <w:fldChar w:fldCharType="end"/>
        </w:r>
      </w:hyperlink>
    </w:p>
    <w:p w14:paraId="4C98E42B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17" w:history="1">
        <w:r w:rsidR="008569DE" w:rsidRPr="00624485">
          <w:rPr>
            <w:rStyle w:val="Hyperlink"/>
            <w:noProof/>
            <w:lang w:val="en-GB"/>
          </w:rPr>
          <w:t>2b-4.2.1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UML Model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_Toc131578417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3</w:t>
        </w:r>
        <w:r w:rsidR="008569DE">
          <w:rPr>
            <w:noProof/>
            <w:webHidden/>
          </w:rPr>
          <w:fldChar w:fldCharType="end"/>
        </w:r>
      </w:hyperlink>
    </w:p>
    <w:p w14:paraId="207635A4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18" w:history="1">
        <w:r w:rsidR="008569DE" w:rsidRPr="00624485">
          <w:rPr>
            <w:rStyle w:val="Hyperlink"/>
            <w:noProof/>
            <w:lang w:val="en-GB"/>
          </w:rPr>
          <w:t>2b-4.2.2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S100_PR_Register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_Toc131578418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5</w:t>
        </w:r>
        <w:r w:rsidR="008569DE">
          <w:rPr>
            <w:noProof/>
            <w:webHidden/>
          </w:rPr>
          <w:fldChar w:fldCharType="end"/>
        </w:r>
      </w:hyperlink>
    </w:p>
    <w:p w14:paraId="71F49D41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19" w:history="1">
        <w:r w:rsidR="008569DE" w:rsidRPr="00624485">
          <w:rPr>
            <w:rStyle w:val="Hyperlink"/>
            <w:noProof/>
            <w:lang w:val="en-GB"/>
          </w:rPr>
          <w:t>2b-4.2.3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S100_PR_RegisterDomain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_Toc131578419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5</w:t>
        </w:r>
        <w:r w:rsidR="008569DE">
          <w:rPr>
            <w:noProof/>
            <w:webHidden/>
          </w:rPr>
          <w:fldChar w:fldCharType="end"/>
        </w:r>
      </w:hyperlink>
    </w:p>
    <w:p w14:paraId="5041CE28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20" w:history="1">
        <w:r w:rsidR="008569DE" w:rsidRPr="00624485">
          <w:rPr>
            <w:rStyle w:val="Hyperlink"/>
            <w:noProof/>
            <w:lang w:val="en-GB"/>
          </w:rPr>
          <w:t>2b-4.2.4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S100_PR_User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_Toc131578420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5</w:t>
        </w:r>
        <w:r w:rsidR="008569DE">
          <w:rPr>
            <w:noProof/>
            <w:webHidden/>
          </w:rPr>
          <w:fldChar w:fldCharType="end"/>
        </w:r>
      </w:hyperlink>
    </w:p>
    <w:p w14:paraId="078EC501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21" w:history="1">
        <w:r w:rsidR="008569DE" w:rsidRPr="00624485">
          <w:rPr>
            <w:rStyle w:val="Hyperlink"/>
            <w:noProof/>
            <w:lang w:val="en-GB"/>
          </w:rPr>
          <w:t>2b-4.2.5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S100_PR_RegisterManager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_Toc131578421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6</w:t>
        </w:r>
        <w:r w:rsidR="008569DE">
          <w:rPr>
            <w:noProof/>
            <w:webHidden/>
          </w:rPr>
          <w:fldChar w:fldCharType="end"/>
        </w:r>
      </w:hyperlink>
    </w:p>
    <w:p w14:paraId="0B285D21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22" w:history="1">
        <w:r w:rsidR="008569DE" w:rsidRPr="00624485">
          <w:rPr>
            <w:rStyle w:val="Hyperlink"/>
            <w:noProof/>
            <w:lang w:val="en-GB"/>
          </w:rPr>
          <w:t>2b-4.2.6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S100_PR_RegisterOrganization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_Toc131578422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6</w:t>
        </w:r>
        <w:r w:rsidR="008569DE">
          <w:rPr>
            <w:noProof/>
            <w:webHidden/>
          </w:rPr>
          <w:fldChar w:fldCharType="end"/>
        </w:r>
      </w:hyperlink>
    </w:p>
    <w:p w14:paraId="26898372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23" w:history="1">
        <w:r w:rsidR="008569DE" w:rsidRPr="00624485">
          <w:rPr>
            <w:rStyle w:val="Hyperlink"/>
            <w:noProof/>
            <w:lang w:val="en-GB"/>
          </w:rPr>
          <w:t>2b-4.2.7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S100_PR_RegisterPermissions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_Toc131578423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6</w:t>
        </w:r>
        <w:r w:rsidR="008569DE">
          <w:rPr>
            <w:noProof/>
            <w:webHidden/>
          </w:rPr>
          <w:fldChar w:fldCharType="end"/>
        </w:r>
      </w:hyperlink>
    </w:p>
    <w:p w14:paraId="048478B2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24" w:history="1">
        <w:r w:rsidR="008569DE" w:rsidRPr="00624485">
          <w:rPr>
            <w:rStyle w:val="Hyperlink"/>
            <w:noProof/>
            <w:lang w:val="en-GB"/>
          </w:rPr>
          <w:t>2b-4.2.8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 ManagementInfo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_Toc131578424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7</w:t>
        </w:r>
        <w:r w:rsidR="008569DE">
          <w:rPr>
            <w:noProof/>
            <w:webHidden/>
          </w:rPr>
          <w:fldChar w:fldCharType="end"/>
        </w:r>
      </w:hyperlink>
    </w:p>
    <w:p w14:paraId="6916F4B1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25" w:history="1">
        <w:r w:rsidR="008569DE" w:rsidRPr="00624485">
          <w:rPr>
            <w:rStyle w:val="Hyperlink"/>
            <w:noProof/>
            <w:lang w:val="en-GB"/>
          </w:rPr>
          <w:t>2b-4.2.9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 Attachment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_Toc131578425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7</w:t>
        </w:r>
        <w:r w:rsidR="008569DE">
          <w:rPr>
            <w:noProof/>
            <w:webHidden/>
          </w:rPr>
          <w:fldChar w:fldCharType="end"/>
        </w:r>
      </w:hyperlink>
    </w:p>
    <w:p w14:paraId="30B614B3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26" w:history="1">
        <w:r w:rsidR="008569DE" w:rsidRPr="00624485">
          <w:rPr>
            <w:rStyle w:val="Hyperlink"/>
            <w:noProof/>
            <w:lang w:val="en-GB"/>
          </w:rPr>
          <w:t>2b-4.2.10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 RegisterItem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_Toc131578426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7</w:t>
        </w:r>
        <w:r w:rsidR="008569DE">
          <w:rPr>
            <w:noProof/>
            <w:webHidden/>
          </w:rPr>
          <w:fldChar w:fldCharType="end"/>
        </w:r>
      </w:hyperlink>
    </w:p>
    <w:p w14:paraId="5444EE2B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27" w:history="1">
        <w:r w:rsidR="008569DE" w:rsidRPr="00624485">
          <w:rPr>
            <w:rStyle w:val="Hyperlink"/>
            <w:noProof/>
            <w:lang w:val="en-GB"/>
          </w:rPr>
          <w:t>2b-4.2.11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 VisualItem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_Toc131578427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8</w:t>
        </w:r>
        <w:r w:rsidR="008569DE">
          <w:rPr>
            <w:noProof/>
            <w:webHidden/>
          </w:rPr>
          <w:fldChar w:fldCharType="end"/>
        </w:r>
      </w:hyperlink>
    </w:p>
    <w:p w14:paraId="7371CAF9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28" w:history="1">
        <w:r w:rsidR="008569DE" w:rsidRPr="00624485">
          <w:rPr>
            <w:rStyle w:val="Hyperlink"/>
            <w:noProof/>
            <w:lang w:val="en-GB"/>
          </w:rPr>
          <w:t>2b-4.2.12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 Symbol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_Toc131578428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8</w:t>
        </w:r>
        <w:r w:rsidR="008569DE">
          <w:rPr>
            <w:noProof/>
            <w:webHidden/>
          </w:rPr>
          <w:fldChar w:fldCharType="end"/>
        </w:r>
      </w:hyperlink>
    </w:p>
    <w:p w14:paraId="6F84AD1D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29" w:history="1">
        <w:r w:rsidR="008569DE" w:rsidRPr="00624485">
          <w:rPr>
            <w:rStyle w:val="Hyperlink"/>
            <w:noProof/>
            <w:lang w:val="en-GB"/>
          </w:rPr>
          <w:t>2b-4.2.13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 LineStyle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_Toc131578429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8</w:t>
        </w:r>
        <w:r w:rsidR="008569DE">
          <w:rPr>
            <w:noProof/>
            <w:webHidden/>
          </w:rPr>
          <w:fldChar w:fldCharType="end"/>
        </w:r>
      </w:hyperlink>
    </w:p>
    <w:p w14:paraId="4FF218B6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30" w:history="1">
        <w:r w:rsidR="008569DE" w:rsidRPr="00624485">
          <w:rPr>
            <w:rStyle w:val="Hyperlink"/>
            <w:noProof/>
            <w:lang w:val="en-GB"/>
          </w:rPr>
          <w:t>2b-4.2.14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 AreaFill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_Toc131578430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9</w:t>
        </w:r>
        <w:r w:rsidR="008569DE">
          <w:rPr>
            <w:noProof/>
            <w:webHidden/>
          </w:rPr>
          <w:fldChar w:fldCharType="end"/>
        </w:r>
      </w:hyperlink>
    </w:p>
    <w:p w14:paraId="15AADC9B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31" w:history="1">
        <w:r w:rsidR="008569DE" w:rsidRPr="00624485">
          <w:rPr>
            <w:rStyle w:val="Hyperlink"/>
            <w:noProof/>
            <w:lang w:val="en-GB"/>
          </w:rPr>
          <w:t>2b-4.2.15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 Pixmap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_Toc131578431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9</w:t>
        </w:r>
        <w:r w:rsidR="008569DE">
          <w:rPr>
            <w:noProof/>
            <w:webHidden/>
          </w:rPr>
          <w:fldChar w:fldCharType="end"/>
        </w:r>
      </w:hyperlink>
    </w:p>
    <w:p w14:paraId="56DDDBA8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32" w:history="1">
        <w:r w:rsidR="008569DE" w:rsidRPr="00624485">
          <w:rPr>
            <w:rStyle w:val="Hyperlink"/>
            <w:noProof/>
            <w:lang w:val="en-GB"/>
          </w:rPr>
          <w:t>2b-4.2.16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 ItemSchema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_Toc131578432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9</w:t>
        </w:r>
        <w:r w:rsidR="008569DE">
          <w:rPr>
            <w:noProof/>
            <w:webHidden/>
          </w:rPr>
          <w:fldChar w:fldCharType="end"/>
        </w:r>
      </w:hyperlink>
    </w:p>
    <w:p w14:paraId="1840A276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33" w:history="1">
        <w:r w:rsidR="008569DE" w:rsidRPr="00624485">
          <w:rPr>
            <w:rStyle w:val="Hyperlink"/>
            <w:noProof/>
            <w:lang w:val="en-GB"/>
          </w:rPr>
          <w:t>2b-4.2.17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S100_PR_ColourToken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_Toc131578433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10</w:t>
        </w:r>
        <w:r w:rsidR="008569DE">
          <w:rPr>
            <w:noProof/>
            <w:webHidden/>
          </w:rPr>
          <w:fldChar w:fldCharType="end"/>
        </w:r>
      </w:hyperlink>
    </w:p>
    <w:p w14:paraId="02A547F6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34" w:history="1">
        <w:r w:rsidR="008569DE" w:rsidRPr="00624485">
          <w:rPr>
            <w:rStyle w:val="Hyperlink"/>
            <w:noProof/>
            <w:lang w:val="en-GB"/>
          </w:rPr>
          <w:t>2b-4.2.18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S100_PR_ColourPalette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_Toc131578434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10</w:t>
        </w:r>
        <w:r w:rsidR="008569DE">
          <w:rPr>
            <w:noProof/>
            <w:webHidden/>
          </w:rPr>
          <w:fldChar w:fldCharType="end"/>
        </w:r>
      </w:hyperlink>
    </w:p>
    <w:p w14:paraId="19C65999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35" w:history="1">
        <w:r w:rsidR="008569DE" w:rsidRPr="00624485">
          <w:rPr>
            <w:rStyle w:val="Hyperlink"/>
            <w:noProof/>
            <w:lang w:val="en-GB"/>
          </w:rPr>
          <w:t>2b-4.2.19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S100_PR_PaletteItem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_Toc131578435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11</w:t>
        </w:r>
        <w:r w:rsidR="008569DE">
          <w:rPr>
            <w:noProof/>
            <w:webHidden/>
          </w:rPr>
          <w:fldChar w:fldCharType="end"/>
        </w:r>
      </w:hyperlink>
    </w:p>
    <w:p w14:paraId="69680305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36" w:history="1">
        <w:r w:rsidR="008569DE" w:rsidRPr="00624485">
          <w:rPr>
            <w:rStyle w:val="Hyperlink"/>
            <w:noProof/>
            <w:lang w:val="en-GB"/>
          </w:rPr>
          <w:t>2b-4.2.20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S100_PR_DisplayMode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_Toc131578436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11</w:t>
        </w:r>
        <w:r w:rsidR="008569DE">
          <w:rPr>
            <w:noProof/>
            <w:webHidden/>
          </w:rPr>
          <w:fldChar w:fldCharType="end"/>
        </w:r>
      </w:hyperlink>
    </w:p>
    <w:p w14:paraId="5648CFC0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37" w:history="1">
        <w:r w:rsidR="008569DE" w:rsidRPr="00624485">
          <w:rPr>
            <w:rStyle w:val="Hyperlink"/>
            <w:noProof/>
            <w:lang w:val="en-GB"/>
          </w:rPr>
          <w:t>2b-4.2.21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S100_PR_ViewingGroupLayer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_Toc131578437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11</w:t>
        </w:r>
        <w:r w:rsidR="008569DE">
          <w:rPr>
            <w:noProof/>
            <w:webHidden/>
          </w:rPr>
          <w:fldChar w:fldCharType="end"/>
        </w:r>
      </w:hyperlink>
    </w:p>
    <w:p w14:paraId="4256D908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38" w:history="1">
        <w:r w:rsidR="008569DE" w:rsidRPr="00624485">
          <w:rPr>
            <w:rStyle w:val="Hyperlink"/>
            <w:noProof/>
            <w:lang w:val="en-GB"/>
          </w:rPr>
          <w:t>2b-4.2.22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S100_PR_ViewingGroup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_Toc131578438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11</w:t>
        </w:r>
        <w:r w:rsidR="008569DE">
          <w:rPr>
            <w:noProof/>
            <w:webHidden/>
          </w:rPr>
          <w:fldChar w:fldCharType="end"/>
        </w:r>
      </w:hyperlink>
    </w:p>
    <w:p w14:paraId="18D0F168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39" w:history="1">
        <w:r w:rsidR="008569DE" w:rsidRPr="00624485">
          <w:rPr>
            <w:rStyle w:val="Hyperlink"/>
            <w:noProof/>
            <w:lang w:val="en-GB"/>
          </w:rPr>
          <w:t>2b-4.2.23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S100_PR_DisplayPlane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_Toc131578439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12</w:t>
        </w:r>
        <w:r w:rsidR="008569DE">
          <w:rPr>
            <w:noProof/>
            <w:webHidden/>
          </w:rPr>
          <w:fldChar w:fldCharType="end"/>
        </w:r>
      </w:hyperlink>
    </w:p>
    <w:p w14:paraId="22C9F308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40" w:history="1">
        <w:r w:rsidR="008569DE" w:rsidRPr="00624485">
          <w:rPr>
            <w:rStyle w:val="Hyperlink"/>
            <w:noProof/>
            <w:lang w:val="en-GB"/>
          </w:rPr>
          <w:t>2b-4.2.24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S100_PR_Font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_Toc131578440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12</w:t>
        </w:r>
        <w:r w:rsidR="008569DE">
          <w:rPr>
            <w:noProof/>
            <w:webHidden/>
          </w:rPr>
          <w:fldChar w:fldCharType="end"/>
        </w:r>
      </w:hyperlink>
    </w:p>
    <w:p w14:paraId="387D41FD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41" w:history="1">
        <w:r w:rsidR="008569DE" w:rsidRPr="00624485">
          <w:rPr>
            <w:rStyle w:val="Hyperlink"/>
            <w:noProof/>
            <w:lang w:val="en-GB"/>
          </w:rPr>
          <w:t>2b-4.2.25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S100_PR_DrawingPriority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_Toc131578441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12</w:t>
        </w:r>
        <w:r w:rsidR="008569DE">
          <w:rPr>
            <w:noProof/>
            <w:webHidden/>
          </w:rPr>
          <w:fldChar w:fldCharType="end"/>
        </w:r>
      </w:hyperlink>
    </w:p>
    <w:p w14:paraId="385956B6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42" w:history="1">
        <w:r w:rsidR="008569DE" w:rsidRPr="00624485">
          <w:rPr>
            <w:rStyle w:val="Hyperlink"/>
            <w:noProof/>
            <w:lang w:val="en-GB"/>
          </w:rPr>
          <w:t>2b-4.2.26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S100_PR_ContextParameter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_Toc131578442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12</w:t>
        </w:r>
        <w:r w:rsidR="008569DE">
          <w:rPr>
            <w:noProof/>
            <w:webHidden/>
          </w:rPr>
          <w:fldChar w:fldCharType="end"/>
        </w:r>
      </w:hyperlink>
    </w:p>
    <w:p w14:paraId="566048C0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43" w:history="1">
        <w:r w:rsidR="008569DE" w:rsidRPr="00624485">
          <w:rPr>
            <w:rStyle w:val="Hyperlink"/>
            <w:noProof/>
            <w:lang w:val="en-GB"/>
          </w:rPr>
          <w:t>2b-4.2.27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S100_PR_ColourValue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_Toc131578443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13</w:t>
        </w:r>
        <w:r w:rsidR="008569DE">
          <w:rPr>
            <w:noProof/>
            <w:webHidden/>
          </w:rPr>
          <w:fldChar w:fldCharType="end"/>
        </w:r>
      </w:hyperlink>
    </w:p>
    <w:p w14:paraId="46D3D646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44" w:history="1">
        <w:r w:rsidR="008569DE" w:rsidRPr="00624485">
          <w:rPr>
            <w:rStyle w:val="Hyperlink"/>
            <w:noProof/>
            <w:lang w:val="en-GB"/>
          </w:rPr>
          <w:t>2b-4.2.28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S100_PR_SRGBValue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_Toc131578444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13</w:t>
        </w:r>
        <w:r w:rsidR="008569DE">
          <w:rPr>
            <w:noProof/>
            <w:webHidden/>
          </w:rPr>
          <w:fldChar w:fldCharType="end"/>
        </w:r>
      </w:hyperlink>
    </w:p>
    <w:p w14:paraId="47D0242E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45" w:history="1">
        <w:r w:rsidR="008569DE" w:rsidRPr="00624485">
          <w:rPr>
            <w:rStyle w:val="Hyperlink"/>
            <w:noProof/>
            <w:lang w:val="en-GB"/>
          </w:rPr>
          <w:t>2b-4.2.29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S100_PR_CIEValue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_Toc131578445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13</w:t>
        </w:r>
        <w:r w:rsidR="008569DE">
          <w:rPr>
            <w:noProof/>
            <w:webHidden/>
          </w:rPr>
          <w:fldChar w:fldCharType="end"/>
        </w:r>
      </w:hyperlink>
    </w:p>
    <w:p w14:paraId="1708D001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46" w:history="1">
        <w:r w:rsidR="008569DE" w:rsidRPr="00624485">
          <w:rPr>
            <w:rStyle w:val="Hyperlink"/>
            <w:noProof/>
            <w:lang w:val="en-GB"/>
          </w:rPr>
          <w:t>2b-4.2.30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S100_PR_Alert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_Toc131578446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14</w:t>
        </w:r>
        <w:r w:rsidR="008569DE">
          <w:rPr>
            <w:noProof/>
            <w:webHidden/>
          </w:rPr>
          <w:fldChar w:fldCharType="end"/>
        </w:r>
      </w:hyperlink>
    </w:p>
    <w:p w14:paraId="4820814B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47" w:history="1">
        <w:r w:rsidR="008569DE" w:rsidRPr="00624485">
          <w:rPr>
            <w:rStyle w:val="Hyperlink"/>
            <w:noProof/>
            <w:lang w:val="en-GB"/>
          </w:rPr>
          <w:t>2b-4.2.31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S100_PR_AlertInfo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_Toc131578447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14</w:t>
        </w:r>
        <w:r w:rsidR="008569DE">
          <w:rPr>
            <w:noProof/>
            <w:webHidden/>
          </w:rPr>
          <w:fldChar w:fldCharType="end"/>
        </w:r>
      </w:hyperlink>
    </w:p>
    <w:p w14:paraId="220CE64D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48" w:history="1">
        <w:r w:rsidR="008569DE" w:rsidRPr="00624485">
          <w:rPr>
            <w:rStyle w:val="Hyperlink"/>
            <w:noProof/>
            <w:lang w:val="en-GB"/>
          </w:rPr>
          <w:t>2b-4.2.32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S100_PR_AlertPriority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_Toc131578448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14</w:t>
        </w:r>
        <w:r w:rsidR="008569DE">
          <w:rPr>
            <w:noProof/>
            <w:webHidden/>
          </w:rPr>
          <w:fldChar w:fldCharType="end"/>
        </w:r>
      </w:hyperlink>
    </w:p>
    <w:p w14:paraId="63EBD975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49" w:history="1">
        <w:r w:rsidR="008569DE" w:rsidRPr="00624485">
          <w:rPr>
            <w:rStyle w:val="Hyperlink"/>
            <w:noProof/>
            <w:lang w:val="en-GB"/>
          </w:rPr>
          <w:t>2b-4.2.33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S100_PR_AlertMessage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_Toc131578449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15</w:t>
        </w:r>
        <w:r w:rsidR="008569DE">
          <w:rPr>
            <w:noProof/>
            <w:webHidden/>
          </w:rPr>
          <w:fldChar w:fldCharType="end"/>
        </w:r>
      </w:hyperlink>
    </w:p>
    <w:p w14:paraId="6A025443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50" w:history="1">
        <w:r w:rsidR="008569DE" w:rsidRPr="00624485">
          <w:rPr>
            <w:rStyle w:val="Hyperlink"/>
            <w:noProof/>
            <w:lang w:val="en-GB"/>
          </w:rPr>
          <w:t>2b-4.2.34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S100_PR_AlertHighlight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_Toc131578450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15</w:t>
        </w:r>
        <w:r w:rsidR="008569DE">
          <w:rPr>
            <w:noProof/>
            <w:webHidden/>
          </w:rPr>
          <w:fldChar w:fldCharType="end"/>
        </w:r>
      </w:hyperlink>
    </w:p>
    <w:p w14:paraId="76678AB8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51" w:history="1">
        <w:r w:rsidR="008569DE" w:rsidRPr="00624485">
          <w:rPr>
            <w:rStyle w:val="Hyperlink"/>
            <w:noProof/>
            <w:lang w:val="en-GB"/>
          </w:rPr>
          <w:t>2b-4.2.35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  <w:lang w:val="en-GB"/>
          </w:rPr>
          <w:t>S100_PR_NationalLanguageString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_Toc131578451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16</w:t>
        </w:r>
        <w:r w:rsidR="008569DE">
          <w:rPr>
            <w:noProof/>
            <w:webHidden/>
          </w:rPr>
          <w:fldChar w:fldCharType="end"/>
        </w:r>
      </w:hyperlink>
    </w:p>
    <w:p w14:paraId="7D41A2C3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52" w:history="1">
        <w:r w:rsidR="008569DE" w:rsidRPr="00624485">
          <w:rPr>
            <w:rStyle w:val="Hyperlink"/>
            <w:noProof/>
          </w:rPr>
          <w:t>2b-4.2.36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</w:rPr>
          <w:t>S100_PR_FileType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_Toc131578452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16</w:t>
        </w:r>
        <w:r w:rsidR="008569DE">
          <w:rPr>
            <w:noProof/>
            <w:webHidden/>
          </w:rPr>
          <w:fldChar w:fldCharType="end"/>
        </w:r>
      </w:hyperlink>
    </w:p>
    <w:p w14:paraId="5A0DFEA9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53" w:history="1">
        <w:r w:rsidR="008569DE" w:rsidRPr="00624485">
          <w:rPr>
            <w:rStyle w:val="Hyperlink"/>
            <w:noProof/>
          </w:rPr>
          <w:t>2b-4.2.37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</w:rPr>
          <w:t>S100_PR_FontType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_Toc131578453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16</w:t>
        </w:r>
        <w:r w:rsidR="008569DE">
          <w:rPr>
            <w:noProof/>
            <w:webHidden/>
          </w:rPr>
          <w:fldChar w:fldCharType="end"/>
        </w:r>
      </w:hyperlink>
    </w:p>
    <w:p w14:paraId="65EF81EB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54" w:history="1">
        <w:r w:rsidR="008569DE" w:rsidRPr="00624485">
          <w:rPr>
            <w:rStyle w:val="Hyperlink"/>
            <w:noProof/>
          </w:rPr>
          <w:t>2b-4.2.38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</w:rPr>
          <w:t>S100_PR_ImageType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_Toc131578454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16</w:t>
        </w:r>
        <w:r w:rsidR="008569DE">
          <w:rPr>
            <w:noProof/>
            <w:webHidden/>
          </w:rPr>
          <w:fldChar w:fldCharType="end"/>
        </w:r>
      </w:hyperlink>
    </w:p>
    <w:p w14:paraId="3057FD1F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55" w:history="1">
        <w:r w:rsidR="008569DE" w:rsidRPr="00624485">
          <w:rPr>
            <w:rStyle w:val="Hyperlink"/>
            <w:noProof/>
          </w:rPr>
          <w:t>2b-4.2.39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</w:rPr>
          <w:t>S100_PR_AlertPriorityType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_Toc131578455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17</w:t>
        </w:r>
        <w:r w:rsidR="008569DE">
          <w:rPr>
            <w:noProof/>
            <w:webHidden/>
          </w:rPr>
          <w:fldChar w:fldCharType="end"/>
        </w:r>
      </w:hyperlink>
    </w:p>
    <w:p w14:paraId="3A96658E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56" w:history="1">
        <w:r w:rsidR="008569DE" w:rsidRPr="00624485">
          <w:rPr>
            <w:rStyle w:val="Hyperlink"/>
            <w:noProof/>
          </w:rPr>
          <w:t>2b-4.2.40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</w:rPr>
          <w:t>S100_PR_ParameterType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_Toc131578456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17</w:t>
        </w:r>
        <w:r w:rsidR="008569DE">
          <w:rPr>
            <w:noProof/>
            <w:webHidden/>
          </w:rPr>
          <w:fldChar w:fldCharType="end"/>
        </w:r>
      </w:hyperlink>
    </w:p>
    <w:p w14:paraId="36C2C384" w14:textId="77777777" w:rsidR="008569DE" w:rsidRDefault="00F0792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1578457" w:history="1">
        <w:r w:rsidR="008569DE" w:rsidRPr="00624485">
          <w:rPr>
            <w:rStyle w:val="Hyperlink"/>
            <w:noProof/>
          </w:rPr>
          <w:t>2b-4.2.41</w:t>
        </w:r>
        <w:r w:rsidR="008569DE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8569DE" w:rsidRPr="00624485">
          <w:rPr>
            <w:rStyle w:val="Hyperlink"/>
            <w:noProof/>
          </w:rPr>
          <w:t>S100_PR_HighlightStyle</w:t>
        </w:r>
        <w:r w:rsidR="008569DE">
          <w:rPr>
            <w:noProof/>
            <w:webHidden/>
          </w:rPr>
          <w:tab/>
        </w:r>
        <w:r w:rsidR="008569DE">
          <w:rPr>
            <w:noProof/>
            <w:webHidden/>
          </w:rPr>
          <w:fldChar w:fldCharType="begin"/>
        </w:r>
        <w:r w:rsidR="008569DE">
          <w:rPr>
            <w:noProof/>
            <w:webHidden/>
          </w:rPr>
          <w:instrText xml:space="preserve"> PAGEREF _Toc131578457 \h </w:instrText>
        </w:r>
        <w:r w:rsidR="008569DE">
          <w:rPr>
            <w:noProof/>
            <w:webHidden/>
          </w:rPr>
        </w:r>
        <w:r w:rsidR="008569DE">
          <w:rPr>
            <w:noProof/>
            <w:webHidden/>
          </w:rPr>
          <w:fldChar w:fldCharType="separate"/>
        </w:r>
        <w:r w:rsidR="005F5043">
          <w:rPr>
            <w:noProof/>
            <w:webHidden/>
          </w:rPr>
          <w:t>17</w:t>
        </w:r>
        <w:r w:rsidR="008569DE">
          <w:rPr>
            <w:noProof/>
            <w:webHidden/>
          </w:rPr>
          <w:fldChar w:fldCharType="end"/>
        </w:r>
      </w:hyperlink>
    </w:p>
    <w:p w14:paraId="68540FBF" w14:textId="19C9F31C" w:rsidR="009F6BBC" w:rsidRDefault="00CE7556" w:rsidP="008A4679">
      <w:pPr>
        <w:pStyle w:val="PartTitle"/>
        <w:jc w:val="left"/>
        <w:rPr>
          <w:lang w:val="en-GB"/>
        </w:rPr>
      </w:pPr>
      <w:r>
        <w:rPr>
          <w:lang w:val="en-GB"/>
        </w:rPr>
        <w:fldChar w:fldCharType="end"/>
      </w:r>
    </w:p>
    <w:p w14:paraId="73804B5E" w14:textId="77777777" w:rsidR="009F6BBC" w:rsidRDefault="009F6BBC">
      <w:pPr>
        <w:suppressAutoHyphens w:val="0"/>
        <w:jc w:val="left"/>
        <w:rPr>
          <w:b/>
          <w:sz w:val="28"/>
          <w:lang w:val="en-GB"/>
        </w:rPr>
      </w:pPr>
      <w:r>
        <w:rPr>
          <w:lang w:val="en-GB"/>
        </w:rPr>
        <w:br w:type="page"/>
      </w:r>
    </w:p>
    <w:p w14:paraId="2D3853BB" w14:textId="77777777" w:rsidR="009F6BBC" w:rsidRDefault="009F6BBC" w:rsidP="009F6BBC">
      <w:pPr>
        <w:rPr>
          <w:b/>
          <w:sz w:val="28"/>
          <w:lang w:val="en-US" w:eastAsia="en-GB"/>
        </w:rPr>
      </w:pPr>
    </w:p>
    <w:p w14:paraId="64F0FF04" w14:textId="77777777" w:rsidR="009F6BBC" w:rsidRDefault="009F6BBC" w:rsidP="009F6BBC">
      <w:pPr>
        <w:rPr>
          <w:b/>
          <w:sz w:val="28"/>
          <w:lang w:val="en-US" w:eastAsia="en-GB"/>
        </w:rPr>
      </w:pPr>
    </w:p>
    <w:p w14:paraId="0C7428FD" w14:textId="77777777" w:rsidR="009F6BBC" w:rsidRDefault="009F6BBC" w:rsidP="009F6BBC">
      <w:pPr>
        <w:rPr>
          <w:b/>
          <w:sz w:val="28"/>
          <w:lang w:val="en-US" w:eastAsia="en-GB"/>
        </w:rPr>
      </w:pPr>
    </w:p>
    <w:p w14:paraId="5F553CB0" w14:textId="77777777" w:rsidR="009F6BBC" w:rsidRDefault="009F6BBC" w:rsidP="009F6BBC">
      <w:pPr>
        <w:jc w:val="center"/>
        <w:rPr>
          <w:b/>
          <w:sz w:val="28"/>
          <w:lang w:val="en-US" w:eastAsia="en-GB"/>
        </w:rPr>
      </w:pPr>
    </w:p>
    <w:p w14:paraId="6406106A" w14:textId="77777777" w:rsidR="009F6BBC" w:rsidRDefault="009F6BBC" w:rsidP="009F6BBC">
      <w:pPr>
        <w:jc w:val="center"/>
        <w:rPr>
          <w:b/>
          <w:sz w:val="28"/>
          <w:lang w:val="en-US" w:eastAsia="en-GB"/>
        </w:rPr>
      </w:pPr>
    </w:p>
    <w:p w14:paraId="57B0A299" w14:textId="77777777" w:rsidR="009F6BBC" w:rsidRDefault="009F6BBC" w:rsidP="009F6BBC">
      <w:pPr>
        <w:jc w:val="center"/>
        <w:rPr>
          <w:b/>
          <w:sz w:val="28"/>
          <w:lang w:val="en-US" w:eastAsia="en-GB"/>
        </w:rPr>
      </w:pPr>
    </w:p>
    <w:p w14:paraId="2E5ABD98" w14:textId="77777777" w:rsidR="009F6BBC" w:rsidRDefault="009F6BBC" w:rsidP="009F6BBC">
      <w:pPr>
        <w:jc w:val="center"/>
        <w:rPr>
          <w:b/>
          <w:sz w:val="28"/>
          <w:lang w:val="en-US" w:eastAsia="en-GB"/>
        </w:rPr>
      </w:pPr>
    </w:p>
    <w:p w14:paraId="6A284D47" w14:textId="77777777" w:rsidR="009F6BBC" w:rsidRDefault="009F6BBC" w:rsidP="009F6BBC">
      <w:pPr>
        <w:jc w:val="center"/>
        <w:rPr>
          <w:b/>
          <w:sz w:val="28"/>
          <w:lang w:val="en-US" w:eastAsia="en-GB"/>
        </w:rPr>
      </w:pPr>
    </w:p>
    <w:p w14:paraId="27298D90" w14:textId="77777777" w:rsidR="009F6BBC" w:rsidRDefault="009F6BBC" w:rsidP="009F6BBC">
      <w:pPr>
        <w:jc w:val="center"/>
        <w:rPr>
          <w:b/>
          <w:sz w:val="28"/>
          <w:lang w:val="en-US" w:eastAsia="en-GB"/>
        </w:rPr>
      </w:pPr>
    </w:p>
    <w:p w14:paraId="00288EF4" w14:textId="77777777" w:rsidR="009F6BBC" w:rsidRDefault="009F6BBC" w:rsidP="009F6BBC">
      <w:pPr>
        <w:jc w:val="center"/>
        <w:rPr>
          <w:b/>
          <w:sz w:val="28"/>
          <w:lang w:val="en-US" w:eastAsia="en-GB"/>
        </w:rPr>
      </w:pPr>
    </w:p>
    <w:p w14:paraId="2F00DE9D" w14:textId="77777777" w:rsidR="009F6BBC" w:rsidRDefault="009F6BBC" w:rsidP="009F6BBC">
      <w:pPr>
        <w:jc w:val="center"/>
        <w:rPr>
          <w:b/>
          <w:sz w:val="28"/>
          <w:lang w:val="en-US" w:eastAsia="en-GB"/>
        </w:rPr>
      </w:pPr>
    </w:p>
    <w:p w14:paraId="4F68FAD0" w14:textId="77777777" w:rsidR="009F6BBC" w:rsidRDefault="009F6BBC" w:rsidP="009F6BBC">
      <w:pPr>
        <w:jc w:val="center"/>
        <w:rPr>
          <w:b/>
          <w:sz w:val="28"/>
          <w:lang w:val="en-US" w:eastAsia="en-GB"/>
        </w:rPr>
      </w:pPr>
    </w:p>
    <w:p w14:paraId="096AD442" w14:textId="77777777" w:rsidR="009F6BBC" w:rsidRDefault="009F6BBC" w:rsidP="009F6BBC">
      <w:pPr>
        <w:pBdr>
          <w:top w:val="single" w:sz="8" w:space="0" w:color="000000" w:shadow="1"/>
          <w:left w:val="single" w:sz="8" w:space="0" w:color="000000" w:shadow="1"/>
          <w:bottom w:val="single" w:sz="8" w:space="0" w:color="000000" w:shadow="1"/>
          <w:right w:val="single" w:sz="8" w:space="0" w:color="000000" w:shadow="1"/>
        </w:pBdr>
        <w:jc w:val="center"/>
        <w:rPr>
          <w:rFonts w:ascii="Arial Narrow" w:hAnsi="Arial Narrow"/>
          <w:lang w:eastAsia="en-GB"/>
        </w:rPr>
      </w:pPr>
      <w:r>
        <w:rPr>
          <w:rFonts w:ascii="Arial Narrow" w:hAnsi="Arial Narrow"/>
          <w:lang w:eastAsia="en-GB"/>
        </w:rPr>
        <w:t xml:space="preserve">Page </w:t>
      </w:r>
      <w:proofErr w:type="spellStart"/>
      <w:r>
        <w:rPr>
          <w:rFonts w:ascii="Arial Narrow" w:hAnsi="Arial Narrow"/>
          <w:lang w:eastAsia="en-GB"/>
        </w:rPr>
        <w:t>intentionally</w:t>
      </w:r>
      <w:proofErr w:type="spellEnd"/>
      <w:r>
        <w:rPr>
          <w:rFonts w:ascii="Arial Narrow" w:hAnsi="Arial Narrow"/>
          <w:lang w:eastAsia="en-GB"/>
        </w:rPr>
        <w:t xml:space="preserve"> </w:t>
      </w:r>
      <w:proofErr w:type="spellStart"/>
      <w:r>
        <w:rPr>
          <w:rFonts w:ascii="Arial Narrow" w:hAnsi="Arial Narrow"/>
          <w:lang w:eastAsia="en-GB"/>
        </w:rPr>
        <w:t>left</w:t>
      </w:r>
      <w:proofErr w:type="spellEnd"/>
      <w:r>
        <w:rPr>
          <w:rFonts w:ascii="Arial Narrow" w:hAnsi="Arial Narrow"/>
          <w:lang w:eastAsia="en-GB"/>
        </w:rPr>
        <w:t xml:space="preserve"> blank</w:t>
      </w:r>
    </w:p>
    <w:p w14:paraId="716A65A2" w14:textId="510DC062" w:rsidR="009F6BBC" w:rsidRDefault="009F6BBC">
      <w:pPr>
        <w:suppressAutoHyphens w:val="0"/>
        <w:jc w:val="left"/>
        <w:rPr>
          <w:b/>
          <w:sz w:val="28"/>
          <w:lang w:val="en-GB"/>
        </w:rPr>
      </w:pPr>
      <w:r>
        <w:rPr>
          <w:lang w:val="en-GB"/>
        </w:rPr>
        <w:br w:type="page"/>
      </w:r>
    </w:p>
    <w:p w14:paraId="179A3DFB" w14:textId="77777777" w:rsidR="008A4679" w:rsidRPr="0085164B" w:rsidRDefault="008A4679" w:rsidP="008A4679">
      <w:pPr>
        <w:pStyle w:val="PartTitle"/>
        <w:jc w:val="left"/>
        <w:rPr>
          <w:lang w:val="en-GB"/>
        </w:rPr>
        <w:sectPr w:rsidR="008A4679" w:rsidRPr="0085164B" w:rsidSect="00E6524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440" w:bottom="1440" w:left="1440" w:header="709" w:footer="709" w:gutter="0"/>
          <w:pgNumType w:fmt="lowerRoman" w:start="1"/>
          <w:cols w:space="720"/>
          <w:titlePg/>
          <w:docGrid w:linePitch="360"/>
        </w:sectPr>
      </w:pPr>
    </w:p>
    <w:p w14:paraId="7BED0194" w14:textId="77777777" w:rsidR="00F56048" w:rsidRPr="0085164B" w:rsidRDefault="00F56048" w:rsidP="00E462C6">
      <w:pPr>
        <w:pStyle w:val="Heading1"/>
        <w:spacing w:after="200"/>
        <w:rPr>
          <w:lang w:val="en-GB"/>
        </w:rPr>
      </w:pPr>
      <w:bookmarkStart w:id="34" w:name="_Toc131578407"/>
      <w:r w:rsidRPr="0085164B">
        <w:rPr>
          <w:lang w:val="en-GB"/>
        </w:rPr>
        <w:lastRenderedPageBreak/>
        <w:t>Scope</w:t>
      </w:r>
      <w:bookmarkEnd w:id="34"/>
    </w:p>
    <w:p w14:paraId="4FB0CAAF" w14:textId="7E4CDD04" w:rsidR="00862EE2" w:rsidRDefault="00F56048" w:rsidP="00813248">
      <w:pPr>
        <w:pStyle w:val="ParagraphText"/>
        <w:spacing w:after="120"/>
        <w:jc w:val="both"/>
      </w:pPr>
      <w:r w:rsidRPr="0085164B">
        <w:t xml:space="preserve">The IHO </w:t>
      </w:r>
      <w:r w:rsidR="003431AC">
        <w:t>G</w:t>
      </w:r>
      <w:r w:rsidR="00E16738">
        <w:t xml:space="preserve">eospatial Information (GI) </w:t>
      </w:r>
      <w:r w:rsidR="00813248">
        <w:t>R</w:t>
      </w:r>
      <w:r w:rsidRPr="0085164B">
        <w:t>egistry contain</w:t>
      </w:r>
      <w:r w:rsidR="00862EE2">
        <w:t>s</w:t>
      </w:r>
      <w:r w:rsidRPr="0085164B">
        <w:t xml:space="preserve"> a number of </w:t>
      </w:r>
      <w:r w:rsidR="00E16738">
        <w:t>R</w:t>
      </w:r>
      <w:r w:rsidR="00E16738" w:rsidRPr="0085164B">
        <w:t>egisters</w:t>
      </w:r>
      <w:r w:rsidRPr="0085164B">
        <w:t xml:space="preserve">, </w:t>
      </w:r>
      <w:r w:rsidR="00AD7A57">
        <w:t>one of which will be for portrayal</w:t>
      </w:r>
      <w:r w:rsidRPr="0085164B">
        <w:t xml:space="preserve">. </w:t>
      </w:r>
      <w:r w:rsidR="00862EE2">
        <w:t xml:space="preserve"> </w:t>
      </w:r>
      <w:r w:rsidR="003431AC">
        <w:t>The</w:t>
      </w:r>
      <w:r w:rsidR="003431AC" w:rsidRPr="0085164B">
        <w:t xml:space="preserve"> </w:t>
      </w:r>
      <w:r w:rsidR="00813248">
        <w:t>P</w:t>
      </w:r>
      <w:r w:rsidR="00AD7A57">
        <w:t xml:space="preserve">ortrayal </w:t>
      </w:r>
      <w:r w:rsidR="00813248">
        <w:t>R</w:t>
      </w:r>
      <w:r w:rsidR="00AD7A57">
        <w:t>egister</w:t>
      </w:r>
      <w:r w:rsidRPr="0085164B">
        <w:t xml:space="preserve"> </w:t>
      </w:r>
      <w:r w:rsidR="00862EE2">
        <w:t>registers the components used to build Portrayal Catalogues.  When provided with a Feature Catalogue and compliant data, a Portrayal Catalogue built from registered components transforms features and attributes into a portrayal</w:t>
      </w:r>
      <w:r w:rsidR="00AD7A57">
        <w:t xml:space="preserve">.  </w:t>
      </w:r>
    </w:p>
    <w:p w14:paraId="6E0CD0A9" w14:textId="77777777" w:rsidR="00862EE2" w:rsidRDefault="00AD7A57" w:rsidP="00813248">
      <w:pPr>
        <w:pStyle w:val="ParagraphText"/>
        <w:spacing w:after="120"/>
        <w:jc w:val="both"/>
      </w:pPr>
      <w:r>
        <w:t>The portrayal of data is independent of the data but closely related to the data.  That is</w:t>
      </w:r>
      <w:r w:rsidR="003431AC">
        <w:t>,</w:t>
      </w:r>
      <w:r>
        <w:t xml:space="preserve"> the attributes within the data set drive the portrayal process, but there may be many different portrayals for the same data. </w:t>
      </w:r>
      <w:r w:rsidR="00F56048" w:rsidRPr="0085164B">
        <w:t xml:space="preserve"> </w:t>
      </w:r>
    </w:p>
    <w:p w14:paraId="4E6279E2" w14:textId="12C9AC30" w:rsidR="00F56048" w:rsidRDefault="00F56048" w:rsidP="00813248">
      <w:pPr>
        <w:pStyle w:val="ParagraphText"/>
        <w:spacing w:after="120"/>
        <w:jc w:val="both"/>
        <w:rPr>
          <w:rFonts w:cs="Arial"/>
        </w:rPr>
      </w:pPr>
      <w:r w:rsidRPr="0085164B">
        <w:t xml:space="preserve">The use of a </w:t>
      </w:r>
      <w:r w:rsidR="007B6188">
        <w:t>R</w:t>
      </w:r>
      <w:r w:rsidR="007B6188" w:rsidRPr="0085164B">
        <w:t xml:space="preserve">egister </w:t>
      </w:r>
      <w:r w:rsidRPr="0085164B">
        <w:t xml:space="preserve">to store </w:t>
      </w:r>
      <w:r w:rsidR="00AD7A57">
        <w:t>portrayal</w:t>
      </w:r>
      <w:r w:rsidRPr="0085164B">
        <w:t xml:space="preserve"> </w:t>
      </w:r>
      <w:r w:rsidR="00862EE2">
        <w:t>components</w:t>
      </w:r>
      <w:r w:rsidRPr="0085164B">
        <w:t xml:space="preserve"> improve</w:t>
      </w:r>
      <w:r w:rsidR="003431AC">
        <w:t>s</w:t>
      </w:r>
      <w:r w:rsidRPr="0085164B">
        <w:t xml:space="preserve"> the IHO’s ability to manage and extend </w:t>
      </w:r>
      <w:r w:rsidR="00862EE2">
        <w:t>the portrayal of</w:t>
      </w:r>
      <w:r w:rsidR="00862EE2" w:rsidRPr="0085164B">
        <w:t xml:space="preserve"> </w:t>
      </w:r>
      <w:r w:rsidRPr="0085164B">
        <w:t>products based on S-100</w:t>
      </w:r>
      <w:r w:rsidRPr="0085164B">
        <w:rPr>
          <w:rFonts w:cs="Arial"/>
        </w:rPr>
        <w:t xml:space="preserve">.  This </w:t>
      </w:r>
      <w:r w:rsidR="00813248">
        <w:rPr>
          <w:rFonts w:cs="Arial"/>
        </w:rPr>
        <w:t>R</w:t>
      </w:r>
      <w:r w:rsidRPr="0085164B">
        <w:rPr>
          <w:rFonts w:cs="Arial"/>
        </w:rPr>
        <w:t xml:space="preserve">egister </w:t>
      </w:r>
      <w:r w:rsidRPr="0085164B">
        <w:t>support</w:t>
      </w:r>
      <w:r w:rsidR="003431AC">
        <w:t>s</w:t>
      </w:r>
      <w:r w:rsidRPr="0085164B">
        <w:t xml:space="preserve"> wider use of registered items by making them publicly available and </w:t>
      </w:r>
      <w:r w:rsidR="00862EE2" w:rsidRPr="0085164B">
        <w:t>increas</w:t>
      </w:r>
      <w:r w:rsidR="00862EE2">
        <w:t>ing</w:t>
      </w:r>
      <w:r w:rsidR="00862EE2" w:rsidRPr="0085164B">
        <w:t xml:space="preserve"> </w:t>
      </w:r>
      <w:r w:rsidRPr="0085164B">
        <w:t xml:space="preserve">their visibility to </w:t>
      </w:r>
      <w:r w:rsidR="00A069E7">
        <w:t>Portrayal Catalogue developers</w:t>
      </w:r>
      <w:r w:rsidRPr="0085164B">
        <w:t>.</w:t>
      </w:r>
      <w:r w:rsidRPr="0085164B">
        <w:rPr>
          <w:rFonts w:cs="Arial"/>
        </w:rPr>
        <w:t xml:space="preserve">  This Part describes the content of the </w:t>
      </w:r>
      <w:r w:rsidR="00813248">
        <w:rPr>
          <w:rFonts w:cs="Arial"/>
        </w:rPr>
        <w:t>P</w:t>
      </w:r>
      <w:r w:rsidR="00AD7A57">
        <w:rPr>
          <w:rFonts w:cs="Arial"/>
        </w:rPr>
        <w:t xml:space="preserve">ortrayal </w:t>
      </w:r>
      <w:r w:rsidR="00813248">
        <w:rPr>
          <w:rFonts w:cs="Arial"/>
        </w:rPr>
        <w:t>R</w:t>
      </w:r>
      <w:r w:rsidR="00AD7A57">
        <w:rPr>
          <w:rFonts w:cs="Arial"/>
        </w:rPr>
        <w:t>egister.</w:t>
      </w:r>
    </w:p>
    <w:p w14:paraId="32EABB54" w14:textId="77777777" w:rsidR="00D8746D" w:rsidRPr="0085164B" w:rsidRDefault="00D8746D" w:rsidP="00813248">
      <w:pPr>
        <w:pStyle w:val="ParagraphText"/>
        <w:spacing w:after="120"/>
        <w:jc w:val="both"/>
        <w:rPr>
          <w:rFonts w:cs="Arial"/>
        </w:rPr>
      </w:pPr>
    </w:p>
    <w:p w14:paraId="72215264" w14:textId="77777777" w:rsidR="00F56048" w:rsidRPr="0085164B" w:rsidRDefault="00F56048" w:rsidP="002960C0">
      <w:pPr>
        <w:pStyle w:val="Heading2"/>
        <w:spacing w:after="200"/>
        <w:rPr>
          <w:lang w:val="en-GB"/>
        </w:rPr>
      </w:pPr>
      <w:bookmarkStart w:id="35" w:name="_Toc131578408"/>
      <w:r w:rsidRPr="0085164B">
        <w:rPr>
          <w:lang w:val="en-GB"/>
        </w:rPr>
        <w:t>Conformance</w:t>
      </w:r>
      <w:bookmarkEnd w:id="35"/>
    </w:p>
    <w:p w14:paraId="0362AE1C" w14:textId="77777777" w:rsidR="00F56048" w:rsidRPr="0085164B" w:rsidRDefault="00F56048" w:rsidP="00813248">
      <w:pPr>
        <w:pStyle w:val="ParagraphText"/>
        <w:spacing w:after="120"/>
      </w:pPr>
      <w:r w:rsidRPr="0085164B">
        <w:t xml:space="preserve">This profile conforms to </w:t>
      </w:r>
      <w:r w:rsidR="00F1009F">
        <w:t>conformance class</w:t>
      </w:r>
      <w:r w:rsidR="00F1009F" w:rsidRPr="0085164B">
        <w:t xml:space="preserve"> </w:t>
      </w:r>
      <w:r w:rsidRPr="0085164B">
        <w:t xml:space="preserve">2 of ISO 19106:2004. </w:t>
      </w:r>
    </w:p>
    <w:p w14:paraId="7BBE0B4F" w14:textId="77777777" w:rsidR="00D8746D" w:rsidRPr="00D8746D" w:rsidRDefault="00D8746D" w:rsidP="00813248">
      <w:pPr>
        <w:spacing w:after="120"/>
        <w:rPr>
          <w:lang w:val="en-GB"/>
        </w:rPr>
      </w:pPr>
    </w:p>
    <w:p w14:paraId="44C4DD2B" w14:textId="77777777" w:rsidR="00F56048" w:rsidRPr="0085164B" w:rsidRDefault="00F56048" w:rsidP="00813248">
      <w:pPr>
        <w:pStyle w:val="Heading1"/>
        <w:spacing w:after="200"/>
        <w:rPr>
          <w:lang w:val="en-GB"/>
        </w:rPr>
      </w:pPr>
      <w:bookmarkStart w:id="36" w:name="_Toc131578409"/>
      <w:r w:rsidRPr="0085164B">
        <w:rPr>
          <w:lang w:val="en-GB"/>
        </w:rPr>
        <w:t>Normative references</w:t>
      </w:r>
      <w:bookmarkEnd w:id="36"/>
    </w:p>
    <w:p w14:paraId="095329A5" w14:textId="77777777" w:rsidR="000002E1" w:rsidRDefault="000002E1" w:rsidP="00813248">
      <w:pPr>
        <w:spacing w:after="120"/>
        <w:rPr>
          <w:lang w:val="en-GB"/>
        </w:rPr>
      </w:pPr>
      <w:r w:rsidRPr="00BD4A9C">
        <w:rPr>
          <w:lang w:val="en-GB"/>
        </w:rPr>
        <w:t>The following referenced documents are required for the application of this document. For</w:t>
      </w:r>
      <w:r>
        <w:rPr>
          <w:lang w:val="en-GB"/>
        </w:rPr>
        <w:t xml:space="preserve"> </w:t>
      </w:r>
      <w:r w:rsidRPr="00BD4A9C">
        <w:rPr>
          <w:lang w:val="en-GB"/>
        </w:rPr>
        <w:t>dated references, only the edition cited applies. For undated references, the latest edition of</w:t>
      </w:r>
      <w:r>
        <w:rPr>
          <w:lang w:val="en-GB"/>
        </w:rPr>
        <w:t xml:space="preserve"> </w:t>
      </w:r>
      <w:r w:rsidRPr="00BD4A9C">
        <w:rPr>
          <w:lang w:val="en-GB"/>
        </w:rPr>
        <w:t>the referenced document (including amendments) applies</w:t>
      </w:r>
      <w:r>
        <w:rPr>
          <w:lang w:val="en-GB"/>
        </w:rPr>
        <w:t>.</w:t>
      </w:r>
    </w:p>
    <w:p w14:paraId="52687C14" w14:textId="5377C630" w:rsidR="00F56048" w:rsidRPr="0085164B" w:rsidRDefault="00F56048" w:rsidP="00813248">
      <w:pPr>
        <w:pStyle w:val="ParagraphText"/>
        <w:spacing w:after="120"/>
        <w:jc w:val="both"/>
      </w:pPr>
      <w:r w:rsidRPr="0085164B">
        <w:t xml:space="preserve">ISO 19135:2005, </w:t>
      </w:r>
      <w:r w:rsidRPr="00937CE8">
        <w:rPr>
          <w:i/>
        </w:rPr>
        <w:t>Geographic Information – Procedures for registration of items of geographic information</w:t>
      </w:r>
    </w:p>
    <w:p w14:paraId="0D6CF9CA" w14:textId="34FB0DA8" w:rsidR="00F56048" w:rsidRDefault="00F56048" w:rsidP="00813248">
      <w:pPr>
        <w:pStyle w:val="ParagraphText"/>
        <w:spacing w:after="120"/>
        <w:jc w:val="both"/>
      </w:pPr>
      <w:r w:rsidRPr="0085164B">
        <w:t>ISO</w:t>
      </w:r>
      <w:r w:rsidR="004E33D0">
        <w:t xml:space="preserve"> 19126:2009</w:t>
      </w:r>
      <w:r w:rsidRPr="0085164B">
        <w:t xml:space="preserve">, </w:t>
      </w:r>
      <w:r w:rsidRPr="00937CE8">
        <w:rPr>
          <w:i/>
        </w:rPr>
        <w:t>Geographic Information – Feature concept dictionaries and registers</w:t>
      </w:r>
    </w:p>
    <w:p w14:paraId="28B76ACA" w14:textId="42B532E1" w:rsidR="00AD7A57" w:rsidRDefault="00AD7A57" w:rsidP="00813248">
      <w:pPr>
        <w:pStyle w:val="ParagraphText"/>
        <w:spacing w:after="120"/>
        <w:jc w:val="both"/>
      </w:pPr>
      <w:r>
        <w:t>ISO 19117:2012</w:t>
      </w:r>
      <w:r w:rsidR="0097253B">
        <w:t>,</w:t>
      </w:r>
      <w:r>
        <w:t xml:space="preserve"> </w:t>
      </w:r>
      <w:r w:rsidRPr="00937CE8">
        <w:rPr>
          <w:i/>
        </w:rPr>
        <w:t>Geographic Information – Portrayal</w:t>
      </w:r>
    </w:p>
    <w:p w14:paraId="1F8887E6" w14:textId="77777777" w:rsidR="00AD7A57" w:rsidRPr="0085164B" w:rsidRDefault="00AD7A57" w:rsidP="00D8746D">
      <w:pPr>
        <w:pStyle w:val="ParagraphText"/>
        <w:jc w:val="both"/>
      </w:pPr>
    </w:p>
    <w:p w14:paraId="53D24517" w14:textId="77777777" w:rsidR="0037555F" w:rsidRPr="0085164B" w:rsidRDefault="0037555F" w:rsidP="00D8746D">
      <w:pPr>
        <w:pStyle w:val="ParagraphText"/>
        <w:jc w:val="both"/>
      </w:pPr>
    </w:p>
    <w:p w14:paraId="44B16895" w14:textId="77777777" w:rsidR="00D8746D" w:rsidRPr="00D8746D" w:rsidRDefault="008A4679" w:rsidP="00813248">
      <w:pPr>
        <w:pStyle w:val="Heading1"/>
        <w:spacing w:after="200"/>
        <w:rPr>
          <w:lang w:val="en-GB"/>
        </w:rPr>
      </w:pPr>
      <w:r w:rsidRPr="0085164B">
        <w:rPr>
          <w:lang w:val="en-GB"/>
        </w:rPr>
        <w:br w:type="page"/>
      </w:r>
      <w:bookmarkStart w:id="37" w:name="_Toc131578410"/>
      <w:r w:rsidR="00F56048" w:rsidRPr="0085164B">
        <w:rPr>
          <w:lang w:val="en-GB"/>
        </w:rPr>
        <w:lastRenderedPageBreak/>
        <w:t>General concepts</w:t>
      </w:r>
      <w:bookmarkEnd w:id="37"/>
    </w:p>
    <w:p w14:paraId="6506052D" w14:textId="77777777" w:rsidR="00F56048" w:rsidRPr="0085164B" w:rsidRDefault="00F56048" w:rsidP="00813248">
      <w:pPr>
        <w:pStyle w:val="Heading2"/>
        <w:spacing w:after="200"/>
        <w:rPr>
          <w:lang w:val="en-GB"/>
        </w:rPr>
      </w:pPr>
      <w:bookmarkStart w:id="38" w:name="_Toc131578411"/>
      <w:r w:rsidRPr="0085164B">
        <w:rPr>
          <w:lang w:val="en-GB"/>
        </w:rPr>
        <w:t>Register</w:t>
      </w:r>
      <w:bookmarkEnd w:id="38"/>
    </w:p>
    <w:p w14:paraId="33018283" w14:textId="2CD4CA7E" w:rsidR="00F56048" w:rsidRDefault="00F56048" w:rsidP="00813248">
      <w:pPr>
        <w:pStyle w:val="ParagraphText"/>
        <w:spacing w:after="120"/>
        <w:jc w:val="both"/>
      </w:pPr>
      <w:r w:rsidRPr="0085164B">
        <w:t xml:space="preserve">As described in Part 2, a </w:t>
      </w:r>
      <w:r w:rsidR="00813248">
        <w:t>R</w:t>
      </w:r>
      <w:r w:rsidRPr="0085164B">
        <w:t xml:space="preserve">egister is simply a managed list.  It is easier to maintain than a fixed document, because new items can be added as needed to the </w:t>
      </w:r>
      <w:r w:rsidR="00813248">
        <w:t>R</w:t>
      </w:r>
      <w:r w:rsidRPr="0085164B">
        <w:t xml:space="preserve">egister, and existing items in the </w:t>
      </w:r>
      <w:r w:rsidR="00813248">
        <w:t>R</w:t>
      </w:r>
      <w:r w:rsidRPr="0085164B">
        <w:t xml:space="preserve">egister can be clarified, superseded or retired. Each </w:t>
      </w:r>
      <w:r w:rsidR="002960C0">
        <w:t>R</w:t>
      </w:r>
      <w:r w:rsidR="002960C0" w:rsidRPr="0085164B">
        <w:t xml:space="preserve">egister </w:t>
      </w:r>
      <w:r w:rsidRPr="0085164B">
        <w:t xml:space="preserve">item has one or more dates associated with it that indicate when changes in its status occurred. This means that a </w:t>
      </w:r>
      <w:r w:rsidR="00813248">
        <w:t>P</w:t>
      </w:r>
      <w:r w:rsidRPr="0085164B">
        <w:t xml:space="preserve">roduct </w:t>
      </w:r>
      <w:r w:rsidR="00813248">
        <w:t>S</w:t>
      </w:r>
      <w:r w:rsidRPr="0085164B">
        <w:t xml:space="preserve">pecification, defined at a given date, may reference an item in the </w:t>
      </w:r>
      <w:r w:rsidR="00813248">
        <w:t>R</w:t>
      </w:r>
      <w:r w:rsidRPr="0085164B">
        <w:t xml:space="preserve">egister </w:t>
      </w:r>
      <w:r w:rsidR="00D8746D">
        <w:t>at that specific point in time.</w:t>
      </w:r>
    </w:p>
    <w:p w14:paraId="5BF8BC65" w14:textId="77777777" w:rsidR="00D8746D" w:rsidRPr="0085164B" w:rsidRDefault="00D8746D" w:rsidP="00813248">
      <w:pPr>
        <w:pStyle w:val="ParagraphText"/>
        <w:spacing w:after="120"/>
        <w:jc w:val="both"/>
      </w:pPr>
    </w:p>
    <w:p w14:paraId="7060629A" w14:textId="77777777" w:rsidR="00F56048" w:rsidRPr="0085164B" w:rsidRDefault="00AD7A57" w:rsidP="00813248">
      <w:pPr>
        <w:pStyle w:val="Heading2"/>
        <w:spacing w:after="200"/>
        <w:rPr>
          <w:lang w:val="en-GB"/>
        </w:rPr>
      </w:pPr>
      <w:bookmarkStart w:id="39" w:name="_Toc131578412"/>
      <w:r>
        <w:rPr>
          <w:lang w:val="en-GB"/>
        </w:rPr>
        <w:t>Portrayal Register</w:t>
      </w:r>
      <w:bookmarkEnd w:id="39"/>
    </w:p>
    <w:p w14:paraId="134BBCF9" w14:textId="0E9F4920" w:rsidR="00D72048" w:rsidRDefault="00EE3B10" w:rsidP="00813248">
      <w:pPr>
        <w:pStyle w:val="ParagraphText"/>
        <w:spacing w:after="120"/>
        <w:jc w:val="both"/>
      </w:pPr>
      <w:r>
        <w:t>The</w:t>
      </w:r>
      <w:r w:rsidRPr="0085164B">
        <w:t xml:space="preserve"> </w:t>
      </w:r>
      <w:r w:rsidR="002960C0">
        <w:t xml:space="preserve">Portrayal Register </w:t>
      </w:r>
      <w:r w:rsidR="00F56048" w:rsidRPr="0085164B">
        <w:t xml:space="preserve">specifies </w:t>
      </w:r>
      <w:r w:rsidR="00E736DF">
        <w:t xml:space="preserve">the </w:t>
      </w:r>
      <w:r w:rsidR="00F56048" w:rsidRPr="0085164B">
        <w:t xml:space="preserve">independent sets of </w:t>
      </w:r>
      <w:r w:rsidR="00E736DF" w:rsidRPr="00225890">
        <w:rPr>
          <w:rPrChange w:id="40" w:author="Jeff Wootton" w:date="2024-04-25T11:45:00Z">
            <w:rPr>
              <w:lang w:val="de-DE"/>
            </w:rPr>
          </w:rPrChange>
        </w:rPr>
        <w:t>components used to build Portrayal C</w:t>
      </w:r>
      <w:r w:rsidR="00D72048" w:rsidRPr="00225890">
        <w:rPr>
          <w:rPrChange w:id="41" w:author="Jeff Wootton" w:date="2024-04-25T11:45:00Z">
            <w:rPr>
              <w:lang w:val="de-DE"/>
            </w:rPr>
          </w:rPrChange>
        </w:rPr>
        <w:t>atalogues</w:t>
      </w:r>
      <w:r w:rsidR="00E736DF" w:rsidRPr="00225890">
        <w:rPr>
          <w:rPrChange w:id="42" w:author="Jeff Wootton" w:date="2024-04-25T11:45:00Z">
            <w:rPr>
              <w:lang w:val="de-DE"/>
            </w:rPr>
          </w:rPrChange>
        </w:rPr>
        <w:t xml:space="preserve"> such as colours, </w:t>
      </w:r>
      <w:r w:rsidR="00AD7A57">
        <w:t>symbols</w:t>
      </w:r>
      <w:r w:rsidR="00E736DF" w:rsidRPr="0085164B">
        <w:t>,</w:t>
      </w:r>
      <w:r w:rsidR="00E736DF">
        <w:t xml:space="preserve"> and fonts.  The Register also specifies supporting items such as context parameters,</w:t>
      </w:r>
      <w:r>
        <w:t xml:space="preserve"> viewing groups</w:t>
      </w:r>
      <w:r w:rsidR="00D72048">
        <w:t>, display planes and the components used within an optional Alert</w:t>
      </w:r>
      <w:r w:rsidR="00FA2B31">
        <w:t>s</w:t>
      </w:r>
      <w:r w:rsidR="00D72048">
        <w:t xml:space="preserve"> Catalogue</w:t>
      </w:r>
      <w:r w:rsidR="00AD7A57">
        <w:t xml:space="preserve">.  </w:t>
      </w:r>
    </w:p>
    <w:p w14:paraId="3CB3AE13" w14:textId="36263626" w:rsidR="00F56048" w:rsidRPr="0085164B" w:rsidRDefault="00D72048" w:rsidP="00813248">
      <w:pPr>
        <w:pStyle w:val="ParagraphText"/>
        <w:spacing w:after="120"/>
        <w:jc w:val="both"/>
      </w:pPr>
      <w:r>
        <w:t>T</w:t>
      </w:r>
      <w:r w:rsidR="00AD7A57">
        <w:t xml:space="preserve">he </w:t>
      </w:r>
      <w:r w:rsidR="002960C0">
        <w:t xml:space="preserve">Portrayal Register </w:t>
      </w:r>
      <w:r w:rsidR="00AD7A57">
        <w:t xml:space="preserve">may be subdivided into different </w:t>
      </w:r>
      <w:r w:rsidR="002960C0">
        <w:t>Domains</w:t>
      </w:r>
      <w:r>
        <w:t>; and</w:t>
      </w:r>
      <w:r w:rsidR="002960C0">
        <w:t xml:space="preserve"> </w:t>
      </w:r>
      <w:r w:rsidR="00AD7A57">
        <w:t xml:space="preserve">may be used to develop </w:t>
      </w:r>
      <w:r>
        <w:t xml:space="preserve">a </w:t>
      </w:r>
      <w:r w:rsidR="002960C0">
        <w:t>Portrayal Catalogue</w:t>
      </w:r>
      <w:r w:rsidR="00AD7A57">
        <w:t xml:space="preserve">.  Unlike </w:t>
      </w:r>
      <w:r w:rsidR="008936AB">
        <w:t xml:space="preserve">a </w:t>
      </w:r>
      <w:r w:rsidR="002960C0">
        <w:t>Portrayal Catalogue</w:t>
      </w:r>
      <w:r w:rsidR="00AD7A57">
        <w:t xml:space="preserve">, </w:t>
      </w:r>
      <w:r>
        <w:t xml:space="preserve">the </w:t>
      </w:r>
      <w:r w:rsidR="002960C0">
        <w:t xml:space="preserve">Portrayal Register </w:t>
      </w:r>
      <w:r w:rsidR="00AD7A57">
        <w:t xml:space="preserve">does not define the portrayal rules or bind the portrayal </w:t>
      </w:r>
      <w:r w:rsidR="00E736DF">
        <w:t>or alerts</w:t>
      </w:r>
      <w:r w:rsidR="00FA2B31">
        <w:t>/indications</w:t>
      </w:r>
      <w:r w:rsidR="00E736DF">
        <w:t xml:space="preserve"> </w:t>
      </w:r>
      <w:r w:rsidR="00AD7A57">
        <w:t xml:space="preserve">to a feature. </w:t>
      </w:r>
      <w:r w:rsidR="00F56048" w:rsidRPr="0085164B">
        <w:t xml:space="preserve"> </w:t>
      </w:r>
    </w:p>
    <w:p w14:paraId="6493AC8F" w14:textId="3631674D" w:rsidR="00F56048" w:rsidRDefault="00EE3B10" w:rsidP="00813248">
      <w:pPr>
        <w:pStyle w:val="ParagraphText"/>
        <w:spacing w:after="120"/>
        <w:jc w:val="both"/>
      </w:pPr>
      <w:r>
        <w:t xml:space="preserve">Such </w:t>
      </w:r>
      <w:r w:rsidR="00E95B7B">
        <w:t>R</w:t>
      </w:r>
      <w:r w:rsidRPr="0085164B">
        <w:t xml:space="preserve">egisters </w:t>
      </w:r>
      <w:r w:rsidR="00F56048" w:rsidRPr="0085164B">
        <w:t xml:space="preserve">of </w:t>
      </w:r>
      <w:r w:rsidR="00AD7A57">
        <w:t xml:space="preserve">portrayal </w:t>
      </w:r>
      <w:r w:rsidR="00F56048" w:rsidRPr="0085164B">
        <w:t xml:space="preserve">information may serve as sources of reference for similar </w:t>
      </w:r>
      <w:r w:rsidR="00A270E4">
        <w:t>R</w:t>
      </w:r>
      <w:r w:rsidR="00A270E4" w:rsidRPr="0085164B">
        <w:t xml:space="preserve">egisters </w:t>
      </w:r>
      <w:r w:rsidR="00F56048" w:rsidRPr="0085164B">
        <w:t>established by other geographic information communities as part of</w:t>
      </w:r>
      <w:r w:rsidR="00D8746D">
        <w:t xml:space="preserve"> a system of cross-referencing.</w:t>
      </w:r>
    </w:p>
    <w:p w14:paraId="104FD5ED" w14:textId="77777777" w:rsidR="00D8746D" w:rsidRPr="0085164B" w:rsidRDefault="00D8746D" w:rsidP="00813248">
      <w:pPr>
        <w:pStyle w:val="ParagraphText"/>
        <w:spacing w:after="120"/>
        <w:jc w:val="both"/>
      </w:pPr>
    </w:p>
    <w:p w14:paraId="61CE8EC2" w14:textId="77777777" w:rsidR="00F56048" w:rsidRPr="0085164B" w:rsidRDefault="00AD7A57" w:rsidP="00813248">
      <w:pPr>
        <w:pStyle w:val="Heading2"/>
        <w:spacing w:after="200"/>
        <w:rPr>
          <w:lang w:val="en-GB"/>
        </w:rPr>
      </w:pPr>
      <w:bookmarkStart w:id="43" w:name="_Toc131578413"/>
      <w:r>
        <w:rPr>
          <w:lang w:val="en-GB"/>
        </w:rPr>
        <w:t>Portrayal</w:t>
      </w:r>
      <w:r w:rsidR="00F56048" w:rsidRPr="0085164B">
        <w:rPr>
          <w:lang w:val="en-GB"/>
        </w:rPr>
        <w:t xml:space="preserve"> catalogue</w:t>
      </w:r>
      <w:bookmarkEnd w:id="43"/>
    </w:p>
    <w:p w14:paraId="4C478204" w14:textId="0E9917C2" w:rsidR="00F56048" w:rsidRDefault="00AD7A57" w:rsidP="00813248">
      <w:pPr>
        <w:spacing w:after="120"/>
        <w:rPr>
          <w:lang w:val="en-GB"/>
        </w:rPr>
      </w:pPr>
      <w:r w:rsidRPr="00225890">
        <w:rPr>
          <w:lang w:val="en-GB"/>
          <w:rPrChange w:id="44" w:author="Jeff Wootton" w:date="2024-04-25T11:45:00Z">
            <w:rPr/>
          </w:rPrChange>
        </w:rPr>
        <w:t xml:space="preserve">The Portrayal Catalogue contains portrayal </w:t>
      </w:r>
      <w:r w:rsidR="008936AB" w:rsidRPr="00225890">
        <w:rPr>
          <w:lang w:val="en-GB"/>
          <w:rPrChange w:id="45" w:author="Jeff Wootton" w:date="2024-04-25T11:45:00Z">
            <w:rPr/>
          </w:rPrChange>
        </w:rPr>
        <w:t xml:space="preserve">rules </w:t>
      </w:r>
      <w:r w:rsidRPr="00225890">
        <w:rPr>
          <w:lang w:val="en-GB"/>
          <w:rPrChange w:id="46" w:author="Jeff Wootton" w:date="2024-04-25T11:45:00Z">
            <w:rPr/>
          </w:rPrChange>
        </w:rPr>
        <w:t>that map the features to symbology</w:t>
      </w:r>
      <w:r w:rsidR="007A4987" w:rsidRPr="00225890">
        <w:rPr>
          <w:lang w:val="en-GB"/>
          <w:rPrChange w:id="47" w:author="Jeff Wootton" w:date="2024-04-25T11:45:00Z">
            <w:rPr/>
          </w:rPrChange>
        </w:rPr>
        <w:t>;</w:t>
      </w:r>
      <w:r w:rsidR="008936AB" w:rsidRPr="00225890">
        <w:rPr>
          <w:lang w:val="en-GB"/>
          <w:rPrChange w:id="48" w:author="Jeff Wootton" w:date="2024-04-25T11:45:00Z">
            <w:rPr/>
          </w:rPrChange>
        </w:rPr>
        <w:t xml:space="preserve"> and optionally to alerts</w:t>
      </w:r>
      <w:r w:rsidR="00FA2B31" w:rsidRPr="00225890">
        <w:rPr>
          <w:lang w:val="en-GB"/>
          <w:rPrChange w:id="49" w:author="Jeff Wootton" w:date="2024-04-25T11:45:00Z">
            <w:rPr/>
          </w:rPrChange>
        </w:rPr>
        <w:t>/indications</w:t>
      </w:r>
      <w:r w:rsidR="00A270E4" w:rsidRPr="00225890">
        <w:rPr>
          <w:lang w:val="en-GB"/>
          <w:rPrChange w:id="50" w:author="Jeff Wootton" w:date="2024-04-25T11:45:00Z">
            <w:rPr/>
          </w:rPrChange>
        </w:rPr>
        <w:t xml:space="preserve">. </w:t>
      </w:r>
      <w:r w:rsidRPr="00225890">
        <w:rPr>
          <w:lang w:val="en-GB"/>
          <w:rPrChange w:id="51" w:author="Jeff Wootton" w:date="2024-04-25T11:45:00Z">
            <w:rPr/>
          </w:rPrChange>
        </w:rPr>
        <w:t xml:space="preserve"> </w:t>
      </w:r>
      <w:r w:rsidR="00A270E4" w:rsidRPr="00225890">
        <w:rPr>
          <w:lang w:val="en-GB"/>
          <w:rPrChange w:id="52" w:author="Jeff Wootton" w:date="2024-04-25T11:45:00Z">
            <w:rPr/>
          </w:rPrChange>
        </w:rPr>
        <w:t xml:space="preserve">It </w:t>
      </w:r>
      <w:r w:rsidRPr="00225890">
        <w:rPr>
          <w:lang w:val="en-GB"/>
          <w:rPrChange w:id="53" w:author="Jeff Wootton" w:date="2024-04-25T11:45:00Z">
            <w:rPr/>
          </w:rPrChange>
        </w:rPr>
        <w:t xml:space="preserve">also contains symbol definitions, colour definitions, portrayal parameters and portrayal management concepts. </w:t>
      </w:r>
      <w:r>
        <w:rPr>
          <w:lang w:val="en-GB"/>
        </w:rPr>
        <w:t xml:space="preserve">Portrayal </w:t>
      </w:r>
      <w:r w:rsidR="00F56048" w:rsidRPr="0085164B">
        <w:rPr>
          <w:lang w:val="en-GB"/>
        </w:rPr>
        <w:t>Catalogues are descr</w:t>
      </w:r>
      <w:r w:rsidR="00D8746D">
        <w:rPr>
          <w:lang w:val="en-GB"/>
        </w:rPr>
        <w:t xml:space="preserve">ibed in detail in S-100 Part </w:t>
      </w:r>
      <w:r>
        <w:rPr>
          <w:lang w:val="en-GB"/>
        </w:rPr>
        <w:t>9</w:t>
      </w:r>
      <w:r w:rsidR="00D8746D">
        <w:rPr>
          <w:lang w:val="en-GB"/>
        </w:rPr>
        <w:t>.</w:t>
      </w:r>
    </w:p>
    <w:p w14:paraId="6E53AF9D" w14:textId="77777777" w:rsidR="00D8746D" w:rsidRPr="0085164B" w:rsidRDefault="00D8746D" w:rsidP="00813248">
      <w:pPr>
        <w:spacing w:after="120"/>
        <w:rPr>
          <w:lang w:val="en-GB"/>
        </w:rPr>
      </w:pPr>
    </w:p>
    <w:p w14:paraId="1B8503E9" w14:textId="77777777" w:rsidR="00D8746D" w:rsidRPr="00D8746D" w:rsidRDefault="00F56048" w:rsidP="00813248">
      <w:pPr>
        <w:pStyle w:val="Heading1"/>
        <w:spacing w:after="200"/>
        <w:rPr>
          <w:lang w:val="en-GB"/>
        </w:rPr>
      </w:pPr>
      <w:bookmarkStart w:id="54" w:name="_Toc131578414"/>
      <w:r w:rsidRPr="0085164B">
        <w:rPr>
          <w:lang w:val="en-GB"/>
        </w:rPr>
        <w:t xml:space="preserve">IHO </w:t>
      </w:r>
      <w:r w:rsidR="00AD7A57">
        <w:rPr>
          <w:lang w:val="en-GB"/>
        </w:rPr>
        <w:t>Portrayal Register</w:t>
      </w:r>
      <w:bookmarkEnd w:id="54"/>
    </w:p>
    <w:p w14:paraId="58F3CE72" w14:textId="77777777" w:rsidR="00F56048" w:rsidRPr="0085164B" w:rsidRDefault="00F56048" w:rsidP="00813248">
      <w:pPr>
        <w:pStyle w:val="Heading2"/>
        <w:spacing w:after="200"/>
        <w:rPr>
          <w:lang w:val="en-GB"/>
        </w:rPr>
      </w:pPr>
      <w:bookmarkStart w:id="55" w:name="_Toc131578415"/>
      <w:r w:rsidRPr="0085164B">
        <w:rPr>
          <w:lang w:val="en-GB"/>
        </w:rPr>
        <w:t>Types of registered items</w:t>
      </w:r>
      <w:bookmarkEnd w:id="55"/>
    </w:p>
    <w:p w14:paraId="1C43CC39" w14:textId="20486DEE" w:rsidR="004B1A77" w:rsidRPr="0085164B" w:rsidRDefault="00F56048" w:rsidP="00813248">
      <w:pPr>
        <w:pStyle w:val="ParagraphText"/>
        <w:spacing w:after="120"/>
        <w:jc w:val="both"/>
      </w:pPr>
      <w:r w:rsidRPr="0085164B">
        <w:t xml:space="preserve">The following are types </w:t>
      </w:r>
      <w:r w:rsidR="00813248">
        <w:t>of items that may be registered:</w:t>
      </w:r>
    </w:p>
    <w:p w14:paraId="0FBEE1BE" w14:textId="77777777" w:rsidR="00173D10" w:rsidRDefault="00173D10" w:rsidP="00813248">
      <w:pPr>
        <w:pStyle w:val="LBullet"/>
        <w:numPr>
          <w:ilvl w:val="0"/>
          <w:numId w:val="16"/>
        </w:numPr>
        <w:tabs>
          <w:tab w:val="left" w:pos="720"/>
        </w:tabs>
        <w:spacing w:line="240" w:lineRule="auto"/>
        <w:ind w:left="1077" w:hanging="357"/>
        <w:jc w:val="both"/>
      </w:pPr>
      <w:proofErr w:type="spellStart"/>
      <w:r w:rsidRPr="000111CB">
        <w:t>Pixmap</w:t>
      </w:r>
      <w:proofErr w:type="spellEnd"/>
    </w:p>
    <w:p w14:paraId="02D41B4E" w14:textId="050A4012" w:rsidR="00344179" w:rsidRDefault="00344179" w:rsidP="00344179">
      <w:pPr>
        <w:pStyle w:val="LBullet"/>
        <w:numPr>
          <w:ilvl w:val="0"/>
          <w:numId w:val="16"/>
        </w:numPr>
        <w:tabs>
          <w:tab w:val="left" w:pos="720"/>
        </w:tabs>
        <w:spacing w:line="240" w:lineRule="auto"/>
        <w:ind w:left="1077" w:hanging="357"/>
        <w:jc w:val="both"/>
      </w:pPr>
      <w:r>
        <w:t>Colour Value</w:t>
      </w:r>
    </w:p>
    <w:p w14:paraId="28E700E1" w14:textId="423E6891" w:rsidR="004B1A77" w:rsidRPr="000111CB" w:rsidRDefault="00EA792B" w:rsidP="00813248">
      <w:pPr>
        <w:pStyle w:val="LBullet"/>
        <w:numPr>
          <w:ilvl w:val="0"/>
          <w:numId w:val="16"/>
        </w:numPr>
        <w:tabs>
          <w:tab w:val="left" w:pos="720"/>
        </w:tabs>
        <w:spacing w:line="240" w:lineRule="auto"/>
        <w:ind w:left="1077" w:hanging="357"/>
        <w:jc w:val="both"/>
      </w:pPr>
      <w:r w:rsidRPr="000111CB">
        <w:t>Colo</w:t>
      </w:r>
      <w:r w:rsidR="00C9384E" w:rsidRPr="000111CB">
        <w:t>u</w:t>
      </w:r>
      <w:r w:rsidR="00813248" w:rsidRPr="000111CB">
        <w:t>r</w:t>
      </w:r>
      <w:r w:rsidR="00AD7A57" w:rsidRPr="000111CB">
        <w:t xml:space="preserve"> Token</w:t>
      </w:r>
    </w:p>
    <w:p w14:paraId="41197CD3" w14:textId="22312081" w:rsidR="00AD7A57" w:rsidRPr="000111CB" w:rsidRDefault="00AD7A57" w:rsidP="00813248">
      <w:pPr>
        <w:pStyle w:val="ListParagraph"/>
        <w:numPr>
          <w:ilvl w:val="0"/>
          <w:numId w:val="16"/>
        </w:numPr>
        <w:spacing w:after="120"/>
        <w:ind w:left="1077" w:hanging="357"/>
        <w:contextualSpacing w:val="0"/>
        <w:rPr>
          <w:lang w:val="en-GB"/>
        </w:rPr>
      </w:pPr>
      <w:r w:rsidRPr="000111CB">
        <w:rPr>
          <w:lang w:val="en-GB"/>
        </w:rPr>
        <w:t>Colo</w:t>
      </w:r>
      <w:r w:rsidR="00C9384E" w:rsidRPr="000111CB">
        <w:rPr>
          <w:lang w:val="en-GB"/>
        </w:rPr>
        <w:t>u</w:t>
      </w:r>
      <w:r w:rsidRPr="000111CB">
        <w:rPr>
          <w:lang w:val="en-GB"/>
        </w:rPr>
        <w:t xml:space="preserve">r </w:t>
      </w:r>
      <w:r w:rsidR="00344179">
        <w:rPr>
          <w:lang w:val="en-GB"/>
        </w:rPr>
        <w:t>Palette</w:t>
      </w:r>
    </w:p>
    <w:p w14:paraId="09D67044" w14:textId="77777777" w:rsidR="00AD7A57" w:rsidRDefault="00AD7A57" w:rsidP="00813248">
      <w:pPr>
        <w:pStyle w:val="ListParagraph"/>
        <w:numPr>
          <w:ilvl w:val="0"/>
          <w:numId w:val="16"/>
        </w:numPr>
        <w:spacing w:after="120"/>
        <w:ind w:left="1077" w:hanging="357"/>
        <w:contextualSpacing w:val="0"/>
        <w:rPr>
          <w:lang w:val="en-GB"/>
        </w:rPr>
      </w:pPr>
      <w:r>
        <w:rPr>
          <w:lang w:val="en-GB"/>
        </w:rPr>
        <w:t>Symbol</w:t>
      </w:r>
    </w:p>
    <w:p w14:paraId="029D8A5E" w14:textId="77777777" w:rsidR="00AD7A57" w:rsidRDefault="00AD7A57" w:rsidP="00813248">
      <w:pPr>
        <w:pStyle w:val="ListParagraph"/>
        <w:numPr>
          <w:ilvl w:val="0"/>
          <w:numId w:val="16"/>
        </w:numPr>
        <w:spacing w:after="120"/>
        <w:ind w:left="1077" w:hanging="357"/>
        <w:contextualSpacing w:val="0"/>
        <w:rPr>
          <w:lang w:val="en-GB"/>
        </w:rPr>
      </w:pPr>
      <w:r>
        <w:rPr>
          <w:lang w:val="en-GB"/>
        </w:rPr>
        <w:t>Line Style</w:t>
      </w:r>
    </w:p>
    <w:p w14:paraId="70D1EB52" w14:textId="77777777" w:rsidR="00AD7A57" w:rsidRDefault="00AD7A57" w:rsidP="00813248">
      <w:pPr>
        <w:pStyle w:val="ListParagraph"/>
        <w:numPr>
          <w:ilvl w:val="0"/>
          <w:numId w:val="16"/>
        </w:numPr>
        <w:spacing w:after="120"/>
        <w:ind w:left="1077" w:hanging="357"/>
        <w:contextualSpacing w:val="0"/>
        <w:rPr>
          <w:lang w:val="en-GB"/>
        </w:rPr>
      </w:pPr>
      <w:r>
        <w:rPr>
          <w:lang w:val="en-GB"/>
        </w:rPr>
        <w:t>Area Fill</w:t>
      </w:r>
    </w:p>
    <w:p w14:paraId="403DAB51" w14:textId="77777777" w:rsidR="00AD7A57" w:rsidRDefault="00AD7A57" w:rsidP="00813248">
      <w:pPr>
        <w:pStyle w:val="ListParagraph"/>
        <w:numPr>
          <w:ilvl w:val="0"/>
          <w:numId w:val="16"/>
        </w:numPr>
        <w:spacing w:after="120"/>
        <w:contextualSpacing w:val="0"/>
        <w:rPr>
          <w:lang w:val="en-GB"/>
        </w:rPr>
      </w:pPr>
      <w:r>
        <w:rPr>
          <w:lang w:val="en-GB"/>
        </w:rPr>
        <w:t>Font</w:t>
      </w:r>
    </w:p>
    <w:p w14:paraId="18E21D04" w14:textId="77777777" w:rsidR="00AD7A57" w:rsidRDefault="00AD7A57" w:rsidP="00813248">
      <w:pPr>
        <w:pStyle w:val="ListParagraph"/>
        <w:numPr>
          <w:ilvl w:val="0"/>
          <w:numId w:val="16"/>
        </w:numPr>
        <w:spacing w:after="120"/>
        <w:contextualSpacing w:val="0"/>
        <w:rPr>
          <w:lang w:val="en-GB"/>
        </w:rPr>
      </w:pPr>
      <w:r>
        <w:rPr>
          <w:lang w:val="en-GB"/>
        </w:rPr>
        <w:t>Viewing Group</w:t>
      </w:r>
    </w:p>
    <w:p w14:paraId="357FED15" w14:textId="77777777" w:rsidR="00AD7A57" w:rsidRDefault="00AD7A57" w:rsidP="00813248">
      <w:pPr>
        <w:pStyle w:val="ListParagraph"/>
        <w:numPr>
          <w:ilvl w:val="0"/>
          <w:numId w:val="16"/>
        </w:numPr>
        <w:spacing w:after="120"/>
        <w:contextualSpacing w:val="0"/>
        <w:rPr>
          <w:lang w:val="en-GB"/>
        </w:rPr>
      </w:pPr>
      <w:r>
        <w:rPr>
          <w:lang w:val="en-GB"/>
        </w:rPr>
        <w:t>Viewing Group Layer</w:t>
      </w:r>
    </w:p>
    <w:p w14:paraId="07B7152D" w14:textId="77777777" w:rsidR="00AD7A57" w:rsidRDefault="00AD7A57" w:rsidP="00813248">
      <w:pPr>
        <w:pStyle w:val="ListParagraph"/>
        <w:numPr>
          <w:ilvl w:val="0"/>
          <w:numId w:val="16"/>
        </w:numPr>
        <w:spacing w:after="120"/>
        <w:contextualSpacing w:val="0"/>
        <w:rPr>
          <w:lang w:val="en-GB"/>
        </w:rPr>
      </w:pPr>
      <w:r>
        <w:rPr>
          <w:lang w:val="en-GB"/>
        </w:rPr>
        <w:t>Display Mode</w:t>
      </w:r>
    </w:p>
    <w:p w14:paraId="15B40AF5" w14:textId="77777777" w:rsidR="00AD7A57" w:rsidRDefault="00AD7A57" w:rsidP="00813248">
      <w:pPr>
        <w:pStyle w:val="ListParagraph"/>
        <w:numPr>
          <w:ilvl w:val="0"/>
          <w:numId w:val="16"/>
        </w:numPr>
        <w:spacing w:after="120"/>
        <w:contextualSpacing w:val="0"/>
        <w:rPr>
          <w:lang w:val="en-GB"/>
        </w:rPr>
      </w:pPr>
      <w:r>
        <w:rPr>
          <w:lang w:val="en-GB"/>
        </w:rPr>
        <w:t>Display Plane</w:t>
      </w:r>
    </w:p>
    <w:p w14:paraId="371527E7" w14:textId="77777777" w:rsidR="00AD7A57" w:rsidRDefault="00AD7A57" w:rsidP="00813248">
      <w:pPr>
        <w:pStyle w:val="ListParagraph"/>
        <w:numPr>
          <w:ilvl w:val="0"/>
          <w:numId w:val="16"/>
        </w:numPr>
        <w:spacing w:after="120"/>
        <w:contextualSpacing w:val="0"/>
        <w:rPr>
          <w:lang w:val="en-GB"/>
        </w:rPr>
      </w:pPr>
      <w:r>
        <w:rPr>
          <w:lang w:val="en-GB"/>
        </w:rPr>
        <w:t>Context Parameter</w:t>
      </w:r>
    </w:p>
    <w:p w14:paraId="41A8AD06" w14:textId="77777777" w:rsidR="00AD7A57" w:rsidRDefault="00AD7A57" w:rsidP="00813248">
      <w:pPr>
        <w:pStyle w:val="ListParagraph"/>
        <w:numPr>
          <w:ilvl w:val="0"/>
          <w:numId w:val="16"/>
        </w:numPr>
        <w:spacing w:after="120"/>
        <w:contextualSpacing w:val="0"/>
        <w:rPr>
          <w:lang w:val="en-GB"/>
        </w:rPr>
      </w:pPr>
      <w:r>
        <w:rPr>
          <w:lang w:val="en-GB"/>
        </w:rPr>
        <w:t>Symbol Schema</w:t>
      </w:r>
    </w:p>
    <w:p w14:paraId="7F028C6D" w14:textId="77777777" w:rsidR="00AD7A57" w:rsidRDefault="00AD7A57" w:rsidP="00813248">
      <w:pPr>
        <w:pStyle w:val="ListParagraph"/>
        <w:numPr>
          <w:ilvl w:val="0"/>
          <w:numId w:val="16"/>
        </w:numPr>
        <w:spacing w:after="120"/>
        <w:contextualSpacing w:val="0"/>
        <w:rPr>
          <w:lang w:val="en-GB"/>
        </w:rPr>
      </w:pPr>
      <w:r>
        <w:rPr>
          <w:lang w:val="en-GB"/>
        </w:rPr>
        <w:t>Line Style Schema</w:t>
      </w:r>
    </w:p>
    <w:p w14:paraId="1FD23C38" w14:textId="77777777" w:rsidR="00AD7A57" w:rsidRDefault="00AD7A57" w:rsidP="00813248">
      <w:pPr>
        <w:pStyle w:val="ListParagraph"/>
        <w:numPr>
          <w:ilvl w:val="0"/>
          <w:numId w:val="16"/>
        </w:numPr>
        <w:spacing w:after="120"/>
        <w:contextualSpacing w:val="0"/>
        <w:rPr>
          <w:lang w:val="en-GB"/>
        </w:rPr>
      </w:pPr>
      <w:r>
        <w:rPr>
          <w:lang w:val="en-GB"/>
        </w:rPr>
        <w:lastRenderedPageBreak/>
        <w:t>Area Fill Schema</w:t>
      </w:r>
    </w:p>
    <w:p w14:paraId="5F5CE551" w14:textId="77777777" w:rsidR="00AD7A57" w:rsidRPr="000111CB" w:rsidRDefault="00AD7A57" w:rsidP="00813248">
      <w:pPr>
        <w:pStyle w:val="ListParagraph"/>
        <w:numPr>
          <w:ilvl w:val="0"/>
          <w:numId w:val="16"/>
        </w:numPr>
        <w:spacing w:after="120"/>
        <w:contextualSpacing w:val="0"/>
        <w:rPr>
          <w:lang w:val="en-GB"/>
        </w:rPr>
      </w:pPr>
      <w:proofErr w:type="spellStart"/>
      <w:r w:rsidRPr="000111CB">
        <w:rPr>
          <w:lang w:val="en-GB"/>
        </w:rPr>
        <w:t>Pixmap</w:t>
      </w:r>
      <w:proofErr w:type="spellEnd"/>
      <w:r w:rsidRPr="000111CB">
        <w:rPr>
          <w:lang w:val="en-GB"/>
        </w:rPr>
        <w:t xml:space="preserve"> Schema</w:t>
      </w:r>
    </w:p>
    <w:p w14:paraId="09D63E61" w14:textId="4813B2BE" w:rsidR="00AD7A57" w:rsidRPr="000111CB" w:rsidRDefault="00AD7A57" w:rsidP="00813248">
      <w:pPr>
        <w:pStyle w:val="ListParagraph"/>
        <w:numPr>
          <w:ilvl w:val="0"/>
          <w:numId w:val="16"/>
        </w:numPr>
        <w:spacing w:after="120"/>
        <w:contextualSpacing w:val="0"/>
        <w:rPr>
          <w:lang w:val="en-GB"/>
        </w:rPr>
      </w:pPr>
      <w:r w:rsidRPr="000111CB">
        <w:rPr>
          <w:lang w:val="en-GB"/>
        </w:rPr>
        <w:t>Colo</w:t>
      </w:r>
      <w:r w:rsidR="00C9384E" w:rsidRPr="000111CB">
        <w:rPr>
          <w:lang w:val="en-GB"/>
        </w:rPr>
        <w:t>u</w:t>
      </w:r>
      <w:r w:rsidRPr="000111CB">
        <w:rPr>
          <w:lang w:val="en-GB"/>
        </w:rPr>
        <w:t>r Profile Schema</w:t>
      </w:r>
    </w:p>
    <w:p w14:paraId="250602C2" w14:textId="68339F26" w:rsidR="00AD7A57" w:rsidRDefault="001A49FB" w:rsidP="00813248">
      <w:pPr>
        <w:pStyle w:val="ListParagraph"/>
        <w:numPr>
          <w:ilvl w:val="0"/>
          <w:numId w:val="16"/>
        </w:numPr>
        <w:spacing w:after="120"/>
        <w:contextualSpacing w:val="0"/>
        <w:rPr>
          <w:lang w:val="en-GB"/>
        </w:rPr>
      </w:pPr>
      <w:r>
        <w:rPr>
          <w:lang w:val="en-GB"/>
        </w:rPr>
        <w:t>Drawing</w:t>
      </w:r>
      <w:r w:rsidR="00AD7A57">
        <w:rPr>
          <w:lang w:val="en-GB"/>
        </w:rPr>
        <w:t xml:space="preserve"> </w:t>
      </w:r>
      <w:r w:rsidR="00C4773C">
        <w:rPr>
          <w:lang w:val="en-GB"/>
        </w:rPr>
        <w:t>Priority</w:t>
      </w:r>
    </w:p>
    <w:p w14:paraId="302D1931" w14:textId="3128C70F" w:rsidR="001A49FB" w:rsidRDefault="001A49FB" w:rsidP="00813248">
      <w:pPr>
        <w:pStyle w:val="ListParagraph"/>
        <w:numPr>
          <w:ilvl w:val="0"/>
          <w:numId w:val="16"/>
        </w:numPr>
        <w:spacing w:after="120"/>
        <w:contextualSpacing w:val="0"/>
        <w:rPr>
          <w:lang w:val="en-GB"/>
        </w:rPr>
      </w:pPr>
      <w:r>
        <w:rPr>
          <w:lang w:val="en-GB"/>
        </w:rPr>
        <w:t>Alert</w:t>
      </w:r>
    </w:p>
    <w:p w14:paraId="11F64E5B" w14:textId="74C630E4" w:rsidR="001A49FB" w:rsidRDefault="001A49FB" w:rsidP="00813248">
      <w:pPr>
        <w:pStyle w:val="ListParagraph"/>
        <w:numPr>
          <w:ilvl w:val="0"/>
          <w:numId w:val="16"/>
        </w:numPr>
        <w:spacing w:after="120"/>
        <w:contextualSpacing w:val="0"/>
        <w:rPr>
          <w:lang w:val="en-GB"/>
        </w:rPr>
      </w:pPr>
      <w:r>
        <w:rPr>
          <w:lang w:val="en-GB"/>
        </w:rPr>
        <w:t>Alert Message</w:t>
      </w:r>
    </w:p>
    <w:p w14:paraId="03E14950" w14:textId="085FA8F7" w:rsidR="001A49FB" w:rsidRDefault="001A49FB" w:rsidP="00813248">
      <w:pPr>
        <w:pStyle w:val="ListParagraph"/>
        <w:numPr>
          <w:ilvl w:val="0"/>
          <w:numId w:val="16"/>
        </w:numPr>
        <w:spacing w:after="120"/>
        <w:contextualSpacing w:val="0"/>
        <w:rPr>
          <w:lang w:val="en-GB"/>
        </w:rPr>
      </w:pPr>
      <w:r>
        <w:rPr>
          <w:lang w:val="en-GB"/>
        </w:rPr>
        <w:t>Alert Highlight</w:t>
      </w:r>
    </w:p>
    <w:p w14:paraId="3062508C" w14:textId="77777777" w:rsidR="00AD7A57" w:rsidRPr="00AD7A57" w:rsidRDefault="00AD7A57" w:rsidP="00813248">
      <w:pPr>
        <w:spacing w:after="120"/>
        <w:rPr>
          <w:lang w:val="en-GB"/>
        </w:rPr>
      </w:pPr>
    </w:p>
    <w:p w14:paraId="46B8EAFE" w14:textId="77777777" w:rsidR="00F56048" w:rsidRDefault="00442310" w:rsidP="00813248">
      <w:pPr>
        <w:pStyle w:val="Heading2"/>
        <w:spacing w:after="200"/>
        <w:rPr>
          <w:lang w:val="en-GB"/>
        </w:rPr>
      </w:pPr>
      <w:bookmarkStart w:id="56" w:name="_Toc131578416"/>
      <w:r w:rsidRPr="0085164B">
        <w:rPr>
          <w:lang w:val="en-GB"/>
        </w:rPr>
        <w:t xml:space="preserve">Data model of a </w:t>
      </w:r>
      <w:r w:rsidR="00AD7A57">
        <w:rPr>
          <w:lang w:val="en-GB"/>
        </w:rPr>
        <w:t>Portrayal Register</w:t>
      </w:r>
      <w:bookmarkEnd w:id="56"/>
    </w:p>
    <w:p w14:paraId="2D80033C" w14:textId="77777777" w:rsidR="00F56048" w:rsidRPr="0085164B" w:rsidRDefault="00F56048" w:rsidP="00A270E4">
      <w:pPr>
        <w:pStyle w:val="Heading3"/>
        <w:rPr>
          <w:lang w:val="en-GB"/>
        </w:rPr>
      </w:pPr>
      <w:bookmarkStart w:id="57" w:name="_Toc131578417"/>
      <w:r w:rsidRPr="0085164B">
        <w:rPr>
          <w:lang w:val="en-GB"/>
        </w:rPr>
        <w:t>UML Model</w:t>
      </w:r>
      <w:bookmarkEnd w:id="57"/>
    </w:p>
    <w:p w14:paraId="2308DC21" w14:textId="0A50902F" w:rsidR="00F56048" w:rsidRPr="0085164B" w:rsidRDefault="00C73665" w:rsidP="00813248">
      <w:pPr>
        <w:pStyle w:val="ParagraphText"/>
        <w:spacing w:after="120"/>
        <w:jc w:val="both"/>
      </w:pPr>
      <w:r>
        <w:t>Figures 2b-1 and 2b-2</w:t>
      </w:r>
      <w:r w:rsidR="00F56048" w:rsidRPr="0085164B">
        <w:t xml:space="preserve"> show the </w:t>
      </w:r>
      <w:r>
        <w:t xml:space="preserve">register management and </w:t>
      </w:r>
      <w:r w:rsidR="00F56048" w:rsidRPr="0085164B">
        <w:t>information mode</w:t>
      </w:r>
      <w:r w:rsidR="00412FDA">
        <w:t>l</w:t>
      </w:r>
      <w:r>
        <w:t>s respectively</w:t>
      </w:r>
      <w:r w:rsidR="00F56048" w:rsidRPr="0085164B">
        <w:t xml:space="preserve"> of the </w:t>
      </w:r>
      <w:r w:rsidR="00AD7A57">
        <w:t xml:space="preserve">hydrographic </w:t>
      </w:r>
      <w:r w:rsidR="00813248">
        <w:t>P</w:t>
      </w:r>
      <w:r w:rsidR="00AD7A57">
        <w:t xml:space="preserve">ortrayal </w:t>
      </w:r>
      <w:r w:rsidR="00813248">
        <w:t>R</w:t>
      </w:r>
      <w:r w:rsidR="00AD7A57">
        <w:t>egister</w:t>
      </w:r>
      <w:r w:rsidR="00F56048" w:rsidRPr="0085164B">
        <w:t>:</w:t>
      </w:r>
    </w:p>
    <w:p w14:paraId="2580DAB4" w14:textId="4A7E9B1C" w:rsidR="00EA2039" w:rsidRDefault="00F6623F" w:rsidP="00813248">
      <w:pPr>
        <w:pStyle w:val="Figuretitle1"/>
        <w:spacing w:before="120" w:after="120"/>
        <w:jc w:val="both"/>
        <w:rPr>
          <w:lang w:val="en-GB"/>
        </w:rPr>
      </w:pPr>
      <w:r w:rsidRPr="00F6623F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87AB4" w:rsidRPr="00E04F44">
        <w:rPr>
          <w:rFonts w:ascii="Times New Roman" w:eastAsia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 w:eastAsia="fr-FR"/>
        </w:rPr>
        <w:drawing>
          <wp:inline distT="0" distB="0" distL="0" distR="0" wp14:anchorId="79339B43" wp14:editId="0453CCC4">
            <wp:extent cx="5362795" cy="4359349"/>
            <wp:effectExtent l="0" t="0" r="9525" b="3175"/>
            <wp:docPr id="3" name="Picture 3" descr="C:\Users\tsso\AppData\Local\Temp\Rar$DI33.512\V5.1 Fig 2b-1 Portrayal Register 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so\AppData\Local\Temp\Rar$DI33.512\V5.1 Fig 2b-1 Portrayal Register Manageme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996" cy="436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EAA1" w14:textId="4FB7FE5D" w:rsidR="00FC2A92" w:rsidRDefault="00442310" w:rsidP="00813248">
      <w:pPr>
        <w:pStyle w:val="Figuretitle1"/>
        <w:spacing w:before="120" w:after="120"/>
        <w:rPr>
          <w:lang w:val="en-GB"/>
        </w:rPr>
      </w:pPr>
      <w:r w:rsidRPr="0085164B">
        <w:rPr>
          <w:lang w:val="en-GB"/>
        </w:rPr>
        <w:t xml:space="preserve">Figure </w:t>
      </w:r>
      <w:r w:rsidR="003E5C78">
        <w:rPr>
          <w:lang w:val="en-GB"/>
        </w:rPr>
        <w:t>2</w:t>
      </w:r>
      <w:r w:rsidR="0073258B">
        <w:rPr>
          <w:lang w:val="en-GB"/>
        </w:rPr>
        <w:t>b</w:t>
      </w:r>
      <w:r w:rsidR="003E5C78">
        <w:rPr>
          <w:lang w:val="en-GB"/>
        </w:rPr>
        <w:t>-</w:t>
      </w:r>
      <w:r w:rsidRPr="0085164B">
        <w:rPr>
          <w:lang w:val="en-GB"/>
        </w:rPr>
        <w:t xml:space="preserve">1 – </w:t>
      </w:r>
      <w:r w:rsidR="0073258B">
        <w:rPr>
          <w:lang w:val="en-GB"/>
        </w:rPr>
        <w:t>Portrayal Register</w:t>
      </w:r>
      <w:r w:rsidR="00C73665">
        <w:rPr>
          <w:lang w:val="en-GB"/>
        </w:rPr>
        <w:t xml:space="preserve"> management model</w:t>
      </w:r>
    </w:p>
    <w:p w14:paraId="17000805" w14:textId="77777777" w:rsidR="0073258B" w:rsidRPr="00FB55B6" w:rsidRDefault="0073258B" w:rsidP="00FB55B6"/>
    <w:p w14:paraId="7A71044D" w14:textId="77777777" w:rsidR="00FB55B6" w:rsidRDefault="00FB55B6" w:rsidP="00FB55B6"/>
    <w:p w14:paraId="08E979A8" w14:textId="1838412B" w:rsidR="00FB55B6" w:rsidRDefault="00FB55B6">
      <w:pPr>
        <w:suppressAutoHyphens w:val="0"/>
        <w:jc w:val="left"/>
      </w:pPr>
      <w:r>
        <w:br w:type="page"/>
      </w:r>
    </w:p>
    <w:p w14:paraId="54EC24ED" w14:textId="70B4106C" w:rsidR="00FB55B6" w:rsidRDefault="00F6623F" w:rsidP="001C77F4">
      <w:pPr>
        <w:rPr>
          <w:b/>
          <w:sz w:val="28"/>
          <w:lang w:val="en-US" w:eastAsia="en-GB"/>
        </w:rPr>
      </w:pPr>
      <w:r w:rsidRPr="00F6623F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745166" w:rsidRPr="00E04F44">
        <w:rPr>
          <w:rFonts w:ascii="Times New Roman" w:eastAsia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 w:eastAsia="fr-FR"/>
        </w:rPr>
        <w:drawing>
          <wp:inline distT="0" distB="0" distL="0" distR="0" wp14:anchorId="0B8255D4" wp14:editId="6FF4A70A">
            <wp:extent cx="5752274" cy="6677503"/>
            <wp:effectExtent l="0" t="0" r="1270" b="0"/>
            <wp:docPr id="1" name="Picture 1" descr="D:\My Documents\Technical Standards Latest Draft\S-100 Edition 5.1.0\Issues Raised by Stakeholders\20230403_2 V5.1 Fig 2b-2 Portrayal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Technical Standards Latest Draft\S-100 Edition 5.1.0\Issues Raised by Stakeholders\20230403_2 V5.1 Fig 2b-2 Portrayal Regis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382" cy="671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0FA9" w14:textId="60A624D4" w:rsidR="00C73665" w:rsidRDefault="00C73665" w:rsidP="00E517E3">
      <w:pPr>
        <w:pStyle w:val="Figuretitle1"/>
        <w:spacing w:before="120" w:after="120"/>
        <w:rPr>
          <w:lang w:val="en-GB"/>
        </w:rPr>
      </w:pPr>
      <w:r w:rsidRPr="0085164B">
        <w:rPr>
          <w:lang w:val="en-GB"/>
        </w:rPr>
        <w:t xml:space="preserve">Figure </w:t>
      </w:r>
      <w:r>
        <w:rPr>
          <w:lang w:val="en-GB"/>
        </w:rPr>
        <w:t>2b-2</w:t>
      </w:r>
      <w:r w:rsidRPr="0085164B">
        <w:rPr>
          <w:lang w:val="en-GB"/>
        </w:rPr>
        <w:t xml:space="preserve"> – </w:t>
      </w:r>
      <w:r>
        <w:rPr>
          <w:lang w:val="en-GB"/>
        </w:rPr>
        <w:t>Portrayal Register information model</w:t>
      </w:r>
    </w:p>
    <w:p w14:paraId="3891FF5E" w14:textId="2A811849" w:rsidR="00C73665" w:rsidRDefault="00C73665" w:rsidP="00E517E3">
      <w:pPr>
        <w:jc w:val="center"/>
        <w:rPr>
          <w:b/>
          <w:sz w:val="28"/>
          <w:lang w:val="en-US" w:eastAsia="en-GB"/>
        </w:rPr>
      </w:pPr>
    </w:p>
    <w:p w14:paraId="53FE8DE4" w14:textId="358D6BE2" w:rsidR="00C73665" w:rsidRDefault="00C73665" w:rsidP="00E517E3">
      <w:pPr>
        <w:jc w:val="center"/>
        <w:rPr>
          <w:b/>
          <w:sz w:val="28"/>
          <w:lang w:val="en-US" w:eastAsia="en-GB"/>
        </w:rPr>
      </w:pPr>
    </w:p>
    <w:p w14:paraId="4128DC52" w14:textId="0160C0CF" w:rsidR="00FB55B6" w:rsidRDefault="00FB55B6">
      <w:pPr>
        <w:suppressAutoHyphens w:val="0"/>
        <w:jc w:val="left"/>
      </w:pPr>
      <w:r>
        <w:br w:type="page"/>
      </w:r>
    </w:p>
    <w:p w14:paraId="77D17C91" w14:textId="77777777" w:rsidR="00FB55B6" w:rsidRPr="00FB55B6" w:rsidRDefault="00FB55B6" w:rsidP="00FB55B6">
      <w:pPr>
        <w:sectPr w:rsidR="00FB55B6" w:rsidRPr="00FB55B6" w:rsidSect="00E6524E">
          <w:headerReference w:type="default" r:id="rId16"/>
          <w:footerReference w:type="even" r:id="rId17"/>
          <w:footerReference w:type="default" r:id="rId18"/>
          <w:pgSz w:w="11907" w:h="16840" w:code="9"/>
          <w:pgMar w:top="1440" w:right="1440" w:bottom="1440" w:left="1440" w:header="709" w:footer="709" w:gutter="0"/>
          <w:pgNumType w:start="1" w:chapSep="period"/>
          <w:cols w:space="708"/>
          <w:docGrid w:linePitch="360"/>
        </w:sectPr>
      </w:pPr>
    </w:p>
    <w:p w14:paraId="77406002" w14:textId="77777777" w:rsidR="00F56048" w:rsidRPr="0085164B" w:rsidRDefault="00F56048" w:rsidP="00D8746D">
      <w:pPr>
        <w:pStyle w:val="Heading3"/>
        <w:rPr>
          <w:lang w:val="en-GB"/>
        </w:rPr>
      </w:pPr>
      <w:bookmarkStart w:id="58" w:name="_Toc131578418"/>
      <w:r w:rsidRPr="0085164B">
        <w:rPr>
          <w:lang w:val="en-GB"/>
        </w:rPr>
        <w:lastRenderedPageBreak/>
        <w:t>S100_</w:t>
      </w:r>
      <w:r w:rsidR="00AD7A57">
        <w:rPr>
          <w:lang w:val="en-GB"/>
        </w:rPr>
        <w:t>PR</w:t>
      </w:r>
      <w:r w:rsidRPr="0085164B">
        <w:rPr>
          <w:lang w:val="en-GB"/>
        </w:rPr>
        <w:t>_Register</w:t>
      </w:r>
      <w:bookmarkEnd w:id="58"/>
    </w:p>
    <w:p w14:paraId="7BB035C4" w14:textId="68A58391" w:rsidR="00AD7A57" w:rsidRPr="00225890" w:rsidRDefault="00AD7A57" w:rsidP="00813248">
      <w:pPr>
        <w:spacing w:after="120"/>
        <w:rPr>
          <w:lang w:val="en-GB"/>
          <w:rPrChange w:id="59" w:author="Jeff Wootton" w:date="2024-04-25T11:45:00Z">
            <w:rPr/>
          </w:rPrChange>
        </w:rPr>
      </w:pPr>
      <w:r w:rsidRPr="00225890">
        <w:rPr>
          <w:lang w:val="en-GB"/>
          <w:rPrChange w:id="60" w:author="Jeff Wootton" w:date="2024-04-25T11:45:00Z">
            <w:rPr/>
          </w:rPrChange>
        </w:rPr>
        <w:t xml:space="preserve">This class S100_PR_Register is </w:t>
      </w:r>
      <w:r w:rsidR="00905A71" w:rsidRPr="00225890">
        <w:rPr>
          <w:lang w:val="en-GB"/>
          <w:rPrChange w:id="61" w:author="Jeff Wootton" w:date="2024-04-25T11:45:00Z">
            <w:rPr/>
          </w:rPrChange>
        </w:rPr>
        <w:t xml:space="preserve">a specialization of the class </w:t>
      </w:r>
      <w:r w:rsidRPr="00225890">
        <w:rPr>
          <w:lang w:val="en-GB"/>
          <w:rPrChange w:id="62" w:author="Jeff Wootton" w:date="2024-04-25T11:45:00Z">
            <w:rPr/>
          </w:rPrChange>
        </w:rPr>
        <w:t xml:space="preserve">S100_RE_Register. It is extended with an ‘owner’ and ‘domain’.  </w:t>
      </w:r>
      <w:r w:rsidR="00905A71" w:rsidRPr="00225890">
        <w:rPr>
          <w:lang w:val="en-GB"/>
          <w:rPrChange w:id="63" w:author="Jeff Wootton" w:date="2024-04-25T11:45:00Z">
            <w:rPr/>
          </w:rPrChange>
        </w:rPr>
        <w:t>An</w:t>
      </w:r>
      <w:r w:rsidRPr="00225890">
        <w:rPr>
          <w:lang w:val="en-GB"/>
          <w:rPrChange w:id="64" w:author="Jeff Wootton" w:date="2024-04-25T11:45:00Z">
            <w:rPr/>
          </w:rPrChange>
        </w:rPr>
        <w:t xml:space="preserve"> organization may have a dedicated </w:t>
      </w:r>
      <w:r w:rsidR="00813248" w:rsidRPr="00225890">
        <w:rPr>
          <w:lang w:val="en-GB"/>
          <w:rPrChange w:id="65" w:author="Jeff Wootton" w:date="2024-04-25T11:45:00Z">
            <w:rPr/>
          </w:rPrChange>
        </w:rPr>
        <w:t>R</w:t>
      </w:r>
      <w:r w:rsidRPr="00225890">
        <w:rPr>
          <w:lang w:val="en-GB"/>
          <w:rPrChange w:id="66" w:author="Jeff Wootton" w:date="2024-04-25T11:45:00Z">
            <w:rPr/>
          </w:rPrChange>
        </w:rPr>
        <w:t>egister</w:t>
      </w:r>
      <w:r w:rsidR="00905A71" w:rsidRPr="00225890">
        <w:rPr>
          <w:lang w:val="en-GB"/>
          <w:rPrChange w:id="67" w:author="Jeff Wootton" w:date="2024-04-25T11:45:00Z">
            <w:rPr/>
          </w:rPrChange>
        </w:rPr>
        <w:t xml:space="preserve"> and a Register is intended for a specific Domain</w:t>
      </w:r>
      <w:r w:rsidRPr="00225890">
        <w:rPr>
          <w:lang w:val="en-GB"/>
          <w:rPrChange w:id="68" w:author="Jeff Wootton" w:date="2024-04-25T11:45:00Z">
            <w:rPr/>
          </w:rPrChange>
        </w:rPr>
        <w:t xml:space="preserve">.  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905A71" w:rsidRPr="00412FDA" w14:paraId="3C6F3315" w14:textId="77777777" w:rsidTr="00F6623F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282BF576" w14:textId="77777777" w:rsidR="00905A71" w:rsidRPr="00412FDA" w:rsidRDefault="00905A71" w:rsidP="007700A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39746943" w14:textId="77777777" w:rsidR="00905A71" w:rsidRPr="00412FDA" w:rsidRDefault="00905A71" w:rsidP="007700A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41F70E6D" w14:textId="77777777" w:rsidR="00905A71" w:rsidRPr="00412FDA" w:rsidRDefault="00905A71" w:rsidP="007700A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DF13255" w14:textId="77777777" w:rsidR="00905A71" w:rsidRPr="00412FDA" w:rsidRDefault="00905A71" w:rsidP="00BC5093">
            <w:pPr>
              <w:pStyle w:val="Tabletitle"/>
              <w:snapToGrid w:val="0"/>
              <w:rPr>
                <w:lang w:val="en-GB"/>
              </w:rPr>
            </w:pPr>
            <w:r w:rsidRPr="00412FDA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6924AC56" w14:textId="77777777" w:rsidR="00905A71" w:rsidRPr="00412FDA" w:rsidRDefault="00905A71" w:rsidP="007700A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3EF447B1" w14:textId="77777777" w:rsidR="00905A71" w:rsidRPr="00412FDA" w:rsidRDefault="00905A71" w:rsidP="007700A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Remarks</w:t>
            </w:r>
          </w:p>
        </w:tc>
      </w:tr>
      <w:tr w:rsidR="00905A71" w:rsidRPr="00225890" w14:paraId="7622D718" w14:textId="77777777" w:rsidTr="00BC5093">
        <w:tc>
          <w:tcPr>
            <w:tcW w:w="1229" w:type="dxa"/>
          </w:tcPr>
          <w:p w14:paraId="1107880B" w14:textId="77777777" w:rsidR="00905A71" w:rsidRPr="00412FDA" w:rsidRDefault="00905A71" w:rsidP="00BC5093">
            <w:pPr>
              <w:pStyle w:val="Tabletext"/>
              <w:snapToGrid w:val="0"/>
            </w:pPr>
            <w:r w:rsidRPr="00412FDA">
              <w:t>Class</w:t>
            </w:r>
          </w:p>
        </w:tc>
        <w:tc>
          <w:tcPr>
            <w:tcW w:w="2888" w:type="dxa"/>
          </w:tcPr>
          <w:p w14:paraId="68FAD88C" w14:textId="77777777" w:rsidR="00905A71" w:rsidRPr="00412FDA" w:rsidRDefault="00905A71" w:rsidP="00BC5093">
            <w:pPr>
              <w:pStyle w:val="Tabletext"/>
              <w:snapToGrid w:val="0"/>
            </w:pPr>
            <w:r w:rsidRPr="00412FDA">
              <w:t>S100_PR_Register</w:t>
            </w:r>
          </w:p>
        </w:tc>
        <w:tc>
          <w:tcPr>
            <w:tcW w:w="3263" w:type="dxa"/>
          </w:tcPr>
          <w:p w14:paraId="7A5268CB" w14:textId="77777777" w:rsidR="00905A71" w:rsidRPr="00412FDA" w:rsidRDefault="00905A71" w:rsidP="00BC5093">
            <w:pPr>
              <w:pStyle w:val="Tabletext"/>
              <w:snapToGrid w:val="0"/>
              <w:jc w:val="left"/>
            </w:pPr>
            <w:r w:rsidRPr="00412FDA">
              <w:t>Portrayal Register extension to S100_RE_Register</w:t>
            </w:r>
          </w:p>
        </w:tc>
        <w:tc>
          <w:tcPr>
            <w:tcW w:w="720" w:type="dxa"/>
          </w:tcPr>
          <w:p w14:paraId="468B3034" w14:textId="77777777" w:rsidR="00905A71" w:rsidRPr="00412FDA" w:rsidRDefault="00905A71" w:rsidP="00BC5093">
            <w:pPr>
              <w:pStyle w:val="Tabletext"/>
              <w:snapToGrid w:val="0"/>
              <w:jc w:val="center"/>
            </w:pPr>
            <w:r w:rsidRPr="00412FDA">
              <w:t>-</w:t>
            </w:r>
          </w:p>
        </w:tc>
        <w:tc>
          <w:tcPr>
            <w:tcW w:w="2857" w:type="dxa"/>
          </w:tcPr>
          <w:p w14:paraId="64C5097D" w14:textId="77777777" w:rsidR="00905A71" w:rsidRPr="00412FDA" w:rsidRDefault="00905A71" w:rsidP="00BC5093">
            <w:pPr>
              <w:pStyle w:val="Tabletext"/>
              <w:snapToGrid w:val="0"/>
            </w:pPr>
            <w:r w:rsidRPr="00412FDA">
              <w:t>S100_RE_Register</w:t>
            </w:r>
          </w:p>
        </w:tc>
        <w:tc>
          <w:tcPr>
            <w:tcW w:w="2543" w:type="dxa"/>
          </w:tcPr>
          <w:p w14:paraId="7609EF00" w14:textId="5C95F829" w:rsidR="00905A71" w:rsidRPr="00412FDA" w:rsidRDefault="00905A71" w:rsidP="00BC5093">
            <w:pPr>
              <w:pStyle w:val="Tabletext"/>
              <w:snapToGrid w:val="0"/>
              <w:jc w:val="left"/>
            </w:pPr>
            <w:r w:rsidRPr="00412FDA">
              <w:t>Inherits all characteristics of S100_RE_RegisterItem and extended with domain and owner</w:t>
            </w:r>
          </w:p>
        </w:tc>
      </w:tr>
      <w:tr w:rsidR="00905A71" w:rsidRPr="00412FDA" w14:paraId="28E919A0" w14:textId="77777777" w:rsidTr="00BC5093">
        <w:tc>
          <w:tcPr>
            <w:tcW w:w="1229" w:type="dxa"/>
          </w:tcPr>
          <w:p w14:paraId="31A2BCEA" w14:textId="77777777" w:rsidR="00905A71" w:rsidRPr="00412FDA" w:rsidRDefault="00905A71" w:rsidP="00BC5093">
            <w:pPr>
              <w:pStyle w:val="Tabletext"/>
              <w:snapToGrid w:val="0"/>
            </w:pPr>
            <w:r w:rsidRPr="00412FDA">
              <w:t>Association</w:t>
            </w:r>
          </w:p>
        </w:tc>
        <w:tc>
          <w:tcPr>
            <w:tcW w:w="2888" w:type="dxa"/>
          </w:tcPr>
          <w:p w14:paraId="4B3626F6" w14:textId="77777777" w:rsidR="00905A71" w:rsidRPr="00412FDA" w:rsidRDefault="00905A71" w:rsidP="00BC5093">
            <w:pPr>
              <w:pStyle w:val="Tabletext"/>
              <w:snapToGrid w:val="0"/>
            </w:pPr>
            <w:r w:rsidRPr="00412FDA">
              <w:t>owner</w:t>
            </w:r>
          </w:p>
        </w:tc>
        <w:tc>
          <w:tcPr>
            <w:tcW w:w="3263" w:type="dxa"/>
          </w:tcPr>
          <w:p w14:paraId="77818FEB" w14:textId="5027EEB2" w:rsidR="00905A71" w:rsidRPr="00412FDA" w:rsidRDefault="00905A71" w:rsidP="001E7B5C">
            <w:pPr>
              <w:pStyle w:val="Tabletext"/>
              <w:snapToGrid w:val="0"/>
              <w:jc w:val="left"/>
            </w:pPr>
            <w:r w:rsidRPr="00412FDA">
              <w:t xml:space="preserve">The organization responsible for managing the contents of the </w:t>
            </w:r>
            <w:r w:rsidR="001E7B5C" w:rsidRPr="00412FDA">
              <w:t>R</w:t>
            </w:r>
            <w:r w:rsidRPr="00412FDA">
              <w:t>egister</w:t>
            </w:r>
          </w:p>
        </w:tc>
        <w:tc>
          <w:tcPr>
            <w:tcW w:w="720" w:type="dxa"/>
          </w:tcPr>
          <w:p w14:paraId="407B216F" w14:textId="77777777" w:rsidR="00905A71" w:rsidRPr="00412FDA" w:rsidRDefault="00905A71" w:rsidP="00BC5093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4EBE6AED" w14:textId="77777777" w:rsidR="00905A71" w:rsidRPr="00412FDA" w:rsidRDefault="00905A71" w:rsidP="00BC5093">
            <w:pPr>
              <w:pStyle w:val="Tabletext"/>
              <w:snapToGrid w:val="0"/>
            </w:pPr>
            <w:r w:rsidRPr="00412FDA">
              <w:t>S100_PR_RegisterOrganization</w:t>
            </w:r>
          </w:p>
        </w:tc>
        <w:tc>
          <w:tcPr>
            <w:tcW w:w="2543" w:type="dxa"/>
          </w:tcPr>
          <w:p w14:paraId="7A18EA80" w14:textId="77777777" w:rsidR="00905A71" w:rsidRPr="00412FDA" w:rsidRDefault="00905A71" w:rsidP="00BC5093">
            <w:pPr>
              <w:pStyle w:val="Tabletext"/>
              <w:snapToGrid w:val="0"/>
              <w:jc w:val="left"/>
            </w:pPr>
          </w:p>
        </w:tc>
      </w:tr>
      <w:tr w:rsidR="00905A71" w:rsidRPr="00412FDA" w14:paraId="05516C04" w14:textId="77777777" w:rsidTr="00BC5093">
        <w:tc>
          <w:tcPr>
            <w:tcW w:w="1229" w:type="dxa"/>
          </w:tcPr>
          <w:p w14:paraId="1188E2F9" w14:textId="77777777" w:rsidR="00905A71" w:rsidRPr="00412FDA" w:rsidRDefault="00905A71" w:rsidP="00BC5093">
            <w:pPr>
              <w:pStyle w:val="Tabletext"/>
              <w:snapToGrid w:val="0"/>
            </w:pPr>
            <w:r w:rsidRPr="00412FDA">
              <w:t>Association</w:t>
            </w:r>
          </w:p>
        </w:tc>
        <w:tc>
          <w:tcPr>
            <w:tcW w:w="2888" w:type="dxa"/>
          </w:tcPr>
          <w:p w14:paraId="4B7827BF" w14:textId="77777777" w:rsidR="00905A71" w:rsidRPr="00412FDA" w:rsidRDefault="00905A71" w:rsidP="00BC5093">
            <w:pPr>
              <w:pStyle w:val="Tabletext"/>
              <w:snapToGrid w:val="0"/>
            </w:pPr>
            <w:r w:rsidRPr="00412FDA">
              <w:t>domain</w:t>
            </w:r>
          </w:p>
        </w:tc>
        <w:tc>
          <w:tcPr>
            <w:tcW w:w="3263" w:type="dxa"/>
          </w:tcPr>
          <w:p w14:paraId="5B99BA8E" w14:textId="5549D1AF" w:rsidR="00905A71" w:rsidRPr="00412FDA" w:rsidRDefault="00905A71" w:rsidP="001E7B5C">
            <w:pPr>
              <w:pStyle w:val="Tabletext"/>
              <w:snapToGrid w:val="0"/>
              <w:jc w:val="left"/>
            </w:pPr>
            <w:r w:rsidRPr="00412FDA">
              <w:t xml:space="preserve">The domain for which the </w:t>
            </w:r>
            <w:r w:rsidR="001E7B5C" w:rsidRPr="00412FDA">
              <w:t>R</w:t>
            </w:r>
            <w:r w:rsidRPr="00412FDA">
              <w:t>egister is primarily intended</w:t>
            </w:r>
          </w:p>
        </w:tc>
        <w:tc>
          <w:tcPr>
            <w:tcW w:w="720" w:type="dxa"/>
          </w:tcPr>
          <w:p w14:paraId="3396B034" w14:textId="77777777" w:rsidR="00905A71" w:rsidRPr="00412FDA" w:rsidRDefault="00905A71" w:rsidP="00BC5093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36F293D5" w14:textId="77777777" w:rsidR="00905A71" w:rsidRPr="00412FDA" w:rsidRDefault="00905A71" w:rsidP="00BC5093">
            <w:pPr>
              <w:pStyle w:val="Tabletext"/>
              <w:snapToGrid w:val="0"/>
            </w:pPr>
            <w:r w:rsidRPr="00412FDA">
              <w:t>S100_PR_RegisterDomain</w:t>
            </w:r>
          </w:p>
        </w:tc>
        <w:tc>
          <w:tcPr>
            <w:tcW w:w="2543" w:type="dxa"/>
          </w:tcPr>
          <w:p w14:paraId="131E1D29" w14:textId="77777777" w:rsidR="00905A71" w:rsidRPr="00412FDA" w:rsidRDefault="00905A71" w:rsidP="00BC5093">
            <w:pPr>
              <w:pStyle w:val="Tabletext"/>
              <w:snapToGrid w:val="0"/>
              <w:jc w:val="left"/>
            </w:pPr>
          </w:p>
        </w:tc>
      </w:tr>
    </w:tbl>
    <w:p w14:paraId="705F6E08" w14:textId="77777777" w:rsidR="00905A71" w:rsidRDefault="00905A71" w:rsidP="007700A1"/>
    <w:p w14:paraId="07584DF1" w14:textId="30B54DD5" w:rsidR="00F56048" w:rsidRPr="00412FDA" w:rsidRDefault="00F56048" w:rsidP="00D8746D">
      <w:pPr>
        <w:pStyle w:val="Heading3"/>
        <w:rPr>
          <w:lang w:val="en-GB"/>
        </w:rPr>
      </w:pPr>
      <w:bookmarkStart w:id="69" w:name="_Toc131578419"/>
      <w:r w:rsidRPr="00412FDA">
        <w:rPr>
          <w:lang w:val="en-GB"/>
        </w:rPr>
        <w:t>S100_</w:t>
      </w:r>
      <w:r w:rsidR="00136C0A" w:rsidRPr="00412FDA">
        <w:rPr>
          <w:lang w:val="en-GB"/>
        </w:rPr>
        <w:t>PR</w:t>
      </w:r>
      <w:r w:rsidRPr="00412FDA">
        <w:rPr>
          <w:lang w:val="en-GB"/>
        </w:rPr>
        <w:t>_</w:t>
      </w:r>
      <w:r w:rsidR="00905A71" w:rsidRPr="00412FDA">
        <w:rPr>
          <w:lang w:val="en-GB"/>
        </w:rPr>
        <w:t>RegisterDomain</w:t>
      </w:r>
      <w:bookmarkEnd w:id="69"/>
    </w:p>
    <w:p w14:paraId="0A3CD5F8" w14:textId="1F215FE8" w:rsidR="00905A71" w:rsidRPr="00412FDA" w:rsidRDefault="00905A71" w:rsidP="00813248">
      <w:pPr>
        <w:pStyle w:val="ParagraphText"/>
        <w:spacing w:after="120"/>
        <w:jc w:val="both"/>
        <w:rPr>
          <w:color w:val="auto"/>
        </w:rPr>
      </w:pPr>
      <w:r w:rsidRPr="00412FDA">
        <w:rPr>
          <w:color w:val="auto"/>
        </w:rPr>
        <w:t xml:space="preserve">This class indicates the Domain for which a </w:t>
      </w:r>
      <w:r w:rsidR="007C777E" w:rsidRPr="00412FDA">
        <w:rPr>
          <w:color w:val="auto"/>
        </w:rPr>
        <w:t>R</w:t>
      </w:r>
      <w:r w:rsidRPr="00412FDA">
        <w:rPr>
          <w:color w:val="auto"/>
        </w:rPr>
        <w:t>egister is intended.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905A71" w:rsidRPr="00412FDA" w14:paraId="2DFBB021" w14:textId="77777777" w:rsidTr="00F6623F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12E4461B" w14:textId="77777777" w:rsidR="00905A71" w:rsidRPr="00412FDA" w:rsidRDefault="00905A71" w:rsidP="007700A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5A622B7C" w14:textId="77777777" w:rsidR="00905A71" w:rsidRPr="00412FDA" w:rsidRDefault="00905A71" w:rsidP="007700A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032B1E4D" w14:textId="77777777" w:rsidR="00905A71" w:rsidRPr="00412FDA" w:rsidRDefault="00905A71" w:rsidP="007700A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83612D1" w14:textId="77777777" w:rsidR="00905A71" w:rsidRPr="00412FDA" w:rsidRDefault="00905A71" w:rsidP="00BC5093">
            <w:pPr>
              <w:pStyle w:val="Tabletitle"/>
              <w:snapToGrid w:val="0"/>
              <w:rPr>
                <w:lang w:val="en-GB"/>
              </w:rPr>
            </w:pPr>
            <w:r w:rsidRPr="00412FDA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3D7CA12A" w14:textId="77777777" w:rsidR="00905A71" w:rsidRPr="00412FDA" w:rsidRDefault="00905A71" w:rsidP="007700A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713F8C71" w14:textId="77777777" w:rsidR="00905A71" w:rsidRPr="00412FDA" w:rsidRDefault="00905A71" w:rsidP="007700A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Remarks</w:t>
            </w:r>
          </w:p>
        </w:tc>
      </w:tr>
      <w:tr w:rsidR="00905A71" w:rsidRPr="00412FDA" w14:paraId="33BB22BB" w14:textId="77777777" w:rsidTr="00BC5093">
        <w:tc>
          <w:tcPr>
            <w:tcW w:w="1229" w:type="dxa"/>
          </w:tcPr>
          <w:p w14:paraId="2BA0BD2D" w14:textId="77777777" w:rsidR="00905A71" w:rsidRPr="00412FDA" w:rsidRDefault="00905A71" w:rsidP="00BC5093">
            <w:pPr>
              <w:pStyle w:val="Tabletext"/>
              <w:snapToGrid w:val="0"/>
            </w:pPr>
            <w:r w:rsidRPr="00412FDA">
              <w:t>Class</w:t>
            </w:r>
          </w:p>
        </w:tc>
        <w:tc>
          <w:tcPr>
            <w:tcW w:w="2888" w:type="dxa"/>
          </w:tcPr>
          <w:p w14:paraId="5086435C" w14:textId="77777777" w:rsidR="00905A71" w:rsidRPr="00412FDA" w:rsidRDefault="00905A71" w:rsidP="00BC5093">
            <w:pPr>
              <w:pStyle w:val="Tabletext"/>
              <w:snapToGrid w:val="0"/>
            </w:pPr>
            <w:r w:rsidRPr="00412FDA">
              <w:t>S100_PR_RegisterDomain</w:t>
            </w:r>
          </w:p>
        </w:tc>
        <w:tc>
          <w:tcPr>
            <w:tcW w:w="3263" w:type="dxa"/>
          </w:tcPr>
          <w:p w14:paraId="49D2FC5C" w14:textId="77777777" w:rsidR="00905A71" w:rsidRPr="00412FDA" w:rsidRDefault="00905A71" w:rsidP="00BC5093">
            <w:pPr>
              <w:pStyle w:val="Tabletext"/>
              <w:snapToGrid w:val="0"/>
              <w:jc w:val="left"/>
            </w:pPr>
            <w:r w:rsidRPr="00412FDA">
              <w:t>Definition of a Domain</w:t>
            </w:r>
          </w:p>
        </w:tc>
        <w:tc>
          <w:tcPr>
            <w:tcW w:w="720" w:type="dxa"/>
          </w:tcPr>
          <w:p w14:paraId="3E282A64" w14:textId="77777777" w:rsidR="00905A71" w:rsidRPr="00412FDA" w:rsidRDefault="00905A71" w:rsidP="00BC5093">
            <w:pPr>
              <w:pStyle w:val="Tabletext"/>
              <w:snapToGrid w:val="0"/>
              <w:jc w:val="center"/>
            </w:pPr>
            <w:r w:rsidRPr="00412FDA">
              <w:t>-</w:t>
            </w:r>
          </w:p>
        </w:tc>
        <w:tc>
          <w:tcPr>
            <w:tcW w:w="2857" w:type="dxa"/>
          </w:tcPr>
          <w:p w14:paraId="25EF176B" w14:textId="77777777" w:rsidR="00905A71" w:rsidRPr="00412FDA" w:rsidRDefault="00905A71" w:rsidP="00BC5093">
            <w:pPr>
              <w:pStyle w:val="Tabletext"/>
              <w:snapToGrid w:val="0"/>
            </w:pPr>
            <w:r w:rsidRPr="00412FDA">
              <w:t>-</w:t>
            </w:r>
          </w:p>
        </w:tc>
        <w:tc>
          <w:tcPr>
            <w:tcW w:w="2543" w:type="dxa"/>
          </w:tcPr>
          <w:p w14:paraId="60623C96" w14:textId="77777777" w:rsidR="00905A71" w:rsidRPr="00412FDA" w:rsidRDefault="00905A71" w:rsidP="00BC5093">
            <w:pPr>
              <w:pStyle w:val="Tabletext"/>
              <w:snapToGrid w:val="0"/>
              <w:jc w:val="left"/>
            </w:pPr>
          </w:p>
        </w:tc>
      </w:tr>
      <w:tr w:rsidR="00905A71" w:rsidRPr="00412FDA" w14:paraId="00B9ACEC" w14:textId="77777777" w:rsidTr="00BC5093">
        <w:tc>
          <w:tcPr>
            <w:tcW w:w="1229" w:type="dxa"/>
          </w:tcPr>
          <w:p w14:paraId="2D302A6A" w14:textId="77777777" w:rsidR="00905A71" w:rsidRPr="00412FDA" w:rsidRDefault="00905A71" w:rsidP="00BC5093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2BD7ED1D" w14:textId="77777777" w:rsidR="00905A71" w:rsidRPr="00412FDA" w:rsidRDefault="00905A71" w:rsidP="00BC5093">
            <w:pPr>
              <w:pStyle w:val="Tabletext"/>
              <w:snapToGrid w:val="0"/>
            </w:pPr>
            <w:r w:rsidRPr="00412FDA">
              <w:t>name</w:t>
            </w:r>
          </w:p>
        </w:tc>
        <w:tc>
          <w:tcPr>
            <w:tcW w:w="3263" w:type="dxa"/>
          </w:tcPr>
          <w:p w14:paraId="15B04BC0" w14:textId="77777777" w:rsidR="00905A71" w:rsidRPr="00412FDA" w:rsidRDefault="00905A71" w:rsidP="00BC5093">
            <w:pPr>
              <w:pStyle w:val="Tabletext"/>
              <w:snapToGrid w:val="0"/>
              <w:jc w:val="left"/>
            </w:pPr>
            <w:r w:rsidRPr="00412FDA">
              <w:t>Name of Domain</w:t>
            </w:r>
          </w:p>
        </w:tc>
        <w:tc>
          <w:tcPr>
            <w:tcW w:w="720" w:type="dxa"/>
          </w:tcPr>
          <w:p w14:paraId="2756D2E7" w14:textId="77777777" w:rsidR="00905A71" w:rsidRPr="00412FDA" w:rsidRDefault="00905A71" w:rsidP="00BC5093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48E5ACB4" w14:textId="77777777" w:rsidR="00905A71" w:rsidRPr="00412FDA" w:rsidRDefault="00905A71" w:rsidP="00BC5093">
            <w:pPr>
              <w:pStyle w:val="Tabletext"/>
              <w:snapToGrid w:val="0"/>
            </w:pPr>
            <w:proofErr w:type="spellStart"/>
            <w:r w:rsidRPr="00412FDA">
              <w:t>CharacterString</w:t>
            </w:r>
            <w:proofErr w:type="spellEnd"/>
          </w:p>
        </w:tc>
        <w:tc>
          <w:tcPr>
            <w:tcW w:w="2543" w:type="dxa"/>
          </w:tcPr>
          <w:p w14:paraId="2E1F457E" w14:textId="77777777" w:rsidR="00905A71" w:rsidRPr="00412FDA" w:rsidRDefault="00905A71" w:rsidP="00BC5093">
            <w:pPr>
              <w:pStyle w:val="Tabletext"/>
              <w:snapToGrid w:val="0"/>
              <w:jc w:val="left"/>
            </w:pPr>
          </w:p>
        </w:tc>
      </w:tr>
      <w:tr w:rsidR="00905A71" w:rsidRPr="00412FDA" w14:paraId="28AD3DA4" w14:textId="77777777" w:rsidTr="00BC5093">
        <w:tc>
          <w:tcPr>
            <w:tcW w:w="1229" w:type="dxa"/>
          </w:tcPr>
          <w:p w14:paraId="6E2B8B69" w14:textId="77777777" w:rsidR="00905A71" w:rsidRPr="00412FDA" w:rsidRDefault="00905A71" w:rsidP="00BC5093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17902566" w14:textId="77777777" w:rsidR="00905A71" w:rsidRPr="00412FDA" w:rsidRDefault="00905A71" w:rsidP="00BC5093">
            <w:pPr>
              <w:pStyle w:val="Tabletext"/>
              <w:snapToGrid w:val="0"/>
            </w:pPr>
            <w:r w:rsidRPr="00412FDA">
              <w:t>description</w:t>
            </w:r>
          </w:p>
        </w:tc>
        <w:tc>
          <w:tcPr>
            <w:tcW w:w="3263" w:type="dxa"/>
          </w:tcPr>
          <w:p w14:paraId="0FF76870" w14:textId="77777777" w:rsidR="00905A71" w:rsidRPr="00412FDA" w:rsidRDefault="00905A71" w:rsidP="00BC5093">
            <w:pPr>
              <w:pStyle w:val="Tabletext"/>
              <w:snapToGrid w:val="0"/>
              <w:jc w:val="left"/>
            </w:pPr>
            <w:r w:rsidRPr="00412FDA">
              <w:t>Description of Domain</w:t>
            </w:r>
          </w:p>
        </w:tc>
        <w:tc>
          <w:tcPr>
            <w:tcW w:w="720" w:type="dxa"/>
          </w:tcPr>
          <w:p w14:paraId="216E54E0" w14:textId="77777777" w:rsidR="00905A71" w:rsidRPr="00412FDA" w:rsidRDefault="00905A71" w:rsidP="00BC5093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20BAD418" w14:textId="77777777" w:rsidR="00905A71" w:rsidRPr="00412FDA" w:rsidRDefault="00905A71" w:rsidP="00BC5093">
            <w:pPr>
              <w:pStyle w:val="Tabletext"/>
              <w:snapToGrid w:val="0"/>
            </w:pPr>
            <w:proofErr w:type="spellStart"/>
            <w:r w:rsidRPr="00412FDA">
              <w:t>CharacterString</w:t>
            </w:r>
            <w:proofErr w:type="spellEnd"/>
          </w:p>
        </w:tc>
        <w:tc>
          <w:tcPr>
            <w:tcW w:w="2543" w:type="dxa"/>
          </w:tcPr>
          <w:p w14:paraId="3A675178" w14:textId="77777777" w:rsidR="00905A71" w:rsidRPr="00412FDA" w:rsidRDefault="00905A71" w:rsidP="00BC5093">
            <w:pPr>
              <w:pStyle w:val="Tabletext"/>
              <w:snapToGrid w:val="0"/>
              <w:jc w:val="left"/>
            </w:pPr>
          </w:p>
        </w:tc>
      </w:tr>
    </w:tbl>
    <w:p w14:paraId="61B2BEA3" w14:textId="23808CAA" w:rsidR="00F56048" w:rsidRPr="00412FDA" w:rsidRDefault="00F56048" w:rsidP="007700A1">
      <w:pPr>
        <w:pStyle w:val="ParagraphText"/>
        <w:spacing w:after="0"/>
        <w:jc w:val="both"/>
        <w:rPr>
          <w:color w:val="auto"/>
        </w:rPr>
      </w:pPr>
    </w:p>
    <w:p w14:paraId="6EC677FD" w14:textId="05C462E5" w:rsidR="0073258B" w:rsidRPr="00412FDA" w:rsidRDefault="00BC5093" w:rsidP="0073258B">
      <w:pPr>
        <w:pStyle w:val="Heading3"/>
        <w:rPr>
          <w:lang w:val="en-GB"/>
        </w:rPr>
      </w:pPr>
      <w:bookmarkStart w:id="70" w:name="_Toc526075747"/>
      <w:bookmarkStart w:id="71" w:name="_Toc131578420"/>
      <w:r w:rsidRPr="00412FDA">
        <w:rPr>
          <w:lang w:val="en-GB"/>
        </w:rPr>
        <w:t>S100_PR_User</w:t>
      </w:r>
      <w:bookmarkEnd w:id="70"/>
      <w:bookmarkEnd w:id="71"/>
    </w:p>
    <w:p w14:paraId="380618F4" w14:textId="1A84F222" w:rsidR="00BC5093" w:rsidRPr="00412FDA" w:rsidRDefault="00BC5093" w:rsidP="00EA792B">
      <w:pPr>
        <w:pStyle w:val="ParagraphText"/>
        <w:spacing w:after="120"/>
        <w:jc w:val="both"/>
        <w:rPr>
          <w:color w:val="auto"/>
        </w:rPr>
      </w:pPr>
      <w:r w:rsidRPr="00412FDA">
        <w:rPr>
          <w:color w:val="auto"/>
        </w:rPr>
        <w:t xml:space="preserve">This class represents a user of the </w:t>
      </w:r>
      <w:r w:rsidR="007C777E" w:rsidRPr="00412FDA">
        <w:rPr>
          <w:color w:val="auto"/>
        </w:rPr>
        <w:t>R</w:t>
      </w:r>
      <w:r w:rsidRPr="00412FDA">
        <w:rPr>
          <w:color w:val="auto"/>
        </w:rPr>
        <w:t>egister.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BC5093" w:rsidRPr="00412FDA" w14:paraId="167D7170" w14:textId="77777777" w:rsidTr="00F6623F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4216A6C6" w14:textId="77777777" w:rsidR="00BC5093" w:rsidRPr="00412FDA" w:rsidRDefault="00BC5093" w:rsidP="00BC5093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7A08DB42" w14:textId="77777777" w:rsidR="00BC5093" w:rsidRPr="00412FDA" w:rsidRDefault="00BC5093" w:rsidP="00BC5093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40D0714E" w14:textId="77777777" w:rsidR="00BC5093" w:rsidRPr="00412FDA" w:rsidRDefault="00BC5093" w:rsidP="00BC5093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797A0C5" w14:textId="77777777" w:rsidR="00BC5093" w:rsidRPr="00412FDA" w:rsidRDefault="00BC5093" w:rsidP="00BC5093">
            <w:pPr>
              <w:pStyle w:val="Tabletitle"/>
              <w:snapToGrid w:val="0"/>
              <w:rPr>
                <w:lang w:val="en-GB"/>
              </w:rPr>
            </w:pPr>
            <w:r w:rsidRPr="00412FDA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2EFF5A78" w14:textId="77777777" w:rsidR="00BC5093" w:rsidRPr="00412FDA" w:rsidRDefault="00BC5093" w:rsidP="00BC5093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153E6A37" w14:textId="77777777" w:rsidR="00BC5093" w:rsidRPr="00412FDA" w:rsidRDefault="00BC5093" w:rsidP="00BC5093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Remarks</w:t>
            </w:r>
          </w:p>
        </w:tc>
      </w:tr>
      <w:tr w:rsidR="00BC5093" w:rsidRPr="00412FDA" w14:paraId="75B48414" w14:textId="77777777" w:rsidTr="00BC5093">
        <w:tc>
          <w:tcPr>
            <w:tcW w:w="1229" w:type="dxa"/>
          </w:tcPr>
          <w:p w14:paraId="657584AA" w14:textId="77777777" w:rsidR="00BC5093" w:rsidRPr="00412FDA" w:rsidRDefault="00BC5093" w:rsidP="00BC5093">
            <w:pPr>
              <w:pStyle w:val="Tabletext"/>
              <w:snapToGrid w:val="0"/>
            </w:pPr>
            <w:r w:rsidRPr="00412FDA">
              <w:t>Class</w:t>
            </w:r>
          </w:p>
        </w:tc>
        <w:tc>
          <w:tcPr>
            <w:tcW w:w="2888" w:type="dxa"/>
          </w:tcPr>
          <w:p w14:paraId="686F69B0" w14:textId="77777777" w:rsidR="00BC5093" w:rsidRPr="00412FDA" w:rsidRDefault="00BC5093" w:rsidP="00BC5093">
            <w:pPr>
              <w:pStyle w:val="Tabletext"/>
              <w:snapToGrid w:val="0"/>
            </w:pPr>
            <w:r w:rsidRPr="00412FDA">
              <w:t>S100_PR_RegisterUser</w:t>
            </w:r>
          </w:p>
        </w:tc>
        <w:tc>
          <w:tcPr>
            <w:tcW w:w="3263" w:type="dxa"/>
          </w:tcPr>
          <w:p w14:paraId="15366F6A" w14:textId="2E6D85A0" w:rsidR="00BC5093" w:rsidRPr="00412FDA" w:rsidRDefault="00BC5093" w:rsidP="001E7B5C">
            <w:pPr>
              <w:pStyle w:val="Tabletext"/>
              <w:snapToGrid w:val="0"/>
              <w:jc w:val="left"/>
            </w:pPr>
            <w:r w:rsidRPr="00412FDA">
              <w:t xml:space="preserve">Identification of a </w:t>
            </w:r>
            <w:r w:rsidR="001E7B5C" w:rsidRPr="00412FDA">
              <w:t>R</w:t>
            </w:r>
            <w:r w:rsidRPr="00412FDA">
              <w:t>egister user</w:t>
            </w:r>
          </w:p>
        </w:tc>
        <w:tc>
          <w:tcPr>
            <w:tcW w:w="720" w:type="dxa"/>
          </w:tcPr>
          <w:p w14:paraId="645CED41" w14:textId="77777777" w:rsidR="00BC5093" w:rsidRPr="00412FDA" w:rsidRDefault="00BC5093" w:rsidP="00BC5093">
            <w:pPr>
              <w:pStyle w:val="Tabletext"/>
              <w:snapToGrid w:val="0"/>
              <w:jc w:val="center"/>
            </w:pPr>
            <w:r w:rsidRPr="00412FDA">
              <w:t>-</w:t>
            </w:r>
          </w:p>
        </w:tc>
        <w:tc>
          <w:tcPr>
            <w:tcW w:w="2857" w:type="dxa"/>
          </w:tcPr>
          <w:p w14:paraId="5C06B5D9" w14:textId="77777777" w:rsidR="00BC5093" w:rsidRPr="00412FDA" w:rsidRDefault="00BC5093" w:rsidP="00BC5093">
            <w:pPr>
              <w:pStyle w:val="Tabletext"/>
              <w:snapToGrid w:val="0"/>
            </w:pPr>
            <w:r w:rsidRPr="00412FDA">
              <w:t>-</w:t>
            </w:r>
          </w:p>
        </w:tc>
        <w:tc>
          <w:tcPr>
            <w:tcW w:w="2543" w:type="dxa"/>
          </w:tcPr>
          <w:p w14:paraId="087B1A81" w14:textId="77777777" w:rsidR="00BC5093" w:rsidRPr="00412FDA" w:rsidRDefault="00BC5093" w:rsidP="00BC5093">
            <w:pPr>
              <w:pStyle w:val="Tabletext"/>
              <w:snapToGrid w:val="0"/>
              <w:jc w:val="left"/>
            </w:pPr>
          </w:p>
        </w:tc>
      </w:tr>
      <w:tr w:rsidR="00BC5093" w:rsidRPr="00412FDA" w14:paraId="728D7FF3" w14:textId="77777777" w:rsidTr="00BC5093">
        <w:tc>
          <w:tcPr>
            <w:tcW w:w="1229" w:type="dxa"/>
          </w:tcPr>
          <w:p w14:paraId="293BDC77" w14:textId="77777777" w:rsidR="00BC5093" w:rsidRPr="00412FDA" w:rsidRDefault="00BC5093" w:rsidP="00BC5093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78859BF7" w14:textId="77777777" w:rsidR="00BC5093" w:rsidRPr="00412FDA" w:rsidRDefault="00BC5093" w:rsidP="00BC5093">
            <w:pPr>
              <w:pStyle w:val="Tabletext"/>
              <w:snapToGrid w:val="0"/>
            </w:pPr>
            <w:proofErr w:type="spellStart"/>
            <w:r w:rsidRPr="00412FDA">
              <w:t>firstName</w:t>
            </w:r>
            <w:proofErr w:type="spellEnd"/>
          </w:p>
        </w:tc>
        <w:tc>
          <w:tcPr>
            <w:tcW w:w="3263" w:type="dxa"/>
          </w:tcPr>
          <w:p w14:paraId="38BD51A9" w14:textId="596ACD28" w:rsidR="00BC5093" w:rsidRPr="00412FDA" w:rsidRDefault="00BC5093" w:rsidP="00BC5093">
            <w:pPr>
              <w:pStyle w:val="Tabletext"/>
              <w:snapToGrid w:val="0"/>
              <w:jc w:val="left"/>
            </w:pPr>
            <w:r w:rsidRPr="00412FDA">
              <w:t>First name of user</w:t>
            </w:r>
          </w:p>
        </w:tc>
        <w:tc>
          <w:tcPr>
            <w:tcW w:w="720" w:type="dxa"/>
          </w:tcPr>
          <w:p w14:paraId="51F28ED8" w14:textId="77777777" w:rsidR="00BC5093" w:rsidRPr="00412FDA" w:rsidRDefault="00BC5093" w:rsidP="00BC5093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615ED520" w14:textId="77777777" w:rsidR="00BC5093" w:rsidRPr="00412FDA" w:rsidRDefault="00BC5093" w:rsidP="00BC5093">
            <w:pPr>
              <w:pStyle w:val="Tabletext"/>
              <w:snapToGrid w:val="0"/>
            </w:pPr>
            <w:proofErr w:type="spellStart"/>
            <w:r w:rsidRPr="00412FDA">
              <w:t>CharacterString</w:t>
            </w:r>
            <w:proofErr w:type="spellEnd"/>
          </w:p>
        </w:tc>
        <w:tc>
          <w:tcPr>
            <w:tcW w:w="2543" w:type="dxa"/>
          </w:tcPr>
          <w:p w14:paraId="0E23129B" w14:textId="77777777" w:rsidR="00BC5093" w:rsidRPr="00412FDA" w:rsidRDefault="00BC5093" w:rsidP="00BC5093">
            <w:pPr>
              <w:pStyle w:val="Tabletext"/>
              <w:snapToGrid w:val="0"/>
              <w:jc w:val="left"/>
            </w:pPr>
          </w:p>
        </w:tc>
      </w:tr>
      <w:tr w:rsidR="00BC5093" w:rsidRPr="00412FDA" w14:paraId="41AD8BD3" w14:textId="77777777" w:rsidTr="00BC5093">
        <w:tc>
          <w:tcPr>
            <w:tcW w:w="1229" w:type="dxa"/>
          </w:tcPr>
          <w:p w14:paraId="39727D98" w14:textId="77777777" w:rsidR="00BC5093" w:rsidRPr="00412FDA" w:rsidRDefault="00BC5093" w:rsidP="00BC5093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784914D8" w14:textId="77777777" w:rsidR="00BC5093" w:rsidRPr="00412FDA" w:rsidRDefault="00BC5093" w:rsidP="00BC5093">
            <w:pPr>
              <w:pStyle w:val="Tabletext"/>
              <w:snapToGrid w:val="0"/>
            </w:pPr>
            <w:proofErr w:type="spellStart"/>
            <w:r w:rsidRPr="00412FDA">
              <w:t>lastName</w:t>
            </w:r>
            <w:proofErr w:type="spellEnd"/>
          </w:p>
        </w:tc>
        <w:tc>
          <w:tcPr>
            <w:tcW w:w="3263" w:type="dxa"/>
          </w:tcPr>
          <w:p w14:paraId="26B1A080" w14:textId="77777777" w:rsidR="00BC5093" w:rsidRPr="00412FDA" w:rsidRDefault="00BC5093" w:rsidP="00BC5093">
            <w:pPr>
              <w:pStyle w:val="Tabletext"/>
              <w:snapToGrid w:val="0"/>
              <w:jc w:val="left"/>
            </w:pPr>
            <w:r w:rsidRPr="00412FDA">
              <w:t>Last name of user</w:t>
            </w:r>
          </w:p>
        </w:tc>
        <w:tc>
          <w:tcPr>
            <w:tcW w:w="720" w:type="dxa"/>
          </w:tcPr>
          <w:p w14:paraId="0767160F" w14:textId="77777777" w:rsidR="00BC5093" w:rsidRPr="00412FDA" w:rsidRDefault="00BC5093" w:rsidP="00BC5093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18C602D6" w14:textId="77777777" w:rsidR="00BC5093" w:rsidRPr="00412FDA" w:rsidRDefault="00BC5093" w:rsidP="00BC5093">
            <w:pPr>
              <w:pStyle w:val="Tabletext"/>
              <w:snapToGrid w:val="0"/>
            </w:pPr>
            <w:proofErr w:type="spellStart"/>
            <w:r w:rsidRPr="00412FDA">
              <w:t>CharacterString</w:t>
            </w:r>
            <w:proofErr w:type="spellEnd"/>
          </w:p>
        </w:tc>
        <w:tc>
          <w:tcPr>
            <w:tcW w:w="2543" w:type="dxa"/>
          </w:tcPr>
          <w:p w14:paraId="7F6786DB" w14:textId="77777777" w:rsidR="00BC5093" w:rsidRPr="00412FDA" w:rsidRDefault="00BC5093" w:rsidP="00BC5093">
            <w:pPr>
              <w:pStyle w:val="Tabletext"/>
              <w:snapToGrid w:val="0"/>
              <w:jc w:val="left"/>
            </w:pPr>
          </w:p>
        </w:tc>
      </w:tr>
      <w:tr w:rsidR="00BC5093" w:rsidRPr="00412FDA" w14:paraId="1C40E64D" w14:textId="77777777" w:rsidTr="00BC5093">
        <w:tc>
          <w:tcPr>
            <w:tcW w:w="1229" w:type="dxa"/>
          </w:tcPr>
          <w:p w14:paraId="39D9F8B1" w14:textId="77777777" w:rsidR="00BC5093" w:rsidRPr="00412FDA" w:rsidRDefault="00BC5093" w:rsidP="00BC5093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7A266C5F" w14:textId="77777777" w:rsidR="00BC5093" w:rsidRPr="00412FDA" w:rsidRDefault="00BC5093" w:rsidP="00BC5093">
            <w:pPr>
              <w:pStyle w:val="Tabletext"/>
              <w:snapToGrid w:val="0"/>
            </w:pPr>
            <w:proofErr w:type="spellStart"/>
            <w:r w:rsidRPr="00412FDA">
              <w:t>creationDate</w:t>
            </w:r>
            <w:proofErr w:type="spellEnd"/>
          </w:p>
        </w:tc>
        <w:tc>
          <w:tcPr>
            <w:tcW w:w="3263" w:type="dxa"/>
          </w:tcPr>
          <w:p w14:paraId="2F18830E" w14:textId="77777777" w:rsidR="00BC5093" w:rsidRPr="00412FDA" w:rsidRDefault="00BC5093" w:rsidP="00BC5093">
            <w:pPr>
              <w:pStyle w:val="Tabletext"/>
              <w:snapToGrid w:val="0"/>
              <w:jc w:val="left"/>
            </w:pPr>
            <w:r w:rsidRPr="00412FDA">
              <w:t>Date user was entered</w:t>
            </w:r>
          </w:p>
        </w:tc>
        <w:tc>
          <w:tcPr>
            <w:tcW w:w="720" w:type="dxa"/>
          </w:tcPr>
          <w:p w14:paraId="5A688461" w14:textId="77777777" w:rsidR="00BC5093" w:rsidRPr="00412FDA" w:rsidRDefault="00BC5093" w:rsidP="00BC5093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76AB6456" w14:textId="77777777" w:rsidR="00BC5093" w:rsidRPr="00412FDA" w:rsidRDefault="00BC5093" w:rsidP="00BC5093">
            <w:pPr>
              <w:pStyle w:val="Tabletext"/>
              <w:snapToGrid w:val="0"/>
            </w:pPr>
            <w:r w:rsidRPr="00412FDA">
              <w:t>Date</w:t>
            </w:r>
          </w:p>
        </w:tc>
        <w:tc>
          <w:tcPr>
            <w:tcW w:w="2543" w:type="dxa"/>
          </w:tcPr>
          <w:p w14:paraId="2835350C" w14:textId="77777777" w:rsidR="00BC5093" w:rsidRPr="00412FDA" w:rsidRDefault="00BC5093" w:rsidP="00BC5093">
            <w:pPr>
              <w:pStyle w:val="Tabletext"/>
              <w:snapToGrid w:val="0"/>
              <w:jc w:val="left"/>
            </w:pPr>
          </w:p>
        </w:tc>
      </w:tr>
      <w:tr w:rsidR="00BC5093" w:rsidRPr="00412FDA" w14:paraId="6AFBB588" w14:textId="77777777" w:rsidTr="00BC5093">
        <w:tc>
          <w:tcPr>
            <w:tcW w:w="1229" w:type="dxa"/>
          </w:tcPr>
          <w:p w14:paraId="00CFE2C1" w14:textId="77777777" w:rsidR="00BC5093" w:rsidRPr="00412FDA" w:rsidRDefault="00BC5093" w:rsidP="00BC5093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423AC43B" w14:textId="77777777" w:rsidR="00BC5093" w:rsidRPr="00412FDA" w:rsidRDefault="00BC5093" w:rsidP="00BC5093">
            <w:pPr>
              <w:pStyle w:val="Tabletext"/>
              <w:snapToGrid w:val="0"/>
            </w:pPr>
            <w:r w:rsidRPr="00412FDA">
              <w:t>email</w:t>
            </w:r>
          </w:p>
        </w:tc>
        <w:tc>
          <w:tcPr>
            <w:tcW w:w="3263" w:type="dxa"/>
          </w:tcPr>
          <w:p w14:paraId="6386D52A" w14:textId="77777777" w:rsidR="00BC5093" w:rsidRPr="00412FDA" w:rsidRDefault="00BC5093" w:rsidP="00BC5093">
            <w:pPr>
              <w:pStyle w:val="Tabletext"/>
              <w:snapToGrid w:val="0"/>
              <w:jc w:val="left"/>
            </w:pPr>
            <w:r w:rsidRPr="00412FDA">
              <w:t>Email of user</w:t>
            </w:r>
          </w:p>
        </w:tc>
        <w:tc>
          <w:tcPr>
            <w:tcW w:w="720" w:type="dxa"/>
          </w:tcPr>
          <w:p w14:paraId="46AC875F" w14:textId="77777777" w:rsidR="00BC5093" w:rsidRPr="00412FDA" w:rsidRDefault="00BC5093" w:rsidP="00BC5093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63D21C8E" w14:textId="77777777" w:rsidR="00BC5093" w:rsidRPr="00412FDA" w:rsidRDefault="00BC5093" w:rsidP="00BC5093">
            <w:pPr>
              <w:pStyle w:val="Tabletext"/>
              <w:snapToGrid w:val="0"/>
            </w:pPr>
            <w:proofErr w:type="spellStart"/>
            <w:r w:rsidRPr="00412FDA">
              <w:t>CharacterString</w:t>
            </w:r>
            <w:proofErr w:type="spellEnd"/>
          </w:p>
        </w:tc>
        <w:tc>
          <w:tcPr>
            <w:tcW w:w="2543" w:type="dxa"/>
          </w:tcPr>
          <w:p w14:paraId="0E9E53A6" w14:textId="77777777" w:rsidR="00BC5093" w:rsidRPr="00412FDA" w:rsidRDefault="00BC5093" w:rsidP="00BC5093">
            <w:pPr>
              <w:pStyle w:val="Tabletext"/>
              <w:snapToGrid w:val="0"/>
              <w:jc w:val="left"/>
            </w:pPr>
          </w:p>
        </w:tc>
      </w:tr>
      <w:tr w:rsidR="00BC5093" w:rsidRPr="00412FDA" w14:paraId="3866475D" w14:textId="77777777" w:rsidTr="00BC5093">
        <w:tc>
          <w:tcPr>
            <w:tcW w:w="1229" w:type="dxa"/>
          </w:tcPr>
          <w:p w14:paraId="55702561" w14:textId="77777777" w:rsidR="00BC5093" w:rsidRPr="00412FDA" w:rsidRDefault="00BC5093" w:rsidP="00BC5093">
            <w:pPr>
              <w:pStyle w:val="Tabletext"/>
              <w:snapToGrid w:val="0"/>
            </w:pPr>
            <w:r w:rsidRPr="00412FDA">
              <w:t>Association</w:t>
            </w:r>
          </w:p>
        </w:tc>
        <w:tc>
          <w:tcPr>
            <w:tcW w:w="2888" w:type="dxa"/>
          </w:tcPr>
          <w:p w14:paraId="4A56E78F" w14:textId="77777777" w:rsidR="00BC5093" w:rsidRPr="00412FDA" w:rsidRDefault="00BC5093" w:rsidP="00BC5093">
            <w:pPr>
              <w:pStyle w:val="Tabletext"/>
              <w:snapToGrid w:val="0"/>
            </w:pPr>
            <w:r w:rsidRPr="00412FDA">
              <w:t>organization</w:t>
            </w:r>
          </w:p>
        </w:tc>
        <w:tc>
          <w:tcPr>
            <w:tcW w:w="3263" w:type="dxa"/>
          </w:tcPr>
          <w:p w14:paraId="02FE3351" w14:textId="77777777" w:rsidR="00BC5093" w:rsidRPr="00412FDA" w:rsidRDefault="00BC5093" w:rsidP="00BC5093">
            <w:pPr>
              <w:pStyle w:val="Tabletext"/>
              <w:snapToGrid w:val="0"/>
              <w:jc w:val="left"/>
            </w:pPr>
            <w:r w:rsidRPr="00412FDA">
              <w:t>Reference to organization</w:t>
            </w:r>
          </w:p>
        </w:tc>
        <w:tc>
          <w:tcPr>
            <w:tcW w:w="720" w:type="dxa"/>
          </w:tcPr>
          <w:p w14:paraId="6D036026" w14:textId="77777777" w:rsidR="00BC5093" w:rsidRPr="00412FDA" w:rsidRDefault="00BC5093" w:rsidP="00BC5093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358C74B7" w14:textId="77777777" w:rsidR="00BC5093" w:rsidRPr="00412FDA" w:rsidRDefault="00BC5093" w:rsidP="00BC5093">
            <w:pPr>
              <w:pStyle w:val="Tabletext"/>
              <w:snapToGrid w:val="0"/>
            </w:pPr>
            <w:r w:rsidRPr="00412FDA">
              <w:t>S100_PR_RegisterOrganization</w:t>
            </w:r>
          </w:p>
        </w:tc>
        <w:tc>
          <w:tcPr>
            <w:tcW w:w="2543" w:type="dxa"/>
          </w:tcPr>
          <w:p w14:paraId="6866520A" w14:textId="77777777" w:rsidR="00BC5093" w:rsidRPr="00412FDA" w:rsidRDefault="00BC5093" w:rsidP="00BC5093">
            <w:pPr>
              <w:pStyle w:val="Tabletext"/>
              <w:snapToGrid w:val="0"/>
              <w:jc w:val="left"/>
            </w:pPr>
          </w:p>
        </w:tc>
      </w:tr>
    </w:tbl>
    <w:p w14:paraId="67CE3278" w14:textId="3B57BFE2" w:rsidR="001E7B5C" w:rsidRPr="00412FDA" w:rsidRDefault="001E7B5C" w:rsidP="001E7B5C">
      <w:pPr>
        <w:pStyle w:val="Heading3"/>
        <w:rPr>
          <w:lang w:val="en-GB"/>
        </w:rPr>
      </w:pPr>
      <w:bookmarkStart w:id="72" w:name="_Toc526075748"/>
      <w:bookmarkStart w:id="73" w:name="_Toc131578421"/>
      <w:r w:rsidRPr="00412FDA">
        <w:rPr>
          <w:lang w:val="en-GB"/>
        </w:rPr>
        <w:lastRenderedPageBreak/>
        <w:t>S100_PR_RegisterManager</w:t>
      </w:r>
      <w:bookmarkEnd w:id="72"/>
      <w:bookmarkEnd w:id="73"/>
    </w:p>
    <w:p w14:paraId="6C7316F5" w14:textId="48CC1063" w:rsidR="001E7B5C" w:rsidRPr="00412FDA" w:rsidRDefault="001E7B5C" w:rsidP="001E7B5C">
      <w:pPr>
        <w:pStyle w:val="ParagraphText"/>
        <w:spacing w:after="120"/>
        <w:jc w:val="both"/>
        <w:rPr>
          <w:color w:val="auto"/>
        </w:rPr>
      </w:pPr>
      <w:r w:rsidRPr="00412FDA">
        <w:rPr>
          <w:color w:val="auto"/>
        </w:rPr>
        <w:t>This class identifies a Register Manager along with current status and time period.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8E29FC" w:rsidRPr="00412FDA" w14:paraId="52270062" w14:textId="77777777" w:rsidTr="00F6623F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20E2B599" w14:textId="77777777" w:rsidR="001E7B5C" w:rsidRPr="00412FDA" w:rsidRDefault="001E7B5C" w:rsidP="001E7B5C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345D6CC6" w14:textId="77777777" w:rsidR="001E7B5C" w:rsidRPr="00412FDA" w:rsidRDefault="001E7B5C" w:rsidP="001E7B5C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7F22B8A0" w14:textId="77777777" w:rsidR="001E7B5C" w:rsidRPr="00412FDA" w:rsidRDefault="001E7B5C" w:rsidP="001E7B5C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211C403" w14:textId="77777777" w:rsidR="001E7B5C" w:rsidRPr="00412FDA" w:rsidRDefault="001E7B5C" w:rsidP="00D30A1A">
            <w:pPr>
              <w:pStyle w:val="Tabletitle"/>
              <w:snapToGrid w:val="0"/>
              <w:rPr>
                <w:lang w:val="en-GB"/>
              </w:rPr>
            </w:pPr>
            <w:r w:rsidRPr="00412FDA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2E99AAE4" w14:textId="77777777" w:rsidR="001E7B5C" w:rsidRPr="00412FDA" w:rsidRDefault="001E7B5C" w:rsidP="001E7B5C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583DB3C9" w14:textId="77777777" w:rsidR="001E7B5C" w:rsidRPr="00412FDA" w:rsidRDefault="001E7B5C" w:rsidP="001E7B5C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Remarks</w:t>
            </w:r>
          </w:p>
        </w:tc>
      </w:tr>
      <w:tr w:rsidR="008E29FC" w:rsidRPr="00412FDA" w14:paraId="5785C8EA" w14:textId="77777777" w:rsidTr="00D30A1A">
        <w:tc>
          <w:tcPr>
            <w:tcW w:w="1229" w:type="dxa"/>
          </w:tcPr>
          <w:p w14:paraId="3D468BB0" w14:textId="77777777" w:rsidR="001E7B5C" w:rsidRPr="00412FDA" w:rsidRDefault="001E7B5C" w:rsidP="00D30A1A">
            <w:pPr>
              <w:pStyle w:val="Tabletext"/>
              <w:snapToGrid w:val="0"/>
            </w:pPr>
            <w:r w:rsidRPr="00412FDA">
              <w:t>Class</w:t>
            </w:r>
          </w:p>
        </w:tc>
        <w:tc>
          <w:tcPr>
            <w:tcW w:w="2888" w:type="dxa"/>
          </w:tcPr>
          <w:p w14:paraId="5669C1D8" w14:textId="77777777" w:rsidR="001E7B5C" w:rsidRPr="00412FDA" w:rsidRDefault="001E7B5C" w:rsidP="00D30A1A">
            <w:pPr>
              <w:pStyle w:val="Tabletext"/>
              <w:snapToGrid w:val="0"/>
            </w:pPr>
            <w:r w:rsidRPr="00412FDA">
              <w:t>S100_PR_RegisterManager</w:t>
            </w:r>
          </w:p>
        </w:tc>
        <w:tc>
          <w:tcPr>
            <w:tcW w:w="3263" w:type="dxa"/>
          </w:tcPr>
          <w:p w14:paraId="323E4C51" w14:textId="7524D6AA" w:rsidR="001E7B5C" w:rsidRPr="00412FDA" w:rsidRDefault="001E7B5C" w:rsidP="001E7B5C">
            <w:pPr>
              <w:pStyle w:val="Tabletext"/>
              <w:snapToGrid w:val="0"/>
              <w:jc w:val="left"/>
            </w:pPr>
            <w:r w:rsidRPr="00412FDA">
              <w:t>Indicates the manager of a Register</w:t>
            </w:r>
          </w:p>
        </w:tc>
        <w:tc>
          <w:tcPr>
            <w:tcW w:w="720" w:type="dxa"/>
          </w:tcPr>
          <w:p w14:paraId="1B0298E5" w14:textId="77777777" w:rsidR="001E7B5C" w:rsidRPr="00412FDA" w:rsidRDefault="001E7B5C" w:rsidP="00D30A1A">
            <w:pPr>
              <w:pStyle w:val="Tabletext"/>
              <w:snapToGrid w:val="0"/>
              <w:jc w:val="center"/>
            </w:pPr>
            <w:r w:rsidRPr="00412FDA">
              <w:t>-</w:t>
            </w:r>
          </w:p>
        </w:tc>
        <w:tc>
          <w:tcPr>
            <w:tcW w:w="2857" w:type="dxa"/>
          </w:tcPr>
          <w:p w14:paraId="4DB03805" w14:textId="77777777" w:rsidR="001E7B5C" w:rsidRPr="00412FDA" w:rsidRDefault="001E7B5C" w:rsidP="00D30A1A">
            <w:pPr>
              <w:pStyle w:val="Tabletext"/>
              <w:snapToGrid w:val="0"/>
            </w:pPr>
            <w:r w:rsidRPr="00412FDA">
              <w:t>-</w:t>
            </w:r>
          </w:p>
        </w:tc>
        <w:tc>
          <w:tcPr>
            <w:tcW w:w="2543" w:type="dxa"/>
          </w:tcPr>
          <w:p w14:paraId="7C6205CF" w14:textId="77777777" w:rsidR="001E7B5C" w:rsidRPr="00412FDA" w:rsidRDefault="001E7B5C" w:rsidP="00D30A1A">
            <w:pPr>
              <w:pStyle w:val="Tabletext"/>
              <w:snapToGrid w:val="0"/>
              <w:jc w:val="left"/>
            </w:pPr>
          </w:p>
        </w:tc>
      </w:tr>
      <w:tr w:rsidR="008E29FC" w:rsidRPr="00412FDA" w14:paraId="3BA696B9" w14:textId="77777777" w:rsidTr="00D30A1A">
        <w:tc>
          <w:tcPr>
            <w:tcW w:w="1229" w:type="dxa"/>
          </w:tcPr>
          <w:p w14:paraId="42799672" w14:textId="77777777" w:rsidR="001E7B5C" w:rsidRPr="00412FDA" w:rsidRDefault="001E7B5C" w:rsidP="00D30A1A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4D8D5A4C" w14:textId="77777777" w:rsidR="001E7B5C" w:rsidRPr="00412FDA" w:rsidRDefault="001E7B5C" w:rsidP="00D30A1A">
            <w:pPr>
              <w:pStyle w:val="Tabletext"/>
              <w:snapToGrid w:val="0"/>
            </w:pPr>
            <w:proofErr w:type="spellStart"/>
            <w:r w:rsidRPr="00412FDA">
              <w:t>startDate</w:t>
            </w:r>
            <w:proofErr w:type="spellEnd"/>
          </w:p>
        </w:tc>
        <w:tc>
          <w:tcPr>
            <w:tcW w:w="3263" w:type="dxa"/>
          </w:tcPr>
          <w:p w14:paraId="42CDE901" w14:textId="77777777" w:rsidR="001E7B5C" w:rsidRPr="00412FDA" w:rsidRDefault="001E7B5C" w:rsidP="00D30A1A">
            <w:pPr>
              <w:pStyle w:val="Tabletext"/>
              <w:snapToGrid w:val="0"/>
              <w:jc w:val="left"/>
            </w:pPr>
            <w:r w:rsidRPr="00412FDA">
              <w:t>The start date of the manager</w:t>
            </w:r>
          </w:p>
        </w:tc>
        <w:tc>
          <w:tcPr>
            <w:tcW w:w="720" w:type="dxa"/>
          </w:tcPr>
          <w:p w14:paraId="7070AB92" w14:textId="77777777" w:rsidR="001E7B5C" w:rsidRPr="00412FDA" w:rsidRDefault="001E7B5C" w:rsidP="00D30A1A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2D72E292" w14:textId="77777777" w:rsidR="001E7B5C" w:rsidRPr="00412FDA" w:rsidRDefault="001E7B5C" w:rsidP="00D30A1A">
            <w:pPr>
              <w:pStyle w:val="Tabletext"/>
              <w:snapToGrid w:val="0"/>
            </w:pPr>
            <w:r w:rsidRPr="00412FDA">
              <w:t>Date</w:t>
            </w:r>
          </w:p>
        </w:tc>
        <w:tc>
          <w:tcPr>
            <w:tcW w:w="2543" w:type="dxa"/>
          </w:tcPr>
          <w:p w14:paraId="2B6ACF7C" w14:textId="77777777" w:rsidR="001E7B5C" w:rsidRPr="00412FDA" w:rsidRDefault="001E7B5C" w:rsidP="00D30A1A">
            <w:pPr>
              <w:pStyle w:val="Tabletext"/>
              <w:snapToGrid w:val="0"/>
              <w:jc w:val="left"/>
            </w:pPr>
          </w:p>
        </w:tc>
      </w:tr>
      <w:tr w:rsidR="008E29FC" w:rsidRPr="00412FDA" w14:paraId="3F928B53" w14:textId="77777777" w:rsidTr="00D30A1A">
        <w:tc>
          <w:tcPr>
            <w:tcW w:w="1229" w:type="dxa"/>
          </w:tcPr>
          <w:p w14:paraId="00F10669" w14:textId="77777777" w:rsidR="001E7B5C" w:rsidRPr="00412FDA" w:rsidRDefault="001E7B5C" w:rsidP="00D30A1A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398F9D65" w14:textId="77777777" w:rsidR="001E7B5C" w:rsidRPr="00412FDA" w:rsidRDefault="001E7B5C" w:rsidP="00D30A1A">
            <w:pPr>
              <w:pStyle w:val="Tabletext"/>
              <w:snapToGrid w:val="0"/>
            </w:pPr>
            <w:proofErr w:type="spellStart"/>
            <w:r w:rsidRPr="00412FDA">
              <w:t>endDate</w:t>
            </w:r>
            <w:proofErr w:type="spellEnd"/>
          </w:p>
        </w:tc>
        <w:tc>
          <w:tcPr>
            <w:tcW w:w="3263" w:type="dxa"/>
          </w:tcPr>
          <w:p w14:paraId="55960ED2" w14:textId="77777777" w:rsidR="001E7B5C" w:rsidRPr="00412FDA" w:rsidRDefault="001E7B5C" w:rsidP="00D30A1A">
            <w:pPr>
              <w:pStyle w:val="Tabletext"/>
              <w:snapToGrid w:val="0"/>
              <w:jc w:val="left"/>
            </w:pPr>
            <w:r w:rsidRPr="00412FDA">
              <w:t>The date on which the manager duties end</w:t>
            </w:r>
          </w:p>
        </w:tc>
        <w:tc>
          <w:tcPr>
            <w:tcW w:w="720" w:type="dxa"/>
          </w:tcPr>
          <w:p w14:paraId="78C37F81" w14:textId="77777777" w:rsidR="001E7B5C" w:rsidRPr="00412FDA" w:rsidRDefault="001E7B5C" w:rsidP="00D30A1A">
            <w:pPr>
              <w:pStyle w:val="Tabletext"/>
              <w:snapToGrid w:val="0"/>
              <w:jc w:val="center"/>
            </w:pPr>
            <w:r w:rsidRPr="00412FDA">
              <w:t>0..1</w:t>
            </w:r>
          </w:p>
        </w:tc>
        <w:tc>
          <w:tcPr>
            <w:tcW w:w="2857" w:type="dxa"/>
          </w:tcPr>
          <w:p w14:paraId="7EFF634F" w14:textId="77777777" w:rsidR="001E7B5C" w:rsidRPr="00412FDA" w:rsidRDefault="001E7B5C" w:rsidP="00D30A1A">
            <w:pPr>
              <w:pStyle w:val="Tabletext"/>
              <w:snapToGrid w:val="0"/>
            </w:pPr>
            <w:r w:rsidRPr="00412FDA">
              <w:t>Date</w:t>
            </w:r>
          </w:p>
        </w:tc>
        <w:tc>
          <w:tcPr>
            <w:tcW w:w="2543" w:type="dxa"/>
          </w:tcPr>
          <w:p w14:paraId="2691B9D3" w14:textId="77777777" w:rsidR="001E7B5C" w:rsidRPr="00412FDA" w:rsidRDefault="001E7B5C" w:rsidP="00D30A1A">
            <w:pPr>
              <w:pStyle w:val="Tabletext"/>
              <w:snapToGrid w:val="0"/>
              <w:jc w:val="left"/>
            </w:pPr>
          </w:p>
        </w:tc>
      </w:tr>
      <w:tr w:rsidR="008E29FC" w:rsidRPr="00412FDA" w14:paraId="1439FD0D" w14:textId="77777777" w:rsidTr="00D30A1A">
        <w:tc>
          <w:tcPr>
            <w:tcW w:w="1229" w:type="dxa"/>
          </w:tcPr>
          <w:p w14:paraId="73F7C76A" w14:textId="77777777" w:rsidR="001E7B5C" w:rsidRPr="00412FDA" w:rsidRDefault="001E7B5C" w:rsidP="00D30A1A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03AA2CAA" w14:textId="77777777" w:rsidR="001E7B5C" w:rsidRPr="00412FDA" w:rsidRDefault="001E7B5C" w:rsidP="00D30A1A">
            <w:pPr>
              <w:pStyle w:val="Tabletext"/>
              <w:snapToGrid w:val="0"/>
            </w:pPr>
            <w:r w:rsidRPr="00412FDA">
              <w:t>active</w:t>
            </w:r>
          </w:p>
        </w:tc>
        <w:tc>
          <w:tcPr>
            <w:tcW w:w="3263" w:type="dxa"/>
          </w:tcPr>
          <w:p w14:paraId="328032AD" w14:textId="77777777" w:rsidR="001E7B5C" w:rsidRPr="00412FDA" w:rsidRDefault="001E7B5C" w:rsidP="00D30A1A">
            <w:pPr>
              <w:pStyle w:val="Tabletext"/>
              <w:snapToGrid w:val="0"/>
              <w:jc w:val="left"/>
            </w:pPr>
            <w:r w:rsidRPr="00412FDA">
              <w:t>Flag if manager is currently active</w:t>
            </w:r>
          </w:p>
        </w:tc>
        <w:tc>
          <w:tcPr>
            <w:tcW w:w="720" w:type="dxa"/>
          </w:tcPr>
          <w:p w14:paraId="7B24E42C" w14:textId="77777777" w:rsidR="001E7B5C" w:rsidRPr="00412FDA" w:rsidRDefault="001E7B5C" w:rsidP="00D30A1A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51525735" w14:textId="77777777" w:rsidR="001E7B5C" w:rsidRPr="00412FDA" w:rsidRDefault="001E7B5C" w:rsidP="00D30A1A">
            <w:pPr>
              <w:pStyle w:val="Tabletext"/>
              <w:snapToGrid w:val="0"/>
            </w:pPr>
            <w:r w:rsidRPr="00412FDA">
              <w:t>Boolean</w:t>
            </w:r>
          </w:p>
        </w:tc>
        <w:tc>
          <w:tcPr>
            <w:tcW w:w="2543" w:type="dxa"/>
          </w:tcPr>
          <w:p w14:paraId="5EE86365" w14:textId="77777777" w:rsidR="001E7B5C" w:rsidRPr="00412FDA" w:rsidRDefault="001E7B5C" w:rsidP="00D30A1A">
            <w:pPr>
              <w:pStyle w:val="Tabletext"/>
              <w:snapToGrid w:val="0"/>
              <w:jc w:val="left"/>
            </w:pPr>
          </w:p>
        </w:tc>
      </w:tr>
      <w:tr w:rsidR="008E29FC" w:rsidRPr="00412FDA" w14:paraId="2D9EE8CC" w14:textId="77777777" w:rsidTr="00D30A1A">
        <w:tc>
          <w:tcPr>
            <w:tcW w:w="1229" w:type="dxa"/>
          </w:tcPr>
          <w:p w14:paraId="0FAD89A8" w14:textId="77777777" w:rsidR="001E7B5C" w:rsidRPr="00412FDA" w:rsidRDefault="001E7B5C" w:rsidP="00D30A1A">
            <w:pPr>
              <w:pStyle w:val="Tabletext"/>
              <w:snapToGrid w:val="0"/>
            </w:pPr>
            <w:r w:rsidRPr="00412FDA">
              <w:t>Association</w:t>
            </w:r>
          </w:p>
        </w:tc>
        <w:tc>
          <w:tcPr>
            <w:tcW w:w="2888" w:type="dxa"/>
          </w:tcPr>
          <w:p w14:paraId="0F86B2C6" w14:textId="77777777" w:rsidR="001E7B5C" w:rsidRPr="00412FDA" w:rsidRDefault="001E7B5C" w:rsidP="00D30A1A">
            <w:pPr>
              <w:pStyle w:val="Tabletext"/>
              <w:snapToGrid w:val="0"/>
            </w:pPr>
            <w:r w:rsidRPr="00412FDA">
              <w:t>register</w:t>
            </w:r>
          </w:p>
        </w:tc>
        <w:tc>
          <w:tcPr>
            <w:tcW w:w="3263" w:type="dxa"/>
          </w:tcPr>
          <w:p w14:paraId="3D850702" w14:textId="01AA4589" w:rsidR="001E7B5C" w:rsidRPr="00412FDA" w:rsidRDefault="001E7B5C" w:rsidP="001E7B5C">
            <w:pPr>
              <w:pStyle w:val="Tabletext"/>
              <w:snapToGrid w:val="0"/>
              <w:jc w:val="left"/>
            </w:pPr>
            <w:r w:rsidRPr="00412FDA">
              <w:t>The Register that the manager manages</w:t>
            </w:r>
          </w:p>
        </w:tc>
        <w:tc>
          <w:tcPr>
            <w:tcW w:w="720" w:type="dxa"/>
          </w:tcPr>
          <w:p w14:paraId="336AB098" w14:textId="77777777" w:rsidR="001E7B5C" w:rsidRPr="00412FDA" w:rsidRDefault="001E7B5C" w:rsidP="00D30A1A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1F057B08" w14:textId="77777777" w:rsidR="001E7B5C" w:rsidRPr="00412FDA" w:rsidRDefault="001E7B5C" w:rsidP="00D30A1A">
            <w:pPr>
              <w:pStyle w:val="Tabletext"/>
              <w:snapToGrid w:val="0"/>
            </w:pPr>
            <w:r w:rsidRPr="00412FDA">
              <w:t>S100_PR_Register</w:t>
            </w:r>
          </w:p>
        </w:tc>
        <w:tc>
          <w:tcPr>
            <w:tcW w:w="2543" w:type="dxa"/>
          </w:tcPr>
          <w:p w14:paraId="304DA425" w14:textId="77777777" w:rsidR="001E7B5C" w:rsidRPr="00412FDA" w:rsidRDefault="001E7B5C" w:rsidP="00D30A1A">
            <w:pPr>
              <w:pStyle w:val="Tabletext"/>
              <w:snapToGrid w:val="0"/>
              <w:jc w:val="left"/>
            </w:pPr>
          </w:p>
        </w:tc>
      </w:tr>
      <w:tr w:rsidR="008E29FC" w:rsidRPr="00412FDA" w14:paraId="3FB5A71F" w14:textId="77777777" w:rsidTr="00D30A1A">
        <w:tc>
          <w:tcPr>
            <w:tcW w:w="1229" w:type="dxa"/>
          </w:tcPr>
          <w:p w14:paraId="4455AD48" w14:textId="77777777" w:rsidR="001E7B5C" w:rsidRPr="00412FDA" w:rsidRDefault="001E7B5C" w:rsidP="00D30A1A">
            <w:pPr>
              <w:pStyle w:val="Tabletext"/>
              <w:snapToGrid w:val="0"/>
            </w:pPr>
            <w:r w:rsidRPr="00412FDA">
              <w:t>Association</w:t>
            </w:r>
          </w:p>
        </w:tc>
        <w:tc>
          <w:tcPr>
            <w:tcW w:w="2888" w:type="dxa"/>
          </w:tcPr>
          <w:p w14:paraId="25E56E76" w14:textId="77777777" w:rsidR="001E7B5C" w:rsidRPr="00412FDA" w:rsidRDefault="001E7B5C" w:rsidP="00D30A1A">
            <w:pPr>
              <w:pStyle w:val="Tabletext"/>
              <w:snapToGrid w:val="0"/>
            </w:pPr>
            <w:r w:rsidRPr="00412FDA">
              <w:t>user</w:t>
            </w:r>
          </w:p>
        </w:tc>
        <w:tc>
          <w:tcPr>
            <w:tcW w:w="3263" w:type="dxa"/>
          </w:tcPr>
          <w:p w14:paraId="6DCB6D65" w14:textId="77777777" w:rsidR="001E7B5C" w:rsidRPr="00412FDA" w:rsidRDefault="001E7B5C" w:rsidP="00D30A1A">
            <w:pPr>
              <w:pStyle w:val="Tabletext"/>
              <w:snapToGrid w:val="0"/>
              <w:jc w:val="left"/>
            </w:pPr>
            <w:r w:rsidRPr="00412FDA">
              <w:t>The user that is the manager</w:t>
            </w:r>
          </w:p>
        </w:tc>
        <w:tc>
          <w:tcPr>
            <w:tcW w:w="720" w:type="dxa"/>
          </w:tcPr>
          <w:p w14:paraId="3030B54D" w14:textId="77777777" w:rsidR="001E7B5C" w:rsidRPr="00412FDA" w:rsidRDefault="001E7B5C" w:rsidP="00D30A1A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57A81D51" w14:textId="77777777" w:rsidR="001E7B5C" w:rsidRPr="00412FDA" w:rsidRDefault="001E7B5C" w:rsidP="00D30A1A">
            <w:pPr>
              <w:pStyle w:val="Tabletext"/>
              <w:snapToGrid w:val="0"/>
            </w:pPr>
            <w:r w:rsidRPr="00412FDA">
              <w:t>S100_PR_User</w:t>
            </w:r>
          </w:p>
        </w:tc>
        <w:tc>
          <w:tcPr>
            <w:tcW w:w="2543" w:type="dxa"/>
          </w:tcPr>
          <w:p w14:paraId="67799E2A" w14:textId="77777777" w:rsidR="001E7B5C" w:rsidRPr="00412FDA" w:rsidRDefault="001E7B5C" w:rsidP="00D30A1A">
            <w:pPr>
              <w:pStyle w:val="Tabletext"/>
              <w:snapToGrid w:val="0"/>
              <w:jc w:val="left"/>
            </w:pPr>
          </w:p>
        </w:tc>
      </w:tr>
    </w:tbl>
    <w:p w14:paraId="36D91F63" w14:textId="77777777" w:rsidR="001E7B5C" w:rsidRPr="00412FDA" w:rsidRDefault="001E7B5C" w:rsidP="001E7B5C">
      <w:pPr>
        <w:pStyle w:val="ParagraphText"/>
        <w:spacing w:after="0"/>
        <w:jc w:val="both"/>
        <w:rPr>
          <w:color w:val="auto"/>
        </w:rPr>
      </w:pPr>
    </w:p>
    <w:p w14:paraId="3CE766E8" w14:textId="10C3BB16" w:rsidR="001E7B5C" w:rsidRPr="00412FDA" w:rsidRDefault="001E7B5C" w:rsidP="001E7B5C">
      <w:pPr>
        <w:pStyle w:val="Heading3"/>
        <w:rPr>
          <w:lang w:val="en-GB"/>
        </w:rPr>
      </w:pPr>
      <w:bookmarkStart w:id="74" w:name="_Toc131578422"/>
      <w:r w:rsidRPr="00412FDA">
        <w:rPr>
          <w:lang w:val="en-GB"/>
        </w:rPr>
        <w:t>S100_PR_Register</w:t>
      </w:r>
      <w:r w:rsidR="007C777E" w:rsidRPr="00412FDA">
        <w:rPr>
          <w:lang w:val="en-GB"/>
        </w:rPr>
        <w:t>Organization</w:t>
      </w:r>
      <w:bookmarkEnd w:id="74"/>
    </w:p>
    <w:p w14:paraId="14639E7C" w14:textId="6995F975" w:rsidR="001E7B5C" w:rsidRPr="00412FDA" w:rsidRDefault="007C777E" w:rsidP="001E7B5C">
      <w:pPr>
        <w:pStyle w:val="ParagraphText"/>
        <w:spacing w:after="120"/>
        <w:jc w:val="both"/>
        <w:rPr>
          <w:color w:val="auto"/>
        </w:rPr>
      </w:pPr>
      <w:r w:rsidRPr="00412FDA">
        <w:rPr>
          <w:color w:val="auto"/>
        </w:rPr>
        <w:t xml:space="preserve">This class represents a Register </w:t>
      </w:r>
      <w:r w:rsidR="00A86D97" w:rsidRPr="00412FDA">
        <w:rPr>
          <w:color w:val="auto"/>
        </w:rPr>
        <w:t>O</w:t>
      </w:r>
      <w:r w:rsidRPr="00412FDA">
        <w:rPr>
          <w:color w:val="auto"/>
        </w:rPr>
        <w:t>rganization.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8E29FC" w:rsidRPr="00412FDA" w14:paraId="1DD53CB2" w14:textId="77777777" w:rsidTr="00F6623F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018393D0" w14:textId="77777777" w:rsidR="007C777E" w:rsidRPr="00412FDA" w:rsidRDefault="007C777E" w:rsidP="007C777E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2FCA527A" w14:textId="77777777" w:rsidR="007C777E" w:rsidRPr="00412FDA" w:rsidRDefault="007C777E" w:rsidP="007C777E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7FCAE9D6" w14:textId="77777777" w:rsidR="007C777E" w:rsidRPr="00412FDA" w:rsidRDefault="007C777E" w:rsidP="007C777E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679A214" w14:textId="77777777" w:rsidR="007C777E" w:rsidRPr="00412FDA" w:rsidRDefault="007C777E" w:rsidP="00D30A1A">
            <w:pPr>
              <w:pStyle w:val="Tabletitle"/>
              <w:snapToGrid w:val="0"/>
              <w:rPr>
                <w:lang w:val="en-GB"/>
              </w:rPr>
            </w:pPr>
            <w:r w:rsidRPr="00412FDA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234BA7B8" w14:textId="77777777" w:rsidR="007C777E" w:rsidRPr="00412FDA" w:rsidRDefault="007C777E" w:rsidP="007C777E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286DF824" w14:textId="77777777" w:rsidR="007C777E" w:rsidRPr="00412FDA" w:rsidRDefault="007C777E" w:rsidP="007C777E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Remarks</w:t>
            </w:r>
          </w:p>
        </w:tc>
      </w:tr>
      <w:tr w:rsidR="008E29FC" w:rsidRPr="00412FDA" w14:paraId="21ED0901" w14:textId="77777777" w:rsidTr="00D30A1A">
        <w:tc>
          <w:tcPr>
            <w:tcW w:w="1229" w:type="dxa"/>
          </w:tcPr>
          <w:p w14:paraId="1886344F" w14:textId="77777777" w:rsidR="007C777E" w:rsidRPr="00412FDA" w:rsidRDefault="007C777E" w:rsidP="00D30A1A">
            <w:pPr>
              <w:pStyle w:val="Tabletext"/>
              <w:snapToGrid w:val="0"/>
            </w:pPr>
            <w:r w:rsidRPr="00412FDA">
              <w:t>Class</w:t>
            </w:r>
          </w:p>
        </w:tc>
        <w:tc>
          <w:tcPr>
            <w:tcW w:w="2888" w:type="dxa"/>
          </w:tcPr>
          <w:p w14:paraId="6F9184A7" w14:textId="77777777" w:rsidR="007C777E" w:rsidRPr="00412FDA" w:rsidRDefault="007C777E" w:rsidP="00D30A1A">
            <w:pPr>
              <w:pStyle w:val="Tabletext"/>
              <w:snapToGrid w:val="0"/>
            </w:pPr>
            <w:r w:rsidRPr="00412FDA">
              <w:t>S100_PR_RegisterOrganization</w:t>
            </w:r>
          </w:p>
        </w:tc>
        <w:tc>
          <w:tcPr>
            <w:tcW w:w="3263" w:type="dxa"/>
          </w:tcPr>
          <w:p w14:paraId="3C9ADF39" w14:textId="0FDC1BC0" w:rsidR="007C777E" w:rsidRPr="00412FDA" w:rsidRDefault="007C777E" w:rsidP="00491BF6">
            <w:pPr>
              <w:pStyle w:val="Tabletext"/>
              <w:snapToGrid w:val="0"/>
              <w:jc w:val="left"/>
            </w:pPr>
            <w:r w:rsidRPr="00412FDA">
              <w:t xml:space="preserve">Definition of a Register </w:t>
            </w:r>
            <w:r w:rsidR="00491BF6" w:rsidRPr="00412FDA">
              <w:t>O</w:t>
            </w:r>
            <w:r w:rsidRPr="00412FDA">
              <w:t>rganization</w:t>
            </w:r>
          </w:p>
        </w:tc>
        <w:tc>
          <w:tcPr>
            <w:tcW w:w="720" w:type="dxa"/>
          </w:tcPr>
          <w:p w14:paraId="1C725E8F" w14:textId="77777777" w:rsidR="007C777E" w:rsidRPr="00412FDA" w:rsidRDefault="007C777E" w:rsidP="00D30A1A">
            <w:pPr>
              <w:pStyle w:val="Tabletext"/>
              <w:snapToGrid w:val="0"/>
              <w:jc w:val="center"/>
            </w:pPr>
            <w:r w:rsidRPr="00412FDA">
              <w:t>-</w:t>
            </w:r>
          </w:p>
        </w:tc>
        <w:tc>
          <w:tcPr>
            <w:tcW w:w="2857" w:type="dxa"/>
          </w:tcPr>
          <w:p w14:paraId="6AA2470C" w14:textId="77777777" w:rsidR="007C777E" w:rsidRPr="00412FDA" w:rsidRDefault="007C777E" w:rsidP="00D30A1A">
            <w:pPr>
              <w:pStyle w:val="Tabletext"/>
              <w:snapToGrid w:val="0"/>
            </w:pPr>
            <w:r w:rsidRPr="00412FDA">
              <w:t>-</w:t>
            </w:r>
          </w:p>
        </w:tc>
        <w:tc>
          <w:tcPr>
            <w:tcW w:w="2543" w:type="dxa"/>
          </w:tcPr>
          <w:p w14:paraId="6E8C92EA" w14:textId="77777777" w:rsidR="007C777E" w:rsidRPr="00412FDA" w:rsidRDefault="007C777E" w:rsidP="00D30A1A">
            <w:pPr>
              <w:pStyle w:val="Tabletext"/>
              <w:snapToGrid w:val="0"/>
              <w:jc w:val="left"/>
            </w:pPr>
          </w:p>
        </w:tc>
      </w:tr>
      <w:tr w:rsidR="008E29FC" w:rsidRPr="00412FDA" w14:paraId="4EEACE64" w14:textId="77777777" w:rsidTr="00D30A1A">
        <w:tc>
          <w:tcPr>
            <w:tcW w:w="1229" w:type="dxa"/>
          </w:tcPr>
          <w:p w14:paraId="1D7F37B8" w14:textId="77777777" w:rsidR="007C777E" w:rsidRPr="00412FDA" w:rsidRDefault="007C777E" w:rsidP="00D30A1A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348944D8" w14:textId="77777777" w:rsidR="007C777E" w:rsidRPr="00412FDA" w:rsidRDefault="007C777E" w:rsidP="00D30A1A">
            <w:pPr>
              <w:pStyle w:val="Tabletext"/>
              <w:snapToGrid w:val="0"/>
            </w:pPr>
            <w:proofErr w:type="spellStart"/>
            <w:r w:rsidRPr="00412FDA">
              <w:t>shortName</w:t>
            </w:r>
            <w:proofErr w:type="spellEnd"/>
          </w:p>
        </w:tc>
        <w:tc>
          <w:tcPr>
            <w:tcW w:w="3263" w:type="dxa"/>
          </w:tcPr>
          <w:p w14:paraId="1122D263" w14:textId="77777777" w:rsidR="007C777E" w:rsidRPr="00412FDA" w:rsidRDefault="007C777E" w:rsidP="00D30A1A">
            <w:pPr>
              <w:pStyle w:val="Tabletext"/>
              <w:snapToGrid w:val="0"/>
              <w:jc w:val="left"/>
            </w:pPr>
            <w:r w:rsidRPr="00412FDA">
              <w:t>Abbreviated or simple form name</w:t>
            </w:r>
          </w:p>
        </w:tc>
        <w:tc>
          <w:tcPr>
            <w:tcW w:w="720" w:type="dxa"/>
          </w:tcPr>
          <w:p w14:paraId="7FEDD11D" w14:textId="77777777" w:rsidR="007C777E" w:rsidRPr="00412FDA" w:rsidRDefault="007C777E" w:rsidP="00D30A1A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617C4BBB" w14:textId="77777777" w:rsidR="007C777E" w:rsidRPr="00412FDA" w:rsidRDefault="007C777E" w:rsidP="00D30A1A">
            <w:pPr>
              <w:pStyle w:val="Tabletext"/>
              <w:snapToGrid w:val="0"/>
            </w:pPr>
            <w:proofErr w:type="spellStart"/>
            <w:r w:rsidRPr="00412FDA">
              <w:t>CharacterString</w:t>
            </w:r>
            <w:proofErr w:type="spellEnd"/>
          </w:p>
        </w:tc>
        <w:tc>
          <w:tcPr>
            <w:tcW w:w="2543" w:type="dxa"/>
          </w:tcPr>
          <w:p w14:paraId="78722B0F" w14:textId="77777777" w:rsidR="007C777E" w:rsidRPr="00412FDA" w:rsidRDefault="007C777E" w:rsidP="00D30A1A">
            <w:pPr>
              <w:pStyle w:val="Tabletext"/>
              <w:snapToGrid w:val="0"/>
              <w:jc w:val="left"/>
            </w:pPr>
          </w:p>
        </w:tc>
      </w:tr>
      <w:tr w:rsidR="008E29FC" w:rsidRPr="00412FDA" w14:paraId="3649E61A" w14:textId="77777777" w:rsidTr="00D30A1A">
        <w:tc>
          <w:tcPr>
            <w:tcW w:w="1229" w:type="dxa"/>
          </w:tcPr>
          <w:p w14:paraId="20FCBA8E" w14:textId="77777777" w:rsidR="007C777E" w:rsidRPr="00412FDA" w:rsidRDefault="007C777E" w:rsidP="00D30A1A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1A8DA677" w14:textId="77777777" w:rsidR="007C777E" w:rsidRPr="00412FDA" w:rsidRDefault="007C777E" w:rsidP="00D30A1A">
            <w:pPr>
              <w:pStyle w:val="Tabletext"/>
              <w:snapToGrid w:val="0"/>
            </w:pPr>
            <w:proofErr w:type="spellStart"/>
            <w:r w:rsidRPr="00412FDA">
              <w:t>fullName</w:t>
            </w:r>
            <w:proofErr w:type="spellEnd"/>
          </w:p>
        </w:tc>
        <w:tc>
          <w:tcPr>
            <w:tcW w:w="3263" w:type="dxa"/>
          </w:tcPr>
          <w:p w14:paraId="4737E4A5" w14:textId="77777777" w:rsidR="007C777E" w:rsidRPr="00412FDA" w:rsidRDefault="007C777E" w:rsidP="00D30A1A">
            <w:pPr>
              <w:pStyle w:val="Tabletext"/>
              <w:snapToGrid w:val="0"/>
              <w:jc w:val="left"/>
            </w:pPr>
            <w:r w:rsidRPr="00412FDA">
              <w:t>Full name of organization</w:t>
            </w:r>
          </w:p>
        </w:tc>
        <w:tc>
          <w:tcPr>
            <w:tcW w:w="720" w:type="dxa"/>
          </w:tcPr>
          <w:p w14:paraId="464B575F" w14:textId="77777777" w:rsidR="007C777E" w:rsidRPr="00412FDA" w:rsidRDefault="007C777E" w:rsidP="00D30A1A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5363B1A6" w14:textId="77777777" w:rsidR="007C777E" w:rsidRPr="00412FDA" w:rsidRDefault="007C777E" w:rsidP="00D30A1A">
            <w:pPr>
              <w:pStyle w:val="Tabletext"/>
              <w:snapToGrid w:val="0"/>
            </w:pPr>
            <w:proofErr w:type="spellStart"/>
            <w:r w:rsidRPr="00412FDA">
              <w:t>CharacterString</w:t>
            </w:r>
            <w:proofErr w:type="spellEnd"/>
          </w:p>
        </w:tc>
        <w:tc>
          <w:tcPr>
            <w:tcW w:w="2543" w:type="dxa"/>
          </w:tcPr>
          <w:p w14:paraId="32A31ADA" w14:textId="77777777" w:rsidR="007C777E" w:rsidRPr="00412FDA" w:rsidRDefault="007C777E" w:rsidP="00D30A1A">
            <w:pPr>
              <w:pStyle w:val="Tabletext"/>
              <w:snapToGrid w:val="0"/>
              <w:jc w:val="left"/>
            </w:pPr>
          </w:p>
        </w:tc>
      </w:tr>
    </w:tbl>
    <w:p w14:paraId="5E69094B" w14:textId="77777777" w:rsidR="007C777E" w:rsidRPr="00412FDA" w:rsidRDefault="007C777E" w:rsidP="007C777E">
      <w:pPr>
        <w:pStyle w:val="ParagraphText"/>
        <w:spacing w:after="0"/>
        <w:jc w:val="both"/>
        <w:rPr>
          <w:color w:val="auto"/>
        </w:rPr>
      </w:pPr>
    </w:p>
    <w:p w14:paraId="2C19BF62" w14:textId="2B3B48A1" w:rsidR="007C777E" w:rsidRPr="00412FDA" w:rsidRDefault="007C777E" w:rsidP="007C777E">
      <w:pPr>
        <w:pStyle w:val="Heading3"/>
        <w:rPr>
          <w:lang w:val="en-GB"/>
        </w:rPr>
      </w:pPr>
      <w:bookmarkStart w:id="75" w:name="_Toc131578423"/>
      <w:r w:rsidRPr="00412FDA">
        <w:rPr>
          <w:lang w:val="en-GB"/>
        </w:rPr>
        <w:t>S100_PR_RegisterPermissions</w:t>
      </w:r>
      <w:bookmarkEnd w:id="75"/>
    </w:p>
    <w:p w14:paraId="72CFCCE5" w14:textId="59F73CC0" w:rsidR="007C777E" w:rsidRPr="00412FDA" w:rsidRDefault="007C777E" w:rsidP="007C777E">
      <w:pPr>
        <w:pStyle w:val="ParagraphText"/>
        <w:spacing w:after="120"/>
        <w:jc w:val="both"/>
        <w:rPr>
          <w:color w:val="auto"/>
        </w:rPr>
      </w:pPr>
      <w:r w:rsidRPr="00412FDA">
        <w:rPr>
          <w:color w:val="auto"/>
        </w:rPr>
        <w:t>A class used to assign permissions to a Register user.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412FDA" w:rsidRPr="00412FDA" w14:paraId="51AAD2C6" w14:textId="77777777" w:rsidTr="00F6623F">
        <w:trPr>
          <w:cantSplit/>
        </w:trPr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12988A11" w14:textId="77777777" w:rsidR="008E29FC" w:rsidRPr="00412FDA" w:rsidRDefault="008E29FC" w:rsidP="008E29FC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00F55CEF" w14:textId="77777777" w:rsidR="008E29FC" w:rsidRPr="00412FDA" w:rsidRDefault="008E29FC" w:rsidP="008E29FC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5FFAFD7C" w14:textId="77777777" w:rsidR="008E29FC" w:rsidRPr="00412FDA" w:rsidRDefault="008E29FC" w:rsidP="008E29FC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ADB74E3" w14:textId="77777777" w:rsidR="008E29FC" w:rsidRPr="00412FDA" w:rsidRDefault="008E29FC" w:rsidP="00D30A1A">
            <w:pPr>
              <w:pStyle w:val="Tabletitle"/>
              <w:snapToGrid w:val="0"/>
              <w:rPr>
                <w:lang w:val="en-GB"/>
              </w:rPr>
            </w:pPr>
            <w:r w:rsidRPr="00412FDA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101FEA8E" w14:textId="77777777" w:rsidR="008E29FC" w:rsidRPr="00412FDA" w:rsidRDefault="008E29FC" w:rsidP="008E29FC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33760501" w14:textId="77777777" w:rsidR="008E29FC" w:rsidRPr="00412FDA" w:rsidRDefault="008E29FC" w:rsidP="008E29FC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Remarks</w:t>
            </w:r>
          </w:p>
        </w:tc>
      </w:tr>
      <w:tr w:rsidR="008E29FC" w:rsidRPr="00412FDA" w14:paraId="59CB920E" w14:textId="77777777" w:rsidTr="00D30A1A">
        <w:tc>
          <w:tcPr>
            <w:tcW w:w="1229" w:type="dxa"/>
          </w:tcPr>
          <w:p w14:paraId="2164E6D9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Class</w:t>
            </w:r>
          </w:p>
        </w:tc>
        <w:tc>
          <w:tcPr>
            <w:tcW w:w="2888" w:type="dxa"/>
          </w:tcPr>
          <w:p w14:paraId="36F8E268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S100_PR_RegisterPermissions</w:t>
            </w:r>
          </w:p>
        </w:tc>
        <w:tc>
          <w:tcPr>
            <w:tcW w:w="3263" w:type="dxa"/>
          </w:tcPr>
          <w:p w14:paraId="051285E1" w14:textId="77777777" w:rsidR="008E29FC" w:rsidRPr="00412FDA" w:rsidRDefault="008E29FC" w:rsidP="00D30A1A">
            <w:pPr>
              <w:pStyle w:val="Tabletext"/>
              <w:snapToGrid w:val="0"/>
              <w:jc w:val="left"/>
            </w:pPr>
            <w:r w:rsidRPr="00412FDA">
              <w:t>Register user permissions</w:t>
            </w:r>
          </w:p>
        </w:tc>
        <w:tc>
          <w:tcPr>
            <w:tcW w:w="720" w:type="dxa"/>
          </w:tcPr>
          <w:p w14:paraId="32A6B0E7" w14:textId="77777777" w:rsidR="008E29FC" w:rsidRPr="00412FDA" w:rsidRDefault="008E29FC" w:rsidP="00D30A1A">
            <w:pPr>
              <w:pStyle w:val="Tabletext"/>
              <w:snapToGrid w:val="0"/>
              <w:jc w:val="center"/>
            </w:pPr>
            <w:r w:rsidRPr="00412FDA">
              <w:t>-</w:t>
            </w:r>
          </w:p>
        </w:tc>
        <w:tc>
          <w:tcPr>
            <w:tcW w:w="2857" w:type="dxa"/>
          </w:tcPr>
          <w:p w14:paraId="3FDD4F2E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-</w:t>
            </w:r>
          </w:p>
        </w:tc>
        <w:tc>
          <w:tcPr>
            <w:tcW w:w="2543" w:type="dxa"/>
          </w:tcPr>
          <w:p w14:paraId="28337992" w14:textId="77777777" w:rsidR="008E29FC" w:rsidRPr="00412FDA" w:rsidRDefault="008E29FC" w:rsidP="00D30A1A">
            <w:pPr>
              <w:pStyle w:val="Tabletext"/>
              <w:snapToGrid w:val="0"/>
              <w:jc w:val="left"/>
            </w:pPr>
          </w:p>
        </w:tc>
      </w:tr>
      <w:tr w:rsidR="008E29FC" w:rsidRPr="00412FDA" w14:paraId="60AE09D6" w14:textId="77777777" w:rsidTr="00D30A1A">
        <w:tc>
          <w:tcPr>
            <w:tcW w:w="1229" w:type="dxa"/>
          </w:tcPr>
          <w:p w14:paraId="71AF0FE1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6401210C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read</w:t>
            </w:r>
          </w:p>
        </w:tc>
        <w:tc>
          <w:tcPr>
            <w:tcW w:w="3263" w:type="dxa"/>
          </w:tcPr>
          <w:p w14:paraId="1A5DC25F" w14:textId="6FB84AA0" w:rsidR="008E29FC" w:rsidRPr="00412FDA" w:rsidRDefault="008E29FC" w:rsidP="008E29FC">
            <w:pPr>
              <w:pStyle w:val="Tabletext"/>
              <w:snapToGrid w:val="0"/>
              <w:jc w:val="left"/>
            </w:pPr>
            <w:r w:rsidRPr="00412FDA">
              <w:t>Permission to read Register entries</w:t>
            </w:r>
          </w:p>
        </w:tc>
        <w:tc>
          <w:tcPr>
            <w:tcW w:w="720" w:type="dxa"/>
          </w:tcPr>
          <w:p w14:paraId="19F67767" w14:textId="77777777" w:rsidR="008E29FC" w:rsidRPr="00412FDA" w:rsidRDefault="008E29FC" w:rsidP="00D30A1A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1F4F696F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Boolean</w:t>
            </w:r>
          </w:p>
        </w:tc>
        <w:tc>
          <w:tcPr>
            <w:tcW w:w="2543" w:type="dxa"/>
          </w:tcPr>
          <w:p w14:paraId="448C97F2" w14:textId="77777777" w:rsidR="008E29FC" w:rsidRPr="00412FDA" w:rsidRDefault="008E29FC" w:rsidP="00D30A1A">
            <w:pPr>
              <w:pStyle w:val="Tabletext"/>
              <w:snapToGrid w:val="0"/>
              <w:jc w:val="left"/>
            </w:pPr>
          </w:p>
        </w:tc>
      </w:tr>
      <w:tr w:rsidR="008E29FC" w:rsidRPr="00412FDA" w14:paraId="1B6F26B5" w14:textId="77777777" w:rsidTr="00D30A1A">
        <w:tc>
          <w:tcPr>
            <w:tcW w:w="1229" w:type="dxa"/>
          </w:tcPr>
          <w:p w14:paraId="0FBC384D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42C8A87B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write</w:t>
            </w:r>
          </w:p>
        </w:tc>
        <w:tc>
          <w:tcPr>
            <w:tcW w:w="3263" w:type="dxa"/>
          </w:tcPr>
          <w:p w14:paraId="26F44D9A" w14:textId="6D24206F" w:rsidR="008E29FC" w:rsidRPr="00412FDA" w:rsidRDefault="008E29FC" w:rsidP="008E29FC">
            <w:pPr>
              <w:pStyle w:val="Tabletext"/>
              <w:snapToGrid w:val="0"/>
              <w:jc w:val="left"/>
            </w:pPr>
            <w:r w:rsidRPr="00412FDA">
              <w:t>Permission to write Register entries</w:t>
            </w:r>
          </w:p>
        </w:tc>
        <w:tc>
          <w:tcPr>
            <w:tcW w:w="720" w:type="dxa"/>
          </w:tcPr>
          <w:p w14:paraId="0551DB66" w14:textId="77777777" w:rsidR="008E29FC" w:rsidRPr="00412FDA" w:rsidRDefault="008E29FC" w:rsidP="00D30A1A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305A925A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Boolean</w:t>
            </w:r>
          </w:p>
        </w:tc>
        <w:tc>
          <w:tcPr>
            <w:tcW w:w="2543" w:type="dxa"/>
          </w:tcPr>
          <w:p w14:paraId="1DAD4650" w14:textId="77777777" w:rsidR="008E29FC" w:rsidRPr="00412FDA" w:rsidRDefault="008E29FC" w:rsidP="00D30A1A">
            <w:pPr>
              <w:pStyle w:val="Tabletext"/>
              <w:snapToGrid w:val="0"/>
              <w:jc w:val="left"/>
            </w:pPr>
          </w:p>
        </w:tc>
      </w:tr>
      <w:tr w:rsidR="008E29FC" w:rsidRPr="00412FDA" w14:paraId="3926E57F" w14:textId="77777777" w:rsidTr="00D30A1A">
        <w:tc>
          <w:tcPr>
            <w:tcW w:w="1229" w:type="dxa"/>
          </w:tcPr>
          <w:p w14:paraId="122CB7B6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58907F4E" w14:textId="77777777" w:rsidR="008E29FC" w:rsidRPr="00412FDA" w:rsidRDefault="008E29FC" w:rsidP="00D30A1A">
            <w:pPr>
              <w:pStyle w:val="Tabletext"/>
              <w:snapToGrid w:val="0"/>
            </w:pPr>
            <w:proofErr w:type="spellStart"/>
            <w:r w:rsidRPr="00412FDA">
              <w:t>controlBody</w:t>
            </w:r>
            <w:proofErr w:type="spellEnd"/>
          </w:p>
        </w:tc>
        <w:tc>
          <w:tcPr>
            <w:tcW w:w="3263" w:type="dxa"/>
          </w:tcPr>
          <w:p w14:paraId="3A70CA66" w14:textId="77777777" w:rsidR="008E29FC" w:rsidRPr="00412FDA" w:rsidRDefault="008E29FC" w:rsidP="00D30A1A">
            <w:pPr>
              <w:pStyle w:val="Tabletext"/>
              <w:snapToGrid w:val="0"/>
              <w:jc w:val="left"/>
            </w:pPr>
            <w:r w:rsidRPr="00412FDA">
              <w:t>User is Control Body</w:t>
            </w:r>
          </w:p>
        </w:tc>
        <w:tc>
          <w:tcPr>
            <w:tcW w:w="720" w:type="dxa"/>
          </w:tcPr>
          <w:p w14:paraId="14117696" w14:textId="77777777" w:rsidR="008E29FC" w:rsidRPr="00412FDA" w:rsidRDefault="008E29FC" w:rsidP="00D30A1A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7CFF0F90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Boolean</w:t>
            </w:r>
          </w:p>
        </w:tc>
        <w:tc>
          <w:tcPr>
            <w:tcW w:w="2543" w:type="dxa"/>
          </w:tcPr>
          <w:p w14:paraId="6004F48E" w14:textId="77777777" w:rsidR="008E29FC" w:rsidRPr="00412FDA" w:rsidRDefault="008E29FC" w:rsidP="00D30A1A">
            <w:pPr>
              <w:pStyle w:val="Tabletext"/>
              <w:snapToGrid w:val="0"/>
              <w:jc w:val="left"/>
            </w:pPr>
            <w:r w:rsidRPr="00412FDA">
              <w:t>Part 2 Management of Registers</w:t>
            </w:r>
          </w:p>
        </w:tc>
      </w:tr>
      <w:tr w:rsidR="008E29FC" w:rsidRPr="00412FDA" w14:paraId="2AC01D70" w14:textId="77777777" w:rsidTr="00D30A1A">
        <w:tc>
          <w:tcPr>
            <w:tcW w:w="1229" w:type="dxa"/>
          </w:tcPr>
          <w:p w14:paraId="243F00EC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Association</w:t>
            </w:r>
          </w:p>
        </w:tc>
        <w:tc>
          <w:tcPr>
            <w:tcW w:w="2888" w:type="dxa"/>
          </w:tcPr>
          <w:p w14:paraId="201311A9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register</w:t>
            </w:r>
          </w:p>
        </w:tc>
        <w:tc>
          <w:tcPr>
            <w:tcW w:w="3263" w:type="dxa"/>
          </w:tcPr>
          <w:p w14:paraId="16995584" w14:textId="17D42808" w:rsidR="008E29FC" w:rsidRPr="00412FDA" w:rsidRDefault="008E29FC" w:rsidP="008E29FC">
            <w:pPr>
              <w:pStyle w:val="Tabletext"/>
              <w:snapToGrid w:val="0"/>
              <w:jc w:val="left"/>
            </w:pPr>
            <w:r w:rsidRPr="00412FDA">
              <w:t>The Register that the manager manages</w:t>
            </w:r>
          </w:p>
        </w:tc>
        <w:tc>
          <w:tcPr>
            <w:tcW w:w="720" w:type="dxa"/>
          </w:tcPr>
          <w:p w14:paraId="1372699F" w14:textId="77777777" w:rsidR="008E29FC" w:rsidRPr="00412FDA" w:rsidRDefault="008E29FC" w:rsidP="00D30A1A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274AA2E0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S100_PR_Register</w:t>
            </w:r>
          </w:p>
        </w:tc>
        <w:tc>
          <w:tcPr>
            <w:tcW w:w="2543" w:type="dxa"/>
          </w:tcPr>
          <w:p w14:paraId="755721FF" w14:textId="77777777" w:rsidR="008E29FC" w:rsidRPr="00412FDA" w:rsidRDefault="008E29FC" w:rsidP="00D30A1A">
            <w:pPr>
              <w:pStyle w:val="Tabletext"/>
              <w:snapToGrid w:val="0"/>
              <w:jc w:val="left"/>
            </w:pPr>
          </w:p>
        </w:tc>
      </w:tr>
      <w:tr w:rsidR="008E29FC" w:rsidRPr="00412FDA" w14:paraId="5AE4CF09" w14:textId="77777777" w:rsidTr="00D30A1A">
        <w:tc>
          <w:tcPr>
            <w:tcW w:w="1229" w:type="dxa"/>
          </w:tcPr>
          <w:p w14:paraId="27361773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Association</w:t>
            </w:r>
          </w:p>
        </w:tc>
        <w:tc>
          <w:tcPr>
            <w:tcW w:w="2888" w:type="dxa"/>
          </w:tcPr>
          <w:p w14:paraId="612E4E5F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user</w:t>
            </w:r>
          </w:p>
        </w:tc>
        <w:tc>
          <w:tcPr>
            <w:tcW w:w="3263" w:type="dxa"/>
          </w:tcPr>
          <w:p w14:paraId="48818A2C" w14:textId="77777777" w:rsidR="008E29FC" w:rsidRPr="00412FDA" w:rsidRDefault="008E29FC" w:rsidP="00D30A1A">
            <w:pPr>
              <w:pStyle w:val="Tabletext"/>
              <w:snapToGrid w:val="0"/>
              <w:jc w:val="left"/>
            </w:pPr>
            <w:r w:rsidRPr="00412FDA">
              <w:t>The user that is the manager</w:t>
            </w:r>
          </w:p>
        </w:tc>
        <w:tc>
          <w:tcPr>
            <w:tcW w:w="720" w:type="dxa"/>
          </w:tcPr>
          <w:p w14:paraId="2C9E96E6" w14:textId="77777777" w:rsidR="008E29FC" w:rsidRPr="00412FDA" w:rsidRDefault="008E29FC" w:rsidP="00D30A1A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5B0FB205" w14:textId="77777777" w:rsidR="008E29FC" w:rsidRPr="00412FDA" w:rsidRDefault="008E29FC" w:rsidP="00D30A1A">
            <w:pPr>
              <w:pStyle w:val="Tabletext"/>
              <w:snapToGrid w:val="0"/>
            </w:pPr>
            <w:r w:rsidRPr="00412FDA">
              <w:t>S100_PR_User</w:t>
            </w:r>
          </w:p>
        </w:tc>
        <w:tc>
          <w:tcPr>
            <w:tcW w:w="2543" w:type="dxa"/>
          </w:tcPr>
          <w:p w14:paraId="042D5A10" w14:textId="77777777" w:rsidR="008E29FC" w:rsidRPr="00412FDA" w:rsidRDefault="008E29FC" w:rsidP="00D30A1A">
            <w:pPr>
              <w:pStyle w:val="Tabletext"/>
              <w:snapToGrid w:val="0"/>
              <w:jc w:val="left"/>
            </w:pPr>
          </w:p>
        </w:tc>
      </w:tr>
    </w:tbl>
    <w:p w14:paraId="0C5A9FA9" w14:textId="77777777" w:rsidR="007C777E" w:rsidRPr="00412FDA" w:rsidRDefault="007C777E" w:rsidP="008E29FC">
      <w:pPr>
        <w:pStyle w:val="ParagraphText"/>
        <w:spacing w:after="0"/>
        <w:jc w:val="both"/>
        <w:rPr>
          <w:color w:val="auto"/>
        </w:rPr>
      </w:pPr>
    </w:p>
    <w:p w14:paraId="2F3DC8FE" w14:textId="37184BD4" w:rsidR="008E29FC" w:rsidRPr="00412FDA" w:rsidRDefault="008E29FC" w:rsidP="008E29FC">
      <w:pPr>
        <w:pStyle w:val="Heading3"/>
        <w:rPr>
          <w:lang w:val="en-GB"/>
        </w:rPr>
      </w:pPr>
      <w:bookmarkStart w:id="76" w:name="_Toc131578424"/>
      <w:r w:rsidRPr="00412FDA">
        <w:rPr>
          <w:lang w:val="en-GB"/>
        </w:rPr>
        <w:lastRenderedPageBreak/>
        <w:t>S100_PR_</w:t>
      </w:r>
      <w:r w:rsidRPr="00412FDA">
        <w:rPr>
          <w:rFonts w:cs="Times New Roman"/>
          <w:b w:val="0"/>
          <w:bCs w:val="0"/>
          <w:szCs w:val="20"/>
          <w:lang w:val="en-GB"/>
        </w:rPr>
        <w:t xml:space="preserve"> </w:t>
      </w:r>
      <w:proofErr w:type="spellStart"/>
      <w:r w:rsidRPr="00412FDA">
        <w:rPr>
          <w:lang w:val="en-GB"/>
        </w:rPr>
        <w:t>ManagementInfo</w:t>
      </w:r>
      <w:bookmarkEnd w:id="76"/>
      <w:proofErr w:type="spellEnd"/>
    </w:p>
    <w:p w14:paraId="705493E8" w14:textId="2FB943A7" w:rsidR="008E29FC" w:rsidRPr="00412FDA" w:rsidRDefault="008E29FC" w:rsidP="008E29FC">
      <w:pPr>
        <w:pStyle w:val="ParagraphText"/>
        <w:spacing w:after="120"/>
        <w:jc w:val="both"/>
        <w:rPr>
          <w:color w:val="auto"/>
        </w:rPr>
      </w:pPr>
      <w:r w:rsidRPr="00412FDA">
        <w:rPr>
          <w:color w:val="auto"/>
        </w:rPr>
        <w:t>This class is a portrayal extension of the S100_RE_ManagementInfo class with a reference to an Organization object and possible attachments.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A86D97" w:rsidRPr="00412FDA" w14:paraId="27FA0400" w14:textId="77777777" w:rsidTr="00F6623F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601EF4BB" w14:textId="77777777" w:rsidR="00A86D97" w:rsidRPr="00412FDA" w:rsidRDefault="00A86D97" w:rsidP="00A86D97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1E9F84D3" w14:textId="77777777" w:rsidR="00A86D97" w:rsidRPr="00412FDA" w:rsidRDefault="00A86D97" w:rsidP="00A86D97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68B752CA" w14:textId="77777777" w:rsidR="00A86D97" w:rsidRPr="00412FDA" w:rsidRDefault="00A86D97" w:rsidP="00A86D97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BEFFBCD" w14:textId="77777777" w:rsidR="00A86D97" w:rsidRPr="00412FDA" w:rsidRDefault="00A86D97" w:rsidP="00D30A1A">
            <w:pPr>
              <w:pStyle w:val="Tabletitle"/>
              <w:snapToGrid w:val="0"/>
              <w:rPr>
                <w:lang w:val="en-GB"/>
              </w:rPr>
            </w:pPr>
            <w:r w:rsidRPr="00412FDA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209BE14F" w14:textId="77777777" w:rsidR="00A86D97" w:rsidRPr="00412FDA" w:rsidRDefault="00A86D97" w:rsidP="00A86D97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171F5484" w14:textId="77777777" w:rsidR="00A86D97" w:rsidRPr="00412FDA" w:rsidRDefault="00A86D97" w:rsidP="00A86D97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Remarks</w:t>
            </w:r>
          </w:p>
        </w:tc>
      </w:tr>
      <w:tr w:rsidR="00A86D97" w:rsidRPr="00412FDA" w14:paraId="7F0147BC" w14:textId="77777777" w:rsidTr="00D30A1A">
        <w:tc>
          <w:tcPr>
            <w:tcW w:w="1229" w:type="dxa"/>
          </w:tcPr>
          <w:p w14:paraId="3D7848BF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Class</w:t>
            </w:r>
          </w:p>
        </w:tc>
        <w:tc>
          <w:tcPr>
            <w:tcW w:w="2888" w:type="dxa"/>
          </w:tcPr>
          <w:p w14:paraId="4A8B8B92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S100_PR_ManagementInfo</w:t>
            </w:r>
          </w:p>
        </w:tc>
        <w:tc>
          <w:tcPr>
            <w:tcW w:w="3263" w:type="dxa"/>
          </w:tcPr>
          <w:p w14:paraId="6676451E" w14:textId="77777777" w:rsidR="00A86D97" w:rsidRPr="00412FDA" w:rsidRDefault="00A86D97" w:rsidP="00D30A1A">
            <w:pPr>
              <w:pStyle w:val="Tabletext"/>
              <w:snapToGrid w:val="0"/>
              <w:jc w:val="left"/>
            </w:pPr>
            <w:r w:rsidRPr="00412FDA">
              <w:t>Extension of S100_RE_ManagementInfo</w:t>
            </w:r>
          </w:p>
        </w:tc>
        <w:tc>
          <w:tcPr>
            <w:tcW w:w="720" w:type="dxa"/>
          </w:tcPr>
          <w:p w14:paraId="62466B02" w14:textId="77777777" w:rsidR="00A86D97" w:rsidRPr="00412FDA" w:rsidRDefault="00A86D97" w:rsidP="00D30A1A">
            <w:pPr>
              <w:pStyle w:val="Tabletext"/>
              <w:snapToGrid w:val="0"/>
              <w:jc w:val="center"/>
            </w:pPr>
            <w:r w:rsidRPr="00412FDA">
              <w:t>-</w:t>
            </w:r>
          </w:p>
        </w:tc>
        <w:tc>
          <w:tcPr>
            <w:tcW w:w="2857" w:type="dxa"/>
          </w:tcPr>
          <w:p w14:paraId="42842722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S100_RE_ManagementInfo</w:t>
            </w:r>
          </w:p>
        </w:tc>
        <w:tc>
          <w:tcPr>
            <w:tcW w:w="2543" w:type="dxa"/>
          </w:tcPr>
          <w:p w14:paraId="62DE2368" w14:textId="77777777" w:rsidR="00A86D97" w:rsidRPr="00412FDA" w:rsidRDefault="00A86D97" w:rsidP="00D30A1A">
            <w:pPr>
              <w:pStyle w:val="Tabletext"/>
              <w:snapToGrid w:val="0"/>
              <w:jc w:val="left"/>
            </w:pPr>
          </w:p>
        </w:tc>
      </w:tr>
      <w:tr w:rsidR="00A86D97" w:rsidRPr="00412FDA" w14:paraId="0624D0D5" w14:textId="77777777" w:rsidTr="00D30A1A">
        <w:tc>
          <w:tcPr>
            <w:tcW w:w="1229" w:type="dxa"/>
          </w:tcPr>
          <w:p w14:paraId="6F29FA45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Association</w:t>
            </w:r>
          </w:p>
        </w:tc>
        <w:tc>
          <w:tcPr>
            <w:tcW w:w="2888" w:type="dxa"/>
          </w:tcPr>
          <w:p w14:paraId="38731663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organization</w:t>
            </w:r>
          </w:p>
        </w:tc>
        <w:tc>
          <w:tcPr>
            <w:tcW w:w="3263" w:type="dxa"/>
          </w:tcPr>
          <w:p w14:paraId="322EAE68" w14:textId="516A1BB6" w:rsidR="00A86D97" w:rsidRPr="00412FDA" w:rsidRDefault="00A86D97" w:rsidP="00A86D97">
            <w:pPr>
              <w:pStyle w:val="Tabletext"/>
              <w:snapToGrid w:val="0"/>
              <w:jc w:val="left"/>
            </w:pPr>
            <w:r w:rsidRPr="00412FDA">
              <w:t>Organization submitting Register entries</w:t>
            </w:r>
          </w:p>
        </w:tc>
        <w:tc>
          <w:tcPr>
            <w:tcW w:w="720" w:type="dxa"/>
          </w:tcPr>
          <w:p w14:paraId="43E58879" w14:textId="77777777" w:rsidR="00A86D97" w:rsidRPr="00412FDA" w:rsidRDefault="00A86D97" w:rsidP="00D30A1A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57B168BD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S100_PR_RegisterOrganization</w:t>
            </w:r>
          </w:p>
        </w:tc>
        <w:tc>
          <w:tcPr>
            <w:tcW w:w="2543" w:type="dxa"/>
          </w:tcPr>
          <w:p w14:paraId="4C0C123F" w14:textId="77777777" w:rsidR="00A86D97" w:rsidRPr="00412FDA" w:rsidRDefault="00A86D97" w:rsidP="00D30A1A">
            <w:pPr>
              <w:pStyle w:val="Tabletext"/>
              <w:snapToGrid w:val="0"/>
              <w:jc w:val="left"/>
            </w:pPr>
          </w:p>
        </w:tc>
      </w:tr>
      <w:tr w:rsidR="00A86D97" w:rsidRPr="00412FDA" w14:paraId="206BF22B" w14:textId="77777777" w:rsidTr="00D30A1A">
        <w:tc>
          <w:tcPr>
            <w:tcW w:w="1229" w:type="dxa"/>
          </w:tcPr>
          <w:p w14:paraId="4D6C3BF7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Association</w:t>
            </w:r>
          </w:p>
        </w:tc>
        <w:tc>
          <w:tcPr>
            <w:tcW w:w="2888" w:type="dxa"/>
          </w:tcPr>
          <w:p w14:paraId="4C456299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attachment</w:t>
            </w:r>
          </w:p>
        </w:tc>
        <w:tc>
          <w:tcPr>
            <w:tcW w:w="3263" w:type="dxa"/>
          </w:tcPr>
          <w:p w14:paraId="1CE468B1" w14:textId="77777777" w:rsidR="00A86D97" w:rsidRPr="00412FDA" w:rsidRDefault="00A86D97" w:rsidP="00D30A1A">
            <w:pPr>
              <w:pStyle w:val="Tabletext"/>
              <w:snapToGrid w:val="0"/>
              <w:jc w:val="left"/>
            </w:pPr>
            <w:r w:rsidRPr="00412FDA">
              <w:t>Attached file or files</w:t>
            </w:r>
          </w:p>
        </w:tc>
        <w:tc>
          <w:tcPr>
            <w:tcW w:w="720" w:type="dxa"/>
          </w:tcPr>
          <w:p w14:paraId="0191115E" w14:textId="77777777" w:rsidR="00A86D97" w:rsidRPr="00412FDA" w:rsidRDefault="00A86D97" w:rsidP="00D30A1A">
            <w:pPr>
              <w:pStyle w:val="Tabletext"/>
              <w:snapToGrid w:val="0"/>
              <w:jc w:val="center"/>
            </w:pPr>
            <w:r w:rsidRPr="00412FDA">
              <w:t>0..*</w:t>
            </w:r>
          </w:p>
        </w:tc>
        <w:tc>
          <w:tcPr>
            <w:tcW w:w="2857" w:type="dxa"/>
          </w:tcPr>
          <w:p w14:paraId="3553E611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S100_PR_Attachment</w:t>
            </w:r>
          </w:p>
        </w:tc>
        <w:tc>
          <w:tcPr>
            <w:tcW w:w="2543" w:type="dxa"/>
          </w:tcPr>
          <w:p w14:paraId="6EADE660" w14:textId="77777777" w:rsidR="00A86D97" w:rsidRPr="00412FDA" w:rsidRDefault="00A86D97" w:rsidP="00D30A1A">
            <w:pPr>
              <w:pStyle w:val="Tabletext"/>
              <w:snapToGrid w:val="0"/>
              <w:jc w:val="left"/>
            </w:pPr>
          </w:p>
        </w:tc>
      </w:tr>
    </w:tbl>
    <w:p w14:paraId="398FF0BF" w14:textId="77777777" w:rsidR="00A86D97" w:rsidRPr="00412FDA" w:rsidRDefault="00A86D97" w:rsidP="00294748">
      <w:pPr>
        <w:pStyle w:val="ParagraphText"/>
        <w:spacing w:after="0"/>
        <w:jc w:val="both"/>
        <w:rPr>
          <w:color w:val="auto"/>
        </w:rPr>
      </w:pPr>
    </w:p>
    <w:p w14:paraId="136B6152" w14:textId="5F3011A3" w:rsidR="00A86D97" w:rsidRPr="00412FDA" w:rsidRDefault="00A86D97" w:rsidP="00A86D97">
      <w:pPr>
        <w:pStyle w:val="Heading3"/>
        <w:rPr>
          <w:lang w:val="en-GB"/>
        </w:rPr>
      </w:pPr>
      <w:bookmarkStart w:id="77" w:name="_Toc131578425"/>
      <w:r w:rsidRPr="00412FDA">
        <w:rPr>
          <w:lang w:val="en-GB"/>
        </w:rPr>
        <w:t>S100_PR_</w:t>
      </w:r>
      <w:r w:rsidRPr="00412FDA">
        <w:rPr>
          <w:rFonts w:cs="Times New Roman"/>
          <w:b w:val="0"/>
          <w:bCs w:val="0"/>
          <w:szCs w:val="20"/>
          <w:lang w:val="en-GB"/>
        </w:rPr>
        <w:t xml:space="preserve"> </w:t>
      </w:r>
      <w:r w:rsidRPr="00412FDA">
        <w:rPr>
          <w:lang w:val="en-GB"/>
        </w:rPr>
        <w:t>Attachment</w:t>
      </w:r>
      <w:bookmarkEnd w:id="77"/>
    </w:p>
    <w:p w14:paraId="1981535E" w14:textId="2E446CA1" w:rsidR="00A86D97" w:rsidRPr="00412FDA" w:rsidRDefault="00A86D97" w:rsidP="00A86D97">
      <w:pPr>
        <w:pStyle w:val="ParagraphText"/>
        <w:spacing w:after="120"/>
        <w:jc w:val="both"/>
        <w:rPr>
          <w:color w:val="auto"/>
        </w:rPr>
      </w:pPr>
      <w:r w:rsidRPr="00412FDA">
        <w:rPr>
          <w:color w:val="auto"/>
        </w:rPr>
        <w:t>This class handles attachments.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A86D97" w:rsidRPr="00412FDA" w14:paraId="1B47D496" w14:textId="77777777" w:rsidTr="00F6623F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697EEE62" w14:textId="77777777" w:rsidR="00A86D97" w:rsidRPr="00412FDA" w:rsidRDefault="00A86D97" w:rsidP="00A86D97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458C0DAD" w14:textId="77777777" w:rsidR="00A86D97" w:rsidRPr="00412FDA" w:rsidRDefault="00A86D97" w:rsidP="00A86D97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28F58B27" w14:textId="77777777" w:rsidR="00A86D97" w:rsidRPr="00412FDA" w:rsidRDefault="00A86D97" w:rsidP="00A86D97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EE820D2" w14:textId="77777777" w:rsidR="00A86D97" w:rsidRPr="00412FDA" w:rsidRDefault="00A86D97" w:rsidP="00D30A1A">
            <w:pPr>
              <w:pStyle w:val="Tabletitle"/>
              <w:snapToGrid w:val="0"/>
              <w:rPr>
                <w:lang w:val="en-GB"/>
              </w:rPr>
            </w:pPr>
            <w:r w:rsidRPr="00412FDA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5A400755" w14:textId="77777777" w:rsidR="00A86D97" w:rsidRPr="00412FDA" w:rsidRDefault="00A86D97" w:rsidP="00A86D97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65662935" w14:textId="77777777" w:rsidR="00A86D97" w:rsidRPr="00412FDA" w:rsidRDefault="00A86D97" w:rsidP="00A86D97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Remarks</w:t>
            </w:r>
          </w:p>
        </w:tc>
      </w:tr>
      <w:tr w:rsidR="00A86D97" w:rsidRPr="00412FDA" w14:paraId="64FAFCED" w14:textId="77777777" w:rsidTr="00D30A1A">
        <w:tc>
          <w:tcPr>
            <w:tcW w:w="1229" w:type="dxa"/>
          </w:tcPr>
          <w:p w14:paraId="2DB33B69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Class</w:t>
            </w:r>
          </w:p>
        </w:tc>
        <w:tc>
          <w:tcPr>
            <w:tcW w:w="2888" w:type="dxa"/>
          </w:tcPr>
          <w:p w14:paraId="4FFAF878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S100_PR_ Attachment</w:t>
            </w:r>
          </w:p>
        </w:tc>
        <w:tc>
          <w:tcPr>
            <w:tcW w:w="3263" w:type="dxa"/>
          </w:tcPr>
          <w:p w14:paraId="6A1AFED0" w14:textId="77777777" w:rsidR="00A86D97" w:rsidRPr="00412FDA" w:rsidRDefault="00A86D97" w:rsidP="00D30A1A">
            <w:pPr>
              <w:pStyle w:val="Tabletext"/>
              <w:snapToGrid w:val="0"/>
              <w:jc w:val="left"/>
            </w:pPr>
            <w:r w:rsidRPr="00412FDA">
              <w:t>Holds an attached file</w:t>
            </w:r>
          </w:p>
        </w:tc>
        <w:tc>
          <w:tcPr>
            <w:tcW w:w="720" w:type="dxa"/>
          </w:tcPr>
          <w:p w14:paraId="28AE6EFF" w14:textId="77777777" w:rsidR="00A86D97" w:rsidRPr="00412FDA" w:rsidRDefault="00A86D97" w:rsidP="00D30A1A">
            <w:pPr>
              <w:pStyle w:val="Tabletext"/>
              <w:snapToGrid w:val="0"/>
              <w:jc w:val="center"/>
            </w:pPr>
            <w:r w:rsidRPr="00412FDA">
              <w:t>-</w:t>
            </w:r>
          </w:p>
        </w:tc>
        <w:tc>
          <w:tcPr>
            <w:tcW w:w="2857" w:type="dxa"/>
          </w:tcPr>
          <w:p w14:paraId="46E4E2A9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-</w:t>
            </w:r>
          </w:p>
        </w:tc>
        <w:tc>
          <w:tcPr>
            <w:tcW w:w="2543" w:type="dxa"/>
          </w:tcPr>
          <w:p w14:paraId="55D845CF" w14:textId="77777777" w:rsidR="00A86D97" w:rsidRPr="00412FDA" w:rsidRDefault="00A86D97" w:rsidP="00D30A1A">
            <w:pPr>
              <w:pStyle w:val="Tabletext"/>
              <w:snapToGrid w:val="0"/>
              <w:jc w:val="left"/>
            </w:pPr>
          </w:p>
        </w:tc>
      </w:tr>
      <w:tr w:rsidR="00A86D97" w:rsidRPr="00412FDA" w14:paraId="2026E2D2" w14:textId="77777777" w:rsidTr="00D30A1A">
        <w:tc>
          <w:tcPr>
            <w:tcW w:w="1229" w:type="dxa"/>
          </w:tcPr>
          <w:p w14:paraId="0BC5EB10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42D78BEB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name</w:t>
            </w:r>
          </w:p>
        </w:tc>
        <w:tc>
          <w:tcPr>
            <w:tcW w:w="3263" w:type="dxa"/>
          </w:tcPr>
          <w:p w14:paraId="621F9EAB" w14:textId="77777777" w:rsidR="00A86D97" w:rsidRPr="00412FDA" w:rsidRDefault="00A86D97" w:rsidP="00D30A1A">
            <w:pPr>
              <w:pStyle w:val="Tabletext"/>
              <w:snapToGrid w:val="0"/>
              <w:jc w:val="left"/>
            </w:pPr>
            <w:r w:rsidRPr="00412FDA">
              <w:t>Name of attachment</w:t>
            </w:r>
          </w:p>
        </w:tc>
        <w:tc>
          <w:tcPr>
            <w:tcW w:w="720" w:type="dxa"/>
          </w:tcPr>
          <w:p w14:paraId="72170054" w14:textId="77777777" w:rsidR="00A86D97" w:rsidRPr="00412FDA" w:rsidRDefault="00A86D97" w:rsidP="00D30A1A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77747A2B" w14:textId="77777777" w:rsidR="00A86D97" w:rsidRPr="00412FDA" w:rsidRDefault="00A86D97" w:rsidP="00D30A1A">
            <w:pPr>
              <w:pStyle w:val="Tabletext"/>
              <w:snapToGrid w:val="0"/>
            </w:pPr>
            <w:proofErr w:type="spellStart"/>
            <w:r w:rsidRPr="00412FDA">
              <w:t>CharacterString</w:t>
            </w:r>
            <w:proofErr w:type="spellEnd"/>
          </w:p>
        </w:tc>
        <w:tc>
          <w:tcPr>
            <w:tcW w:w="2543" w:type="dxa"/>
          </w:tcPr>
          <w:p w14:paraId="4A7FB3F0" w14:textId="77777777" w:rsidR="00A86D97" w:rsidRPr="00412FDA" w:rsidRDefault="00A86D97" w:rsidP="00D30A1A">
            <w:pPr>
              <w:pStyle w:val="Tabletext"/>
              <w:snapToGrid w:val="0"/>
              <w:jc w:val="left"/>
            </w:pPr>
          </w:p>
        </w:tc>
      </w:tr>
      <w:tr w:rsidR="00A86D97" w:rsidRPr="00412FDA" w14:paraId="551B53FB" w14:textId="77777777" w:rsidTr="00D30A1A">
        <w:tc>
          <w:tcPr>
            <w:tcW w:w="1229" w:type="dxa"/>
          </w:tcPr>
          <w:p w14:paraId="0ED84398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19A5E5A1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type</w:t>
            </w:r>
          </w:p>
        </w:tc>
        <w:tc>
          <w:tcPr>
            <w:tcW w:w="3263" w:type="dxa"/>
          </w:tcPr>
          <w:p w14:paraId="0C6708F0" w14:textId="77777777" w:rsidR="00A86D97" w:rsidRPr="00412FDA" w:rsidRDefault="00A86D97" w:rsidP="00D30A1A">
            <w:pPr>
              <w:pStyle w:val="Tabletext"/>
              <w:snapToGrid w:val="0"/>
              <w:jc w:val="left"/>
            </w:pPr>
            <w:r w:rsidRPr="00412FDA">
              <w:t>Type of attachment</w:t>
            </w:r>
          </w:p>
        </w:tc>
        <w:tc>
          <w:tcPr>
            <w:tcW w:w="720" w:type="dxa"/>
          </w:tcPr>
          <w:p w14:paraId="67CEA28C" w14:textId="77777777" w:rsidR="00A86D97" w:rsidRPr="00412FDA" w:rsidRDefault="00A86D97" w:rsidP="00D30A1A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7D3EBA02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S100_PR_FileType</w:t>
            </w:r>
          </w:p>
        </w:tc>
        <w:tc>
          <w:tcPr>
            <w:tcW w:w="2543" w:type="dxa"/>
          </w:tcPr>
          <w:p w14:paraId="6A72E72B" w14:textId="77777777" w:rsidR="00A86D97" w:rsidRPr="00412FDA" w:rsidRDefault="00A86D97" w:rsidP="00D30A1A">
            <w:pPr>
              <w:pStyle w:val="Tabletext"/>
              <w:snapToGrid w:val="0"/>
              <w:jc w:val="left"/>
            </w:pPr>
          </w:p>
        </w:tc>
      </w:tr>
      <w:tr w:rsidR="00A86D97" w:rsidRPr="00412FDA" w14:paraId="621A32C9" w14:textId="77777777" w:rsidTr="00D30A1A">
        <w:tc>
          <w:tcPr>
            <w:tcW w:w="1229" w:type="dxa"/>
          </w:tcPr>
          <w:p w14:paraId="1471AB96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67D06671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file</w:t>
            </w:r>
          </w:p>
        </w:tc>
        <w:tc>
          <w:tcPr>
            <w:tcW w:w="3263" w:type="dxa"/>
          </w:tcPr>
          <w:p w14:paraId="40F6EBCC" w14:textId="77777777" w:rsidR="00A86D97" w:rsidRPr="00412FDA" w:rsidRDefault="00A86D97" w:rsidP="00D30A1A">
            <w:pPr>
              <w:pStyle w:val="Tabletext"/>
              <w:snapToGrid w:val="0"/>
              <w:jc w:val="left"/>
            </w:pPr>
            <w:r w:rsidRPr="00412FDA">
              <w:t>The attachment</w:t>
            </w:r>
          </w:p>
        </w:tc>
        <w:tc>
          <w:tcPr>
            <w:tcW w:w="720" w:type="dxa"/>
          </w:tcPr>
          <w:p w14:paraId="5BC0B66B" w14:textId="77777777" w:rsidR="00A86D97" w:rsidRPr="00412FDA" w:rsidRDefault="00A86D97" w:rsidP="00D30A1A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0B230163" w14:textId="77777777" w:rsidR="00A86D97" w:rsidRPr="00412FDA" w:rsidRDefault="00A86D97" w:rsidP="00D30A1A">
            <w:pPr>
              <w:pStyle w:val="Tabletext"/>
              <w:snapToGrid w:val="0"/>
            </w:pPr>
            <w:r w:rsidRPr="00412FDA">
              <w:t>Blob</w:t>
            </w:r>
          </w:p>
        </w:tc>
        <w:tc>
          <w:tcPr>
            <w:tcW w:w="2543" w:type="dxa"/>
          </w:tcPr>
          <w:p w14:paraId="58F8F6A0" w14:textId="77777777" w:rsidR="00A86D97" w:rsidRPr="00412FDA" w:rsidRDefault="00A86D97" w:rsidP="00D30A1A">
            <w:pPr>
              <w:pStyle w:val="Tabletext"/>
              <w:snapToGrid w:val="0"/>
              <w:jc w:val="left"/>
            </w:pPr>
          </w:p>
        </w:tc>
      </w:tr>
    </w:tbl>
    <w:p w14:paraId="12083A3A" w14:textId="77777777" w:rsidR="00A86D97" w:rsidRPr="00412FDA" w:rsidRDefault="00A86D97" w:rsidP="006268A4">
      <w:pPr>
        <w:pStyle w:val="ParagraphText"/>
        <w:spacing w:after="0"/>
        <w:jc w:val="both"/>
        <w:rPr>
          <w:color w:val="auto"/>
        </w:rPr>
      </w:pPr>
    </w:p>
    <w:p w14:paraId="31492743" w14:textId="74191446" w:rsidR="006268A4" w:rsidRPr="00412FDA" w:rsidRDefault="006268A4" w:rsidP="00F6623F">
      <w:pPr>
        <w:pStyle w:val="Heading3"/>
        <w:keepNext w:val="0"/>
        <w:rPr>
          <w:lang w:val="en-GB"/>
        </w:rPr>
      </w:pPr>
      <w:bookmarkStart w:id="78" w:name="_Toc131578426"/>
      <w:r w:rsidRPr="00412FDA">
        <w:rPr>
          <w:lang w:val="en-GB"/>
        </w:rPr>
        <w:t>S100_PR_</w:t>
      </w:r>
      <w:r w:rsidRPr="00412FDA">
        <w:rPr>
          <w:rFonts w:cs="Times New Roman"/>
          <w:b w:val="0"/>
          <w:bCs w:val="0"/>
          <w:szCs w:val="20"/>
          <w:lang w:val="en-GB"/>
        </w:rPr>
        <w:t xml:space="preserve"> </w:t>
      </w:r>
      <w:proofErr w:type="spellStart"/>
      <w:r w:rsidR="00294748" w:rsidRPr="00412FDA">
        <w:rPr>
          <w:lang w:val="en-GB"/>
        </w:rPr>
        <w:t>RegisterItem</w:t>
      </w:r>
      <w:bookmarkEnd w:id="78"/>
      <w:proofErr w:type="spellEnd"/>
    </w:p>
    <w:p w14:paraId="5E73F494" w14:textId="34C369FC" w:rsidR="006268A4" w:rsidRPr="00412FDA" w:rsidRDefault="00294748" w:rsidP="00F6623F">
      <w:pPr>
        <w:pStyle w:val="ParagraphText"/>
        <w:spacing w:after="120"/>
        <w:jc w:val="both"/>
        <w:rPr>
          <w:color w:val="auto"/>
        </w:rPr>
      </w:pPr>
      <w:r w:rsidRPr="00412FDA">
        <w:rPr>
          <w:color w:val="auto"/>
        </w:rPr>
        <w:t>The class S100_PR_RegisterItem is a specialization of the class S100_RE_RegisterItem which carries a valid XML identifier to be used in a Portrayal Catalogue.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294748" w:rsidRPr="00412FDA" w14:paraId="0BAD0905" w14:textId="77777777" w:rsidTr="00F6623F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3F96D98A" w14:textId="77777777" w:rsidR="00294748" w:rsidRPr="00412FDA" w:rsidRDefault="00294748" w:rsidP="00F6623F">
            <w:pPr>
              <w:pStyle w:val="Tabletitle"/>
              <w:keepNext w:val="0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19246631" w14:textId="77777777" w:rsidR="00294748" w:rsidRPr="00412FDA" w:rsidRDefault="00294748" w:rsidP="00F6623F">
            <w:pPr>
              <w:pStyle w:val="Tabletitle"/>
              <w:keepNext w:val="0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24711E39" w14:textId="77777777" w:rsidR="00294748" w:rsidRPr="00412FDA" w:rsidRDefault="00294748" w:rsidP="00F6623F">
            <w:pPr>
              <w:pStyle w:val="Tabletitle"/>
              <w:keepNext w:val="0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2A141EE" w14:textId="77777777" w:rsidR="00294748" w:rsidRPr="00412FDA" w:rsidRDefault="00294748" w:rsidP="00F6623F">
            <w:pPr>
              <w:pStyle w:val="Tabletitle"/>
              <w:keepNext w:val="0"/>
              <w:snapToGrid w:val="0"/>
              <w:rPr>
                <w:lang w:val="en-GB"/>
              </w:rPr>
            </w:pPr>
            <w:r w:rsidRPr="00412FDA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1F6B1D68" w14:textId="77777777" w:rsidR="00294748" w:rsidRPr="00412FDA" w:rsidRDefault="00294748" w:rsidP="00F6623F">
            <w:pPr>
              <w:pStyle w:val="Tabletitle"/>
              <w:keepNext w:val="0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6B53DF5E" w14:textId="77777777" w:rsidR="00294748" w:rsidRPr="00412FDA" w:rsidRDefault="00294748" w:rsidP="00F6623F">
            <w:pPr>
              <w:pStyle w:val="Tabletitle"/>
              <w:keepNext w:val="0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Remarks</w:t>
            </w:r>
          </w:p>
        </w:tc>
      </w:tr>
      <w:tr w:rsidR="00294748" w:rsidRPr="00412FDA" w14:paraId="60B46693" w14:textId="77777777" w:rsidTr="00D30A1A">
        <w:tc>
          <w:tcPr>
            <w:tcW w:w="1229" w:type="dxa"/>
          </w:tcPr>
          <w:p w14:paraId="083FBFA4" w14:textId="77777777" w:rsidR="00294748" w:rsidRPr="00412FDA" w:rsidRDefault="00294748" w:rsidP="00F6623F">
            <w:pPr>
              <w:pStyle w:val="Tabletext"/>
              <w:snapToGrid w:val="0"/>
            </w:pPr>
            <w:r w:rsidRPr="00412FDA">
              <w:t>Class</w:t>
            </w:r>
          </w:p>
        </w:tc>
        <w:tc>
          <w:tcPr>
            <w:tcW w:w="2888" w:type="dxa"/>
          </w:tcPr>
          <w:p w14:paraId="10A79A3F" w14:textId="77777777" w:rsidR="00294748" w:rsidRPr="00412FDA" w:rsidRDefault="00294748" w:rsidP="00F6623F">
            <w:pPr>
              <w:pStyle w:val="Tabletext"/>
              <w:snapToGrid w:val="0"/>
            </w:pPr>
            <w:r w:rsidRPr="00412FDA">
              <w:t>S100_PR_RegisterItem</w:t>
            </w:r>
          </w:p>
        </w:tc>
        <w:tc>
          <w:tcPr>
            <w:tcW w:w="3263" w:type="dxa"/>
          </w:tcPr>
          <w:p w14:paraId="08D5280D" w14:textId="77777777" w:rsidR="00294748" w:rsidRPr="00412FDA" w:rsidRDefault="00294748" w:rsidP="00F6623F">
            <w:pPr>
              <w:pStyle w:val="Tabletext"/>
              <w:snapToGrid w:val="0"/>
              <w:jc w:val="left"/>
            </w:pPr>
            <w:r w:rsidRPr="00412FDA">
              <w:t>Extension of S100_RE_RegisterItem</w:t>
            </w:r>
          </w:p>
        </w:tc>
        <w:tc>
          <w:tcPr>
            <w:tcW w:w="720" w:type="dxa"/>
          </w:tcPr>
          <w:p w14:paraId="746E20EF" w14:textId="77777777" w:rsidR="00294748" w:rsidRPr="00412FDA" w:rsidRDefault="00294748" w:rsidP="00F6623F">
            <w:pPr>
              <w:pStyle w:val="Tabletext"/>
              <w:snapToGrid w:val="0"/>
              <w:jc w:val="center"/>
            </w:pPr>
            <w:r w:rsidRPr="00412FDA">
              <w:t>-</w:t>
            </w:r>
          </w:p>
        </w:tc>
        <w:tc>
          <w:tcPr>
            <w:tcW w:w="2857" w:type="dxa"/>
          </w:tcPr>
          <w:p w14:paraId="3FF26317" w14:textId="77777777" w:rsidR="00294748" w:rsidRPr="00412FDA" w:rsidRDefault="00294748" w:rsidP="00F6623F">
            <w:pPr>
              <w:pStyle w:val="Tabletext"/>
              <w:snapToGrid w:val="0"/>
            </w:pPr>
            <w:r w:rsidRPr="00412FDA">
              <w:t>S100_RE_RegisterItem</w:t>
            </w:r>
          </w:p>
        </w:tc>
        <w:tc>
          <w:tcPr>
            <w:tcW w:w="2543" w:type="dxa"/>
          </w:tcPr>
          <w:p w14:paraId="50D04358" w14:textId="77777777" w:rsidR="00294748" w:rsidRPr="00412FDA" w:rsidRDefault="00294748" w:rsidP="00F6623F">
            <w:pPr>
              <w:pStyle w:val="Tabletext"/>
              <w:snapToGrid w:val="0"/>
              <w:jc w:val="left"/>
            </w:pPr>
          </w:p>
        </w:tc>
      </w:tr>
      <w:tr w:rsidR="00294748" w:rsidRPr="00412FDA" w14:paraId="14D3029E" w14:textId="77777777" w:rsidTr="00D30A1A">
        <w:tc>
          <w:tcPr>
            <w:tcW w:w="1229" w:type="dxa"/>
          </w:tcPr>
          <w:p w14:paraId="03D00CEB" w14:textId="77777777" w:rsidR="00294748" w:rsidRPr="00412FDA" w:rsidRDefault="00294748" w:rsidP="00F6623F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888" w:type="dxa"/>
          </w:tcPr>
          <w:p w14:paraId="5F8C3BFB" w14:textId="77777777" w:rsidR="00294748" w:rsidRPr="00412FDA" w:rsidRDefault="00294748" w:rsidP="00F6623F">
            <w:pPr>
              <w:pStyle w:val="Tabletext"/>
              <w:snapToGrid w:val="0"/>
            </w:pPr>
            <w:proofErr w:type="spellStart"/>
            <w:r w:rsidRPr="00412FDA">
              <w:t>xmlID</w:t>
            </w:r>
            <w:proofErr w:type="spellEnd"/>
          </w:p>
        </w:tc>
        <w:tc>
          <w:tcPr>
            <w:tcW w:w="3263" w:type="dxa"/>
          </w:tcPr>
          <w:p w14:paraId="21E5F742" w14:textId="77777777" w:rsidR="00294748" w:rsidRPr="00412FDA" w:rsidRDefault="00294748" w:rsidP="00F6623F">
            <w:pPr>
              <w:pStyle w:val="Tabletext"/>
              <w:snapToGrid w:val="0"/>
              <w:jc w:val="left"/>
            </w:pPr>
            <w:r w:rsidRPr="00412FDA">
              <w:t>Valid XML identifier string</w:t>
            </w:r>
          </w:p>
        </w:tc>
        <w:tc>
          <w:tcPr>
            <w:tcW w:w="720" w:type="dxa"/>
          </w:tcPr>
          <w:p w14:paraId="0E4B681C" w14:textId="77777777" w:rsidR="00294748" w:rsidRPr="00412FDA" w:rsidRDefault="00294748" w:rsidP="00F6623F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857" w:type="dxa"/>
          </w:tcPr>
          <w:p w14:paraId="7DE5B86F" w14:textId="77777777" w:rsidR="00294748" w:rsidRPr="00412FDA" w:rsidRDefault="00294748" w:rsidP="00F6623F">
            <w:pPr>
              <w:pStyle w:val="Tabletext"/>
              <w:snapToGrid w:val="0"/>
            </w:pPr>
            <w:proofErr w:type="spellStart"/>
            <w:r w:rsidRPr="00412FDA">
              <w:t>CharacterString</w:t>
            </w:r>
            <w:proofErr w:type="spellEnd"/>
          </w:p>
        </w:tc>
        <w:tc>
          <w:tcPr>
            <w:tcW w:w="2543" w:type="dxa"/>
          </w:tcPr>
          <w:p w14:paraId="70E1785A" w14:textId="77777777" w:rsidR="00294748" w:rsidRPr="00412FDA" w:rsidRDefault="00294748" w:rsidP="00F6623F">
            <w:pPr>
              <w:pStyle w:val="Tabletext"/>
              <w:snapToGrid w:val="0"/>
              <w:jc w:val="left"/>
            </w:pPr>
          </w:p>
        </w:tc>
      </w:tr>
      <w:tr w:rsidR="00153F83" w:rsidRPr="00225890" w14:paraId="4CF4A258" w14:textId="77777777" w:rsidTr="00D30A1A">
        <w:tc>
          <w:tcPr>
            <w:tcW w:w="1229" w:type="dxa"/>
          </w:tcPr>
          <w:p w14:paraId="0FD73A9C" w14:textId="722C094B" w:rsidR="00153F83" w:rsidRPr="00412FDA" w:rsidRDefault="00153F83" w:rsidP="00153F83">
            <w:pPr>
              <w:pStyle w:val="Tabletext"/>
              <w:keepNext/>
              <w:keepLines/>
              <w:snapToGrid w:val="0"/>
            </w:pPr>
            <w:r w:rsidRPr="00C11B8C">
              <w:t>Attribute</w:t>
            </w:r>
          </w:p>
        </w:tc>
        <w:tc>
          <w:tcPr>
            <w:tcW w:w="2888" w:type="dxa"/>
          </w:tcPr>
          <w:p w14:paraId="4EF01B6F" w14:textId="1E6D7AA9" w:rsidR="00153F83" w:rsidRPr="00412FDA" w:rsidRDefault="00153F83" w:rsidP="00153F83">
            <w:pPr>
              <w:pStyle w:val="Tabletext"/>
              <w:keepNext/>
              <w:keepLines/>
              <w:snapToGrid w:val="0"/>
            </w:pPr>
            <w:r w:rsidRPr="00C11B8C">
              <w:t>description</w:t>
            </w:r>
          </w:p>
        </w:tc>
        <w:tc>
          <w:tcPr>
            <w:tcW w:w="3263" w:type="dxa"/>
          </w:tcPr>
          <w:p w14:paraId="6C5943F8" w14:textId="690754F9" w:rsidR="00153F83" w:rsidRPr="00412FDA" w:rsidRDefault="00153F83" w:rsidP="00153F83">
            <w:pPr>
              <w:pStyle w:val="Tabletext"/>
              <w:keepNext/>
              <w:keepLines/>
              <w:snapToGrid w:val="0"/>
              <w:jc w:val="left"/>
            </w:pPr>
            <w:r w:rsidRPr="00C11B8C">
              <w:t>Description in a national language</w:t>
            </w:r>
          </w:p>
        </w:tc>
        <w:tc>
          <w:tcPr>
            <w:tcW w:w="720" w:type="dxa"/>
          </w:tcPr>
          <w:p w14:paraId="37916859" w14:textId="5953BB68" w:rsidR="00153F83" w:rsidRPr="00412FDA" w:rsidRDefault="00153F83" w:rsidP="00153F83">
            <w:pPr>
              <w:pStyle w:val="Tabletext"/>
              <w:keepNext/>
              <w:keepLines/>
              <w:snapToGrid w:val="0"/>
              <w:jc w:val="center"/>
            </w:pPr>
            <w:r w:rsidRPr="00C11B8C">
              <w:t>0..*</w:t>
            </w:r>
          </w:p>
        </w:tc>
        <w:tc>
          <w:tcPr>
            <w:tcW w:w="2857" w:type="dxa"/>
          </w:tcPr>
          <w:p w14:paraId="605CDD7F" w14:textId="7C4974A5" w:rsidR="00153F83" w:rsidRPr="00412FDA" w:rsidRDefault="00153F83" w:rsidP="00153F83">
            <w:pPr>
              <w:pStyle w:val="Tabletext"/>
              <w:keepNext/>
              <w:keepLines/>
              <w:snapToGrid w:val="0"/>
            </w:pPr>
            <w:r w:rsidRPr="00C11B8C">
              <w:t>S100_PR_NationalLanguageString</w:t>
            </w:r>
          </w:p>
        </w:tc>
        <w:tc>
          <w:tcPr>
            <w:tcW w:w="2543" w:type="dxa"/>
          </w:tcPr>
          <w:p w14:paraId="65AA2FB2" w14:textId="290CE56A" w:rsidR="00153F83" w:rsidRPr="00412FDA" w:rsidRDefault="00153F83" w:rsidP="00153F83">
            <w:pPr>
              <w:pStyle w:val="Tabletext"/>
              <w:keepNext/>
              <w:keepLines/>
              <w:snapToGrid w:val="0"/>
              <w:jc w:val="left"/>
            </w:pPr>
            <w:r w:rsidRPr="00C11B8C">
              <w:t>Provides S100_RE_RegisterItem definition attribute in alternate languages, supporting population of Portrayal Catalogue language-independent descriptions</w:t>
            </w:r>
          </w:p>
        </w:tc>
      </w:tr>
    </w:tbl>
    <w:p w14:paraId="47C5C515" w14:textId="77777777" w:rsidR="00294748" w:rsidRPr="00412FDA" w:rsidRDefault="00294748" w:rsidP="00294748">
      <w:pPr>
        <w:pStyle w:val="ParagraphText"/>
        <w:spacing w:after="0"/>
        <w:jc w:val="both"/>
        <w:rPr>
          <w:color w:val="auto"/>
        </w:rPr>
      </w:pPr>
    </w:p>
    <w:p w14:paraId="1EDDE417" w14:textId="6ED0AE17" w:rsidR="00294748" w:rsidRPr="00412FDA" w:rsidRDefault="00294748" w:rsidP="00294748">
      <w:pPr>
        <w:pStyle w:val="Heading3"/>
        <w:keepLines/>
        <w:rPr>
          <w:lang w:val="en-GB"/>
        </w:rPr>
      </w:pPr>
      <w:bookmarkStart w:id="79" w:name="_Toc131578427"/>
      <w:r w:rsidRPr="00412FDA">
        <w:rPr>
          <w:lang w:val="en-GB"/>
        </w:rPr>
        <w:lastRenderedPageBreak/>
        <w:t>S100_PR_</w:t>
      </w:r>
      <w:r w:rsidRPr="00412FDA">
        <w:rPr>
          <w:rFonts w:cs="Times New Roman"/>
          <w:b w:val="0"/>
          <w:bCs w:val="0"/>
          <w:szCs w:val="20"/>
          <w:lang w:val="en-GB"/>
        </w:rPr>
        <w:t xml:space="preserve"> </w:t>
      </w:r>
      <w:proofErr w:type="spellStart"/>
      <w:r w:rsidRPr="00412FDA">
        <w:rPr>
          <w:lang w:val="en-GB"/>
        </w:rPr>
        <w:t>VisualItem</w:t>
      </w:r>
      <w:bookmarkEnd w:id="79"/>
      <w:proofErr w:type="spellEnd"/>
    </w:p>
    <w:p w14:paraId="4183FEED" w14:textId="2B28CAF6" w:rsidR="00294748" w:rsidRPr="00412FDA" w:rsidRDefault="00294748" w:rsidP="00294748">
      <w:pPr>
        <w:pStyle w:val="ParagraphText"/>
        <w:keepNext/>
        <w:keepLines/>
        <w:spacing w:after="120"/>
        <w:jc w:val="both"/>
        <w:rPr>
          <w:color w:val="auto"/>
        </w:rPr>
      </w:pPr>
      <w:r w:rsidRPr="00412FDA">
        <w:rPr>
          <w:color w:val="auto"/>
        </w:rPr>
        <w:t>An abstract specialization of S100_PR_RegisterItem to represent ‘symbol’, ‘</w:t>
      </w:r>
      <w:proofErr w:type="spellStart"/>
      <w:r w:rsidRPr="00412FDA">
        <w:rPr>
          <w:color w:val="auto"/>
        </w:rPr>
        <w:t>lineStyle</w:t>
      </w:r>
      <w:proofErr w:type="spellEnd"/>
      <w:r w:rsidRPr="00412FDA">
        <w:rPr>
          <w:color w:val="auto"/>
        </w:rPr>
        <w:t>’, ‘</w:t>
      </w:r>
      <w:proofErr w:type="spellStart"/>
      <w:r w:rsidRPr="00412FDA">
        <w:rPr>
          <w:color w:val="auto"/>
        </w:rPr>
        <w:t>areaFill</w:t>
      </w:r>
      <w:proofErr w:type="spellEnd"/>
      <w:r w:rsidRPr="00412FDA">
        <w:rPr>
          <w:color w:val="auto"/>
        </w:rPr>
        <w:t>’ or  ‘</w:t>
      </w:r>
      <w:proofErr w:type="spellStart"/>
      <w:r w:rsidRPr="00412FDA">
        <w:rPr>
          <w:color w:val="auto"/>
        </w:rPr>
        <w:t>pixmap</w:t>
      </w:r>
      <w:proofErr w:type="spellEnd"/>
      <w:r w:rsidRPr="00412FDA">
        <w:rPr>
          <w:color w:val="auto"/>
        </w:rPr>
        <w:t>’. The visual items each have an XML identifier string and XML document defining the item details as well as a pr</w:t>
      </w:r>
      <w:r w:rsidR="0073177D" w:rsidRPr="00412FDA">
        <w:rPr>
          <w:color w:val="auto"/>
        </w:rPr>
        <w:t>eview image and an engineering i</w:t>
      </w:r>
      <w:r w:rsidRPr="00412FDA">
        <w:rPr>
          <w:color w:val="auto"/>
        </w:rPr>
        <w:t>mage with dimensions.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191"/>
        <w:gridCol w:w="3960"/>
        <w:gridCol w:w="720"/>
        <w:gridCol w:w="2520"/>
        <w:gridCol w:w="2880"/>
      </w:tblGrid>
      <w:tr w:rsidR="0073177D" w:rsidRPr="00412FDA" w14:paraId="4E5BA0D0" w14:textId="77777777" w:rsidTr="00F6623F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72BEAD28" w14:textId="77777777" w:rsidR="0073177D" w:rsidRPr="00412FDA" w:rsidRDefault="0073177D" w:rsidP="0073177D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Role Name</w:t>
            </w:r>
          </w:p>
        </w:tc>
        <w:tc>
          <w:tcPr>
            <w:tcW w:w="2191" w:type="dxa"/>
            <w:shd w:val="clear" w:color="auto" w:fill="D9D9D9" w:themeFill="background1" w:themeFillShade="D9"/>
            <w:vAlign w:val="center"/>
          </w:tcPr>
          <w:p w14:paraId="1805DEA1" w14:textId="77777777" w:rsidR="0073177D" w:rsidRPr="00412FDA" w:rsidRDefault="0073177D" w:rsidP="0073177D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Name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343A8D26" w14:textId="77777777" w:rsidR="0073177D" w:rsidRPr="00412FDA" w:rsidRDefault="0073177D" w:rsidP="0073177D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545A94B" w14:textId="77777777" w:rsidR="0073177D" w:rsidRPr="00412FDA" w:rsidRDefault="0073177D" w:rsidP="00D30A1A">
            <w:pPr>
              <w:pStyle w:val="Tabletitle"/>
              <w:snapToGrid w:val="0"/>
              <w:rPr>
                <w:lang w:val="en-GB"/>
              </w:rPr>
            </w:pPr>
            <w:r w:rsidRPr="00412FDA">
              <w:rPr>
                <w:lang w:val="en-GB"/>
              </w:rPr>
              <w:t>Mult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1C7C8ED2" w14:textId="77777777" w:rsidR="0073177D" w:rsidRPr="00412FDA" w:rsidRDefault="0073177D" w:rsidP="0073177D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717FC954" w14:textId="77777777" w:rsidR="0073177D" w:rsidRPr="00412FDA" w:rsidRDefault="0073177D" w:rsidP="0073177D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Remarks</w:t>
            </w:r>
          </w:p>
        </w:tc>
      </w:tr>
      <w:tr w:rsidR="0073177D" w:rsidRPr="00412FDA" w14:paraId="4BC06A93" w14:textId="77777777" w:rsidTr="00D30A1A">
        <w:tc>
          <w:tcPr>
            <w:tcW w:w="1229" w:type="dxa"/>
          </w:tcPr>
          <w:p w14:paraId="2C352ACC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>Class</w:t>
            </w:r>
          </w:p>
        </w:tc>
        <w:tc>
          <w:tcPr>
            <w:tcW w:w="2191" w:type="dxa"/>
          </w:tcPr>
          <w:p w14:paraId="0EB7A8C8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>S100_PR_VisualItem</w:t>
            </w:r>
          </w:p>
        </w:tc>
        <w:tc>
          <w:tcPr>
            <w:tcW w:w="3960" w:type="dxa"/>
          </w:tcPr>
          <w:p w14:paraId="36D2BDE0" w14:textId="77777777" w:rsidR="0073177D" w:rsidRPr="00412FDA" w:rsidRDefault="0073177D" w:rsidP="00D30A1A">
            <w:pPr>
              <w:pStyle w:val="Tabletext"/>
              <w:snapToGrid w:val="0"/>
              <w:jc w:val="left"/>
            </w:pPr>
            <w:r w:rsidRPr="00412FDA">
              <w:t xml:space="preserve">Abstract class representing a graphic element such as a symbol or </w:t>
            </w:r>
            <w:proofErr w:type="spellStart"/>
            <w:r w:rsidRPr="00412FDA">
              <w:t>linestyle</w:t>
            </w:r>
            <w:proofErr w:type="spellEnd"/>
          </w:p>
        </w:tc>
        <w:tc>
          <w:tcPr>
            <w:tcW w:w="720" w:type="dxa"/>
          </w:tcPr>
          <w:p w14:paraId="4DCAFD36" w14:textId="77777777" w:rsidR="0073177D" w:rsidRPr="00412FDA" w:rsidRDefault="0073177D" w:rsidP="00D30A1A">
            <w:pPr>
              <w:pStyle w:val="Tabletext"/>
              <w:snapToGrid w:val="0"/>
              <w:jc w:val="center"/>
            </w:pPr>
            <w:r w:rsidRPr="00412FDA">
              <w:t>-</w:t>
            </w:r>
          </w:p>
        </w:tc>
        <w:tc>
          <w:tcPr>
            <w:tcW w:w="2520" w:type="dxa"/>
          </w:tcPr>
          <w:p w14:paraId="7F60DB5A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 xml:space="preserve">S100_PR_ </w:t>
            </w:r>
            <w:proofErr w:type="spellStart"/>
            <w:r w:rsidRPr="00412FDA">
              <w:t>RegisterItem</w:t>
            </w:r>
            <w:proofErr w:type="spellEnd"/>
          </w:p>
        </w:tc>
        <w:tc>
          <w:tcPr>
            <w:tcW w:w="2880" w:type="dxa"/>
          </w:tcPr>
          <w:p w14:paraId="41CC0AA0" w14:textId="77777777" w:rsidR="0073177D" w:rsidRPr="00412FDA" w:rsidRDefault="0073177D" w:rsidP="0073177D">
            <w:pPr>
              <w:pStyle w:val="Tabletext"/>
              <w:snapToGrid w:val="0"/>
              <w:jc w:val="left"/>
            </w:pPr>
          </w:p>
        </w:tc>
      </w:tr>
      <w:tr w:rsidR="0073177D" w:rsidRPr="00412FDA" w14:paraId="6E52675A" w14:textId="77777777" w:rsidTr="00D30A1A">
        <w:tc>
          <w:tcPr>
            <w:tcW w:w="1229" w:type="dxa"/>
          </w:tcPr>
          <w:p w14:paraId="2FC56A10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191" w:type="dxa"/>
          </w:tcPr>
          <w:p w14:paraId="4382A76D" w14:textId="77777777" w:rsidR="0073177D" w:rsidRPr="00412FDA" w:rsidRDefault="0073177D" w:rsidP="00D30A1A">
            <w:pPr>
              <w:pStyle w:val="Tabletext"/>
              <w:snapToGrid w:val="0"/>
            </w:pPr>
            <w:proofErr w:type="spellStart"/>
            <w:r w:rsidRPr="00412FDA">
              <w:t>itemDetail</w:t>
            </w:r>
            <w:proofErr w:type="spellEnd"/>
          </w:p>
        </w:tc>
        <w:tc>
          <w:tcPr>
            <w:tcW w:w="3960" w:type="dxa"/>
          </w:tcPr>
          <w:p w14:paraId="065DE29C" w14:textId="77777777" w:rsidR="0073177D" w:rsidRPr="00412FDA" w:rsidRDefault="0073177D" w:rsidP="00D30A1A">
            <w:pPr>
              <w:pStyle w:val="Tabletext"/>
              <w:snapToGrid w:val="0"/>
              <w:jc w:val="left"/>
            </w:pPr>
            <w:r w:rsidRPr="00412FDA">
              <w:t>The XML file of the item</w:t>
            </w:r>
          </w:p>
        </w:tc>
        <w:tc>
          <w:tcPr>
            <w:tcW w:w="720" w:type="dxa"/>
          </w:tcPr>
          <w:p w14:paraId="5ACB1E43" w14:textId="77777777" w:rsidR="0073177D" w:rsidRPr="00412FDA" w:rsidRDefault="0073177D" w:rsidP="00D30A1A">
            <w:pPr>
              <w:pStyle w:val="Tabletext"/>
              <w:snapToGrid w:val="0"/>
              <w:jc w:val="center"/>
            </w:pPr>
            <w:r w:rsidRPr="00412FDA">
              <w:t>0..1</w:t>
            </w:r>
          </w:p>
        </w:tc>
        <w:tc>
          <w:tcPr>
            <w:tcW w:w="2520" w:type="dxa"/>
          </w:tcPr>
          <w:p w14:paraId="3D54D4E5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>Blob</w:t>
            </w:r>
          </w:p>
        </w:tc>
        <w:tc>
          <w:tcPr>
            <w:tcW w:w="2880" w:type="dxa"/>
          </w:tcPr>
          <w:p w14:paraId="7A7825E3" w14:textId="77777777" w:rsidR="0073177D" w:rsidRPr="00412FDA" w:rsidRDefault="0073177D" w:rsidP="0073177D">
            <w:pPr>
              <w:pStyle w:val="Tabletext"/>
              <w:snapToGrid w:val="0"/>
              <w:jc w:val="left"/>
            </w:pPr>
          </w:p>
        </w:tc>
      </w:tr>
      <w:tr w:rsidR="0073177D" w:rsidRPr="00412FDA" w14:paraId="478121DD" w14:textId="77777777" w:rsidTr="00D30A1A">
        <w:tc>
          <w:tcPr>
            <w:tcW w:w="1229" w:type="dxa"/>
          </w:tcPr>
          <w:p w14:paraId="6A53EB7E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191" w:type="dxa"/>
          </w:tcPr>
          <w:p w14:paraId="307E2E18" w14:textId="77777777" w:rsidR="0073177D" w:rsidRPr="00412FDA" w:rsidRDefault="0073177D" w:rsidP="00D30A1A">
            <w:pPr>
              <w:pStyle w:val="Tabletext"/>
              <w:snapToGrid w:val="0"/>
            </w:pPr>
            <w:proofErr w:type="spellStart"/>
            <w:r w:rsidRPr="00412FDA">
              <w:t>previewImage</w:t>
            </w:r>
            <w:proofErr w:type="spellEnd"/>
          </w:p>
        </w:tc>
        <w:tc>
          <w:tcPr>
            <w:tcW w:w="3960" w:type="dxa"/>
          </w:tcPr>
          <w:p w14:paraId="73BB2914" w14:textId="77777777" w:rsidR="0073177D" w:rsidRPr="00412FDA" w:rsidRDefault="0073177D" w:rsidP="00D30A1A">
            <w:pPr>
              <w:pStyle w:val="Tabletext"/>
              <w:snapToGrid w:val="0"/>
              <w:jc w:val="left"/>
            </w:pPr>
            <w:r w:rsidRPr="00412FDA">
              <w:t>A preview image of the item</w:t>
            </w:r>
          </w:p>
        </w:tc>
        <w:tc>
          <w:tcPr>
            <w:tcW w:w="720" w:type="dxa"/>
          </w:tcPr>
          <w:p w14:paraId="6E23E6B7" w14:textId="77777777" w:rsidR="0073177D" w:rsidRPr="00412FDA" w:rsidRDefault="0073177D" w:rsidP="00D30A1A">
            <w:pPr>
              <w:pStyle w:val="Tabletext"/>
              <w:snapToGrid w:val="0"/>
              <w:jc w:val="center"/>
            </w:pPr>
            <w:r w:rsidRPr="00412FDA">
              <w:t>0..1</w:t>
            </w:r>
          </w:p>
        </w:tc>
        <w:tc>
          <w:tcPr>
            <w:tcW w:w="2520" w:type="dxa"/>
          </w:tcPr>
          <w:p w14:paraId="7256DD75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>Blob</w:t>
            </w:r>
          </w:p>
        </w:tc>
        <w:tc>
          <w:tcPr>
            <w:tcW w:w="2880" w:type="dxa"/>
          </w:tcPr>
          <w:p w14:paraId="097ACFC3" w14:textId="77777777" w:rsidR="0073177D" w:rsidRPr="00412FDA" w:rsidRDefault="0073177D" w:rsidP="0073177D">
            <w:pPr>
              <w:pStyle w:val="Tabletext"/>
              <w:snapToGrid w:val="0"/>
              <w:jc w:val="left"/>
            </w:pPr>
          </w:p>
        </w:tc>
      </w:tr>
      <w:tr w:rsidR="0073177D" w:rsidRPr="00412FDA" w14:paraId="29C6C3D3" w14:textId="77777777" w:rsidTr="00D30A1A">
        <w:tc>
          <w:tcPr>
            <w:tcW w:w="1229" w:type="dxa"/>
          </w:tcPr>
          <w:p w14:paraId="3FFCF3B3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191" w:type="dxa"/>
          </w:tcPr>
          <w:p w14:paraId="661E00C1" w14:textId="77777777" w:rsidR="0073177D" w:rsidRPr="00412FDA" w:rsidRDefault="0073177D" w:rsidP="00D30A1A">
            <w:pPr>
              <w:pStyle w:val="Tabletext"/>
              <w:snapToGrid w:val="0"/>
            </w:pPr>
            <w:proofErr w:type="spellStart"/>
            <w:r w:rsidRPr="00412FDA">
              <w:t>engineeringImage</w:t>
            </w:r>
            <w:proofErr w:type="spellEnd"/>
          </w:p>
        </w:tc>
        <w:tc>
          <w:tcPr>
            <w:tcW w:w="3960" w:type="dxa"/>
          </w:tcPr>
          <w:p w14:paraId="280FC714" w14:textId="77777777" w:rsidR="0073177D" w:rsidRPr="00412FDA" w:rsidRDefault="0073177D" w:rsidP="00D30A1A">
            <w:pPr>
              <w:pStyle w:val="Tabletext"/>
              <w:snapToGrid w:val="0"/>
              <w:jc w:val="left"/>
            </w:pPr>
            <w:r w:rsidRPr="00412FDA">
              <w:t>The engineering image with measurements</w:t>
            </w:r>
          </w:p>
        </w:tc>
        <w:tc>
          <w:tcPr>
            <w:tcW w:w="720" w:type="dxa"/>
          </w:tcPr>
          <w:p w14:paraId="00551160" w14:textId="77777777" w:rsidR="0073177D" w:rsidRPr="00412FDA" w:rsidRDefault="0073177D" w:rsidP="00D30A1A">
            <w:pPr>
              <w:pStyle w:val="Tabletext"/>
              <w:snapToGrid w:val="0"/>
              <w:jc w:val="center"/>
            </w:pPr>
            <w:r w:rsidRPr="00412FDA">
              <w:t>0..1</w:t>
            </w:r>
          </w:p>
        </w:tc>
        <w:tc>
          <w:tcPr>
            <w:tcW w:w="2520" w:type="dxa"/>
          </w:tcPr>
          <w:p w14:paraId="5A8851D0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>Blob</w:t>
            </w:r>
          </w:p>
        </w:tc>
        <w:tc>
          <w:tcPr>
            <w:tcW w:w="2880" w:type="dxa"/>
          </w:tcPr>
          <w:p w14:paraId="3AB76C69" w14:textId="77777777" w:rsidR="0073177D" w:rsidRPr="00412FDA" w:rsidRDefault="0073177D" w:rsidP="0073177D">
            <w:pPr>
              <w:pStyle w:val="Tabletext"/>
              <w:snapToGrid w:val="0"/>
              <w:jc w:val="left"/>
            </w:pPr>
          </w:p>
        </w:tc>
      </w:tr>
      <w:tr w:rsidR="0073177D" w:rsidRPr="00225890" w14:paraId="6E065464" w14:textId="77777777" w:rsidTr="00D30A1A">
        <w:tc>
          <w:tcPr>
            <w:tcW w:w="1229" w:type="dxa"/>
          </w:tcPr>
          <w:p w14:paraId="49533AA9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191" w:type="dxa"/>
          </w:tcPr>
          <w:p w14:paraId="18FE4A67" w14:textId="77777777" w:rsidR="0073177D" w:rsidRPr="00412FDA" w:rsidRDefault="0073177D" w:rsidP="00D30A1A">
            <w:pPr>
              <w:pStyle w:val="Tabletext"/>
              <w:snapToGrid w:val="0"/>
            </w:pPr>
            <w:proofErr w:type="spellStart"/>
            <w:r w:rsidRPr="00412FDA">
              <w:t>previewType</w:t>
            </w:r>
            <w:proofErr w:type="spellEnd"/>
          </w:p>
        </w:tc>
        <w:tc>
          <w:tcPr>
            <w:tcW w:w="3960" w:type="dxa"/>
          </w:tcPr>
          <w:p w14:paraId="6E78FF32" w14:textId="77777777" w:rsidR="0073177D" w:rsidRPr="00412FDA" w:rsidRDefault="0073177D" w:rsidP="00D30A1A">
            <w:pPr>
              <w:pStyle w:val="Tabletext"/>
              <w:snapToGrid w:val="0"/>
              <w:jc w:val="left"/>
            </w:pPr>
            <w:r w:rsidRPr="00412FDA">
              <w:t>The file type of the preview image</w:t>
            </w:r>
          </w:p>
        </w:tc>
        <w:tc>
          <w:tcPr>
            <w:tcW w:w="720" w:type="dxa"/>
          </w:tcPr>
          <w:p w14:paraId="32E320B1" w14:textId="77777777" w:rsidR="0073177D" w:rsidRPr="00412FDA" w:rsidRDefault="0073177D" w:rsidP="00D30A1A">
            <w:pPr>
              <w:pStyle w:val="Tabletext"/>
              <w:snapToGrid w:val="0"/>
              <w:jc w:val="center"/>
            </w:pPr>
            <w:r w:rsidRPr="00412FDA">
              <w:t>0..1</w:t>
            </w:r>
          </w:p>
        </w:tc>
        <w:tc>
          <w:tcPr>
            <w:tcW w:w="2520" w:type="dxa"/>
          </w:tcPr>
          <w:p w14:paraId="4E6A0622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>S100_PR_ImageType</w:t>
            </w:r>
          </w:p>
        </w:tc>
        <w:tc>
          <w:tcPr>
            <w:tcW w:w="2880" w:type="dxa"/>
          </w:tcPr>
          <w:p w14:paraId="547A2C67" w14:textId="77777777" w:rsidR="0073177D" w:rsidRPr="00412FDA" w:rsidRDefault="0073177D" w:rsidP="0073177D">
            <w:pPr>
              <w:pStyle w:val="Tabletext"/>
              <w:snapToGrid w:val="0"/>
              <w:jc w:val="left"/>
            </w:pPr>
            <w:r w:rsidRPr="00412FDA">
              <w:t xml:space="preserve">Required if </w:t>
            </w:r>
            <w:proofErr w:type="spellStart"/>
            <w:r w:rsidRPr="00412FDA">
              <w:t>previewImage</w:t>
            </w:r>
            <w:proofErr w:type="spellEnd"/>
            <w:r w:rsidRPr="00412FDA">
              <w:t xml:space="preserve"> is populated</w:t>
            </w:r>
          </w:p>
        </w:tc>
      </w:tr>
      <w:tr w:rsidR="0073177D" w:rsidRPr="00225890" w14:paraId="3D31AC4A" w14:textId="77777777" w:rsidTr="00D30A1A">
        <w:tc>
          <w:tcPr>
            <w:tcW w:w="1229" w:type="dxa"/>
          </w:tcPr>
          <w:p w14:paraId="03E06C87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>Attribute</w:t>
            </w:r>
          </w:p>
        </w:tc>
        <w:tc>
          <w:tcPr>
            <w:tcW w:w="2191" w:type="dxa"/>
          </w:tcPr>
          <w:p w14:paraId="53B0359B" w14:textId="77777777" w:rsidR="0073177D" w:rsidRPr="00412FDA" w:rsidRDefault="0073177D" w:rsidP="00D30A1A">
            <w:pPr>
              <w:pStyle w:val="Tabletext"/>
              <w:snapToGrid w:val="0"/>
            </w:pPr>
            <w:proofErr w:type="spellStart"/>
            <w:r w:rsidRPr="00412FDA">
              <w:t>engineeringImageType</w:t>
            </w:r>
            <w:proofErr w:type="spellEnd"/>
          </w:p>
        </w:tc>
        <w:tc>
          <w:tcPr>
            <w:tcW w:w="3960" w:type="dxa"/>
          </w:tcPr>
          <w:p w14:paraId="2A056EDA" w14:textId="77777777" w:rsidR="0073177D" w:rsidRPr="00412FDA" w:rsidRDefault="0073177D" w:rsidP="00D30A1A">
            <w:pPr>
              <w:pStyle w:val="Tabletext"/>
              <w:snapToGrid w:val="0"/>
              <w:jc w:val="left"/>
            </w:pPr>
            <w:r w:rsidRPr="00412FDA">
              <w:t>The file type of the engineering image</w:t>
            </w:r>
          </w:p>
        </w:tc>
        <w:tc>
          <w:tcPr>
            <w:tcW w:w="720" w:type="dxa"/>
          </w:tcPr>
          <w:p w14:paraId="2D7A581F" w14:textId="77777777" w:rsidR="0073177D" w:rsidRPr="00412FDA" w:rsidRDefault="0073177D" w:rsidP="00D30A1A">
            <w:pPr>
              <w:pStyle w:val="Tabletext"/>
              <w:snapToGrid w:val="0"/>
              <w:jc w:val="center"/>
            </w:pPr>
            <w:r w:rsidRPr="00412FDA">
              <w:t>0..1</w:t>
            </w:r>
          </w:p>
        </w:tc>
        <w:tc>
          <w:tcPr>
            <w:tcW w:w="2520" w:type="dxa"/>
          </w:tcPr>
          <w:p w14:paraId="49935635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>S100_PR_ImageType</w:t>
            </w:r>
          </w:p>
        </w:tc>
        <w:tc>
          <w:tcPr>
            <w:tcW w:w="2880" w:type="dxa"/>
          </w:tcPr>
          <w:p w14:paraId="345F0AE4" w14:textId="77777777" w:rsidR="0073177D" w:rsidRPr="00412FDA" w:rsidRDefault="0073177D" w:rsidP="0073177D">
            <w:pPr>
              <w:pStyle w:val="Tabletext"/>
              <w:snapToGrid w:val="0"/>
              <w:jc w:val="left"/>
            </w:pPr>
            <w:r w:rsidRPr="00412FDA">
              <w:t xml:space="preserve">Required if </w:t>
            </w:r>
            <w:proofErr w:type="spellStart"/>
            <w:r w:rsidRPr="00412FDA">
              <w:t>engineeringImage</w:t>
            </w:r>
            <w:proofErr w:type="spellEnd"/>
            <w:r w:rsidRPr="00412FDA">
              <w:t xml:space="preserve"> is populated</w:t>
            </w:r>
          </w:p>
        </w:tc>
      </w:tr>
      <w:tr w:rsidR="0073177D" w:rsidRPr="00412FDA" w14:paraId="678947AA" w14:textId="77777777" w:rsidTr="00D30A1A">
        <w:tc>
          <w:tcPr>
            <w:tcW w:w="1229" w:type="dxa"/>
          </w:tcPr>
          <w:p w14:paraId="35AB5618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>Association</w:t>
            </w:r>
          </w:p>
        </w:tc>
        <w:tc>
          <w:tcPr>
            <w:tcW w:w="2191" w:type="dxa"/>
          </w:tcPr>
          <w:p w14:paraId="0912ADF0" w14:textId="77777777" w:rsidR="0073177D" w:rsidRPr="00412FDA" w:rsidRDefault="0073177D" w:rsidP="00D30A1A">
            <w:pPr>
              <w:pStyle w:val="Tabletext"/>
              <w:snapToGrid w:val="0"/>
            </w:pPr>
            <w:proofErr w:type="spellStart"/>
            <w:r w:rsidRPr="00412FDA">
              <w:t>itemSchema</w:t>
            </w:r>
            <w:proofErr w:type="spellEnd"/>
          </w:p>
        </w:tc>
        <w:tc>
          <w:tcPr>
            <w:tcW w:w="3960" w:type="dxa"/>
          </w:tcPr>
          <w:p w14:paraId="2CA79426" w14:textId="77777777" w:rsidR="0073177D" w:rsidRPr="00412FDA" w:rsidRDefault="0073177D" w:rsidP="00D30A1A">
            <w:pPr>
              <w:pStyle w:val="Tabletext"/>
              <w:snapToGrid w:val="0"/>
              <w:jc w:val="left"/>
            </w:pPr>
            <w:r w:rsidRPr="00412FDA">
              <w:t>The XML schema to validate the item</w:t>
            </w:r>
          </w:p>
        </w:tc>
        <w:tc>
          <w:tcPr>
            <w:tcW w:w="720" w:type="dxa"/>
          </w:tcPr>
          <w:p w14:paraId="33EB45FB" w14:textId="77777777" w:rsidR="0073177D" w:rsidRPr="00412FDA" w:rsidRDefault="0073177D" w:rsidP="00D30A1A">
            <w:pPr>
              <w:pStyle w:val="Tabletext"/>
              <w:snapToGrid w:val="0"/>
              <w:jc w:val="center"/>
            </w:pPr>
            <w:r w:rsidRPr="00412FDA">
              <w:t>1</w:t>
            </w:r>
          </w:p>
        </w:tc>
        <w:tc>
          <w:tcPr>
            <w:tcW w:w="2520" w:type="dxa"/>
          </w:tcPr>
          <w:p w14:paraId="63E86F4B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>S100_PR_ItemSchema</w:t>
            </w:r>
          </w:p>
        </w:tc>
        <w:tc>
          <w:tcPr>
            <w:tcW w:w="2880" w:type="dxa"/>
          </w:tcPr>
          <w:p w14:paraId="67028A87" w14:textId="77777777" w:rsidR="0073177D" w:rsidRPr="00412FDA" w:rsidRDefault="0073177D" w:rsidP="0073177D">
            <w:pPr>
              <w:pStyle w:val="Tabletext"/>
              <w:snapToGrid w:val="0"/>
              <w:jc w:val="left"/>
            </w:pPr>
          </w:p>
        </w:tc>
      </w:tr>
      <w:tr w:rsidR="0073177D" w:rsidRPr="00225890" w14:paraId="00D8BAB9" w14:textId="77777777" w:rsidTr="00D30A1A">
        <w:tc>
          <w:tcPr>
            <w:tcW w:w="1229" w:type="dxa"/>
          </w:tcPr>
          <w:p w14:paraId="188F30CF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>Association</w:t>
            </w:r>
          </w:p>
        </w:tc>
        <w:tc>
          <w:tcPr>
            <w:tcW w:w="2191" w:type="dxa"/>
          </w:tcPr>
          <w:p w14:paraId="485025D4" w14:textId="77777777" w:rsidR="0073177D" w:rsidRPr="00412FDA" w:rsidRDefault="0073177D" w:rsidP="00D30A1A">
            <w:pPr>
              <w:pStyle w:val="Tabletext"/>
              <w:snapToGrid w:val="0"/>
            </w:pPr>
            <w:proofErr w:type="spellStart"/>
            <w:r w:rsidRPr="00412FDA">
              <w:t>colourToken</w:t>
            </w:r>
            <w:proofErr w:type="spellEnd"/>
          </w:p>
        </w:tc>
        <w:tc>
          <w:tcPr>
            <w:tcW w:w="3960" w:type="dxa"/>
          </w:tcPr>
          <w:p w14:paraId="45C80B6F" w14:textId="77777777" w:rsidR="0073177D" w:rsidRPr="00412FDA" w:rsidRDefault="0073177D" w:rsidP="00D30A1A">
            <w:pPr>
              <w:pStyle w:val="Tabletext"/>
              <w:snapToGrid w:val="0"/>
              <w:jc w:val="left"/>
            </w:pPr>
            <w:r w:rsidRPr="00412FDA">
              <w:t>The colour tokens used by the visual item</w:t>
            </w:r>
          </w:p>
        </w:tc>
        <w:tc>
          <w:tcPr>
            <w:tcW w:w="720" w:type="dxa"/>
          </w:tcPr>
          <w:p w14:paraId="266B7DDD" w14:textId="77777777" w:rsidR="0073177D" w:rsidRPr="00412FDA" w:rsidRDefault="0073177D" w:rsidP="00D30A1A">
            <w:pPr>
              <w:pStyle w:val="Tabletext"/>
              <w:snapToGrid w:val="0"/>
              <w:jc w:val="center"/>
            </w:pPr>
            <w:r w:rsidRPr="00412FDA">
              <w:t>0..*</w:t>
            </w:r>
          </w:p>
        </w:tc>
        <w:tc>
          <w:tcPr>
            <w:tcW w:w="2520" w:type="dxa"/>
          </w:tcPr>
          <w:p w14:paraId="04C84747" w14:textId="77777777" w:rsidR="0073177D" w:rsidRPr="00412FDA" w:rsidRDefault="0073177D" w:rsidP="00D30A1A">
            <w:pPr>
              <w:pStyle w:val="Tabletext"/>
              <w:snapToGrid w:val="0"/>
            </w:pPr>
            <w:r w:rsidRPr="00412FDA">
              <w:t>S100_PR_ColourToken</w:t>
            </w:r>
          </w:p>
        </w:tc>
        <w:tc>
          <w:tcPr>
            <w:tcW w:w="2880" w:type="dxa"/>
          </w:tcPr>
          <w:p w14:paraId="126326EB" w14:textId="03C89400" w:rsidR="0073177D" w:rsidRPr="00412FDA" w:rsidRDefault="0073177D" w:rsidP="0073177D">
            <w:pPr>
              <w:pStyle w:val="Tabletext"/>
              <w:snapToGrid w:val="0"/>
              <w:jc w:val="left"/>
            </w:pPr>
            <w:r w:rsidRPr="00412FDA">
              <w:t>Needed to identify dependencies when assembling a Portrayal Catalogue</w:t>
            </w:r>
          </w:p>
        </w:tc>
      </w:tr>
    </w:tbl>
    <w:p w14:paraId="6B4AD57A" w14:textId="77777777" w:rsidR="00294748" w:rsidRPr="00225890" w:rsidRDefault="00294748" w:rsidP="0073177D">
      <w:pPr>
        <w:pStyle w:val="ParagraphText"/>
        <w:keepNext/>
        <w:keepLines/>
        <w:spacing w:after="0"/>
        <w:jc w:val="both"/>
        <w:rPr>
          <w:color w:val="auto"/>
          <w:rPrChange w:id="80" w:author="Jeff Wootton" w:date="2024-04-25T11:45:00Z">
            <w:rPr>
              <w:color w:val="auto"/>
              <w:lang w:val="de-DE"/>
            </w:rPr>
          </w:rPrChange>
        </w:rPr>
      </w:pPr>
    </w:p>
    <w:p w14:paraId="75496600" w14:textId="63A2C73C" w:rsidR="0073177D" w:rsidRPr="00412FDA" w:rsidRDefault="0073177D" w:rsidP="00635DE5">
      <w:pPr>
        <w:pStyle w:val="Heading3"/>
        <w:keepNext w:val="0"/>
        <w:rPr>
          <w:lang w:val="en-GB"/>
        </w:rPr>
      </w:pPr>
      <w:bookmarkStart w:id="81" w:name="_Toc131578428"/>
      <w:r w:rsidRPr="00412FDA">
        <w:rPr>
          <w:lang w:val="en-GB"/>
        </w:rPr>
        <w:t>S100_PR_</w:t>
      </w:r>
      <w:r w:rsidRPr="00412FDA">
        <w:rPr>
          <w:rFonts w:cs="Times New Roman"/>
          <w:b w:val="0"/>
          <w:bCs w:val="0"/>
          <w:szCs w:val="20"/>
          <w:lang w:val="en-GB"/>
        </w:rPr>
        <w:t xml:space="preserve"> </w:t>
      </w:r>
      <w:r w:rsidR="00635DE5" w:rsidRPr="00412FDA">
        <w:rPr>
          <w:lang w:val="en-GB"/>
        </w:rPr>
        <w:t>Symbol</w:t>
      </w:r>
      <w:bookmarkEnd w:id="81"/>
    </w:p>
    <w:p w14:paraId="1BDB091C" w14:textId="19E62431" w:rsidR="0073177D" w:rsidRPr="00225890" w:rsidRDefault="00635DE5" w:rsidP="00635DE5">
      <w:pPr>
        <w:pStyle w:val="ParagraphText"/>
        <w:spacing w:after="120"/>
        <w:jc w:val="both"/>
        <w:rPr>
          <w:color w:val="auto"/>
          <w:rPrChange w:id="82" w:author="Jeff Wootton" w:date="2024-04-25T11:45:00Z">
            <w:rPr>
              <w:color w:val="auto"/>
              <w:lang w:val="de-DE"/>
            </w:rPr>
          </w:rPrChange>
        </w:rPr>
      </w:pPr>
      <w:r w:rsidRPr="00225890">
        <w:rPr>
          <w:color w:val="auto"/>
          <w:rPrChange w:id="83" w:author="Jeff Wootton" w:date="2024-04-25T11:45:00Z">
            <w:rPr>
              <w:color w:val="auto"/>
              <w:lang w:val="de-DE"/>
            </w:rPr>
          </w:rPrChange>
        </w:rPr>
        <w:t>The class S100_PR_Symbol is a specialization of the class S100_PR_VisualItem used to register a symbol according to Part 9 Portrayal.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635DE5" w:rsidRPr="00412FDA" w14:paraId="6B9A6C0B" w14:textId="77777777" w:rsidTr="00F6623F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68829959" w14:textId="77777777" w:rsidR="00635DE5" w:rsidRPr="00412FDA" w:rsidRDefault="00635DE5" w:rsidP="00635DE5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7541E430" w14:textId="77777777" w:rsidR="00635DE5" w:rsidRPr="00412FDA" w:rsidRDefault="00635DE5" w:rsidP="00635DE5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7BDC051D" w14:textId="77777777" w:rsidR="00635DE5" w:rsidRPr="00412FDA" w:rsidRDefault="00635DE5" w:rsidP="00635DE5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2BD1728" w14:textId="77777777" w:rsidR="00635DE5" w:rsidRPr="00412FDA" w:rsidRDefault="00635DE5" w:rsidP="00D30A1A">
            <w:pPr>
              <w:pStyle w:val="Tabletitle"/>
              <w:snapToGrid w:val="0"/>
              <w:rPr>
                <w:lang w:val="en-GB"/>
              </w:rPr>
            </w:pPr>
            <w:r w:rsidRPr="00412FDA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6B2E297A" w14:textId="77777777" w:rsidR="00635DE5" w:rsidRPr="00412FDA" w:rsidRDefault="00635DE5" w:rsidP="00635DE5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64FA2641" w14:textId="77777777" w:rsidR="00635DE5" w:rsidRPr="00412FDA" w:rsidRDefault="00635DE5" w:rsidP="00635DE5">
            <w:pPr>
              <w:pStyle w:val="Tabletitle"/>
              <w:snapToGrid w:val="0"/>
              <w:jc w:val="left"/>
              <w:rPr>
                <w:lang w:val="en-GB"/>
              </w:rPr>
            </w:pPr>
            <w:r w:rsidRPr="00412FDA">
              <w:rPr>
                <w:lang w:val="en-GB"/>
              </w:rPr>
              <w:t>Remarks</w:t>
            </w:r>
          </w:p>
        </w:tc>
      </w:tr>
      <w:tr w:rsidR="00635DE5" w:rsidRPr="00412FDA" w14:paraId="7F1942F7" w14:textId="77777777" w:rsidTr="00D30A1A">
        <w:tc>
          <w:tcPr>
            <w:tcW w:w="1229" w:type="dxa"/>
          </w:tcPr>
          <w:p w14:paraId="1E2FD96F" w14:textId="77777777" w:rsidR="00635DE5" w:rsidRPr="00412FDA" w:rsidRDefault="00635DE5" w:rsidP="00D30A1A">
            <w:pPr>
              <w:pStyle w:val="Tabletext"/>
              <w:snapToGrid w:val="0"/>
            </w:pPr>
            <w:r w:rsidRPr="00412FDA">
              <w:t>Class</w:t>
            </w:r>
          </w:p>
        </w:tc>
        <w:tc>
          <w:tcPr>
            <w:tcW w:w="2888" w:type="dxa"/>
          </w:tcPr>
          <w:p w14:paraId="2CB53F7B" w14:textId="77777777" w:rsidR="00635DE5" w:rsidRPr="00412FDA" w:rsidRDefault="00635DE5" w:rsidP="00D30A1A">
            <w:pPr>
              <w:pStyle w:val="Tabletext"/>
              <w:snapToGrid w:val="0"/>
            </w:pPr>
            <w:r w:rsidRPr="00412FDA">
              <w:t>S100_PR_Symbol</w:t>
            </w:r>
          </w:p>
        </w:tc>
        <w:tc>
          <w:tcPr>
            <w:tcW w:w="3263" w:type="dxa"/>
          </w:tcPr>
          <w:p w14:paraId="40512873" w14:textId="77777777" w:rsidR="00635DE5" w:rsidRPr="00412FDA" w:rsidRDefault="00635DE5" w:rsidP="00D30A1A">
            <w:pPr>
              <w:pStyle w:val="Tabletext"/>
              <w:snapToGrid w:val="0"/>
              <w:jc w:val="left"/>
            </w:pPr>
            <w:r w:rsidRPr="00412FDA">
              <w:t>Symbol visual item</w:t>
            </w:r>
          </w:p>
        </w:tc>
        <w:tc>
          <w:tcPr>
            <w:tcW w:w="720" w:type="dxa"/>
          </w:tcPr>
          <w:p w14:paraId="0489AAA8" w14:textId="77777777" w:rsidR="00635DE5" w:rsidRPr="00412FDA" w:rsidRDefault="00635DE5" w:rsidP="00D30A1A">
            <w:pPr>
              <w:pStyle w:val="Tabletext"/>
              <w:snapToGrid w:val="0"/>
              <w:jc w:val="center"/>
            </w:pPr>
            <w:r w:rsidRPr="00412FDA">
              <w:t>-</w:t>
            </w:r>
          </w:p>
        </w:tc>
        <w:tc>
          <w:tcPr>
            <w:tcW w:w="2857" w:type="dxa"/>
          </w:tcPr>
          <w:p w14:paraId="3064B192" w14:textId="77777777" w:rsidR="00635DE5" w:rsidRPr="00412FDA" w:rsidRDefault="00635DE5" w:rsidP="00D30A1A">
            <w:pPr>
              <w:pStyle w:val="Tabletext"/>
              <w:snapToGrid w:val="0"/>
            </w:pPr>
            <w:r w:rsidRPr="00412FDA">
              <w:t>S100_PR_VisualItem</w:t>
            </w:r>
          </w:p>
        </w:tc>
        <w:tc>
          <w:tcPr>
            <w:tcW w:w="2543" w:type="dxa"/>
          </w:tcPr>
          <w:p w14:paraId="21FCECE8" w14:textId="77777777" w:rsidR="00635DE5" w:rsidRPr="00412FDA" w:rsidRDefault="00635DE5" w:rsidP="00D30A1A">
            <w:pPr>
              <w:pStyle w:val="Tabletext"/>
              <w:snapToGrid w:val="0"/>
              <w:jc w:val="left"/>
            </w:pPr>
          </w:p>
        </w:tc>
      </w:tr>
    </w:tbl>
    <w:p w14:paraId="15F4B9A5" w14:textId="77777777" w:rsidR="00635DE5" w:rsidRPr="00635DE5" w:rsidRDefault="00635DE5" w:rsidP="00635DE5">
      <w:pPr>
        <w:pStyle w:val="ParagraphText"/>
        <w:spacing w:after="0"/>
        <w:jc w:val="both"/>
        <w:rPr>
          <w:color w:val="FF0000"/>
        </w:rPr>
      </w:pPr>
    </w:p>
    <w:p w14:paraId="2B589BD6" w14:textId="3EDA074E" w:rsidR="00635DE5" w:rsidRPr="00C65C06" w:rsidRDefault="00635DE5" w:rsidP="00635DE5">
      <w:pPr>
        <w:pStyle w:val="Heading3"/>
        <w:keepNext w:val="0"/>
        <w:rPr>
          <w:lang w:val="en-GB"/>
        </w:rPr>
      </w:pPr>
      <w:bookmarkStart w:id="84" w:name="_Toc131578429"/>
      <w:r w:rsidRPr="00C65C06">
        <w:rPr>
          <w:lang w:val="en-GB"/>
        </w:rPr>
        <w:t>S100_PR_</w:t>
      </w:r>
      <w:r w:rsidRPr="00C65C06">
        <w:rPr>
          <w:rFonts w:cs="Times New Roman"/>
          <w:b w:val="0"/>
          <w:bCs w:val="0"/>
          <w:szCs w:val="20"/>
          <w:lang w:val="en-GB"/>
        </w:rPr>
        <w:t xml:space="preserve"> </w:t>
      </w:r>
      <w:proofErr w:type="spellStart"/>
      <w:r w:rsidR="00C07711" w:rsidRPr="00C65C06">
        <w:rPr>
          <w:lang w:val="en-GB"/>
        </w:rPr>
        <w:t>LineStyle</w:t>
      </w:r>
      <w:bookmarkEnd w:id="84"/>
      <w:proofErr w:type="spellEnd"/>
    </w:p>
    <w:p w14:paraId="015F2575" w14:textId="3C5DDD51" w:rsidR="00635DE5" w:rsidRPr="00225890" w:rsidRDefault="00C07711" w:rsidP="00635DE5">
      <w:pPr>
        <w:pStyle w:val="ParagraphText"/>
        <w:spacing w:after="120"/>
        <w:jc w:val="both"/>
        <w:rPr>
          <w:color w:val="auto"/>
          <w:rPrChange w:id="85" w:author="Jeff Wootton" w:date="2024-04-25T11:45:00Z">
            <w:rPr>
              <w:color w:val="auto"/>
              <w:lang w:val="de-DE"/>
            </w:rPr>
          </w:rPrChange>
        </w:rPr>
      </w:pPr>
      <w:r w:rsidRPr="00225890">
        <w:rPr>
          <w:color w:val="auto"/>
          <w:rPrChange w:id="86" w:author="Jeff Wootton" w:date="2024-04-25T11:45:00Z">
            <w:rPr>
              <w:color w:val="auto"/>
              <w:lang w:val="de-DE"/>
            </w:rPr>
          </w:rPrChange>
        </w:rPr>
        <w:t xml:space="preserve">The class S100_PR_LineStyle is a specialization of the class S100_PR_VisualItem used to register a </w:t>
      </w:r>
      <w:proofErr w:type="spellStart"/>
      <w:r w:rsidRPr="00225890">
        <w:rPr>
          <w:color w:val="auto"/>
          <w:rPrChange w:id="87" w:author="Jeff Wootton" w:date="2024-04-25T11:45:00Z">
            <w:rPr>
              <w:color w:val="auto"/>
              <w:lang w:val="de-DE"/>
            </w:rPr>
          </w:rPrChange>
        </w:rPr>
        <w:t>linestyle</w:t>
      </w:r>
      <w:proofErr w:type="spellEnd"/>
      <w:r w:rsidRPr="00225890">
        <w:rPr>
          <w:color w:val="auto"/>
          <w:rPrChange w:id="88" w:author="Jeff Wootton" w:date="2024-04-25T11:45:00Z">
            <w:rPr>
              <w:color w:val="auto"/>
              <w:lang w:val="de-DE"/>
            </w:rPr>
          </w:rPrChange>
        </w:rPr>
        <w:t xml:space="preserve"> according to Part 9 Portrayal.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C07711" w:rsidRPr="00C65C06" w14:paraId="06BE6A61" w14:textId="77777777" w:rsidTr="00F6623F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1F4B247C" w14:textId="77777777" w:rsidR="00C07711" w:rsidRPr="00C65C06" w:rsidRDefault="00C07711" w:rsidP="00C0771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20C36AB0" w14:textId="77777777" w:rsidR="00C07711" w:rsidRPr="00C65C06" w:rsidRDefault="00C07711" w:rsidP="00C0771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03E099EA" w14:textId="77777777" w:rsidR="00C07711" w:rsidRPr="00C65C06" w:rsidRDefault="00C07711" w:rsidP="00C0771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A7D4D6B" w14:textId="77777777" w:rsidR="00C07711" w:rsidRPr="00C65C06" w:rsidRDefault="00C07711" w:rsidP="00D30A1A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140FF08B" w14:textId="77777777" w:rsidR="00C07711" w:rsidRPr="00C65C06" w:rsidRDefault="00C07711" w:rsidP="00C0771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428BC2D6" w14:textId="77777777" w:rsidR="00C07711" w:rsidRPr="00C65C06" w:rsidRDefault="00C07711" w:rsidP="00C0771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C07711" w:rsidRPr="00C65C06" w14:paraId="1452B8B6" w14:textId="77777777" w:rsidTr="00D30A1A">
        <w:tc>
          <w:tcPr>
            <w:tcW w:w="1229" w:type="dxa"/>
          </w:tcPr>
          <w:p w14:paraId="5203CE86" w14:textId="77777777" w:rsidR="00C07711" w:rsidRPr="00C65C06" w:rsidRDefault="00C07711" w:rsidP="00D30A1A">
            <w:pPr>
              <w:pStyle w:val="Tabletext"/>
              <w:snapToGrid w:val="0"/>
            </w:pPr>
            <w:r w:rsidRPr="00C65C06">
              <w:t>Class</w:t>
            </w:r>
          </w:p>
        </w:tc>
        <w:tc>
          <w:tcPr>
            <w:tcW w:w="2888" w:type="dxa"/>
          </w:tcPr>
          <w:p w14:paraId="7716C8DD" w14:textId="77777777" w:rsidR="00C07711" w:rsidRPr="00C65C06" w:rsidRDefault="00C07711" w:rsidP="00D30A1A">
            <w:pPr>
              <w:pStyle w:val="Tabletext"/>
              <w:snapToGrid w:val="0"/>
            </w:pPr>
            <w:r w:rsidRPr="00C65C06">
              <w:t>S100_PR_LineStyle</w:t>
            </w:r>
          </w:p>
        </w:tc>
        <w:tc>
          <w:tcPr>
            <w:tcW w:w="3263" w:type="dxa"/>
          </w:tcPr>
          <w:p w14:paraId="4024AC7D" w14:textId="77777777" w:rsidR="00C07711" w:rsidRPr="00C65C06" w:rsidRDefault="00C07711" w:rsidP="00D30A1A">
            <w:pPr>
              <w:pStyle w:val="Tabletext"/>
              <w:snapToGrid w:val="0"/>
              <w:jc w:val="left"/>
            </w:pPr>
            <w:r w:rsidRPr="00C65C06">
              <w:t>Line style visual item</w:t>
            </w:r>
          </w:p>
        </w:tc>
        <w:tc>
          <w:tcPr>
            <w:tcW w:w="720" w:type="dxa"/>
          </w:tcPr>
          <w:p w14:paraId="59FA07F5" w14:textId="77777777" w:rsidR="00C07711" w:rsidRPr="00C65C06" w:rsidRDefault="00C07711" w:rsidP="00D30A1A">
            <w:pPr>
              <w:pStyle w:val="Tabletext"/>
              <w:snapToGrid w:val="0"/>
              <w:jc w:val="center"/>
            </w:pPr>
            <w:r w:rsidRPr="00C65C06">
              <w:t>-</w:t>
            </w:r>
          </w:p>
        </w:tc>
        <w:tc>
          <w:tcPr>
            <w:tcW w:w="2857" w:type="dxa"/>
          </w:tcPr>
          <w:p w14:paraId="681025F5" w14:textId="77777777" w:rsidR="00C07711" w:rsidRPr="00C65C06" w:rsidRDefault="00C07711" w:rsidP="00D30A1A">
            <w:pPr>
              <w:pStyle w:val="Tabletext"/>
              <w:snapToGrid w:val="0"/>
            </w:pPr>
            <w:r w:rsidRPr="00C65C06">
              <w:t>S100_PR_VisualItem</w:t>
            </w:r>
          </w:p>
        </w:tc>
        <w:tc>
          <w:tcPr>
            <w:tcW w:w="2543" w:type="dxa"/>
          </w:tcPr>
          <w:p w14:paraId="4E8D0DAE" w14:textId="77777777" w:rsidR="00C07711" w:rsidRPr="00C65C06" w:rsidRDefault="00C07711" w:rsidP="00D30A1A">
            <w:pPr>
              <w:pStyle w:val="Tabletext"/>
              <w:snapToGrid w:val="0"/>
              <w:jc w:val="left"/>
            </w:pPr>
          </w:p>
        </w:tc>
      </w:tr>
      <w:tr w:rsidR="00C07711" w:rsidRPr="00C65C06" w14:paraId="23B7E146" w14:textId="77777777" w:rsidTr="00D30A1A">
        <w:tc>
          <w:tcPr>
            <w:tcW w:w="1229" w:type="dxa"/>
          </w:tcPr>
          <w:p w14:paraId="4484D231" w14:textId="77777777" w:rsidR="00C07711" w:rsidRPr="00C65C06" w:rsidRDefault="00C07711" w:rsidP="00D30A1A">
            <w:pPr>
              <w:pStyle w:val="Tabletext"/>
              <w:snapToGrid w:val="0"/>
            </w:pPr>
            <w:r w:rsidRPr="00C65C06">
              <w:t>Association</w:t>
            </w:r>
          </w:p>
        </w:tc>
        <w:tc>
          <w:tcPr>
            <w:tcW w:w="2888" w:type="dxa"/>
          </w:tcPr>
          <w:p w14:paraId="368084DB" w14:textId="77777777" w:rsidR="00C07711" w:rsidRPr="00C65C06" w:rsidRDefault="00C07711" w:rsidP="00D30A1A">
            <w:pPr>
              <w:pStyle w:val="Tabletext"/>
              <w:snapToGrid w:val="0"/>
            </w:pPr>
            <w:r w:rsidRPr="00C65C06">
              <w:t>symbol</w:t>
            </w:r>
          </w:p>
        </w:tc>
        <w:tc>
          <w:tcPr>
            <w:tcW w:w="3263" w:type="dxa"/>
          </w:tcPr>
          <w:p w14:paraId="7B75A457" w14:textId="77777777" w:rsidR="00C07711" w:rsidRPr="00C65C06" w:rsidRDefault="00C07711" w:rsidP="00D30A1A">
            <w:pPr>
              <w:pStyle w:val="Tabletext"/>
              <w:snapToGrid w:val="0"/>
              <w:jc w:val="left"/>
            </w:pPr>
            <w:r w:rsidRPr="00C65C06">
              <w:t>Symbols used by the line style</w:t>
            </w:r>
          </w:p>
        </w:tc>
        <w:tc>
          <w:tcPr>
            <w:tcW w:w="720" w:type="dxa"/>
          </w:tcPr>
          <w:p w14:paraId="6B2E9530" w14:textId="77777777" w:rsidR="00C07711" w:rsidRPr="00C65C06" w:rsidRDefault="00C07711" w:rsidP="00D30A1A">
            <w:pPr>
              <w:pStyle w:val="Tabletext"/>
              <w:snapToGrid w:val="0"/>
              <w:jc w:val="center"/>
            </w:pPr>
            <w:r w:rsidRPr="00C65C06">
              <w:t>0..*</w:t>
            </w:r>
          </w:p>
        </w:tc>
        <w:tc>
          <w:tcPr>
            <w:tcW w:w="2857" w:type="dxa"/>
          </w:tcPr>
          <w:p w14:paraId="751E4EBE" w14:textId="77777777" w:rsidR="00C07711" w:rsidRPr="00C65C06" w:rsidRDefault="00C07711" w:rsidP="00D30A1A">
            <w:pPr>
              <w:pStyle w:val="Tabletext"/>
              <w:snapToGrid w:val="0"/>
            </w:pPr>
            <w:r w:rsidRPr="00C65C06">
              <w:t>S100_PR_ Symbol</w:t>
            </w:r>
          </w:p>
        </w:tc>
        <w:tc>
          <w:tcPr>
            <w:tcW w:w="2543" w:type="dxa"/>
          </w:tcPr>
          <w:p w14:paraId="26BFB60D" w14:textId="10BCBD7F" w:rsidR="00C07711" w:rsidRPr="00C65C06" w:rsidRDefault="00C07711" w:rsidP="00D30A1A">
            <w:pPr>
              <w:pStyle w:val="Tabletext"/>
              <w:snapToGrid w:val="0"/>
              <w:jc w:val="left"/>
            </w:pPr>
            <w:r w:rsidRPr="00C65C06">
              <w:t>Used to identify dependencies</w:t>
            </w:r>
          </w:p>
        </w:tc>
      </w:tr>
    </w:tbl>
    <w:p w14:paraId="0B037925" w14:textId="77777777" w:rsidR="00C07711" w:rsidRPr="00C65C06" w:rsidRDefault="00C07711" w:rsidP="004B7CCA">
      <w:pPr>
        <w:pStyle w:val="ParagraphText"/>
        <w:spacing w:after="0"/>
        <w:jc w:val="both"/>
        <w:rPr>
          <w:color w:val="auto"/>
          <w:lang w:val="de-DE"/>
        </w:rPr>
      </w:pPr>
    </w:p>
    <w:p w14:paraId="27A10049" w14:textId="22542070" w:rsidR="004B7CCA" w:rsidRPr="00C65C06" w:rsidRDefault="004B7CCA" w:rsidP="00CC188C">
      <w:pPr>
        <w:pStyle w:val="Heading3"/>
        <w:keepLines/>
        <w:rPr>
          <w:lang w:val="en-GB"/>
        </w:rPr>
      </w:pPr>
      <w:bookmarkStart w:id="89" w:name="_Toc131578430"/>
      <w:r w:rsidRPr="00C65C06">
        <w:rPr>
          <w:lang w:val="en-GB"/>
        </w:rPr>
        <w:lastRenderedPageBreak/>
        <w:t>S100_PR_</w:t>
      </w:r>
      <w:r w:rsidRPr="00C65C06">
        <w:rPr>
          <w:rFonts w:cs="Times New Roman"/>
          <w:b w:val="0"/>
          <w:bCs w:val="0"/>
          <w:szCs w:val="20"/>
          <w:lang w:val="en-GB"/>
        </w:rPr>
        <w:t xml:space="preserve"> </w:t>
      </w:r>
      <w:proofErr w:type="spellStart"/>
      <w:r w:rsidRPr="00C65C06">
        <w:rPr>
          <w:lang w:val="en-GB"/>
        </w:rPr>
        <w:t>AreaFill</w:t>
      </w:r>
      <w:bookmarkEnd w:id="89"/>
      <w:proofErr w:type="spellEnd"/>
    </w:p>
    <w:p w14:paraId="6694AD82" w14:textId="69A22F11" w:rsidR="004B7CCA" w:rsidRPr="00C65C06" w:rsidRDefault="004B7CCA" w:rsidP="004B7CCA">
      <w:pPr>
        <w:pStyle w:val="ParagraphText"/>
        <w:spacing w:after="120"/>
        <w:jc w:val="both"/>
        <w:rPr>
          <w:color w:val="auto"/>
        </w:rPr>
      </w:pPr>
      <w:r w:rsidRPr="00C65C06">
        <w:rPr>
          <w:color w:val="auto"/>
        </w:rPr>
        <w:t>The class S100_PR_AreaFill is a specialization of the class S100_PR_VisualItem used to register an area fill according to Part 9 Portrayal.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4B7CCA" w:rsidRPr="00C65C06" w14:paraId="3CCE9B65" w14:textId="77777777" w:rsidTr="00F6623F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6F5C93C8" w14:textId="77777777" w:rsidR="004B7CCA" w:rsidRPr="00C65C06" w:rsidRDefault="004B7CCA" w:rsidP="004B7CC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4D9E55F8" w14:textId="77777777" w:rsidR="004B7CCA" w:rsidRPr="00C65C06" w:rsidRDefault="004B7CCA" w:rsidP="004B7CC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4E54DDBD" w14:textId="77777777" w:rsidR="004B7CCA" w:rsidRPr="00C65C06" w:rsidRDefault="004B7CCA" w:rsidP="004B7CC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8CB82EA" w14:textId="77777777" w:rsidR="004B7CCA" w:rsidRPr="00C65C06" w:rsidRDefault="004B7CCA" w:rsidP="00D30A1A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226A0A06" w14:textId="77777777" w:rsidR="004B7CCA" w:rsidRPr="00C65C06" w:rsidRDefault="004B7CCA" w:rsidP="004B7CC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590F58CD" w14:textId="77777777" w:rsidR="004B7CCA" w:rsidRPr="00C65C06" w:rsidRDefault="004B7CCA" w:rsidP="004B7CC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4B7CCA" w:rsidRPr="00C65C06" w14:paraId="6586386F" w14:textId="77777777" w:rsidTr="00D30A1A">
        <w:tc>
          <w:tcPr>
            <w:tcW w:w="1229" w:type="dxa"/>
          </w:tcPr>
          <w:p w14:paraId="5D2C533F" w14:textId="77777777" w:rsidR="004B7CCA" w:rsidRPr="00C65C06" w:rsidRDefault="004B7CCA" w:rsidP="00D30A1A">
            <w:pPr>
              <w:pStyle w:val="Tabletext"/>
              <w:snapToGrid w:val="0"/>
            </w:pPr>
            <w:r w:rsidRPr="00C65C06">
              <w:t>Class</w:t>
            </w:r>
          </w:p>
        </w:tc>
        <w:tc>
          <w:tcPr>
            <w:tcW w:w="2888" w:type="dxa"/>
          </w:tcPr>
          <w:p w14:paraId="088284C3" w14:textId="77777777" w:rsidR="004B7CCA" w:rsidRPr="00C65C06" w:rsidRDefault="004B7CCA" w:rsidP="00D30A1A">
            <w:pPr>
              <w:pStyle w:val="Tabletext"/>
              <w:snapToGrid w:val="0"/>
            </w:pPr>
            <w:r w:rsidRPr="00C65C06">
              <w:t>S100_PR_AreaFill</w:t>
            </w:r>
          </w:p>
        </w:tc>
        <w:tc>
          <w:tcPr>
            <w:tcW w:w="3263" w:type="dxa"/>
          </w:tcPr>
          <w:p w14:paraId="122BDD66" w14:textId="77777777" w:rsidR="004B7CCA" w:rsidRPr="00C65C06" w:rsidRDefault="004B7CCA" w:rsidP="00D30A1A">
            <w:pPr>
              <w:pStyle w:val="Tabletext"/>
              <w:snapToGrid w:val="0"/>
              <w:jc w:val="left"/>
            </w:pPr>
            <w:r w:rsidRPr="00C65C06">
              <w:t>Area fill visual item</w:t>
            </w:r>
          </w:p>
        </w:tc>
        <w:tc>
          <w:tcPr>
            <w:tcW w:w="720" w:type="dxa"/>
          </w:tcPr>
          <w:p w14:paraId="37D93A24" w14:textId="77777777" w:rsidR="004B7CCA" w:rsidRPr="00C65C06" w:rsidRDefault="004B7CCA" w:rsidP="00D30A1A">
            <w:pPr>
              <w:pStyle w:val="Tabletext"/>
              <w:snapToGrid w:val="0"/>
              <w:jc w:val="center"/>
            </w:pPr>
            <w:r w:rsidRPr="00C65C06">
              <w:t>-</w:t>
            </w:r>
          </w:p>
        </w:tc>
        <w:tc>
          <w:tcPr>
            <w:tcW w:w="2857" w:type="dxa"/>
          </w:tcPr>
          <w:p w14:paraId="239857BD" w14:textId="77777777" w:rsidR="004B7CCA" w:rsidRPr="00C65C06" w:rsidRDefault="004B7CCA" w:rsidP="00D30A1A">
            <w:pPr>
              <w:pStyle w:val="Tabletext"/>
              <w:snapToGrid w:val="0"/>
            </w:pPr>
            <w:r w:rsidRPr="00C65C06">
              <w:t>S100_PR_VisualItem</w:t>
            </w:r>
          </w:p>
        </w:tc>
        <w:tc>
          <w:tcPr>
            <w:tcW w:w="2543" w:type="dxa"/>
          </w:tcPr>
          <w:p w14:paraId="266AAD47" w14:textId="77777777" w:rsidR="004B7CCA" w:rsidRPr="00C65C06" w:rsidRDefault="004B7CCA" w:rsidP="00D30A1A">
            <w:pPr>
              <w:pStyle w:val="Tabletext"/>
              <w:snapToGrid w:val="0"/>
              <w:jc w:val="left"/>
            </w:pPr>
          </w:p>
        </w:tc>
      </w:tr>
      <w:tr w:rsidR="004B7CCA" w:rsidRPr="00C65C06" w14:paraId="3F505EE3" w14:textId="77777777" w:rsidTr="00D30A1A">
        <w:tc>
          <w:tcPr>
            <w:tcW w:w="1229" w:type="dxa"/>
          </w:tcPr>
          <w:p w14:paraId="692FEAA4" w14:textId="77777777" w:rsidR="004B7CCA" w:rsidRPr="00C65C06" w:rsidRDefault="004B7CCA" w:rsidP="00D30A1A">
            <w:pPr>
              <w:pStyle w:val="Tabletext"/>
              <w:snapToGrid w:val="0"/>
            </w:pPr>
            <w:r w:rsidRPr="00C65C06">
              <w:t>Association</w:t>
            </w:r>
          </w:p>
        </w:tc>
        <w:tc>
          <w:tcPr>
            <w:tcW w:w="2888" w:type="dxa"/>
          </w:tcPr>
          <w:p w14:paraId="6E497A21" w14:textId="77777777" w:rsidR="004B7CCA" w:rsidRPr="00C65C06" w:rsidRDefault="004B7CCA" w:rsidP="00D30A1A">
            <w:pPr>
              <w:pStyle w:val="Tabletext"/>
              <w:snapToGrid w:val="0"/>
            </w:pPr>
            <w:r w:rsidRPr="00C65C06">
              <w:t>symbol</w:t>
            </w:r>
          </w:p>
        </w:tc>
        <w:tc>
          <w:tcPr>
            <w:tcW w:w="3263" w:type="dxa"/>
          </w:tcPr>
          <w:p w14:paraId="13DF3B0D" w14:textId="77777777" w:rsidR="004B7CCA" w:rsidRPr="00C65C06" w:rsidRDefault="004B7CCA" w:rsidP="00D30A1A">
            <w:pPr>
              <w:pStyle w:val="Tabletext"/>
              <w:snapToGrid w:val="0"/>
              <w:jc w:val="left"/>
            </w:pPr>
            <w:r w:rsidRPr="00C65C06">
              <w:t>Symbols used by the area fill</w:t>
            </w:r>
          </w:p>
        </w:tc>
        <w:tc>
          <w:tcPr>
            <w:tcW w:w="720" w:type="dxa"/>
          </w:tcPr>
          <w:p w14:paraId="75E92D53" w14:textId="77777777" w:rsidR="004B7CCA" w:rsidRPr="00C65C06" w:rsidRDefault="004B7CCA" w:rsidP="00D30A1A">
            <w:pPr>
              <w:pStyle w:val="Tabletext"/>
              <w:snapToGrid w:val="0"/>
              <w:jc w:val="center"/>
            </w:pPr>
            <w:r w:rsidRPr="00C65C06">
              <w:t>0..*</w:t>
            </w:r>
          </w:p>
        </w:tc>
        <w:tc>
          <w:tcPr>
            <w:tcW w:w="2857" w:type="dxa"/>
          </w:tcPr>
          <w:p w14:paraId="0D7CAD8F" w14:textId="77777777" w:rsidR="004B7CCA" w:rsidRPr="00C65C06" w:rsidRDefault="004B7CCA" w:rsidP="00D30A1A">
            <w:pPr>
              <w:pStyle w:val="Tabletext"/>
              <w:snapToGrid w:val="0"/>
            </w:pPr>
            <w:r w:rsidRPr="00C65C06">
              <w:t>S100_PR_ Symbol</w:t>
            </w:r>
          </w:p>
        </w:tc>
        <w:tc>
          <w:tcPr>
            <w:tcW w:w="2543" w:type="dxa"/>
          </w:tcPr>
          <w:p w14:paraId="031B09B7" w14:textId="1E004819" w:rsidR="004B7CCA" w:rsidRPr="00C65C06" w:rsidRDefault="004B7CCA" w:rsidP="00D30A1A">
            <w:pPr>
              <w:pStyle w:val="Tabletext"/>
              <w:snapToGrid w:val="0"/>
              <w:jc w:val="left"/>
            </w:pPr>
            <w:r w:rsidRPr="00C65C06">
              <w:t>Used to identify dependencies</w:t>
            </w:r>
          </w:p>
        </w:tc>
      </w:tr>
    </w:tbl>
    <w:p w14:paraId="0DF48B3A" w14:textId="77777777" w:rsidR="004B7CCA" w:rsidRPr="00C65C06" w:rsidRDefault="004B7CCA" w:rsidP="004B7CCA">
      <w:pPr>
        <w:pStyle w:val="ParagraphText"/>
        <w:spacing w:after="0"/>
        <w:jc w:val="both"/>
        <w:rPr>
          <w:color w:val="auto"/>
          <w:lang w:val="de-DE"/>
        </w:rPr>
      </w:pPr>
    </w:p>
    <w:p w14:paraId="1AD8C531" w14:textId="45A22069" w:rsidR="004B7CCA" w:rsidRPr="00C65C06" w:rsidRDefault="004B7CCA" w:rsidP="004B7CCA">
      <w:pPr>
        <w:pStyle w:val="Heading3"/>
        <w:keepNext w:val="0"/>
        <w:rPr>
          <w:lang w:val="en-GB"/>
        </w:rPr>
      </w:pPr>
      <w:bookmarkStart w:id="90" w:name="_Toc131578431"/>
      <w:r w:rsidRPr="00C65C06">
        <w:rPr>
          <w:lang w:val="en-GB"/>
        </w:rPr>
        <w:t>S100_PR_</w:t>
      </w:r>
      <w:r w:rsidRPr="00C65C06">
        <w:rPr>
          <w:rFonts w:cs="Times New Roman"/>
          <w:b w:val="0"/>
          <w:bCs w:val="0"/>
          <w:szCs w:val="20"/>
          <w:lang w:val="en-GB"/>
        </w:rPr>
        <w:t xml:space="preserve"> </w:t>
      </w:r>
      <w:proofErr w:type="spellStart"/>
      <w:r w:rsidRPr="00C65C06">
        <w:rPr>
          <w:lang w:val="en-GB"/>
        </w:rPr>
        <w:t>Pixmap</w:t>
      </w:r>
      <w:bookmarkEnd w:id="90"/>
      <w:proofErr w:type="spellEnd"/>
    </w:p>
    <w:p w14:paraId="0911ACC4" w14:textId="60D651FE" w:rsidR="004B7CCA" w:rsidRPr="00225890" w:rsidRDefault="004B7CCA" w:rsidP="004B7CCA">
      <w:pPr>
        <w:pStyle w:val="ParagraphText"/>
        <w:spacing w:after="120"/>
        <w:jc w:val="both"/>
        <w:rPr>
          <w:color w:val="auto"/>
          <w:rPrChange w:id="91" w:author="Jeff Wootton" w:date="2024-04-25T11:45:00Z">
            <w:rPr>
              <w:color w:val="auto"/>
              <w:lang w:val="de-DE"/>
            </w:rPr>
          </w:rPrChange>
        </w:rPr>
      </w:pPr>
      <w:r w:rsidRPr="00225890">
        <w:rPr>
          <w:color w:val="auto"/>
          <w:rPrChange w:id="92" w:author="Jeff Wootton" w:date="2024-04-25T11:45:00Z">
            <w:rPr>
              <w:color w:val="auto"/>
              <w:lang w:val="de-DE"/>
            </w:rPr>
          </w:rPrChange>
        </w:rPr>
        <w:t xml:space="preserve">The class S100_PR_Pixmap is a specialization of the class S100_PR_VisualItem used to register a </w:t>
      </w:r>
      <w:proofErr w:type="spellStart"/>
      <w:r w:rsidRPr="00225890">
        <w:rPr>
          <w:color w:val="auto"/>
          <w:rPrChange w:id="93" w:author="Jeff Wootton" w:date="2024-04-25T11:45:00Z">
            <w:rPr>
              <w:color w:val="auto"/>
              <w:lang w:val="de-DE"/>
            </w:rPr>
          </w:rPrChange>
        </w:rPr>
        <w:t>pixmap</w:t>
      </w:r>
      <w:proofErr w:type="spellEnd"/>
      <w:r w:rsidRPr="00225890">
        <w:rPr>
          <w:color w:val="auto"/>
          <w:rPrChange w:id="94" w:author="Jeff Wootton" w:date="2024-04-25T11:45:00Z">
            <w:rPr>
              <w:color w:val="auto"/>
              <w:lang w:val="de-DE"/>
            </w:rPr>
          </w:rPrChange>
        </w:rPr>
        <w:t xml:space="preserve"> according to Part 9 Portrayal.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4B7CCA" w:rsidRPr="00C65C06" w14:paraId="56075BEC" w14:textId="77777777" w:rsidTr="00F6623F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573D90CB" w14:textId="77777777" w:rsidR="004B7CCA" w:rsidRPr="00C65C06" w:rsidRDefault="004B7CCA" w:rsidP="004B7CC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6FE89D13" w14:textId="77777777" w:rsidR="004B7CCA" w:rsidRPr="00C65C06" w:rsidRDefault="004B7CCA" w:rsidP="004B7CC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49DEE03B" w14:textId="77777777" w:rsidR="004B7CCA" w:rsidRPr="00C65C06" w:rsidRDefault="004B7CCA" w:rsidP="004B7CC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64D1ADE" w14:textId="77777777" w:rsidR="004B7CCA" w:rsidRPr="00C65C06" w:rsidRDefault="004B7CCA" w:rsidP="00D30A1A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570C6B8C" w14:textId="77777777" w:rsidR="004B7CCA" w:rsidRPr="00C65C06" w:rsidRDefault="004B7CCA" w:rsidP="004B7CC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1286BCD8" w14:textId="77777777" w:rsidR="004B7CCA" w:rsidRPr="00C65C06" w:rsidRDefault="004B7CCA" w:rsidP="004B7CC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4B7CCA" w:rsidRPr="00C65C06" w14:paraId="4A93FE94" w14:textId="77777777" w:rsidTr="00D30A1A">
        <w:tc>
          <w:tcPr>
            <w:tcW w:w="1229" w:type="dxa"/>
          </w:tcPr>
          <w:p w14:paraId="735E4213" w14:textId="77777777" w:rsidR="004B7CCA" w:rsidRPr="00C65C06" w:rsidRDefault="004B7CCA" w:rsidP="00D30A1A">
            <w:pPr>
              <w:pStyle w:val="Tabletext"/>
              <w:snapToGrid w:val="0"/>
            </w:pPr>
            <w:r w:rsidRPr="00C65C06">
              <w:t>Class</w:t>
            </w:r>
          </w:p>
        </w:tc>
        <w:tc>
          <w:tcPr>
            <w:tcW w:w="2888" w:type="dxa"/>
          </w:tcPr>
          <w:p w14:paraId="0219CED6" w14:textId="77777777" w:rsidR="004B7CCA" w:rsidRPr="00C65C06" w:rsidRDefault="004B7CCA" w:rsidP="00D30A1A">
            <w:pPr>
              <w:pStyle w:val="Tabletext"/>
              <w:snapToGrid w:val="0"/>
            </w:pPr>
            <w:r w:rsidRPr="00C65C06">
              <w:t>S100_PR_Pixmap</w:t>
            </w:r>
          </w:p>
        </w:tc>
        <w:tc>
          <w:tcPr>
            <w:tcW w:w="3263" w:type="dxa"/>
          </w:tcPr>
          <w:p w14:paraId="3320AC01" w14:textId="77777777" w:rsidR="004B7CCA" w:rsidRPr="00C65C06" w:rsidRDefault="004B7CCA" w:rsidP="00D30A1A">
            <w:pPr>
              <w:pStyle w:val="Tabletext"/>
              <w:snapToGrid w:val="0"/>
              <w:jc w:val="left"/>
            </w:pPr>
            <w:proofErr w:type="spellStart"/>
            <w:r w:rsidRPr="00C65C06">
              <w:t>Pixmap</w:t>
            </w:r>
            <w:proofErr w:type="spellEnd"/>
            <w:r w:rsidRPr="00C65C06">
              <w:t xml:space="preserve"> visual item</w:t>
            </w:r>
          </w:p>
        </w:tc>
        <w:tc>
          <w:tcPr>
            <w:tcW w:w="720" w:type="dxa"/>
          </w:tcPr>
          <w:p w14:paraId="0773680D" w14:textId="77777777" w:rsidR="004B7CCA" w:rsidRPr="00C65C06" w:rsidRDefault="004B7CCA" w:rsidP="00D30A1A">
            <w:pPr>
              <w:pStyle w:val="Tabletext"/>
              <w:snapToGrid w:val="0"/>
              <w:jc w:val="center"/>
            </w:pPr>
            <w:r w:rsidRPr="00C65C06">
              <w:t>-</w:t>
            </w:r>
          </w:p>
        </w:tc>
        <w:tc>
          <w:tcPr>
            <w:tcW w:w="2857" w:type="dxa"/>
          </w:tcPr>
          <w:p w14:paraId="716B825A" w14:textId="77777777" w:rsidR="004B7CCA" w:rsidRPr="00C65C06" w:rsidRDefault="004B7CCA" w:rsidP="00D30A1A">
            <w:pPr>
              <w:pStyle w:val="Tabletext"/>
              <w:snapToGrid w:val="0"/>
            </w:pPr>
            <w:r w:rsidRPr="00C65C06">
              <w:t>S100_PR_VisualItem</w:t>
            </w:r>
          </w:p>
        </w:tc>
        <w:tc>
          <w:tcPr>
            <w:tcW w:w="2543" w:type="dxa"/>
          </w:tcPr>
          <w:p w14:paraId="4474A969" w14:textId="77777777" w:rsidR="004B7CCA" w:rsidRPr="00C65C06" w:rsidRDefault="004B7CCA" w:rsidP="00D30A1A">
            <w:pPr>
              <w:pStyle w:val="Tabletext"/>
              <w:snapToGrid w:val="0"/>
              <w:jc w:val="left"/>
            </w:pPr>
          </w:p>
        </w:tc>
      </w:tr>
    </w:tbl>
    <w:p w14:paraId="3E4D2EF7" w14:textId="77777777" w:rsidR="004B7CCA" w:rsidRPr="00C65C06" w:rsidRDefault="004B7CCA" w:rsidP="004B7CCA">
      <w:pPr>
        <w:pStyle w:val="ParagraphText"/>
        <w:spacing w:after="0"/>
        <w:jc w:val="both"/>
        <w:rPr>
          <w:color w:val="auto"/>
        </w:rPr>
      </w:pPr>
    </w:p>
    <w:p w14:paraId="506FD88B" w14:textId="22A0E0ED" w:rsidR="004B7CCA" w:rsidRPr="00C65C06" w:rsidRDefault="004B7CCA" w:rsidP="00C32D89">
      <w:pPr>
        <w:pStyle w:val="Heading3"/>
        <w:keepNext w:val="0"/>
        <w:rPr>
          <w:lang w:val="en-GB"/>
        </w:rPr>
      </w:pPr>
      <w:bookmarkStart w:id="95" w:name="_Toc131578432"/>
      <w:r w:rsidRPr="00C65C06">
        <w:rPr>
          <w:lang w:val="en-GB"/>
        </w:rPr>
        <w:t>S100_PR_</w:t>
      </w:r>
      <w:r w:rsidRPr="00C65C06">
        <w:rPr>
          <w:rFonts w:cs="Times New Roman"/>
          <w:b w:val="0"/>
          <w:bCs w:val="0"/>
          <w:szCs w:val="20"/>
          <w:lang w:val="en-GB"/>
        </w:rPr>
        <w:t xml:space="preserve"> </w:t>
      </w:r>
      <w:proofErr w:type="spellStart"/>
      <w:r w:rsidRPr="00C65C06">
        <w:rPr>
          <w:lang w:val="en-GB"/>
        </w:rPr>
        <w:t>ItemSchema</w:t>
      </w:r>
      <w:bookmarkEnd w:id="95"/>
      <w:proofErr w:type="spellEnd"/>
    </w:p>
    <w:p w14:paraId="6DD3207D" w14:textId="5F4199B3" w:rsidR="004B7CCA" w:rsidRPr="00225890" w:rsidRDefault="004B7CCA" w:rsidP="004B7CCA">
      <w:pPr>
        <w:pStyle w:val="ParagraphText"/>
        <w:spacing w:after="120"/>
        <w:jc w:val="both"/>
        <w:rPr>
          <w:color w:val="auto"/>
          <w:rPrChange w:id="96" w:author="Jeff Wootton" w:date="2024-04-25T11:45:00Z">
            <w:rPr>
              <w:color w:val="auto"/>
              <w:lang w:val="de-DE"/>
            </w:rPr>
          </w:rPrChange>
        </w:rPr>
      </w:pPr>
      <w:r w:rsidRPr="00225890">
        <w:rPr>
          <w:color w:val="auto"/>
          <w:rPrChange w:id="97" w:author="Jeff Wootton" w:date="2024-04-25T11:45:00Z">
            <w:rPr>
              <w:color w:val="auto"/>
              <w:lang w:val="de-DE"/>
            </w:rPr>
          </w:rPrChange>
        </w:rPr>
        <w:t>The class S100_PR_ItemSchema is a specialization of the class S100_PR_RegisterItem used to register a portrayal item schema according to Part 9 Portrayal.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226AC2" w:rsidRPr="00C65C06" w14:paraId="30A8FDE7" w14:textId="77777777" w:rsidTr="00792592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66E1B358" w14:textId="77777777" w:rsidR="00226AC2" w:rsidRPr="00C65C06" w:rsidRDefault="00226AC2" w:rsidP="00226AC2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7BAA1EF7" w14:textId="77777777" w:rsidR="00226AC2" w:rsidRPr="00C65C06" w:rsidRDefault="00226AC2" w:rsidP="00226AC2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4872EE6E" w14:textId="77777777" w:rsidR="00226AC2" w:rsidRPr="00C65C06" w:rsidRDefault="00226AC2" w:rsidP="00226AC2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C31BFCF" w14:textId="77777777" w:rsidR="00226AC2" w:rsidRPr="00C65C06" w:rsidRDefault="00226AC2" w:rsidP="00D30A1A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1B985DD7" w14:textId="77777777" w:rsidR="00226AC2" w:rsidRPr="00C65C06" w:rsidRDefault="00226AC2" w:rsidP="00226AC2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3F54BB7A" w14:textId="77777777" w:rsidR="00226AC2" w:rsidRPr="00C65C06" w:rsidRDefault="00226AC2" w:rsidP="00226AC2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226AC2" w:rsidRPr="00C65C06" w14:paraId="4EDDA388" w14:textId="77777777" w:rsidTr="00D30A1A">
        <w:tc>
          <w:tcPr>
            <w:tcW w:w="1229" w:type="dxa"/>
          </w:tcPr>
          <w:p w14:paraId="5E2164CD" w14:textId="77777777" w:rsidR="00226AC2" w:rsidRPr="00C65C06" w:rsidRDefault="00226AC2" w:rsidP="00D30A1A">
            <w:pPr>
              <w:pStyle w:val="Tabletext"/>
              <w:snapToGrid w:val="0"/>
            </w:pPr>
            <w:r w:rsidRPr="00C65C06">
              <w:t>Class</w:t>
            </w:r>
          </w:p>
        </w:tc>
        <w:tc>
          <w:tcPr>
            <w:tcW w:w="2888" w:type="dxa"/>
          </w:tcPr>
          <w:p w14:paraId="4224FD2A" w14:textId="77777777" w:rsidR="00226AC2" w:rsidRPr="00C65C06" w:rsidRDefault="00226AC2" w:rsidP="00D30A1A">
            <w:pPr>
              <w:pStyle w:val="Tabletext"/>
              <w:snapToGrid w:val="0"/>
            </w:pPr>
            <w:r w:rsidRPr="00C65C06">
              <w:t>S100_PR_ItemSchema</w:t>
            </w:r>
          </w:p>
        </w:tc>
        <w:tc>
          <w:tcPr>
            <w:tcW w:w="3263" w:type="dxa"/>
          </w:tcPr>
          <w:p w14:paraId="2011154B" w14:textId="77777777" w:rsidR="00226AC2" w:rsidRPr="00C65C06" w:rsidRDefault="00226AC2" w:rsidP="00D30A1A">
            <w:pPr>
              <w:pStyle w:val="Tabletext"/>
              <w:snapToGrid w:val="0"/>
              <w:jc w:val="left"/>
            </w:pPr>
            <w:r w:rsidRPr="00C65C06">
              <w:t>Schema of an XML portrayal item</w:t>
            </w:r>
          </w:p>
        </w:tc>
        <w:tc>
          <w:tcPr>
            <w:tcW w:w="720" w:type="dxa"/>
          </w:tcPr>
          <w:p w14:paraId="4A6A9A57" w14:textId="77777777" w:rsidR="00226AC2" w:rsidRPr="00C65C06" w:rsidRDefault="00226AC2" w:rsidP="00D30A1A">
            <w:pPr>
              <w:pStyle w:val="Tabletext"/>
              <w:snapToGrid w:val="0"/>
              <w:jc w:val="center"/>
            </w:pPr>
            <w:r w:rsidRPr="00C65C06">
              <w:t>-</w:t>
            </w:r>
          </w:p>
        </w:tc>
        <w:tc>
          <w:tcPr>
            <w:tcW w:w="2857" w:type="dxa"/>
          </w:tcPr>
          <w:p w14:paraId="76AFC901" w14:textId="77777777" w:rsidR="00226AC2" w:rsidRPr="00C65C06" w:rsidRDefault="00226AC2" w:rsidP="00D30A1A">
            <w:pPr>
              <w:pStyle w:val="Tabletext"/>
              <w:snapToGrid w:val="0"/>
            </w:pPr>
            <w:r w:rsidRPr="00C65C06">
              <w:t>S100_PR_RegisterItem</w:t>
            </w:r>
          </w:p>
        </w:tc>
        <w:tc>
          <w:tcPr>
            <w:tcW w:w="2543" w:type="dxa"/>
          </w:tcPr>
          <w:p w14:paraId="50BF1D8E" w14:textId="77777777" w:rsidR="00226AC2" w:rsidRPr="00C65C06" w:rsidRDefault="00226AC2" w:rsidP="00D30A1A">
            <w:pPr>
              <w:pStyle w:val="Tabletext"/>
              <w:snapToGrid w:val="0"/>
              <w:jc w:val="left"/>
            </w:pPr>
          </w:p>
        </w:tc>
      </w:tr>
      <w:tr w:rsidR="00226AC2" w:rsidRPr="00C65C06" w14:paraId="59DB1050" w14:textId="77777777" w:rsidTr="00D30A1A">
        <w:tc>
          <w:tcPr>
            <w:tcW w:w="1229" w:type="dxa"/>
          </w:tcPr>
          <w:p w14:paraId="27D7752B" w14:textId="77777777" w:rsidR="00226AC2" w:rsidRPr="00C65C06" w:rsidRDefault="00226AC2" w:rsidP="00D30A1A">
            <w:pPr>
              <w:pStyle w:val="Tabletext"/>
              <w:snapToGrid w:val="0"/>
            </w:pPr>
            <w:r w:rsidRPr="00C65C06">
              <w:t>Attribute</w:t>
            </w:r>
          </w:p>
        </w:tc>
        <w:tc>
          <w:tcPr>
            <w:tcW w:w="2888" w:type="dxa"/>
          </w:tcPr>
          <w:p w14:paraId="0FB6C785" w14:textId="714D63BA" w:rsidR="00226AC2" w:rsidRPr="00C65C06" w:rsidRDefault="00F07A44" w:rsidP="00D30A1A">
            <w:pPr>
              <w:pStyle w:val="Tabletext"/>
              <w:snapToGrid w:val="0"/>
            </w:pPr>
            <w:proofErr w:type="spellStart"/>
            <w:r>
              <w:t>xml</w:t>
            </w:r>
            <w:r w:rsidRPr="00C65C06">
              <w:t>Schema</w:t>
            </w:r>
            <w:proofErr w:type="spellEnd"/>
          </w:p>
        </w:tc>
        <w:tc>
          <w:tcPr>
            <w:tcW w:w="3263" w:type="dxa"/>
          </w:tcPr>
          <w:p w14:paraId="7210E512" w14:textId="77777777" w:rsidR="00226AC2" w:rsidRPr="00C65C06" w:rsidRDefault="00226AC2" w:rsidP="00D30A1A">
            <w:pPr>
              <w:pStyle w:val="Tabletext"/>
              <w:snapToGrid w:val="0"/>
              <w:jc w:val="left"/>
            </w:pPr>
            <w:r w:rsidRPr="00C65C06">
              <w:t>The XML schema stored as a Blob</w:t>
            </w:r>
          </w:p>
        </w:tc>
        <w:tc>
          <w:tcPr>
            <w:tcW w:w="720" w:type="dxa"/>
          </w:tcPr>
          <w:p w14:paraId="0D30E6BE" w14:textId="77777777" w:rsidR="00226AC2" w:rsidRPr="00C65C06" w:rsidRDefault="00226AC2" w:rsidP="00D30A1A">
            <w:pPr>
              <w:pStyle w:val="Tabletext"/>
              <w:snapToGrid w:val="0"/>
              <w:jc w:val="center"/>
            </w:pPr>
            <w:r w:rsidRPr="00C65C06">
              <w:t>1</w:t>
            </w:r>
          </w:p>
        </w:tc>
        <w:tc>
          <w:tcPr>
            <w:tcW w:w="2857" w:type="dxa"/>
          </w:tcPr>
          <w:p w14:paraId="2810BC99" w14:textId="77777777" w:rsidR="00226AC2" w:rsidRPr="00C65C06" w:rsidRDefault="00226AC2" w:rsidP="00D30A1A">
            <w:pPr>
              <w:pStyle w:val="Tabletext"/>
              <w:snapToGrid w:val="0"/>
            </w:pPr>
            <w:r w:rsidRPr="00C65C06">
              <w:t>Blob</w:t>
            </w:r>
          </w:p>
        </w:tc>
        <w:tc>
          <w:tcPr>
            <w:tcW w:w="2543" w:type="dxa"/>
          </w:tcPr>
          <w:p w14:paraId="25200E8D" w14:textId="6BFDEEE2" w:rsidR="00226AC2" w:rsidRPr="00C65C06" w:rsidRDefault="00226AC2" w:rsidP="00226AC2">
            <w:pPr>
              <w:pStyle w:val="Tabletext"/>
              <w:snapToGrid w:val="0"/>
              <w:jc w:val="left"/>
            </w:pPr>
            <w:r w:rsidRPr="00C65C06">
              <w:t>Schema from Part 9 Portrayal</w:t>
            </w:r>
          </w:p>
        </w:tc>
      </w:tr>
    </w:tbl>
    <w:p w14:paraId="54D59DC1" w14:textId="77777777" w:rsidR="00226AC2" w:rsidRDefault="00226AC2" w:rsidP="00226AC2">
      <w:pPr>
        <w:pStyle w:val="ParagraphText"/>
        <w:spacing w:after="0"/>
        <w:jc w:val="both"/>
        <w:rPr>
          <w:color w:val="FF0000"/>
          <w:lang w:val="de-DE"/>
        </w:rPr>
      </w:pPr>
    </w:p>
    <w:p w14:paraId="417DD08D" w14:textId="75289987" w:rsidR="00792592" w:rsidRPr="00F33485" w:rsidRDefault="00792592" w:rsidP="00F33485">
      <w:pPr>
        <w:pStyle w:val="Heading4"/>
        <w:keepLines/>
        <w:tabs>
          <w:tab w:val="clear" w:pos="1077"/>
          <w:tab w:val="num" w:pos="1276"/>
        </w:tabs>
        <w:spacing w:before="120" w:after="120"/>
        <w:rPr>
          <w:rFonts w:ascii="Arial" w:hAnsi="Arial" w:cs="Arial"/>
          <w:sz w:val="20"/>
          <w:szCs w:val="20"/>
          <w:lang w:val="en-GB"/>
        </w:rPr>
      </w:pPr>
      <w:r w:rsidRPr="00F33485">
        <w:rPr>
          <w:rFonts w:ascii="Arial" w:hAnsi="Arial" w:cs="Arial"/>
          <w:sz w:val="20"/>
          <w:szCs w:val="20"/>
          <w:lang w:val="en-GB"/>
        </w:rPr>
        <w:t xml:space="preserve">S100_PR_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SymbolSchema</w:t>
      </w:r>
      <w:proofErr w:type="spellEnd"/>
    </w:p>
    <w:p w14:paraId="12B67962" w14:textId="46219A00" w:rsidR="00792592" w:rsidRPr="00225890" w:rsidRDefault="00792592" w:rsidP="00F33485">
      <w:pPr>
        <w:pStyle w:val="ParagraphText"/>
        <w:keepNext/>
        <w:keepLines/>
        <w:spacing w:after="120"/>
        <w:jc w:val="both"/>
        <w:rPr>
          <w:color w:val="auto"/>
          <w:rPrChange w:id="98" w:author="Jeff Wootton" w:date="2024-04-25T11:45:00Z">
            <w:rPr>
              <w:color w:val="auto"/>
              <w:lang w:val="de-DE"/>
            </w:rPr>
          </w:rPrChange>
        </w:rPr>
      </w:pPr>
      <w:r w:rsidRPr="00225890">
        <w:rPr>
          <w:color w:val="auto"/>
          <w:rPrChange w:id="99" w:author="Jeff Wootton" w:date="2024-04-25T11:45:00Z">
            <w:rPr>
              <w:color w:val="auto"/>
              <w:lang w:val="de-DE"/>
            </w:rPr>
          </w:rPrChange>
        </w:rPr>
        <w:t>The class is a specialization of S100_PR_ItemSchema and is used to register the Part 9 Portrayal symbol schema.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792592" w:rsidRPr="00C65C06" w14:paraId="2400F33D" w14:textId="77777777" w:rsidTr="00750D54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7D5B5500" w14:textId="77777777" w:rsidR="00792592" w:rsidRPr="00C65C06" w:rsidRDefault="00792592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33D8EE3E" w14:textId="77777777" w:rsidR="00792592" w:rsidRPr="00C65C06" w:rsidRDefault="00792592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24388323" w14:textId="77777777" w:rsidR="00792592" w:rsidRPr="00C65C06" w:rsidRDefault="00792592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70B9B8D" w14:textId="77777777" w:rsidR="00792592" w:rsidRPr="00C65C06" w:rsidRDefault="00792592" w:rsidP="00750D54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35B2ECB" w14:textId="77777777" w:rsidR="00792592" w:rsidRPr="00C65C06" w:rsidRDefault="00792592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5C1EC88F" w14:textId="77777777" w:rsidR="00792592" w:rsidRPr="00C65C06" w:rsidRDefault="00792592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792592" w:rsidRPr="00C65C06" w14:paraId="48B34BBC" w14:textId="77777777" w:rsidTr="00750D54">
        <w:tc>
          <w:tcPr>
            <w:tcW w:w="1229" w:type="dxa"/>
          </w:tcPr>
          <w:p w14:paraId="5380241B" w14:textId="77777777" w:rsidR="00792592" w:rsidRPr="00C65C06" w:rsidRDefault="00792592" w:rsidP="00750D54">
            <w:pPr>
              <w:pStyle w:val="Tabletext"/>
              <w:snapToGrid w:val="0"/>
            </w:pPr>
            <w:r w:rsidRPr="00C65C06">
              <w:t>Class</w:t>
            </w:r>
          </w:p>
        </w:tc>
        <w:tc>
          <w:tcPr>
            <w:tcW w:w="2888" w:type="dxa"/>
          </w:tcPr>
          <w:p w14:paraId="75F5FB71" w14:textId="023E3286" w:rsidR="00792592" w:rsidRPr="00C65C06" w:rsidRDefault="00792592" w:rsidP="00792592">
            <w:pPr>
              <w:pStyle w:val="Tabletext"/>
              <w:snapToGrid w:val="0"/>
            </w:pPr>
            <w:r w:rsidRPr="00C65C06">
              <w:t>S100_PR_</w:t>
            </w:r>
            <w:r>
              <w:t>SymbolSchema</w:t>
            </w:r>
          </w:p>
        </w:tc>
        <w:tc>
          <w:tcPr>
            <w:tcW w:w="3263" w:type="dxa"/>
          </w:tcPr>
          <w:p w14:paraId="78BC23DF" w14:textId="545017C0" w:rsidR="00792592" w:rsidRPr="00C65C06" w:rsidRDefault="00792592" w:rsidP="00750D54">
            <w:pPr>
              <w:pStyle w:val="Tabletext"/>
              <w:snapToGrid w:val="0"/>
              <w:jc w:val="left"/>
            </w:pPr>
            <w:r>
              <w:t>Symbol schema</w:t>
            </w:r>
          </w:p>
        </w:tc>
        <w:tc>
          <w:tcPr>
            <w:tcW w:w="720" w:type="dxa"/>
          </w:tcPr>
          <w:p w14:paraId="64B90BBC" w14:textId="77777777" w:rsidR="00792592" w:rsidRPr="00C65C06" w:rsidRDefault="00792592" w:rsidP="00750D54">
            <w:pPr>
              <w:pStyle w:val="Tabletext"/>
              <w:snapToGrid w:val="0"/>
              <w:jc w:val="center"/>
            </w:pPr>
            <w:r w:rsidRPr="00C65C06">
              <w:t>-</w:t>
            </w:r>
          </w:p>
        </w:tc>
        <w:tc>
          <w:tcPr>
            <w:tcW w:w="2857" w:type="dxa"/>
          </w:tcPr>
          <w:p w14:paraId="2A041087" w14:textId="2728DCF5" w:rsidR="00792592" w:rsidRPr="00C65C06" w:rsidRDefault="00792592" w:rsidP="00792592">
            <w:pPr>
              <w:pStyle w:val="Tabletext"/>
              <w:snapToGrid w:val="0"/>
            </w:pPr>
            <w:r w:rsidRPr="00C65C06">
              <w:t>S100_PR_</w:t>
            </w:r>
            <w:r>
              <w:t>ItemSchema</w:t>
            </w:r>
          </w:p>
        </w:tc>
        <w:tc>
          <w:tcPr>
            <w:tcW w:w="2543" w:type="dxa"/>
          </w:tcPr>
          <w:p w14:paraId="78FACDBA" w14:textId="77777777" w:rsidR="00792592" w:rsidRPr="00C65C06" w:rsidRDefault="00792592" w:rsidP="00750D54">
            <w:pPr>
              <w:pStyle w:val="Tabletext"/>
              <w:snapToGrid w:val="0"/>
              <w:jc w:val="left"/>
            </w:pPr>
          </w:p>
        </w:tc>
      </w:tr>
    </w:tbl>
    <w:p w14:paraId="2069B8D7" w14:textId="77777777" w:rsidR="00792592" w:rsidRDefault="00792592" w:rsidP="00226AC2">
      <w:pPr>
        <w:pStyle w:val="ParagraphText"/>
        <w:spacing w:after="0"/>
        <w:jc w:val="both"/>
        <w:rPr>
          <w:color w:val="FF0000"/>
          <w:lang w:val="de-DE"/>
        </w:rPr>
      </w:pPr>
    </w:p>
    <w:p w14:paraId="2633D1E3" w14:textId="2379A6AA" w:rsidR="002A4EA5" w:rsidRPr="004E4686" w:rsidRDefault="002A4EA5" w:rsidP="002A4EA5">
      <w:pPr>
        <w:pStyle w:val="Heading4"/>
        <w:tabs>
          <w:tab w:val="clear" w:pos="1077"/>
          <w:tab w:val="num" w:pos="1276"/>
        </w:tabs>
        <w:spacing w:before="120" w:after="120"/>
        <w:rPr>
          <w:rFonts w:ascii="Arial" w:hAnsi="Arial" w:cs="Arial"/>
          <w:sz w:val="20"/>
          <w:szCs w:val="20"/>
          <w:lang w:val="en-GB"/>
        </w:rPr>
      </w:pPr>
      <w:r w:rsidRPr="004E4686">
        <w:rPr>
          <w:rFonts w:ascii="Arial" w:hAnsi="Arial" w:cs="Arial"/>
          <w:sz w:val="20"/>
          <w:szCs w:val="20"/>
          <w:lang w:val="en-GB"/>
        </w:rPr>
        <w:t xml:space="preserve">S100_PR_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LineStyleSchema</w:t>
      </w:r>
      <w:proofErr w:type="spellEnd"/>
    </w:p>
    <w:p w14:paraId="2D07B0C8" w14:textId="28AD67B6" w:rsidR="002A4EA5" w:rsidRPr="00225890" w:rsidRDefault="002A4EA5" w:rsidP="002A4EA5">
      <w:pPr>
        <w:pStyle w:val="ParagraphText"/>
        <w:spacing w:after="120"/>
        <w:jc w:val="both"/>
        <w:rPr>
          <w:color w:val="auto"/>
          <w:rPrChange w:id="100" w:author="Jeff Wootton" w:date="2024-04-25T11:45:00Z">
            <w:rPr>
              <w:color w:val="auto"/>
              <w:lang w:val="de-DE"/>
            </w:rPr>
          </w:rPrChange>
        </w:rPr>
      </w:pPr>
      <w:r w:rsidRPr="00225890">
        <w:rPr>
          <w:color w:val="auto"/>
          <w:rPrChange w:id="101" w:author="Jeff Wootton" w:date="2024-04-25T11:45:00Z">
            <w:rPr>
              <w:color w:val="auto"/>
              <w:lang w:val="de-DE"/>
            </w:rPr>
          </w:rPrChange>
        </w:rPr>
        <w:t>The class is a specialization of S100_PR_ItemSchema and is used to register the Part 9 Portrayal line style schema.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2A4EA5" w:rsidRPr="00C65C06" w14:paraId="3AEA37EB" w14:textId="77777777" w:rsidTr="00750D54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1B15AECB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29DF55D3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77EC3C57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CD3DAC1" w14:textId="77777777" w:rsidR="002A4EA5" w:rsidRPr="00C65C06" w:rsidRDefault="002A4EA5" w:rsidP="00750D54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267BEF6A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7B9C6C0D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2A4EA5" w:rsidRPr="00C65C06" w14:paraId="098EF8ED" w14:textId="77777777" w:rsidTr="00750D54">
        <w:tc>
          <w:tcPr>
            <w:tcW w:w="1229" w:type="dxa"/>
          </w:tcPr>
          <w:p w14:paraId="466FFC53" w14:textId="77777777" w:rsidR="002A4EA5" w:rsidRPr="00C65C06" w:rsidRDefault="002A4EA5" w:rsidP="00750D54">
            <w:pPr>
              <w:pStyle w:val="Tabletext"/>
              <w:snapToGrid w:val="0"/>
            </w:pPr>
            <w:r w:rsidRPr="00C65C06">
              <w:t>Class</w:t>
            </w:r>
          </w:p>
        </w:tc>
        <w:tc>
          <w:tcPr>
            <w:tcW w:w="2888" w:type="dxa"/>
          </w:tcPr>
          <w:p w14:paraId="512FE0B5" w14:textId="3648A776" w:rsidR="002A4EA5" w:rsidRPr="00C65C06" w:rsidRDefault="002A4EA5" w:rsidP="002A4EA5">
            <w:pPr>
              <w:pStyle w:val="Tabletext"/>
              <w:snapToGrid w:val="0"/>
            </w:pPr>
            <w:r w:rsidRPr="00C65C06">
              <w:t>S100_PR_</w:t>
            </w:r>
            <w:r>
              <w:t>LineStyleSchema</w:t>
            </w:r>
          </w:p>
        </w:tc>
        <w:tc>
          <w:tcPr>
            <w:tcW w:w="3263" w:type="dxa"/>
          </w:tcPr>
          <w:p w14:paraId="34CC5074" w14:textId="38F2EC4A" w:rsidR="002A4EA5" w:rsidRPr="00C65C06" w:rsidRDefault="002A4EA5" w:rsidP="00750D54">
            <w:pPr>
              <w:pStyle w:val="Tabletext"/>
              <w:snapToGrid w:val="0"/>
              <w:jc w:val="left"/>
            </w:pPr>
            <w:r>
              <w:t>Line style schema</w:t>
            </w:r>
          </w:p>
        </w:tc>
        <w:tc>
          <w:tcPr>
            <w:tcW w:w="720" w:type="dxa"/>
          </w:tcPr>
          <w:p w14:paraId="1D373DAC" w14:textId="77777777" w:rsidR="002A4EA5" w:rsidRPr="00C65C06" w:rsidRDefault="002A4EA5" w:rsidP="00750D54">
            <w:pPr>
              <w:pStyle w:val="Tabletext"/>
              <w:snapToGrid w:val="0"/>
              <w:jc w:val="center"/>
            </w:pPr>
            <w:r w:rsidRPr="00C65C06">
              <w:t>-</w:t>
            </w:r>
          </w:p>
        </w:tc>
        <w:tc>
          <w:tcPr>
            <w:tcW w:w="2857" w:type="dxa"/>
          </w:tcPr>
          <w:p w14:paraId="6B45A68E" w14:textId="77777777" w:rsidR="002A4EA5" w:rsidRPr="00C65C06" w:rsidRDefault="002A4EA5" w:rsidP="00750D54">
            <w:pPr>
              <w:pStyle w:val="Tabletext"/>
              <w:snapToGrid w:val="0"/>
            </w:pPr>
            <w:r w:rsidRPr="00C65C06">
              <w:t>S100_PR_</w:t>
            </w:r>
            <w:r>
              <w:t>ItemSchema</w:t>
            </w:r>
          </w:p>
        </w:tc>
        <w:tc>
          <w:tcPr>
            <w:tcW w:w="2543" w:type="dxa"/>
          </w:tcPr>
          <w:p w14:paraId="6A1382D4" w14:textId="77777777" w:rsidR="002A4EA5" w:rsidRPr="00C65C06" w:rsidRDefault="002A4EA5" w:rsidP="00750D54">
            <w:pPr>
              <w:pStyle w:val="Tabletext"/>
              <w:snapToGrid w:val="0"/>
              <w:jc w:val="left"/>
            </w:pPr>
          </w:p>
        </w:tc>
      </w:tr>
    </w:tbl>
    <w:p w14:paraId="60F70692" w14:textId="77777777" w:rsidR="002A4EA5" w:rsidRDefault="002A4EA5" w:rsidP="00226AC2">
      <w:pPr>
        <w:pStyle w:val="ParagraphText"/>
        <w:spacing w:after="0"/>
        <w:jc w:val="both"/>
        <w:rPr>
          <w:color w:val="FF0000"/>
          <w:lang w:val="de-DE"/>
        </w:rPr>
      </w:pPr>
    </w:p>
    <w:p w14:paraId="23E7E194" w14:textId="4D7B8F87" w:rsidR="002A4EA5" w:rsidRPr="004E4686" w:rsidRDefault="002A4EA5" w:rsidP="002A4EA5">
      <w:pPr>
        <w:pStyle w:val="Heading4"/>
        <w:tabs>
          <w:tab w:val="clear" w:pos="1077"/>
          <w:tab w:val="num" w:pos="1276"/>
        </w:tabs>
        <w:spacing w:before="120" w:after="120"/>
        <w:rPr>
          <w:rFonts w:ascii="Arial" w:hAnsi="Arial" w:cs="Arial"/>
          <w:sz w:val="20"/>
          <w:szCs w:val="20"/>
          <w:lang w:val="en-GB"/>
        </w:rPr>
      </w:pPr>
      <w:r w:rsidRPr="004E4686">
        <w:rPr>
          <w:rFonts w:ascii="Arial" w:hAnsi="Arial" w:cs="Arial"/>
          <w:sz w:val="20"/>
          <w:szCs w:val="20"/>
          <w:lang w:val="en-GB"/>
        </w:rPr>
        <w:lastRenderedPageBreak/>
        <w:t xml:space="preserve">S100_PR_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AreaFillSchema</w:t>
      </w:r>
      <w:proofErr w:type="spellEnd"/>
    </w:p>
    <w:p w14:paraId="11C5B4A6" w14:textId="1E3FE098" w:rsidR="002A4EA5" w:rsidRPr="00225890" w:rsidRDefault="002A4EA5" w:rsidP="002A4EA5">
      <w:pPr>
        <w:pStyle w:val="ParagraphText"/>
        <w:spacing w:after="120"/>
        <w:jc w:val="both"/>
        <w:rPr>
          <w:color w:val="auto"/>
          <w:rPrChange w:id="102" w:author="Jeff Wootton" w:date="2024-04-25T11:45:00Z">
            <w:rPr>
              <w:color w:val="auto"/>
              <w:lang w:val="de-DE"/>
            </w:rPr>
          </w:rPrChange>
        </w:rPr>
      </w:pPr>
      <w:r w:rsidRPr="00225890">
        <w:rPr>
          <w:color w:val="auto"/>
          <w:rPrChange w:id="103" w:author="Jeff Wootton" w:date="2024-04-25T11:45:00Z">
            <w:rPr>
              <w:color w:val="auto"/>
              <w:lang w:val="de-DE"/>
            </w:rPr>
          </w:rPrChange>
        </w:rPr>
        <w:t>The class is a specialization of S100_PR_ItemSchema and is used to register the Part 9 Portrayal area fill schema.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2A4EA5" w:rsidRPr="00C65C06" w14:paraId="034A4281" w14:textId="77777777" w:rsidTr="00750D54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68AFFB86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42513EDD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41E56F70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9F0FCA6" w14:textId="77777777" w:rsidR="002A4EA5" w:rsidRPr="00C65C06" w:rsidRDefault="002A4EA5" w:rsidP="00750D54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4D19216E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58244A7B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2A4EA5" w:rsidRPr="00C65C06" w14:paraId="019F7214" w14:textId="77777777" w:rsidTr="00750D54">
        <w:tc>
          <w:tcPr>
            <w:tcW w:w="1229" w:type="dxa"/>
          </w:tcPr>
          <w:p w14:paraId="52E5FEF7" w14:textId="77777777" w:rsidR="002A4EA5" w:rsidRPr="00C65C06" w:rsidRDefault="002A4EA5" w:rsidP="00750D54">
            <w:pPr>
              <w:pStyle w:val="Tabletext"/>
              <w:snapToGrid w:val="0"/>
            </w:pPr>
            <w:r w:rsidRPr="00C65C06">
              <w:t>Class</w:t>
            </w:r>
          </w:p>
        </w:tc>
        <w:tc>
          <w:tcPr>
            <w:tcW w:w="2888" w:type="dxa"/>
          </w:tcPr>
          <w:p w14:paraId="5C733B19" w14:textId="546873C4" w:rsidR="002A4EA5" w:rsidRPr="00C65C06" w:rsidRDefault="002A4EA5" w:rsidP="002A4EA5">
            <w:pPr>
              <w:pStyle w:val="Tabletext"/>
              <w:snapToGrid w:val="0"/>
            </w:pPr>
            <w:r w:rsidRPr="00C65C06">
              <w:t>S100_PR_</w:t>
            </w:r>
            <w:r w:rsidR="00F33485">
              <w:t>Ar</w:t>
            </w:r>
            <w:r>
              <w:t>eaFillSchema</w:t>
            </w:r>
          </w:p>
        </w:tc>
        <w:tc>
          <w:tcPr>
            <w:tcW w:w="3263" w:type="dxa"/>
          </w:tcPr>
          <w:p w14:paraId="4BAF181B" w14:textId="7E0DA65D" w:rsidR="002A4EA5" w:rsidRPr="00C65C06" w:rsidRDefault="002A4EA5" w:rsidP="00750D54">
            <w:pPr>
              <w:pStyle w:val="Tabletext"/>
              <w:snapToGrid w:val="0"/>
              <w:jc w:val="left"/>
            </w:pPr>
            <w:r>
              <w:t>Area fill schema</w:t>
            </w:r>
          </w:p>
        </w:tc>
        <w:tc>
          <w:tcPr>
            <w:tcW w:w="720" w:type="dxa"/>
          </w:tcPr>
          <w:p w14:paraId="173C9E7A" w14:textId="77777777" w:rsidR="002A4EA5" w:rsidRPr="00C65C06" w:rsidRDefault="002A4EA5" w:rsidP="00750D54">
            <w:pPr>
              <w:pStyle w:val="Tabletext"/>
              <w:snapToGrid w:val="0"/>
              <w:jc w:val="center"/>
            </w:pPr>
            <w:r w:rsidRPr="00C65C06">
              <w:t>-</w:t>
            </w:r>
          </w:p>
        </w:tc>
        <w:tc>
          <w:tcPr>
            <w:tcW w:w="2857" w:type="dxa"/>
          </w:tcPr>
          <w:p w14:paraId="0B98598F" w14:textId="77777777" w:rsidR="002A4EA5" w:rsidRPr="00C65C06" w:rsidRDefault="002A4EA5" w:rsidP="00750D54">
            <w:pPr>
              <w:pStyle w:val="Tabletext"/>
              <w:snapToGrid w:val="0"/>
            </w:pPr>
            <w:r w:rsidRPr="00C65C06">
              <w:t>S100_PR_</w:t>
            </w:r>
            <w:r>
              <w:t>ItemSchema</w:t>
            </w:r>
          </w:p>
        </w:tc>
        <w:tc>
          <w:tcPr>
            <w:tcW w:w="2543" w:type="dxa"/>
          </w:tcPr>
          <w:p w14:paraId="6EB06F01" w14:textId="77777777" w:rsidR="002A4EA5" w:rsidRPr="00C65C06" w:rsidRDefault="002A4EA5" w:rsidP="00750D54">
            <w:pPr>
              <w:pStyle w:val="Tabletext"/>
              <w:snapToGrid w:val="0"/>
              <w:jc w:val="left"/>
            </w:pPr>
          </w:p>
        </w:tc>
      </w:tr>
    </w:tbl>
    <w:p w14:paraId="5A5FAFCB" w14:textId="77777777" w:rsidR="002A4EA5" w:rsidRDefault="002A4EA5" w:rsidP="00226AC2">
      <w:pPr>
        <w:pStyle w:val="ParagraphText"/>
        <w:spacing w:after="0"/>
        <w:jc w:val="both"/>
        <w:rPr>
          <w:color w:val="FF0000"/>
          <w:lang w:val="de-DE"/>
        </w:rPr>
      </w:pPr>
    </w:p>
    <w:p w14:paraId="56F204BB" w14:textId="2827F0A5" w:rsidR="002A4EA5" w:rsidRPr="004E4686" w:rsidRDefault="002A4EA5" w:rsidP="002A4EA5">
      <w:pPr>
        <w:pStyle w:val="Heading4"/>
        <w:tabs>
          <w:tab w:val="clear" w:pos="1077"/>
          <w:tab w:val="num" w:pos="1276"/>
        </w:tabs>
        <w:spacing w:before="120" w:after="120"/>
        <w:rPr>
          <w:rFonts w:ascii="Arial" w:hAnsi="Arial" w:cs="Arial"/>
          <w:sz w:val="20"/>
          <w:szCs w:val="20"/>
          <w:lang w:val="en-GB"/>
        </w:rPr>
      </w:pPr>
      <w:r w:rsidRPr="004E4686">
        <w:rPr>
          <w:rFonts w:ascii="Arial" w:hAnsi="Arial" w:cs="Arial"/>
          <w:sz w:val="20"/>
          <w:szCs w:val="20"/>
          <w:lang w:val="en-GB"/>
        </w:rPr>
        <w:t xml:space="preserve">S100_PR_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PixmapSchema</w:t>
      </w:r>
      <w:proofErr w:type="spellEnd"/>
    </w:p>
    <w:p w14:paraId="1DAC4C95" w14:textId="1AD35382" w:rsidR="002A4EA5" w:rsidRPr="00225890" w:rsidRDefault="002A4EA5" w:rsidP="002A4EA5">
      <w:pPr>
        <w:pStyle w:val="ParagraphText"/>
        <w:spacing w:after="120"/>
        <w:jc w:val="both"/>
        <w:rPr>
          <w:color w:val="auto"/>
          <w:rPrChange w:id="104" w:author="Jeff Wootton" w:date="2024-04-25T11:45:00Z">
            <w:rPr>
              <w:color w:val="auto"/>
              <w:lang w:val="de-DE"/>
            </w:rPr>
          </w:rPrChange>
        </w:rPr>
      </w:pPr>
      <w:r w:rsidRPr="00225890">
        <w:rPr>
          <w:color w:val="auto"/>
          <w:rPrChange w:id="105" w:author="Jeff Wootton" w:date="2024-04-25T11:45:00Z">
            <w:rPr>
              <w:color w:val="auto"/>
              <w:lang w:val="de-DE"/>
            </w:rPr>
          </w:rPrChange>
        </w:rPr>
        <w:t xml:space="preserve">The class is a specialization of S100_PR_ItemSchema and is used to register the Part 9 Portrayal </w:t>
      </w:r>
      <w:proofErr w:type="spellStart"/>
      <w:r w:rsidRPr="00225890">
        <w:rPr>
          <w:color w:val="auto"/>
          <w:rPrChange w:id="106" w:author="Jeff Wootton" w:date="2024-04-25T11:45:00Z">
            <w:rPr>
              <w:color w:val="auto"/>
              <w:lang w:val="de-DE"/>
            </w:rPr>
          </w:rPrChange>
        </w:rPr>
        <w:t>pixmap</w:t>
      </w:r>
      <w:proofErr w:type="spellEnd"/>
      <w:r w:rsidRPr="00225890">
        <w:rPr>
          <w:color w:val="auto"/>
          <w:rPrChange w:id="107" w:author="Jeff Wootton" w:date="2024-04-25T11:45:00Z">
            <w:rPr>
              <w:color w:val="auto"/>
              <w:lang w:val="de-DE"/>
            </w:rPr>
          </w:rPrChange>
        </w:rPr>
        <w:t xml:space="preserve"> schema.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2A4EA5" w:rsidRPr="00C65C06" w14:paraId="70AD2565" w14:textId="77777777" w:rsidTr="00750D54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7602B104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604DCBD4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23917B14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F2B79CC" w14:textId="77777777" w:rsidR="002A4EA5" w:rsidRPr="00C65C06" w:rsidRDefault="002A4EA5" w:rsidP="00750D54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61EC3E2E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3F1A57F5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2A4EA5" w:rsidRPr="00C65C06" w14:paraId="43AEC0A1" w14:textId="77777777" w:rsidTr="00750D54">
        <w:tc>
          <w:tcPr>
            <w:tcW w:w="1229" w:type="dxa"/>
          </w:tcPr>
          <w:p w14:paraId="3D809A43" w14:textId="77777777" w:rsidR="002A4EA5" w:rsidRPr="00C65C06" w:rsidRDefault="002A4EA5" w:rsidP="00750D54">
            <w:pPr>
              <w:pStyle w:val="Tabletext"/>
              <w:snapToGrid w:val="0"/>
            </w:pPr>
            <w:r w:rsidRPr="00C65C06">
              <w:t>Class</w:t>
            </w:r>
          </w:p>
        </w:tc>
        <w:tc>
          <w:tcPr>
            <w:tcW w:w="2888" w:type="dxa"/>
          </w:tcPr>
          <w:p w14:paraId="09AADEE0" w14:textId="5BCA037F" w:rsidR="002A4EA5" w:rsidRPr="00C65C06" w:rsidRDefault="002A4EA5" w:rsidP="002A4EA5">
            <w:pPr>
              <w:pStyle w:val="Tabletext"/>
              <w:snapToGrid w:val="0"/>
            </w:pPr>
            <w:r w:rsidRPr="00C65C06">
              <w:t>S100_PR_</w:t>
            </w:r>
            <w:r>
              <w:t>PixmapSchema</w:t>
            </w:r>
          </w:p>
        </w:tc>
        <w:tc>
          <w:tcPr>
            <w:tcW w:w="3263" w:type="dxa"/>
          </w:tcPr>
          <w:p w14:paraId="7B34E561" w14:textId="1AEA31D0" w:rsidR="002A4EA5" w:rsidRPr="00C65C06" w:rsidRDefault="002A4EA5" w:rsidP="00750D54">
            <w:pPr>
              <w:pStyle w:val="Tabletext"/>
              <w:snapToGrid w:val="0"/>
              <w:jc w:val="left"/>
            </w:pPr>
            <w:proofErr w:type="spellStart"/>
            <w:r>
              <w:t>Pixmap</w:t>
            </w:r>
            <w:proofErr w:type="spellEnd"/>
            <w:r>
              <w:t xml:space="preserve"> schema</w:t>
            </w:r>
          </w:p>
        </w:tc>
        <w:tc>
          <w:tcPr>
            <w:tcW w:w="720" w:type="dxa"/>
          </w:tcPr>
          <w:p w14:paraId="3750A84F" w14:textId="77777777" w:rsidR="002A4EA5" w:rsidRPr="00C65C06" w:rsidRDefault="002A4EA5" w:rsidP="00750D54">
            <w:pPr>
              <w:pStyle w:val="Tabletext"/>
              <w:snapToGrid w:val="0"/>
              <w:jc w:val="center"/>
            </w:pPr>
            <w:r w:rsidRPr="00C65C06">
              <w:t>-</w:t>
            </w:r>
          </w:p>
        </w:tc>
        <w:tc>
          <w:tcPr>
            <w:tcW w:w="2857" w:type="dxa"/>
          </w:tcPr>
          <w:p w14:paraId="2C55B219" w14:textId="77777777" w:rsidR="002A4EA5" w:rsidRPr="00C65C06" w:rsidRDefault="002A4EA5" w:rsidP="00750D54">
            <w:pPr>
              <w:pStyle w:val="Tabletext"/>
              <w:snapToGrid w:val="0"/>
            </w:pPr>
            <w:r w:rsidRPr="00C65C06">
              <w:t>S100_PR_</w:t>
            </w:r>
            <w:r>
              <w:t>ItemSchema</w:t>
            </w:r>
          </w:p>
        </w:tc>
        <w:tc>
          <w:tcPr>
            <w:tcW w:w="2543" w:type="dxa"/>
          </w:tcPr>
          <w:p w14:paraId="6E9E22ED" w14:textId="77777777" w:rsidR="002A4EA5" w:rsidRPr="00C65C06" w:rsidRDefault="002A4EA5" w:rsidP="00750D54">
            <w:pPr>
              <w:pStyle w:val="Tabletext"/>
              <w:snapToGrid w:val="0"/>
              <w:jc w:val="left"/>
            </w:pPr>
          </w:p>
        </w:tc>
      </w:tr>
    </w:tbl>
    <w:p w14:paraId="6CB42B67" w14:textId="77777777" w:rsidR="002A4EA5" w:rsidRDefault="002A4EA5" w:rsidP="00226AC2">
      <w:pPr>
        <w:pStyle w:val="ParagraphText"/>
        <w:spacing w:after="0"/>
        <w:jc w:val="both"/>
        <w:rPr>
          <w:color w:val="FF0000"/>
          <w:lang w:val="de-DE"/>
        </w:rPr>
      </w:pPr>
    </w:p>
    <w:p w14:paraId="145C6ADA" w14:textId="21E62799" w:rsidR="002A4EA5" w:rsidRPr="004E4686" w:rsidRDefault="002A4EA5" w:rsidP="002A4EA5">
      <w:pPr>
        <w:pStyle w:val="Heading4"/>
        <w:tabs>
          <w:tab w:val="clear" w:pos="1077"/>
          <w:tab w:val="num" w:pos="1276"/>
        </w:tabs>
        <w:spacing w:before="120" w:after="120"/>
        <w:rPr>
          <w:rFonts w:ascii="Arial" w:hAnsi="Arial" w:cs="Arial"/>
          <w:sz w:val="20"/>
          <w:szCs w:val="20"/>
          <w:lang w:val="en-GB"/>
        </w:rPr>
      </w:pPr>
      <w:r w:rsidRPr="004E4686">
        <w:rPr>
          <w:rFonts w:ascii="Arial" w:hAnsi="Arial" w:cs="Arial"/>
          <w:sz w:val="20"/>
          <w:szCs w:val="20"/>
          <w:lang w:val="en-GB"/>
        </w:rPr>
        <w:t xml:space="preserve">S100_PR_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ColourProfileSchema</w:t>
      </w:r>
      <w:proofErr w:type="spellEnd"/>
    </w:p>
    <w:p w14:paraId="387BDEA6" w14:textId="56B1140B" w:rsidR="002A4EA5" w:rsidRPr="00225890" w:rsidRDefault="002A4EA5" w:rsidP="002A4EA5">
      <w:pPr>
        <w:pStyle w:val="ParagraphText"/>
        <w:spacing w:after="120"/>
        <w:jc w:val="both"/>
        <w:rPr>
          <w:color w:val="auto"/>
          <w:rPrChange w:id="108" w:author="Jeff Wootton" w:date="2024-04-25T11:45:00Z">
            <w:rPr>
              <w:color w:val="auto"/>
              <w:lang w:val="de-DE"/>
            </w:rPr>
          </w:rPrChange>
        </w:rPr>
      </w:pPr>
      <w:r w:rsidRPr="00225890">
        <w:rPr>
          <w:color w:val="auto"/>
          <w:rPrChange w:id="109" w:author="Jeff Wootton" w:date="2024-04-25T11:45:00Z">
            <w:rPr>
              <w:color w:val="auto"/>
              <w:lang w:val="de-DE"/>
            </w:rPr>
          </w:rPrChange>
        </w:rPr>
        <w:t>The class is a specialization of S100_PR_ItemSchema and is used to register the Part 9 colour profile schema.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888"/>
        <w:gridCol w:w="3263"/>
        <w:gridCol w:w="720"/>
        <w:gridCol w:w="2857"/>
        <w:gridCol w:w="2543"/>
      </w:tblGrid>
      <w:tr w:rsidR="002A4EA5" w:rsidRPr="00C65C06" w14:paraId="22516096" w14:textId="77777777" w:rsidTr="00750D54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03195BA7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7EDDC4DF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263" w:type="dxa"/>
            <w:shd w:val="clear" w:color="auto" w:fill="D9D9D9" w:themeFill="background1" w:themeFillShade="D9"/>
            <w:vAlign w:val="center"/>
          </w:tcPr>
          <w:p w14:paraId="1CD6897D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D654F28" w14:textId="77777777" w:rsidR="002A4EA5" w:rsidRPr="00C65C06" w:rsidRDefault="002A4EA5" w:rsidP="00750D54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629AAE0F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543" w:type="dxa"/>
            <w:shd w:val="clear" w:color="auto" w:fill="D9D9D9" w:themeFill="background1" w:themeFillShade="D9"/>
            <w:vAlign w:val="center"/>
          </w:tcPr>
          <w:p w14:paraId="63147174" w14:textId="77777777" w:rsidR="002A4EA5" w:rsidRPr="00C65C06" w:rsidRDefault="002A4EA5" w:rsidP="00750D54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2A4EA5" w:rsidRPr="00C65C06" w14:paraId="2977398E" w14:textId="77777777" w:rsidTr="00750D54">
        <w:tc>
          <w:tcPr>
            <w:tcW w:w="1229" w:type="dxa"/>
          </w:tcPr>
          <w:p w14:paraId="26F30E1F" w14:textId="77777777" w:rsidR="002A4EA5" w:rsidRPr="00C65C06" w:rsidRDefault="002A4EA5" w:rsidP="00750D54">
            <w:pPr>
              <w:pStyle w:val="Tabletext"/>
              <w:snapToGrid w:val="0"/>
            </w:pPr>
            <w:r w:rsidRPr="00C65C06">
              <w:t>Class</w:t>
            </w:r>
          </w:p>
        </w:tc>
        <w:tc>
          <w:tcPr>
            <w:tcW w:w="2888" w:type="dxa"/>
          </w:tcPr>
          <w:p w14:paraId="55717482" w14:textId="50DB061C" w:rsidR="002A4EA5" w:rsidRPr="00C65C06" w:rsidRDefault="002A4EA5" w:rsidP="002A4EA5">
            <w:pPr>
              <w:pStyle w:val="Tabletext"/>
              <w:snapToGrid w:val="0"/>
            </w:pPr>
            <w:r w:rsidRPr="00C65C06">
              <w:t>S100_PR_</w:t>
            </w:r>
            <w:r>
              <w:t>ColourProfileSchema</w:t>
            </w:r>
          </w:p>
        </w:tc>
        <w:tc>
          <w:tcPr>
            <w:tcW w:w="3263" w:type="dxa"/>
          </w:tcPr>
          <w:p w14:paraId="7C8F705F" w14:textId="779D5F6A" w:rsidR="002A4EA5" w:rsidRPr="00C65C06" w:rsidRDefault="002A4EA5" w:rsidP="00750D54">
            <w:pPr>
              <w:pStyle w:val="Tabletext"/>
              <w:snapToGrid w:val="0"/>
              <w:jc w:val="left"/>
            </w:pPr>
            <w:r>
              <w:t>Colour profile schema</w:t>
            </w:r>
          </w:p>
        </w:tc>
        <w:tc>
          <w:tcPr>
            <w:tcW w:w="720" w:type="dxa"/>
          </w:tcPr>
          <w:p w14:paraId="25D6E1DA" w14:textId="77777777" w:rsidR="002A4EA5" w:rsidRPr="00C65C06" w:rsidRDefault="002A4EA5" w:rsidP="00750D54">
            <w:pPr>
              <w:pStyle w:val="Tabletext"/>
              <w:snapToGrid w:val="0"/>
              <w:jc w:val="center"/>
            </w:pPr>
            <w:r w:rsidRPr="00C65C06">
              <w:t>-</w:t>
            </w:r>
          </w:p>
        </w:tc>
        <w:tc>
          <w:tcPr>
            <w:tcW w:w="2857" w:type="dxa"/>
          </w:tcPr>
          <w:p w14:paraId="3FA32D0E" w14:textId="77777777" w:rsidR="002A4EA5" w:rsidRPr="00C65C06" w:rsidRDefault="002A4EA5" w:rsidP="00750D54">
            <w:pPr>
              <w:pStyle w:val="Tabletext"/>
              <w:snapToGrid w:val="0"/>
            </w:pPr>
            <w:r w:rsidRPr="00C65C06">
              <w:t>S100_PR_</w:t>
            </w:r>
            <w:r>
              <w:t>ItemSchema</w:t>
            </w:r>
          </w:p>
        </w:tc>
        <w:tc>
          <w:tcPr>
            <w:tcW w:w="2543" w:type="dxa"/>
          </w:tcPr>
          <w:p w14:paraId="72044926" w14:textId="77777777" w:rsidR="002A4EA5" w:rsidRPr="00C65C06" w:rsidRDefault="002A4EA5" w:rsidP="00750D54">
            <w:pPr>
              <w:pStyle w:val="Tabletext"/>
              <w:snapToGrid w:val="0"/>
              <w:jc w:val="left"/>
            </w:pPr>
          </w:p>
        </w:tc>
      </w:tr>
    </w:tbl>
    <w:p w14:paraId="2585AD77" w14:textId="77777777" w:rsidR="002A4EA5" w:rsidRPr="00226AC2" w:rsidRDefault="002A4EA5" w:rsidP="00226AC2">
      <w:pPr>
        <w:pStyle w:val="ParagraphText"/>
        <w:spacing w:after="0"/>
        <w:jc w:val="both"/>
        <w:rPr>
          <w:color w:val="FF0000"/>
          <w:lang w:val="de-DE"/>
        </w:rPr>
      </w:pPr>
    </w:p>
    <w:p w14:paraId="374867B5" w14:textId="5DC145BE" w:rsidR="00136C0A" w:rsidRPr="00C65C06" w:rsidRDefault="00136C0A" w:rsidP="00D8746D">
      <w:pPr>
        <w:pStyle w:val="Heading3"/>
        <w:rPr>
          <w:lang w:val="en-GB"/>
        </w:rPr>
      </w:pPr>
      <w:bookmarkStart w:id="110" w:name="_Toc526334780"/>
      <w:bookmarkStart w:id="111" w:name="_Toc131578433"/>
      <w:bookmarkEnd w:id="110"/>
      <w:r w:rsidRPr="00C65C06">
        <w:rPr>
          <w:lang w:val="en-GB"/>
        </w:rPr>
        <w:t>S100_PR_Colo</w:t>
      </w:r>
      <w:r w:rsidR="00C04327" w:rsidRPr="00C65C06">
        <w:rPr>
          <w:lang w:val="en-GB"/>
        </w:rPr>
        <w:t>u</w:t>
      </w:r>
      <w:r w:rsidRPr="00C65C06">
        <w:rPr>
          <w:lang w:val="en-GB"/>
        </w:rPr>
        <w:t>rToken</w:t>
      </w:r>
      <w:bookmarkEnd w:id="111"/>
    </w:p>
    <w:p w14:paraId="6FBF5B73" w14:textId="5FB2D393" w:rsidR="00136C0A" w:rsidRPr="00225890" w:rsidRDefault="00226AC2" w:rsidP="00EA792B">
      <w:pPr>
        <w:spacing w:after="120"/>
        <w:rPr>
          <w:lang w:val="en-GB"/>
          <w:rPrChange w:id="112" w:author="Jeff Wootton" w:date="2024-04-25T11:45:00Z">
            <w:rPr/>
          </w:rPrChange>
        </w:rPr>
      </w:pPr>
      <w:r w:rsidRPr="00225890">
        <w:rPr>
          <w:lang w:val="en-GB"/>
          <w:rPrChange w:id="113" w:author="Jeff Wootton" w:date="2024-04-25T11:45:00Z">
            <w:rPr/>
          </w:rPrChange>
        </w:rPr>
        <w:t>The class S100_PR_ColourToken is a specialization of the class</w:t>
      </w:r>
      <w:r w:rsidR="0073258B" w:rsidRPr="00225890">
        <w:rPr>
          <w:lang w:val="en-GB"/>
          <w:rPrChange w:id="114" w:author="Jeff Wootton" w:date="2024-04-25T11:45:00Z">
            <w:rPr/>
          </w:rPrChange>
        </w:rPr>
        <w:t xml:space="preserve"> S100_PR_RegisterItem.</w:t>
      </w:r>
      <w:r w:rsidR="00F1161E" w:rsidRPr="00225890">
        <w:rPr>
          <w:lang w:val="en-GB"/>
          <w:rPrChange w:id="115" w:author="Jeff Wootton" w:date="2024-04-25T11:45:00Z">
            <w:rPr/>
          </w:rPrChange>
        </w:rPr>
        <w:t xml:space="preserve"> </w:t>
      </w:r>
      <w:r w:rsidR="0073258B" w:rsidRPr="00225890">
        <w:rPr>
          <w:lang w:val="en-GB"/>
          <w:rPrChange w:id="116" w:author="Jeff Wootton" w:date="2024-04-25T11:45:00Z">
            <w:rPr/>
          </w:rPrChange>
        </w:rPr>
        <w:t xml:space="preserve"> </w:t>
      </w:r>
      <w:r w:rsidR="00267816" w:rsidRPr="00225890">
        <w:rPr>
          <w:lang w:val="en-GB"/>
          <w:rPrChange w:id="117" w:author="Jeff Wootton" w:date="2024-04-25T11:45:00Z">
            <w:rPr/>
          </w:rPrChange>
        </w:rPr>
        <w:t xml:space="preserve">A </w:t>
      </w:r>
      <w:proofErr w:type="spellStart"/>
      <w:r w:rsidR="00267816" w:rsidRPr="00225890">
        <w:rPr>
          <w:lang w:val="en-GB"/>
          <w:rPrChange w:id="118" w:author="Jeff Wootton" w:date="2024-04-25T11:45:00Z">
            <w:rPr/>
          </w:rPrChange>
        </w:rPr>
        <w:t>color</w:t>
      </w:r>
      <w:proofErr w:type="spellEnd"/>
      <w:r w:rsidR="00267816" w:rsidRPr="00225890">
        <w:rPr>
          <w:lang w:val="en-GB"/>
          <w:rPrChange w:id="119" w:author="Jeff Wootton" w:date="2024-04-25T11:45:00Z">
            <w:rPr/>
          </w:rPrChange>
        </w:rPr>
        <w:t xml:space="preserve"> token defines a single reference for multiple </w:t>
      </w:r>
      <w:proofErr w:type="spellStart"/>
      <w:r w:rsidR="00267816" w:rsidRPr="00225890">
        <w:rPr>
          <w:lang w:val="en-GB"/>
          <w:rPrChange w:id="120" w:author="Jeff Wootton" w:date="2024-04-25T11:45:00Z">
            <w:rPr/>
          </w:rPrChange>
        </w:rPr>
        <w:t>color</w:t>
      </w:r>
      <w:proofErr w:type="spellEnd"/>
      <w:r w:rsidR="00267816" w:rsidRPr="00225890">
        <w:rPr>
          <w:lang w:val="en-GB"/>
          <w:rPrChange w:id="121" w:author="Jeff Wootton" w:date="2024-04-25T11:45:00Z">
            <w:rPr/>
          </w:rPrChange>
        </w:rPr>
        <w:t xml:space="preserve"> values, each of which is associated with a single colour palette.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191"/>
        <w:gridCol w:w="3960"/>
        <w:gridCol w:w="720"/>
        <w:gridCol w:w="2520"/>
        <w:gridCol w:w="2880"/>
      </w:tblGrid>
      <w:tr w:rsidR="00136C0A" w:rsidRPr="001E6611" w14:paraId="354CC11E" w14:textId="77777777" w:rsidTr="00F33485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5838498E" w14:textId="77777777" w:rsidR="00136C0A" w:rsidRPr="001E6611" w:rsidRDefault="00136C0A" w:rsidP="00B53DF6">
            <w:pPr>
              <w:pStyle w:val="Tabletitle"/>
              <w:snapToGrid w:val="0"/>
              <w:jc w:val="left"/>
              <w:rPr>
                <w:lang w:val="en-GB"/>
              </w:rPr>
            </w:pPr>
            <w:r w:rsidRPr="001E6611">
              <w:rPr>
                <w:lang w:val="en-GB"/>
              </w:rPr>
              <w:t>Role Name</w:t>
            </w:r>
          </w:p>
        </w:tc>
        <w:tc>
          <w:tcPr>
            <w:tcW w:w="2191" w:type="dxa"/>
            <w:shd w:val="clear" w:color="auto" w:fill="D9D9D9" w:themeFill="background1" w:themeFillShade="D9"/>
            <w:vAlign w:val="center"/>
          </w:tcPr>
          <w:p w14:paraId="026AB9D6" w14:textId="77777777" w:rsidR="00136C0A" w:rsidRPr="001E6611" w:rsidRDefault="00136C0A" w:rsidP="00B53DF6">
            <w:pPr>
              <w:pStyle w:val="Tabletitle"/>
              <w:snapToGrid w:val="0"/>
              <w:jc w:val="left"/>
              <w:rPr>
                <w:lang w:val="en-GB"/>
              </w:rPr>
            </w:pPr>
            <w:r w:rsidRPr="001E6611">
              <w:rPr>
                <w:lang w:val="en-GB"/>
              </w:rPr>
              <w:t>Name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5367F3C6" w14:textId="77777777" w:rsidR="00136C0A" w:rsidRPr="001E6611" w:rsidRDefault="00136C0A" w:rsidP="00B53DF6">
            <w:pPr>
              <w:pStyle w:val="Tabletitle"/>
              <w:snapToGrid w:val="0"/>
              <w:jc w:val="left"/>
              <w:rPr>
                <w:lang w:val="en-GB"/>
              </w:rPr>
            </w:pPr>
            <w:r w:rsidRPr="001E6611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5FFD324" w14:textId="77777777" w:rsidR="00136C0A" w:rsidRPr="001E6611" w:rsidRDefault="00136C0A" w:rsidP="00BC5093">
            <w:pPr>
              <w:pStyle w:val="Tabletitle"/>
              <w:snapToGrid w:val="0"/>
              <w:rPr>
                <w:lang w:val="en-GB"/>
              </w:rPr>
            </w:pPr>
            <w:r w:rsidRPr="001E6611">
              <w:rPr>
                <w:lang w:val="en-GB"/>
              </w:rPr>
              <w:t>Mult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5253DF3F" w14:textId="77777777" w:rsidR="00136C0A" w:rsidRPr="001E6611" w:rsidRDefault="00136C0A" w:rsidP="00B53DF6">
            <w:pPr>
              <w:pStyle w:val="Tabletitle"/>
              <w:snapToGrid w:val="0"/>
              <w:jc w:val="left"/>
              <w:rPr>
                <w:lang w:val="en-GB"/>
              </w:rPr>
            </w:pPr>
            <w:r w:rsidRPr="001E6611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76A8658D" w14:textId="77777777" w:rsidR="00136C0A" w:rsidRPr="001E6611" w:rsidRDefault="00136C0A" w:rsidP="00B53DF6">
            <w:pPr>
              <w:pStyle w:val="Tabletitle"/>
              <w:snapToGrid w:val="0"/>
              <w:jc w:val="left"/>
              <w:rPr>
                <w:lang w:val="en-GB"/>
              </w:rPr>
            </w:pPr>
            <w:r w:rsidRPr="001E6611">
              <w:rPr>
                <w:lang w:val="en-GB"/>
              </w:rPr>
              <w:t>Remarks</w:t>
            </w:r>
          </w:p>
        </w:tc>
      </w:tr>
      <w:tr w:rsidR="00AB15D7" w:rsidRPr="001E6611" w14:paraId="5E880A42" w14:textId="77777777" w:rsidTr="00EA792B">
        <w:tc>
          <w:tcPr>
            <w:tcW w:w="1229" w:type="dxa"/>
          </w:tcPr>
          <w:p w14:paraId="5C996F24" w14:textId="77777777" w:rsidR="00AB15D7" w:rsidRPr="001E6611" w:rsidRDefault="00AB15D7" w:rsidP="00AB15D7">
            <w:pPr>
              <w:pStyle w:val="Tabletext"/>
              <w:snapToGrid w:val="0"/>
            </w:pPr>
            <w:r w:rsidRPr="001E6611">
              <w:t>Class</w:t>
            </w:r>
          </w:p>
        </w:tc>
        <w:tc>
          <w:tcPr>
            <w:tcW w:w="2191" w:type="dxa"/>
          </w:tcPr>
          <w:p w14:paraId="0549B0B7" w14:textId="67777830" w:rsidR="00AB15D7" w:rsidRPr="001E6611" w:rsidRDefault="00AB15D7" w:rsidP="00AB15D7">
            <w:pPr>
              <w:pStyle w:val="Tabletext"/>
              <w:snapToGrid w:val="0"/>
            </w:pPr>
            <w:r w:rsidRPr="001E6611">
              <w:t>S100_PR_ColourToken</w:t>
            </w:r>
          </w:p>
        </w:tc>
        <w:tc>
          <w:tcPr>
            <w:tcW w:w="3960" w:type="dxa"/>
          </w:tcPr>
          <w:p w14:paraId="770D20E3" w14:textId="6D4AAC7E" w:rsidR="00AB15D7" w:rsidRPr="001E6611" w:rsidRDefault="00AB15D7" w:rsidP="00AB15D7">
            <w:pPr>
              <w:pStyle w:val="Tabletext"/>
              <w:snapToGrid w:val="0"/>
              <w:jc w:val="left"/>
            </w:pPr>
            <w:r w:rsidRPr="001E6611">
              <w:t>Definition of a colour token</w:t>
            </w:r>
          </w:p>
        </w:tc>
        <w:tc>
          <w:tcPr>
            <w:tcW w:w="720" w:type="dxa"/>
          </w:tcPr>
          <w:p w14:paraId="4DB39E73" w14:textId="77777777" w:rsidR="00AB15D7" w:rsidRPr="001E6611" w:rsidRDefault="00AB15D7" w:rsidP="00AB15D7">
            <w:pPr>
              <w:pStyle w:val="Tabletext"/>
              <w:snapToGrid w:val="0"/>
              <w:jc w:val="center"/>
            </w:pPr>
            <w:r w:rsidRPr="001E6611">
              <w:t>-</w:t>
            </w:r>
          </w:p>
        </w:tc>
        <w:tc>
          <w:tcPr>
            <w:tcW w:w="2520" w:type="dxa"/>
          </w:tcPr>
          <w:p w14:paraId="7ED27086" w14:textId="33545756" w:rsidR="00AB15D7" w:rsidRPr="001E6611" w:rsidRDefault="00AB15D7" w:rsidP="00AB15D7">
            <w:pPr>
              <w:pStyle w:val="Tabletext"/>
              <w:snapToGrid w:val="0"/>
            </w:pPr>
            <w:r w:rsidRPr="001E6611">
              <w:t>S100_PR_RegisterItem</w:t>
            </w:r>
          </w:p>
        </w:tc>
        <w:tc>
          <w:tcPr>
            <w:tcW w:w="2880" w:type="dxa"/>
          </w:tcPr>
          <w:p w14:paraId="6A33C135" w14:textId="77777777" w:rsidR="00AB15D7" w:rsidRPr="001E6611" w:rsidRDefault="00AB15D7" w:rsidP="00AB15D7">
            <w:pPr>
              <w:pStyle w:val="Tabletext"/>
              <w:snapToGrid w:val="0"/>
              <w:jc w:val="left"/>
            </w:pPr>
          </w:p>
        </w:tc>
      </w:tr>
      <w:tr w:rsidR="00136C0A" w:rsidRPr="001E6611" w14:paraId="533F06C7" w14:textId="77777777" w:rsidTr="00EA792B">
        <w:tc>
          <w:tcPr>
            <w:tcW w:w="1229" w:type="dxa"/>
          </w:tcPr>
          <w:p w14:paraId="0B2C2F34" w14:textId="77777777" w:rsidR="00136C0A" w:rsidRPr="001E6611" w:rsidRDefault="00136C0A" w:rsidP="00BC5093">
            <w:pPr>
              <w:pStyle w:val="Tabletext"/>
              <w:snapToGrid w:val="0"/>
            </w:pPr>
            <w:r w:rsidRPr="001E6611">
              <w:t>Attribute</w:t>
            </w:r>
          </w:p>
        </w:tc>
        <w:tc>
          <w:tcPr>
            <w:tcW w:w="2191" w:type="dxa"/>
          </w:tcPr>
          <w:p w14:paraId="391B8B13" w14:textId="77777777" w:rsidR="00136C0A" w:rsidRPr="001E6611" w:rsidRDefault="00136C0A" w:rsidP="00BC5093">
            <w:pPr>
              <w:pStyle w:val="Tabletext"/>
              <w:snapToGrid w:val="0"/>
            </w:pPr>
            <w:r w:rsidRPr="001E6611">
              <w:t>token</w:t>
            </w:r>
          </w:p>
        </w:tc>
        <w:tc>
          <w:tcPr>
            <w:tcW w:w="3960" w:type="dxa"/>
          </w:tcPr>
          <w:p w14:paraId="70B31FAE" w14:textId="6A6B8C49" w:rsidR="00136C0A" w:rsidRPr="001E6611" w:rsidRDefault="001E6611" w:rsidP="00BC5093">
            <w:pPr>
              <w:pStyle w:val="Tabletext"/>
              <w:snapToGrid w:val="0"/>
              <w:jc w:val="left"/>
            </w:pPr>
            <w:r w:rsidRPr="001E6611">
              <w:rPr>
                <w:rFonts w:cs="Arial"/>
                <w:color w:val="000000"/>
              </w:rPr>
              <w:t xml:space="preserve">Identifier </w:t>
            </w:r>
            <w:r w:rsidR="00F1161E">
              <w:rPr>
                <w:rFonts w:cs="Arial"/>
                <w:color w:val="000000"/>
              </w:rPr>
              <w:t>of</w:t>
            </w:r>
            <w:r w:rsidRPr="001E6611">
              <w:rPr>
                <w:rFonts w:cs="Arial"/>
                <w:color w:val="000000"/>
              </w:rPr>
              <w:t xml:space="preserve"> the colour value</w:t>
            </w:r>
            <w:r w:rsidR="00F1161E">
              <w:rPr>
                <w:rFonts w:cs="Arial"/>
                <w:color w:val="000000"/>
              </w:rPr>
              <w:t>(s)</w:t>
            </w:r>
          </w:p>
        </w:tc>
        <w:tc>
          <w:tcPr>
            <w:tcW w:w="720" w:type="dxa"/>
          </w:tcPr>
          <w:p w14:paraId="22D356DD" w14:textId="45A75310" w:rsidR="00136C0A" w:rsidRPr="001E6611" w:rsidRDefault="00136C0A" w:rsidP="00BC5093">
            <w:pPr>
              <w:pStyle w:val="Tabletext"/>
              <w:snapToGrid w:val="0"/>
              <w:jc w:val="center"/>
            </w:pPr>
            <w:r w:rsidRPr="001E6611">
              <w:t>1</w:t>
            </w:r>
          </w:p>
        </w:tc>
        <w:tc>
          <w:tcPr>
            <w:tcW w:w="2520" w:type="dxa"/>
          </w:tcPr>
          <w:p w14:paraId="20B8317B" w14:textId="77777777" w:rsidR="00136C0A" w:rsidRPr="001E6611" w:rsidRDefault="00136C0A" w:rsidP="00BC5093">
            <w:pPr>
              <w:pStyle w:val="Tabletext"/>
              <w:snapToGrid w:val="0"/>
            </w:pPr>
            <w:proofErr w:type="spellStart"/>
            <w:r w:rsidRPr="001E6611">
              <w:t>CharacterString</w:t>
            </w:r>
            <w:proofErr w:type="spellEnd"/>
          </w:p>
        </w:tc>
        <w:tc>
          <w:tcPr>
            <w:tcW w:w="2880" w:type="dxa"/>
          </w:tcPr>
          <w:p w14:paraId="554F0350" w14:textId="77777777" w:rsidR="00136C0A" w:rsidRPr="001E6611" w:rsidRDefault="00136C0A" w:rsidP="00BC5093">
            <w:pPr>
              <w:pStyle w:val="Tabletext"/>
              <w:snapToGrid w:val="0"/>
              <w:jc w:val="left"/>
            </w:pPr>
          </w:p>
        </w:tc>
      </w:tr>
      <w:tr w:rsidR="00F1161E" w:rsidRPr="00225890" w14:paraId="49F815CC" w14:textId="77777777" w:rsidTr="00EA792B">
        <w:tc>
          <w:tcPr>
            <w:tcW w:w="1229" w:type="dxa"/>
          </w:tcPr>
          <w:p w14:paraId="38AF395A" w14:textId="51428160" w:rsidR="00F1161E" w:rsidRPr="001E6611" w:rsidRDefault="00F1161E" w:rsidP="00F1161E">
            <w:pPr>
              <w:pStyle w:val="Tabletext"/>
              <w:snapToGrid w:val="0"/>
            </w:pPr>
            <w:r>
              <w:t>Association</w:t>
            </w:r>
          </w:p>
        </w:tc>
        <w:tc>
          <w:tcPr>
            <w:tcW w:w="2191" w:type="dxa"/>
          </w:tcPr>
          <w:p w14:paraId="35381460" w14:textId="7F6A23E7" w:rsidR="00F1161E" w:rsidRPr="001E6611" w:rsidRDefault="00F1161E" w:rsidP="00F1161E">
            <w:pPr>
              <w:pStyle w:val="Tabletext"/>
              <w:snapToGrid w:val="0"/>
            </w:pPr>
            <w:r>
              <w:t>value</w:t>
            </w:r>
          </w:p>
        </w:tc>
        <w:tc>
          <w:tcPr>
            <w:tcW w:w="3960" w:type="dxa"/>
          </w:tcPr>
          <w:p w14:paraId="4372892E" w14:textId="25F04191" w:rsidR="00F1161E" w:rsidRPr="001E6611" w:rsidRDefault="00F1161E" w:rsidP="00F1161E">
            <w:pPr>
              <w:pStyle w:val="Tabletext"/>
              <w:snapToGrid w:val="0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The colour(s) associated with this token</w:t>
            </w:r>
          </w:p>
        </w:tc>
        <w:tc>
          <w:tcPr>
            <w:tcW w:w="720" w:type="dxa"/>
          </w:tcPr>
          <w:p w14:paraId="1C058F8A" w14:textId="0D1019D7" w:rsidR="00F1161E" w:rsidRPr="001E6611" w:rsidRDefault="00F1161E" w:rsidP="00F1161E">
            <w:pPr>
              <w:pStyle w:val="Tabletext"/>
              <w:snapToGrid w:val="0"/>
              <w:jc w:val="center"/>
            </w:pPr>
            <w:r>
              <w:t>1..*</w:t>
            </w:r>
          </w:p>
        </w:tc>
        <w:tc>
          <w:tcPr>
            <w:tcW w:w="2520" w:type="dxa"/>
          </w:tcPr>
          <w:p w14:paraId="1C607534" w14:textId="3DBC0F7E" w:rsidR="00F1161E" w:rsidRPr="001E6611" w:rsidRDefault="00F1161E" w:rsidP="00F1161E">
            <w:pPr>
              <w:pStyle w:val="Tabletext"/>
              <w:snapToGrid w:val="0"/>
            </w:pPr>
            <w:r>
              <w:t>S100_PR_PaletteItem</w:t>
            </w:r>
          </w:p>
        </w:tc>
        <w:tc>
          <w:tcPr>
            <w:tcW w:w="2880" w:type="dxa"/>
          </w:tcPr>
          <w:p w14:paraId="72AB2C10" w14:textId="0D81E2D1" w:rsidR="00F1161E" w:rsidRDefault="00F1161E" w:rsidP="00F1161E">
            <w:pPr>
              <w:pStyle w:val="Tabletext"/>
              <w:snapToGrid w:val="0"/>
              <w:jc w:val="left"/>
            </w:pPr>
            <w:r>
              <w:t>Used to identify dependencies</w:t>
            </w:r>
          </w:p>
          <w:p w14:paraId="3B7D1E16" w14:textId="2BC6531B" w:rsidR="00F1161E" w:rsidRPr="001E6611" w:rsidRDefault="00F1161E" w:rsidP="00F1161E">
            <w:pPr>
              <w:pStyle w:val="Tabletext"/>
              <w:snapToGrid w:val="0"/>
              <w:jc w:val="left"/>
            </w:pPr>
            <w:r>
              <w:t>Multiplicity if intended for use by ECDIS is 3..*</w:t>
            </w:r>
          </w:p>
        </w:tc>
      </w:tr>
    </w:tbl>
    <w:p w14:paraId="28224F95" w14:textId="60B18331" w:rsidR="00136C0A" w:rsidRDefault="00136C0A" w:rsidP="00136C0A">
      <w:pPr>
        <w:rPr>
          <w:lang w:val="en-GB"/>
        </w:rPr>
      </w:pPr>
    </w:p>
    <w:p w14:paraId="4196AD36" w14:textId="082BC0EE" w:rsidR="008C1971" w:rsidRPr="00C65C06" w:rsidRDefault="008C1971" w:rsidP="008C1971">
      <w:pPr>
        <w:pStyle w:val="Heading3"/>
        <w:rPr>
          <w:lang w:val="en-GB"/>
        </w:rPr>
      </w:pPr>
      <w:bookmarkStart w:id="122" w:name="_Toc131578434"/>
      <w:r w:rsidRPr="00C65C06">
        <w:rPr>
          <w:lang w:val="en-GB"/>
        </w:rPr>
        <w:t>S100_PR_Colour</w:t>
      </w:r>
      <w:r>
        <w:rPr>
          <w:lang w:val="en-GB"/>
        </w:rPr>
        <w:t>Pal</w:t>
      </w:r>
      <w:r w:rsidR="005F735D">
        <w:rPr>
          <w:lang w:val="en-GB"/>
        </w:rPr>
        <w:t>ette</w:t>
      </w:r>
      <w:bookmarkEnd w:id="122"/>
    </w:p>
    <w:p w14:paraId="4C7FC4E9" w14:textId="54331F46" w:rsidR="008C1971" w:rsidRPr="00C65C06" w:rsidRDefault="005F735D" w:rsidP="008C1971">
      <w:pPr>
        <w:pStyle w:val="ParagraphText"/>
        <w:spacing w:after="120"/>
        <w:jc w:val="both"/>
        <w:rPr>
          <w:color w:val="auto"/>
        </w:rPr>
      </w:pPr>
      <w:r w:rsidRPr="00C65C06">
        <w:t xml:space="preserve">The class </w:t>
      </w:r>
      <w:r>
        <w:t>S100_PR_ColourPalette</w:t>
      </w:r>
      <w:r w:rsidRPr="00C65C06">
        <w:t xml:space="preserve"> is a specialization of the class S100_PR_RegisterItem</w:t>
      </w:r>
      <w:r>
        <w:t>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191"/>
        <w:gridCol w:w="3960"/>
        <w:gridCol w:w="720"/>
        <w:gridCol w:w="2520"/>
        <w:gridCol w:w="2880"/>
      </w:tblGrid>
      <w:tr w:rsidR="008C1971" w:rsidRPr="00C65C06" w14:paraId="54DDE7C5" w14:textId="77777777" w:rsidTr="00F33485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5CB205BF" w14:textId="77777777" w:rsidR="008C1971" w:rsidRPr="00C65C06" w:rsidRDefault="008C1971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lastRenderedPageBreak/>
              <w:t>Role Name</w:t>
            </w:r>
          </w:p>
        </w:tc>
        <w:tc>
          <w:tcPr>
            <w:tcW w:w="2191" w:type="dxa"/>
            <w:shd w:val="clear" w:color="auto" w:fill="D9D9D9" w:themeFill="background1" w:themeFillShade="D9"/>
            <w:vAlign w:val="center"/>
          </w:tcPr>
          <w:p w14:paraId="349347D4" w14:textId="77777777" w:rsidR="008C1971" w:rsidRPr="00C65C06" w:rsidRDefault="008C1971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113768E2" w14:textId="77777777" w:rsidR="008C1971" w:rsidRPr="00C65C06" w:rsidRDefault="008C1971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5BF69EA" w14:textId="77777777" w:rsidR="008C1971" w:rsidRPr="00C65C06" w:rsidRDefault="008C1971" w:rsidP="0084776A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6B4EF83E" w14:textId="77777777" w:rsidR="008C1971" w:rsidRPr="00C65C06" w:rsidRDefault="008C1971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4F96523E" w14:textId="77777777" w:rsidR="008C1971" w:rsidRPr="00C65C06" w:rsidRDefault="008C1971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5F735D" w:rsidRPr="00C65C06" w14:paraId="12CFFCCE" w14:textId="77777777" w:rsidTr="0084776A">
        <w:tc>
          <w:tcPr>
            <w:tcW w:w="1229" w:type="dxa"/>
          </w:tcPr>
          <w:p w14:paraId="601142D6" w14:textId="77777777" w:rsidR="005F735D" w:rsidRPr="00C65C06" w:rsidRDefault="005F735D" w:rsidP="005F735D">
            <w:pPr>
              <w:pStyle w:val="Tabletext"/>
              <w:snapToGrid w:val="0"/>
            </w:pPr>
            <w:r w:rsidRPr="00C65C06">
              <w:t>Class</w:t>
            </w:r>
          </w:p>
        </w:tc>
        <w:tc>
          <w:tcPr>
            <w:tcW w:w="2191" w:type="dxa"/>
          </w:tcPr>
          <w:p w14:paraId="113DF685" w14:textId="294EE5EE" w:rsidR="005F735D" w:rsidRPr="00C65C06" w:rsidRDefault="005F735D" w:rsidP="005F735D">
            <w:pPr>
              <w:pStyle w:val="Tabletext"/>
              <w:snapToGrid w:val="0"/>
            </w:pPr>
            <w:r>
              <w:t>S100_PR_ColourPalette</w:t>
            </w:r>
          </w:p>
        </w:tc>
        <w:tc>
          <w:tcPr>
            <w:tcW w:w="3960" w:type="dxa"/>
          </w:tcPr>
          <w:p w14:paraId="1126F994" w14:textId="3411ADA9" w:rsidR="005F735D" w:rsidRPr="00C65C06" w:rsidRDefault="005F735D" w:rsidP="005F735D">
            <w:pPr>
              <w:pStyle w:val="Tabletext"/>
              <w:snapToGrid w:val="0"/>
              <w:jc w:val="left"/>
            </w:pPr>
            <w:r>
              <w:t>Definition of a colour palette</w:t>
            </w:r>
          </w:p>
        </w:tc>
        <w:tc>
          <w:tcPr>
            <w:tcW w:w="720" w:type="dxa"/>
          </w:tcPr>
          <w:p w14:paraId="1F414B28" w14:textId="22843142" w:rsidR="005F735D" w:rsidRPr="00C65C06" w:rsidRDefault="005F735D" w:rsidP="005F735D">
            <w:pPr>
              <w:pStyle w:val="Tabletext"/>
              <w:snapToGrid w:val="0"/>
              <w:jc w:val="center"/>
            </w:pPr>
            <w:r w:rsidRPr="001E6611">
              <w:t>-</w:t>
            </w:r>
          </w:p>
        </w:tc>
        <w:tc>
          <w:tcPr>
            <w:tcW w:w="2520" w:type="dxa"/>
          </w:tcPr>
          <w:p w14:paraId="26ECED56" w14:textId="10244BC1" w:rsidR="005F735D" w:rsidRPr="00C65C06" w:rsidRDefault="005F735D" w:rsidP="005F735D">
            <w:pPr>
              <w:pStyle w:val="Tabletext"/>
              <w:snapToGrid w:val="0"/>
            </w:pPr>
            <w:r w:rsidRPr="001E6611">
              <w:t>S100_PR_RegisterItem</w:t>
            </w:r>
          </w:p>
        </w:tc>
        <w:tc>
          <w:tcPr>
            <w:tcW w:w="2880" w:type="dxa"/>
          </w:tcPr>
          <w:p w14:paraId="6A59D1BC" w14:textId="77777777" w:rsidR="005F735D" w:rsidRPr="00C65C06" w:rsidRDefault="005F735D" w:rsidP="005F735D">
            <w:pPr>
              <w:pStyle w:val="Tabletext"/>
              <w:snapToGrid w:val="0"/>
              <w:jc w:val="left"/>
            </w:pPr>
          </w:p>
        </w:tc>
      </w:tr>
    </w:tbl>
    <w:p w14:paraId="11DFCDDF" w14:textId="51E98C79" w:rsidR="005F735D" w:rsidRDefault="005F735D" w:rsidP="005F735D">
      <w:pPr>
        <w:rPr>
          <w:lang w:val="en-GB"/>
        </w:rPr>
      </w:pPr>
    </w:p>
    <w:p w14:paraId="77C15382" w14:textId="0D509C2D" w:rsidR="005F735D" w:rsidRPr="00C65C06" w:rsidRDefault="005F735D" w:rsidP="00C32D89">
      <w:pPr>
        <w:pStyle w:val="Heading3"/>
        <w:rPr>
          <w:lang w:val="en-GB"/>
        </w:rPr>
      </w:pPr>
      <w:bookmarkStart w:id="123" w:name="_Toc131578435"/>
      <w:r w:rsidRPr="00C65C06">
        <w:rPr>
          <w:lang w:val="en-GB"/>
        </w:rPr>
        <w:t>S100_PR_</w:t>
      </w:r>
      <w:r>
        <w:rPr>
          <w:lang w:val="en-GB"/>
        </w:rPr>
        <w:t>PaletteItem</w:t>
      </w:r>
      <w:bookmarkEnd w:id="123"/>
    </w:p>
    <w:p w14:paraId="3384D5C0" w14:textId="77777777" w:rsidR="005F735D" w:rsidRPr="00225890" w:rsidRDefault="005F735D" w:rsidP="005F735D">
      <w:pPr>
        <w:spacing w:after="120"/>
        <w:rPr>
          <w:lang w:val="en-GB"/>
          <w:rPrChange w:id="124" w:author="Jeff Wootton" w:date="2024-04-25T11:45:00Z">
            <w:rPr/>
          </w:rPrChange>
        </w:rPr>
      </w:pPr>
      <w:r w:rsidRPr="00225890">
        <w:rPr>
          <w:lang w:val="en-GB"/>
          <w:rPrChange w:id="125" w:author="Jeff Wootton" w:date="2024-04-25T11:45:00Z">
            <w:rPr/>
          </w:rPrChange>
        </w:rPr>
        <w:t>The class S100_PR_PaletteItem is a specialization of the class S100_PR_RegisterItem. It provides a colour value for colour tokens within a colour palette.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191"/>
        <w:gridCol w:w="3960"/>
        <w:gridCol w:w="720"/>
        <w:gridCol w:w="2520"/>
        <w:gridCol w:w="2880"/>
      </w:tblGrid>
      <w:tr w:rsidR="005F735D" w:rsidRPr="00C65C06" w14:paraId="41D251B9" w14:textId="77777777" w:rsidTr="00F33485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7520946F" w14:textId="77777777" w:rsidR="005F735D" w:rsidRPr="00C65C06" w:rsidRDefault="005F735D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191" w:type="dxa"/>
            <w:shd w:val="clear" w:color="auto" w:fill="D9D9D9" w:themeFill="background1" w:themeFillShade="D9"/>
            <w:vAlign w:val="center"/>
          </w:tcPr>
          <w:p w14:paraId="7DEB5810" w14:textId="77777777" w:rsidR="005F735D" w:rsidRPr="00C65C06" w:rsidRDefault="005F735D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489E53D3" w14:textId="77777777" w:rsidR="005F735D" w:rsidRPr="00C65C06" w:rsidRDefault="005F735D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D02A2C9" w14:textId="77777777" w:rsidR="005F735D" w:rsidRPr="00C65C06" w:rsidRDefault="005F735D" w:rsidP="0084776A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692BF0C1" w14:textId="77777777" w:rsidR="005F735D" w:rsidRPr="00C65C06" w:rsidRDefault="005F735D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55C00024" w14:textId="77777777" w:rsidR="005F735D" w:rsidRPr="00C65C06" w:rsidRDefault="005F735D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5F735D" w:rsidRPr="00C65C06" w14:paraId="2F053B2A" w14:textId="77777777" w:rsidTr="0084776A">
        <w:tc>
          <w:tcPr>
            <w:tcW w:w="1229" w:type="dxa"/>
          </w:tcPr>
          <w:p w14:paraId="3C960E95" w14:textId="665C2500" w:rsidR="005F735D" w:rsidRPr="00C65C06" w:rsidRDefault="005F735D" w:rsidP="005F735D">
            <w:pPr>
              <w:pStyle w:val="Tabletext"/>
              <w:snapToGrid w:val="0"/>
            </w:pPr>
            <w:r w:rsidRPr="001E6611">
              <w:t>Class</w:t>
            </w:r>
          </w:p>
        </w:tc>
        <w:tc>
          <w:tcPr>
            <w:tcW w:w="2191" w:type="dxa"/>
          </w:tcPr>
          <w:p w14:paraId="63BA44F1" w14:textId="59AEF525" w:rsidR="005F735D" w:rsidRPr="00C65C06" w:rsidRDefault="005F735D" w:rsidP="005F735D">
            <w:pPr>
              <w:pStyle w:val="Tabletext"/>
              <w:snapToGrid w:val="0"/>
            </w:pPr>
            <w:r>
              <w:t>S100_PR_PaletteItem</w:t>
            </w:r>
          </w:p>
        </w:tc>
        <w:tc>
          <w:tcPr>
            <w:tcW w:w="3960" w:type="dxa"/>
          </w:tcPr>
          <w:p w14:paraId="7BF3B115" w14:textId="0D1D5D28" w:rsidR="005F735D" w:rsidRPr="00C65C06" w:rsidRDefault="005F735D" w:rsidP="005F735D">
            <w:pPr>
              <w:pStyle w:val="Tabletext"/>
              <w:snapToGrid w:val="0"/>
              <w:jc w:val="left"/>
            </w:pPr>
            <w:r>
              <w:t>Definition of a colour palette entry</w:t>
            </w:r>
          </w:p>
        </w:tc>
        <w:tc>
          <w:tcPr>
            <w:tcW w:w="720" w:type="dxa"/>
          </w:tcPr>
          <w:p w14:paraId="4EDD632C" w14:textId="16A12EE1" w:rsidR="005F735D" w:rsidRPr="00C65C06" w:rsidRDefault="005F735D" w:rsidP="005F735D">
            <w:pPr>
              <w:pStyle w:val="Tabletext"/>
              <w:snapToGrid w:val="0"/>
              <w:jc w:val="center"/>
            </w:pPr>
            <w:r w:rsidRPr="001E6611">
              <w:t>-</w:t>
            </w:r>
          </w:p>
        </w:tc>
        <w:tc>
          <w:tcPr>
            <w:tcW w:w="2520" w:type="dxa"/>
          </w:tcPr>
          <w:p w14:paraId="1E32623B" w14:textId="7800227D" w:rsidR="005F735D" w:rsidRPr="00C65C06" w:rsidRDefault="005F735D" w:rsidP="005F735D">
            <w:pPr>
              <w:pStyle w:val="Tabletext"/>
              <w:snapToGrid w:val="0"/>
            </w:pPr>
            <w:r w:rsidRPr="001E6611">
              <w:t>S100_PR_RegisterItem</w:t>
            </w:r>
          </w:p>
        </w:tc>
        <w:tc>
          <w:tcPr>
            <w:tcW w:w="2880" w:type="dxa"/>
          </w:tcPr>
          <w:p w14:paraId="0DEF43B5" w14:textId="77777777" w:rsidR="005F735D" w:rsidRPr="00C65C06" w:rsidRDefault="005F735D" w:rsidP="005F735D">
            <w:pPr>
              <w:pStyle w:val="Tabletext"/>
              <w:snapToGrid w:val="0"/>
              <w:jc w:val="left"/>
            </w:pPr>
          </w:p>
        </w:tc>
      </w:tr>
      <w:tr w:rsidR="005F735D" w:rsidRPr="00225890" w14:paraId="285C593D" w14:textId="77777777" w:rsidTr="0084776A">
        <w:tc>
          <w:tcPr>
            <w:tcW w:w="1229" w:type="dxa"/>
          </w:tcPr>
          <w:p w14:paraId="76BB8DE0" w14:textId="5A73FBDA" w:rsidR="005F735D" w:rsidRPr="00C65C06" w:rsidRDefault="005F735D" w:rsidP="005F735D">
            <w:pPr>
              <w:pStyle w:val="Tabletext"/>
              <w:snapToGrid w:val="0"/>
            </w:pPr>
            <w:r w:rsidRPr="001E6611">
              <w:t>Attribute</w:t>
            </w:r>
          </w:p>
        </w:tc>
        <w:tc>
          <w:tcPr>
            <w:tcW w:w="2191" w:type="dxa"/>
          </w:tcPr>
          <w:p w14:paraId="143EBF7E" w14:textId="2610B651" w:rsidR="005F735D" w:rsidRPr="00C65C06" w:rsidRDefault="005F735D" w:rsidP="005F735D">
            <w:pPr>
              <w:pStyle w:val="Tabletext"/>
              <w:snapToGrid w:val="0"/>
            </w:pPr>
            <w:r>
              <w:t>transparency</w:t>
            </w:r>
          </w:p>
        </w:tc>
        <w:tc>
          <w:tcPr>
            <w:tcW w:w="3960" w:type="dxa"/>
          </w:tcPr>
          <w:p w14:paraId="4644F4A7" w14:textId="2719EC38" w:rsidR="005F735D" w:rsidRPr="00C65C06" w:rsidRDefault="005F735D" w:rsidP="005F735D">
            <w:pPr>
              <w:pStyle w:val="Tabletext"/>
              <w:snapToGrid w:val="0"/>
              <w:jc w:val="left"/>
            </w:pPr>
            <w:r>
              <w:rPr>
                <w:rFonts w:cs="Arial"/>
                <w:color w:val="000000"/>
              </w:rPr>
              <w:t>Transparency</w:t>
            </w:r>
          </w:p>
        </w:tc>
        <w:tc>
          <w:tcPr>
            <w:tcW w:w="720" w:type="dxa"/>
          </w:tcPr>
          <w:p w14:paraId="5E6A8721" w14:textId="02CF57AC" w:rsidR="005F735D" w:rsidRPr="00C65C06" w:rsidRDefault="005F735D" w:rsidP="005F735D">
            <w:pPr>
              <w:pStyle w:val="Tabletext"/>
              <w:snapToGrid w:val="0"/>
              <w:jc w:val="center"/>
            </w:pPr>
            <w:r>
              <w:t>0..</w:t>
            </w:r>
            <w:r w:rsidRPr="001E6611">
              <w:t>1</w:t>
            </w:r>
          </w:p>
        </w:tc>
        <w:tc>
          <w:tcPr>
            <w:tcW w:w="2520" w:type="dxa"/>
          </w:tcPr>
          <w:p w14:paraId="37CEDC5F" w14:textId="61753887" w:rsidR="005F735D" w:rsidRPr="00C65C06" w:rsidRDefault="005F735D" w:rsidP="005F735D">
            <w:pPr>
              <w:pStyle w:val="Tabletext"/>
              <w:snapToGrid w:val="0"/>
            </w:pPr>
            <w:r>
              <w:t>Real</w:t>
            </w:r>
          </w:p>
        </w:tc>
        <w:tc>
          <w:tcPr>
            <w:tcW w:w="2880" w:type="dxa"/>
          </w:tcPr>
          <w:p w14:paraId="15E90B1F" w14:textId="6906829C" w:rsidR="005F735D" w:rsidRPr="00C65C06" w:rsidRDefault="005F735D" w:rsidP="005F735D">
            <w:pPr>
              <w:pStyle w:val="Tabletext"/>
              <w:snapToGrid w:val="0"/>
              <w:jc w:val="left"/>
            </w:pPr>
            <w:r>
              <w:t>Range is [0, 1], default is 0 (opaque)</w:t>
            </w:r>
          </w:p>
        </w:tc>
      </w:tr>
      <w:tr w:rsidR="005F735D" w:rsidRPr="00C65C06" w14:paraId="333D5CF2" w14:textId="77777777" w:rsidTr="0084776A">
        <w:tc>
          <w:tcPr>
            <w:tcW w:w="1229" w:type="dxa"/>
          </w:tcPr>
          <w:p w14:paraId="79D83CBE" w14:textId="1CA4D89D" w:rsidR="005F735D" w:rsidRPr="00C65C06" w:rsidRDefault="005F735D" w:rsidP="005F735D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91" w:type="dxa"/>
          </w:tcPr>
          <w:p w14:paraId="779F3F14" w14:textId="33D61A37" w:rsidR="005F735D" w:rsidRPr="00C65C06" w:rsidRDefault="005F735D" w:rsidP="005F735D">
            <w:pPr>
              <w:pStyle w:val="Tabletext"/>
              <w:snapToGrid w:val="0"/>
            </w:pPr>
            <w:r>
              <w:t>colour</w:t>
            </w:r>
          </w:p>
        </w:tc>
        <w:tc>
          <w:tcPr>
            <w:tcW w:w="3960" w:type="dxa"/>
          </w:tcPr>
          <w:p w14:paraId="3343DE6C" w14:textId="3CD9D6FB" w:rsidR="005F735D" w:rsidRPr="00C65C06" w:rsidRDefault="005F735D" w:rsidP="005F735D">
            <w:pPr>
              <w:pStyle w:val="Tabletext"/>
              <w:snapToGrid w:val="0"/>
              <w:jc w:val="left"/>
            </w:pPr>
            <w:r>
              <w:rPr>
                <w:rFonts w:cs="Arial"/>
                <w:color w:val="000000"/>
              </w:rPr>
              <w:t>The colour value</w:t>
            </w:r>
          </w:p>
        </w:tc>
        <w:tc>
          <w:tcPr>
            <w:tcW w:w="720" w:type="dxa"/>
          </w:tcPr>
          <w:p w14:paraId="4DB8AE53" w14:textId="3C0E9021" w:rsidR="005F735D" w:rsidRPr="00C65C06" w:rsidRDefault="005F735D" w:rsidP="005F735D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41047EDE" w14:textId="6E619038" w:rsidR="005F735D" w:rsidRPr="00C65C06" w:rsidRDefault="005F735D" w:rsidP="005F735D">
            <w:pPr>
              <w:pStyle w:val="Tabletext"/>
              <w:snapToGrid w:val="0"/>
            </w:pPr>
            <w:r>
              <w:t>S100_PR_ColourValue</w:t>
            </w:r>
          </w:p>
        </w:tc>
        <w:tc>
          <w:tcPr>
            <w:tcW w:w="2880" w:type="dxa"/>
          </w:tcPr>
          <w:p w14:paraId="6483E6E2" w14:textId="77777777" w:rsidR="005F735D" w:rsidRPr="00C65C06" w:rsidRDefault="005F735D" w:rsidP="005F735D">
            <w:pPr>
              <w:pStyle w:val="Tabletext"/>
              <w:snapToGrid w:val="0"/>
              <w:jc w:val="left"/>
            </w:pPr>
          </w:p>
        </w:tc>
      </w:tr>
      <w:tr w:rsidR="005F735D" w:rsidRPr="00C65C06" w14:paraId="0CAC1195" w14:textId="77777777" w:rsidTr="0084776A">
        <w:tc>
          <w:tcPr>
            <w:tcW w:w="1229" w:type="dxa"/>
          </w:tcPr>
          <w:p w14:paraId="3F852A11" w14:textId="2FE6942E" w:rsidR="005F735D" w:rsidRPr="00C65C06" w:rsidRDefault="005F735D" w:rsidP="005F735D">
            <w:pPr>
              <w:pStyle w:val="Tabletext"/>
              <w:snapToGrid w:val="0"/>
            </w:pPr>
            <w:r>
              <w:t>Association</w:t>
            </w:r>
          </w:p>
        </w:tc>
        <w:tc>
          <w:tcPr>
            <w:tcW w:w="2191" w:type="dxa"/>
          </w:tcPr>
          <w:p w14:paraId="72AB9AD3" w14:textId="3BCF687A" w:rsidR="005F735D" w:rsidRPr="00C65C06" w:rsidRDefault="005F735D" w:rsidP="005F735D">
            <w:pPr>
              <w:pStyle w:val="Tabletext"/>
              <w:snapToGrid w:val="0"/>
            </w:pPr>
            <w:r>
              <w:t>palette</w:t>
            </w:r>
          </w:p>
        </w:tc>
        <w:tc>
          <w:tcPr>
            <w:tcW w:w="3960" w:type="dxa"/>
          </w:tcPr>
          <w:p w14:paraId="3C5F89E3" w14:textId="1EE7D9E7" w:rsidR="005F735D" w:rsidRPr="00C65C06" w:rsidRDefault="005F735D" w:rsidP="005F735D">
            <w:pPr>
              <w:pStyle w:val="Tabletext"/>
              <w:snapToGrid w:val="0"/>
              <w:jc w:val="left"/>
            </w:pPr>
            <w:r>
              <w:rPr>
                <w:rFonts w:cs="Arial"/>
                <w:color w:val="000000"/>
              </w:rPr>
              <w:t>The palette(s) associated with this item</w:t>
            </w:r>
          </w:p>
        </w:tc>
        <w:tc>
          <w:tcPr>
            <w:tcW w:w="720" w:type="dxa"/>
          </w:tcPr>
          <w:p w14:paraId="38399F69" w14:textId="3F9F34A1" w:rsidR="005F735D" w:rsidRPr="00C65C06" w:rsidRDefault="005F735D" w:rsidP="005F735D">
            <w:pPr>
              <w:pStyle w:val="Tabletext"/>
              <w:snapToGrid w:val="0"/>
              <w:jc w:val="center"/>
            </w:pPr>
            <w:r>
              <w:t>1..*</w:t>
            </w:r>
          </w:p>
        </w:tc>
        <w:tc>
          <w:tcPr>
            <w:tcW w:w="2520" w:type="dxa"/>
          </w:tcPr>
          <w:p w14:paraId="15A53FBC" w14:textId="59B2E9CA" w:rsidR="005F735D" w:rsidRPr="00C65C06" w:rsidRDefault="005F735D" w:rsidP="005F735D">
            <w:pPr>
              <w:pStyle w:val="Tabletext"/>
              <w:snapToGrid w:val="0"/>
            </w:pPr>
            <w:r>
              <w:t>S100_PR_ColourPalette</w:t>
            </w:r>
          </w:p>
        </w:tc>
        <w:tc>
          <w:tcPr>
            <w:tcW w:w="2880" w:type="dxa"/>
          </w:tcPr>
          <w:p w14:paraId="7F8AD8CC" w14:textId="3FBFDA67" w:rsidR="005F735D" w:rsidRPr="00C65C06" w:rsidRDefault="005F735D" w:rsidP="005F735D">
            <w:pPr>
              <w:pStyle w:val="Tabletext"/>
              <w:snapToGrid w:val="0"/>
              <w:jc w:val="left"/>
            </w:pPr>
            <w:r>
              <w:t>Used to identify dependencies</w:t>
            </w:r>
          </w:p>
        </w:tc>
      </w:tr>
    </w:tbl>
    <w:p w14:paraId="28536013" w14:textId="78ACBB59" w:rsidR="00F56048" w:rsidRPr="00C65C06" w:rsidRDefault="00F56048" w:rsidP="00C27511">
      <w:pPr>
        <w:pStyle w:val="ParagraphText"/>
        <w:spacing w:after="0"/>
        <w:jc w:val="both"/>
        <w:rPr>
          <w:color w:val="auto"/>
        </w:rPr>
      </w:pPr>
    </w:p>
    <w:p w14:paraId="79E5A0FC" w14:textId="5DFAE470" w:rsidR="00146D9E" w:rsidRPr="00C65C06" w:rsidRDefault="00146D9E" w:rsidP="00F33485">
      <w:pPr>
        <w:pStyle w:val="Heading3"/>
        <w:keepLines/>
        <w:rPr>
          <w:lang w:val="en-GB"/>
        </w:rPr>
      </w:pPr>
      <w:bookmarkStart w:id="126" w:name="_Toc131578436"/>
      <w:r w:rsidRPr="00C65C06">
        <w:rPr>
          <w:lang w:val="en-GB"/>
        </w:rPr>
        <w:t>S100_PR_DisplayMode</w:t>
      </w:r>
      <w:bookmarkEnd w:id="126"/>
    </w:p>
    <w:p w14:paraId="795DD104" w14:textId="03B87126" w:rsidR="00146D9E" w:rsidRPr="00225890" w:rsidRDefault="00146D9E" w:rsidP="00F33485">
      <w:pPr>
        <w:pStyle w:val="ParagraphText"/>
        <w:keepNext/>
        <w:keepLines/>
        <w:spacing w:after="120"/>
        <w:jc w:val="both"/>
        <w:rPr>
          <w:color w:val="auto"/>
          <w:rPrChange w:id="127" w:author="Jeff Wootton" w:date="2024-04-25T11:45:00Z">
            <w:rPr>
              <w:color w:val="auto"/>
              <w:lang w:val="de-DE"/>
            </w:rPr>
          </w:rPrChange>
        </w:rPr>
      </w:pPr>
      <w:r w:rsidRPr="00225890">
        <w:rPr>
          <w:color w:val="auto"/>
          <w:rPrChange w:id="128" w:author="Jeff Wootton" w:date="2024-04-25T11:45:00Z">
            <w:rPr>
              <w:color w:val="auto"/>
              <w:lang w:val="de-DE"/>
            </w:rPr>
          </w:rPrChange>
        </w:rPr>
        <w:t>This is a specialization of the class S100_PR_RegisterItem used to register a Display Mode according to Part 9 Portrayal.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191"/>
        <w:gridCol w:w="3960"/>
        <w:gridCol w:w="720"/>
        <w:gridCol w:w="2520"/>
        <w:gridCol w:w="2880"/>
      </w:tblGrid>
      <w:tr w:rsidR="00146D9E" w:rsidRPr="00C65C06" w14:paraId="4FC26C17" w14:textId="77777777" w:rsidTr="0078120B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27494B1F" w14:textId="77777777" w:rsidR="00146D9E" w:rsidRPr="00C65C06" w:rsidRDefault="00146D9E" w:rsidP="00146D9E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191" w:type="dxa"/>
            <w:shd w:val="clear" w:color="auto" w:fill="D9D9D9" w:themeFill="background1" w:themeFillShade="D9"/>
            <w:vAlign w:val="center"/>
          </w:tcPr>
          <w:p w14:paraId="41D3999C" w14:textId="77777777" w:rsidR="00146D9E" w:rsidRPr="00C65C06" w:rsidRDefault="00146D9E" w:rsidP="00146D9E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6DB8DC19" w14:textId="77777777" w:rsidR="00146D9E" w:rsidRPr="00C65C06" w:rsidRDefault="00146D9E" w:rsidP="00146D9E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7E09088" w14:textId="77777777" w:rsidR="00146D9E" w:rsidRPr="00C65C06" w:rsidRDefault="00146D9E" w:rsidP="00D30A1A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D15AF83" w14:textId="77777777" w:rsidR="00146D9E" w:rsidRPr="00C65C06" w:rsidRDefault="00146D9E" w:rsidP="00146D9E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33FB02F7" w14:textId="77777777" w:rsidR="00146D9E" w:rsidRPr="00C65C06" w:rsidRDefault="00146D9E" w:rsidP="00146D9E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146D9E" w:rsidRPr="00C65C06" w14:paraId="37C75375" w14:textId="77777777" w:rsidTr="00D30A1A">
        <w:tc>
          <w:tcPr>
            <w:tcW w:w="1229" w:type="dxa"/>
          </w:tcPr>
          <w:p w14:paraId="0196CDF9" w14:textId="77777777" w:rsidR="00146D9E" w:rsidRPr="00C65C06" w:rsidRDefault="00146D9E" w:rsidP="00D30A1A">
            <w:pPr>
              <w:pStyle w:val="Tabletext"/>
              <w:snapToGrid w:val="0"/>
            </w:pPr>
            <w:r w:rsidRPr="00C65C06">
              <w:t>Class</w:t>
            </w:r>
          </w:p>
        </w:tc>
        <w:tc>
          <w:tcPr>
            <w:tcW w:w="2191" w:type="dxa"/>
          </w:tcPr>
          <w:p w14:paraId="116884BA" w14:textId="77777777" w:rsidR="00146D9E" w:rsidRPr="00C65C06" w:rsidRDefault="00146D9E" w:rsidP="00D30A1A">
            <w:pPr>
              <w:pStyle w:val="Tabletext"/>
              <w:snapToGrid w:val="0"/>
            </w:pPr>
            <w:r w:rsidRPr="00C65C06">
              <w:t>S100_PR_DisplayMode</w:t>
            </w:r>
          </w:p>
        </w:tc>
        <w:tc>
          <w:tcPr>
            <w:tcW w:w="3960" w:type="dxa"/>
          </w:tcPr>
          <w:p w14:paraId="71B8A10B" w14:textId="77777777" w:rsidR="00146D9E" w:rsidRPr="00C65C06" w:rsidRDefault="00146D9E" w:rsidP="00D30A1A">
            <w:pPr>
              <w:pStyle w:val="Tabletext"/>
              <w:snapToGrid w:val="0"/>
              <w:jc w:val="left"/>
            </w:pPr>
            <w:r w:rsidRPr="00C65C06">
              <w:t>Used to register a Display Mode</w:t>
            </w:r>
          </w:p>
        </w:tc>
        <w:tc>
          <w:tcPr>
            <w:tcW w:w="720" w:type="dxa"/>
          </w:tcPr>
          <w:p w14:paraId="530727A8" w14:textId="77777777" w:rsidR="00146D9E" w:rsidRPr="00C65C06" w:rsidRDefault="00146D9E" w:rsidP="00D30A1A">
            <w:pPr>
              <w:pStyle w:val="Tabletext"/>
              <w:snapToGrid w:val="0"/>
              <w:jc w:val="center"/>
            </w:pPr>
            <w:r w:rsidRPr="00C65C06">
              <w:t>-</w:t>
            </w:r>
          </w:p>
        </w:tc>
        <w:tc>
          <w:tcPr>
            <w:tcW w:w="2520" w:type="dxa"/>
          </w:tcPr>
          <w:p w14:paraId="5489359E" w14:textId="77777777" w:rsidR="00146D9E" w:rsidRPr="00C65C06" w:rsidRDefault="00146D9E" w:rsidP="00D30A1A">
            <w:pPr>
              <w:pStyle w:val="Tabletext"/>
              <w:snapToGrid w:val="0"/>
            </w:pPr>
            <w:r w:rsidRPr="00C65C06">
              <w:t>S100_PR_RegisterItem</w:t>
            </w:r>
          </w:p>
        </w:tc>
        <w:tc>
          <w:tcPr>
            <w:tcW w:w="2880" w:type="dxa"/>
          </w:tcPr>
          <w:p w14:paraId="2EDAC338" w14:textId="77777777" w:rsidR="00146D9E" w:rsidRPr="00C65C06" w:rsidRDefault="00146D9E" w:rsidP="00D30A1A">
            <w:pPr>
              <w:pStyle w:val="Tabletext"/>
              <w:snapToGrid w:val="0"/>
              <w:jc w:val="left"/>
            </w:pPr>
            <w:r w:rsidRPr="00C65C06">
              <w:t>See Part 9 Portrayal</w:t>
            </w:r>
          </w:p>
        </w:tc>
      </w:tr>
    </w:tbl>
    <w:p w14:paraId="0B92643D" w14:textId="77777777" w:rsidR="00146D9E" w:rsidRPr="00146D9E" w:rsidRDefault="00146D9E" w:rsidP="00146D9E">
      <w:pPr>
        <w:pStyle w:val="ParagraphText"/>
        <w:spacing w:after="0"/>
        <w:jc w:val="both"/>
        <w:rPr>
          <w:color w:val="FF0000"/>
        </w:rPr>
      </w:pPr>
    </w:p>
    <w:p w14:paraId="20EACBD3" w14:textId="07B807E6" w:rsidR="00D30A1A" w:rsidRPr="00C65C06" w:rsidRDefault="00D30A1A" w:rsidP="00D30A1A">
      <w:pPr>
        <w:pStyle w:val="Heading3"/>
        <w:keepLines/>
        <w:rPr>
          <w:lang w:val="en-GB"/>
        </w:rPr>
      </w:pPr>
      <w:bookmarkStart w:id="129" w:name="_Toc131578437"/>
      <w:r w:rsidRPr="00C65C06">
        <w:rPr>
          <w:lang w:val="en-GB"/>
        </w:rPr>
        <w:t>S100_PR_ViewingGroupLayer</w:t>
      </w:r>
      <w:bookmarkEnd w:id="129"/>
    </w:p>
    <w:p w14:paraId="6A9A1579" w14:textId="461D91B1" w:rsidR="00D30A1A" w:rsidRPr="00225890" w:rsidRDefault="00D30A1A" w:rsidP="00D30A1A">
      <w:pPr>
        <w:pStyle w:val="ParagraphText"/>
        <w:keepNext/>
        <w:keepLines/>
        <w:spacing w:after="120"/>
        <w:jc w:val="both"/>
        <w:rPr>
          <w:color w:val="auto"/>
          <w:rPrChange w:id="130" w:author="Jeff Wootton" w:date="2024-04-25T11:45:00Z">
            <w:rPr>
              <w:color w:val="auto"/>
              <w:lang w:val="de-DE"/>
            </w:rPr>
          </w:rPrChange>
        </w:rPr>
      </w:pPr>
      <w:r w:rsidRPr="00225890">
        <w:rPr>
          <w:color w:val="auto"/>
          <w:rPrChange w:id="131" w:author="Jeff Wootton" w:date="2024-04-25T11:45:00Z">
            <w:rPr>
              <w:color w:val="auto"/>
              <w:lang w:val="de-DE"/>
            </w:rPr>
          </w:rPrChange>
        </w:rPr>
        <w:t>This is a specialization of the class S100_PR_RegisterItem used to register a Viewing Group Layer according to Part 9 Portrayal.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618"/>
        <w:gridCol w:w="3533"/>
        <w:gridCol w:w="720"/>
        <w:gridCol w:w="2520"/>
        <w:gridCol w:w="2880"/>
      </w:tblGrid>
      <w:tr w:rsidR="00D30A1A" w:rsidRPr="00C65C06" w14:paraId="208B0FF3" w14:textId="77777777" w:rsidTr="0078120B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058297CE" w14:textId="77777777" w:rsidR="00D30A1A" w:rsidRPr="00C65C06" w:rsidRDefault="00D30A1A" w:rsidP="00D30A1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618" w:type="dxa"/>
            <w:shd w:val="clear" w:color="auto" w:fill="D9D9D9" w:themeFill="background1" w:themeFillShade="D9"/>
            <w:vAlign w:val="center"/>
          </w:tcPr>
          <w:p w14:paraId="7E065D93" w14:textId="77777777" w:rsidR="00D30A1A" w:rsidRPr="00C65C06" w:rsidRDefault="00D30A1A" w:rsidP="00D30A1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533" w:type="dxa"/>
            <w:shd w:val="clear" w:color="auto" w:fill="D9D9D9" w:themeFill="background1" w:themeFillShade="D9"/>
            <w:vAlign w:val="center"/>
          </w:tcPr>
          <w:p w14:paraId="5540C2E4" w14:textId="77777777" w:rsidR="00D30A1A" w:rsidRPr="00C65C06" w:rsidRDefault="00D30A1A" w:rsidP="00D30A1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08193A6" w14:textId="77777777" w:rsidR="00D30A1A" w:rsidRPr="00C65C06" w:rsidRDefault="00D30A1A" w:rsidP="00D30A1A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760A1394" w14:textId="77777777" w:rsidR="00D30A1A" w:rsidRPr="00C65C06" w:rsidRDefault="00D30A1A" w:rsidP="00D30A1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7B9E1185" w14:textId="77777777" w:rsidR="00D30A1A" w:rsidRPr="00C65C06" w:rsidRDefault="00D30A1A" w:rsidP="00D30A1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D30A1A" w:rsidRPr="00C65C06" w14:paraId="00253BF8" w14:textId="77777777" w:rsidTr="00D30A1A">
        <w:tc>
          <w:tcPr>
            <w:tcW w:w="1229" w:type="dxa"/>
          </w:tcPr>
          <w:p w14:paraId="46D1F491" w14:textId="77777777" w:rsidR="00D30A1A" w:rsidRPr="00C65C06" w:rsidRDefault="00D30A1A" w:rsidP="00D30A1A">
            <w:pPr>
              <w:pStyle w:val="Tabletext"/>
              <w:snapToGrid w:val="0"/>
            </w:pPr>
            <w:r w:rsidRPr="00C65C06">
              <w:t>Class</w:t>
            </w:r>
          </w:p>
        </w:tc>
        <w:tc>
          <w:tcPr>
            <w:tcW w:w="2618" w:type="dxa"/>
          </w:tcPr>
          <w:p w14:paraId="7FA044F3" w14:textId="77777777" w:rsidR="00D30A1A" w:rsidRPr="00C65C06" w:rsidRDefault="00D30A1A" w:rsidP="00D30A1A">
            <w:pPr>
              <w:pStyle w:val="Tabletext"/>
              <w:snapToGrid w:val="0"/>
            </w:pPr>
            <w:r w:rsidRPr="00C65C06">
              <w:t>S100_PR_ViewingGroupLayer</w:t>
            </w:r>
          </w:p>
        </w:tc>
        <w:tc>
          <w:tcPr>
            <w:tcW w:w="3533" w:type="dxa"/>
          </w:tcPr>
          <w:p w14:paraId="42821C28" w14:textId="77777777" w:rsidR="00D30A1A" w:rsidRPr="00C65C06" w:rsidRDefault="00D30A1A" w:rsidP="00D30A1A">
            <w:pPr>
              <w:pStyle w:val="Tabletext"/>
              <w:snapToGrid w:val="0"/>
              <w:jc w:val="left"/>
            </w:pPr>
            <w:r w:rsidRPr="00C65C06">
              <w:t>Used to register a Viewing Group Layer</w:t>
            </w:r>
          </w:p>
        </w:tc>
        <w:tc>
          <w:tcPr>
            <w:tcW w:w="720" w:type="dxa"/>
          </w:tcPr>
          <w:p w14:paraId="147F0A5E" w14:textId="77777777" w:rsidR="00D30A1A" w:rsidRPr="00C65C06" w:rsidRDefault="00D30A1A" w:rsidP="00D30A1A">
            <w:pPr>
              <w:pStyle w:val="Tabletext"/>
              <w:snapToGrid w:val="0"/>
              <w:jc w:val="center"/>
            </w:pPr>
            <w:r w:rsidRPr="00C65C06">
              <w:t>-</w:t>
            </w:r>
          </w:p>
        </w:tc>
        <w:tc>
          <w:tcPr>
            <w:tcW w:w="2520" w:type="dxa"/>
          </w:tcPr>
          <w:p w14:paraId="68BD77D6" w14:textId="77777777" w:rsidR="00D30A1A" w:rsidRPr="00C65C06" w:rsidRDefault="00D30A1A" w:rsidP="00D30A1A">
            <w:pPr>
              <w:pStyle w:val="Tabletext"/>
              <w:snapToGrid w:val="0"/>
            </w:pPr>
            <w:r w:rsidRPr="00C65C06">
              <w:t>S100_PR_RegisterItem</w:t>
            </w:r>
          </w:p>
        </w:tc>
        <w:tc>
          <w:tcPr>
            <w:tcW w:w="2880" w:type="dxa"/>
          </w:tcPr>
          <w:p w14:paraId="47AB35B7" w14:textId="77777777" w:rsidR="00D30A1A" w:rsidRPr="00C65C06" w:rsidRDefault="00D30A1A" w:rsidP="00D30A1A">
            <w:pPr>
              <w:pStyle w:val="Tabletext"/>
              <w:snapToGrid w:val="0"/>
              <w:jc w:val="left"/>
            </w:pPr>
            <w:r w:rsidRPr="00C65C06">
              <w:t>See Part 9 Portrayal</w:t>
            </w:r>
          </w:p>
        </w:tc>
      </w:tr>
      <w:tr w:rsidR="00225B6E" w:rsidRPr="00C65C06" w14:paraId="1294D631" w14:textId="77777777" w:rsidTr="00D30A1A">
        <w:tc>
          <w:tcPr>
            <w:tcW w:w="1229" w:type="dxa"/>
          </w:tcPr>
          <w:p w14:paraId="4DE9876E" w14:textId="31D4B049" w:rsidR="00225B6E" w:rsidRPr="00C65C06" w:rsidRDefault="00225B6E" w:rsidP="00225B6E">
            <w:pPr>
              <w:pStyle w:val="Tabletext"/>
              <w:snapToGrid w:val="0"/>
            </w:pPr>
            <w:r>
              <w:t>Association</w:t>
            </w:r>
          </w:p>
        </w:tc>
        <w:tc>
          <w:tcPr>
            <w:tcW w:w="2618" w:type="dxa"/>
          </w:tcPr>
          <w:p w14:paraId="12FD5D48" w14:textId="477BA1A2" w:rsidR="00225B6E" w:rsidRPr="00C65C06" w:rsidRDefault="00225B6E" w:rsidP="00225B6E">
            <w:pPr>
              <w:pStyle w:val="Tabletext"/>
              <w:snapToGrid w:val="0"/>
            </w:pPr>
            <w:proofErr w:type="spellStart"/>
            <w:r>
              <w:t>displayMode</w:t>
            </w:r>
            <w:proofErr w:type="spellEnd"/>
          </w:p>
        </w:tc>
        <w:tc>
          <w:tcPr>
            <w:tcW w:w="3533" w:type="dxa"/>
          </w:tcPr>
          <w:p w14:paraId="1CF0503A" w14:textId="6CF497C5" w:rsidR="00225B6E" w:rsidRPr="00C65C06" w:rsidRDefault="00225B6E" w:rsidP="00225B6E">
            <w:pPr>
              <w:pStyle w:val="Tabletext"/>
              <w:snapToGrid w:val="0"/>
              <w:jc w:val="left"/>
            </w:pPr>
            <w:r>
              <w:t>A display mode which may include this layer</w:t>
            </w:r>
          </w:p>
        </w:tc>
        <w:tc>
          <w:tcPr>
            <w:tcW w:w="720" w:type="dxa"/>
          </w:tcPr>
          <w:p w14:paraId="4A4275F8" w14:textId="0EA45C90" w:rsidR="00225B6E" w:rsidRPr="00C65C06" w:rsidRDefault="00225B6E" w:rsidP="00225B6E">
            <w:pPr>
              <w:pStyle w:val="Tabletext"/>
              <w:snapToGrid w:val="0"/>
              <w:jc w:val="center"/>
            </w:pPr>
            <w:r>
              <w:t>0..*</w:t>
            </w:r>
          </w:p>
        </w:tc>
        <w:tc>
          <w:tcPr>
            <w:tcW w:w="2520" w:type="dxa"/>
          </w:tcPr>
          <w:p w14:paraId="72B48E12" w14:textId="08C216D1" w:rsidR="00225B6E" w:rsidRPr="00C65C06" w:rsidRDefault="00225B6E" w:rsidP="00225B6E">
            <w:pPr>
              <w:pStyle w:val="Tabletext"/>
              <w:snapToGrid w:val="0"/>
            </w:pPr>
            <w:r>
              <w:t>S100_PR_DisplayMode</w:t>
            </w:r>
          </w:p>
        </w:tc>
        <w:tc>
          <w:tcPr>
            <w:tcW w:w="2880" w:type="dxa"/>
          </w:tcPr>
          <w:p w14:paraId="13BB46B9" w14:textId="18F2025B" w:rsidR="00225B6E" w:rsidRPr="00C65C06" w:rsidRDefault="00225B6E" w:rsidP="00225B6E">
            <w:pPr>
              <w:pStyle w:val="Tabletext"/>
              <w:snapToGrid w:val="0"/>
            </w:pPr>
            <w:r>
              <w:t>Used to identify dependencies</w:t>
            </w:r>
          </w:p>
        </w:tc>
      </w:tr>
    </w:tbl>
    <w:p w14:paraId="29D0223A" w14:textId="77777777" w:rsidR="00D30A1A" w:rsidRPr="00C65C06" w:rsidRDefault="00D30A1A" w:rsidP="00D30A1A">
      <w:pPr>
        <w:pStyle w:val="ParagraphText"/>
        <w:spacing w:after="0"/>
        <w:jc w:val="both"/>
        <w:rPr>
          <w:color w:val="auto"/>
          <w:lang w:val="de-DE"/>
        </w:rPr>
      </w:pPr>
    </w:p>
    <w:p w14:paraId="1B7FB57D" w14:textId="542B95CB" w:rsidR="00930345" w:rsidRPr="00C65C06" w:rsidRDefault="00930345" w:rsidP="00930345">
      <w:pPr>
        <w:pStyle w:val="Heading3"/>
        <w:keepLines/>
        <w:rPr>
          <w:lang w:val="en-GB"/>
        </w:rPr>
      </w:pPr>
      <w:bookmarkStart w:id="132" w:name="_Toc131578438"/>
      <w:r w:rsidRPr="00C65C06">
        <w:rPr>
          <w:lang w:val="en-GB"/>
        </w:rPr>
        <w:t>S100_PR_ViewingGroup</w:t>
      </w:r>
      <w:bookmarkEnd w:id="132"/>
    </w:p>
    <w:p w14:paraId="0D624026" w14:textId="7A836455" w:rsidR="00930345" w:rsidRPr="00225890" w:rsidRDefault="00930345" w:rsidP="00930345">
      <w:pPr>
        <w:pStyle w:val="ParagraphText"/>
        <w:keepNext/>
        <w:keepLines/>
        <w:spacing w:after="120"/>
        <w:jc w:val="both"/>
        <w:rPr>
          <w:color w:val="auto"/>
          <w:rPrChange w:id="133" w:author="Jeff Wootton" w:date="2024-04-25T11:45:00Z">
            <w:rPr>
              <w:color w:val="auto"/>
              <w:lang w:val="de-DE"/>
            </w:rPr>
          </w:rPrChange>
        </w:rPr>
      </w:pPr>
      <w:r w:rsidRPr="00225890">
        <w:rPr>
          <w:color w:val="auto"/>
          <w:rPrChange w:id="134" w:author="Jeff Wootton" w:date="2024-04-25T11:45:00Z">
            <w:rPr>
              <w:color w:val="auto"/>
              <w:lang w:val="de-DE"/>
            </w:rPr>
          </w:rPrChange>
        </w:rPr>
        <w:t>This is a specialization of the class S100_PR_RegisterItem used to register a Viewing Group according to Part 9 Portrayal.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618"/>
        <w:gridCol w:w="3533"/>
        <w:gridCol w:w="720"/>
        <w:gridCol w:w="2520"/>
        <w:gridCol w:w="2880"/>
      </w:tblGrid>
      <w:tr w:rsidR="00930345" w:rsidRPr="00C65C06" w14:paraId="1640AB56" w14:textId="77777777" w:rsidTr="0078120B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501E3742" w14:textId="77777777" w:rsidR="00930345" w:rsidRPr="00C65C06" w:rsidRDefault="00930345" w:rsidP="00930345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618" w:type="dxa"/>
            <w:shd w:val="clear" w:color="auto" w:fill="D9D9D9" w:themeFill="background1" w:themeFillShade="D9"/>
            <w:vAlign w:val="center"/>
          </w:tcPr>
          <w:p w14:paraId="323AC6E7" w14:textId="77777777" w:rsidR="00930345" w:rsidRPr="00C65C06" w:rsidRDefault="00930345" w:rsidP="00930345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533" w:type="dxa"/>
            <w:shd w:val="clear" w:color="auto" w:fill="D9D9D9" w:themeFill="background1" w:themeFillShade="D9"/>
            <w:vAlign w:val="center"/>
          </w:tcPr>
          <w:p w14:paraId="13ED634A" w14:textId="77777777" w:rsidR="00930345" w:rsidRPr="00C65C06" w:rsidRDefault="00930345" w:rsidP="00930345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506B96B" w14:textId="77777777" w:rsidR="00930345" w:rsidRPr="00C65C06" w:rsidRDefault="00930345" w:rsidP="004540EB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E0405CD" w14:textId="77777777" w:rsidR="00930345" w:rsidRPr="00C65C06" w:rsidRDefault="00930345" w:rsidP="00930345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3B5F71B3" w14:textId="77777777" w:rsidR="00930345" w:rsidRPr="00C65C06" w:rsidRDefault="00930345" w:rsidP="00930345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930345" w:rsidRPr="00C65C06" w14:paraId="25128497" w14:textId="77777777" w:rsidTr="004540EB">
        <w:tc>
          <w:tcPr>
            <w:tcW w:w="1229" w:type="dxa"/>
          </w:tcPr>
          <w:p w14:paraId="3D8B01B2" w14:textId="77777777" w:rsidR="00930345" w:rsidRPr="00C65C06" w:rsidRDefault="00930345" w:rsidP="004540EB">
            <w:pPr>
              <w:pStyle w:val="Tabletext"/>
              <w:snapToGrid w:val="0"/>
            </w:pPr>
            <w:r w:rsidRPr="00C65C06">
              <w:t>Class</w:t>
            </w:r>
          </w:p>
        </w:tc>
        <w:tc>
          <w:tcPr>
            <w:tcW w:w="2618" w:type="dxa"/>
          </w:tcPr>
          <w:p w14:paraId="18CCD319" w14:textId="77777777" w:rsidR="00930345" w:rsidRPr="00C65C06" w:rsidRDefault="00930345" w:rsidP="004540EB">
            <w:pPr>
              <w:pStyle w:val="Tabletext"/>
              <w:snapToGrid w:val="0"/>
            </w:pPr>
            <w:r w:rsidRPr="00C65C06">
              <w:t>S100_PR_ViewingGroup</w:t>
            </w:r>
          </w:p>
        </w:tc>
        <w:tc>
          <w:tcPr>
            <w:tcW w:w="3533" w:type="dxa"/>
          </w:tcPr>
          <w:p w14:paraId="04CB19DD" w14:textId="77777777" w:rsidR="00930345" w:rsidRPr="00C65C06" w:rsidRDefault="00930345" w:rsidP="004540EB">
            <w:pPr>
              <w:pStyle w:val="Tabletext"/>
              <w:snapToGrid w:val="0"/>
              <w:jc w:val="left"/>
            </w:pPr>
            <w:r w:rsidRPr="00C65C06">
              <w:t>Used to register a Viewing Group</w:t>
            </w:r>
          </w:p>
        </w:tc>
        <w:tc>
          <w:tcPr>
            <w:tcW w:w="720" w:type="dxa"/>
          </w:tcPr>
          <w:p w14:paraId="7EABD41A" w14:textId="77777777" w:rsidR="00930345" w:rsidRPr="00C65C06" w:rsidRDefault="00930345" w:rsidP="004540EB">
            <w:pPr>
              <w:pStyle w:val="Tabletext"/>
              <w:snapToGrid w:val="0"/>
              <w:jc w:val="center"/>
            </w:pPr>
            <w:r w:rsidRPr="00C65C06">
              <w:t>-</w:t>
            </w:r>
          </w:p>
        </w:tc>
        <w:tc>
          <w:tcPr>
            <w:tcW w:w="2520" w:type="dxa"/>
          </w:tcPr>
          <w:p w14:paraId="20F4D8B7" w14:textId="77777777" w:rsidR="00930345" w:rsidRPr="00C65C06" w:rsidRDefault="00930345" w:rsidP="004540EB">
            <w:pPr>
              <w:pStyle w:val="Tabletext"/>
              <w:snapToGrid w:val="0"/>
            </w:pPr>
            <w:r w:rsidRPr="00C65C06">
              <w:t>S100_PR_RegisterItem</w:t>
            </w:r>
          </w:p>
        </w:tc>
        <w:tc>
          <w:tcPr>
            <w:tcW w:w="2880" w:type="dxa"/>
          </w:tcPr>
          <w:p w14:paraId="6C2AB447" w14:textId="77777777" w:rsidR="00930345" w:rsidRPr="00C65C06" w:rsidRDefault="00930345" w:rsidP="004540EB">
            <w:pPr>
              <w:pStyle w:val="Tabletext"/>
              <w:snapToGrid w:val="0"/>
              <w:jc w:val="left"/>
            </w:pPr>
            <w:r w:rsidRPr="00C65C06">
              <w:t>See Part 9 Portrayal</w:t>
            </w:r>
          </w:p>
        </w:tc>
      </w:tr>
      <w:tr w:rsidR="00C32D89" w:rsidRPr="00C65C06" w14:paraId="2B9A0577" w14:textId="77777777" w:rsidTr="004540EB">
        <w:tc>
          <w:tcPr>
            <w:tcW w:w="1229" w:type="dxa"/>
          </w:tcPr>
          <w:p w14:paraId="6E1B8F93" w14:textId="0236B93B" w:rsidR="00C32D89" w:rsidRPr="00C65C06" w:rsidRDefault="00C32D89" w:rsidP="00C32D89">
            <w:pPr>
              <w:pStyle w:val="Tabletext"/>
              <w:snapToGrid w:val="0"/>
            </w:pPr>
            <w:r>
              <w:lastRenderedPageBreak/>
              <w:t>Attribute</w:t>
            </w:r>
          </w:p>
        </w:tc>
        <w:tc>
          <w:tcPr>
            <w:tcW w:w="2618" w:type="dxa"/>
          </w:tcPr>
          <w:p w14:paraId="325FE0E8" w14:textId="086CB3A0" w:rsidR="00C32D89" w:rsidRPr="00C65C06" w:rsidRDefault="00C32D89" w:rsidP="00C32D89">
            <w:pPr>
              <w:pStyle w:val="Tabletext"/>
              <w:snapToGrid w:val="0"/>
            </w:pPr>
            <w:proofErr w:type="spellStart"/>
            <w:r>
              <w:t>foundationMode</w:t>
            </w:r>
            <w:proofErr w:type="spellEnd"/>
          </w:p>
        </w:tc>
        <w:tc>
          <w:tcPr>
            <w:tcW w:w="3533" w:type="dxa"/>
          </w:tcPr>
          <w:p w14:paraId="2343EA57" w14:textId="4D33B487" w:rsidR="00C32D89" w:rsidRPr="00C65C06" w:rsidRDefault="00C32D89" w:rsidP="00C32D89">
            <w:pPr>
              <w:pStyle w:val="Tabletext"/>
              <w:snapToGrid w:val="0"/>
              <w:jc w:val="left"/>
            </w:pPr>
            <w:r>
              <w:t>Indicates the viewing group should always be on.</w:t>
            </w:r>
          </w:p>
        </w:tc>
        <w:tc>
          <w:tcPr>
            <w:tcW w:w="720" w:type="dxa"/>
          </w:tcPr>
          <w:p w14:paraId="7F81DF12" w14:textId="53A180BD" w:rsidR="00C32D89" w:rsidRPr="00C65C06" w:rsidRDefault="00C32D89" w:rsidP="00C32D89">
            <w:pPr>
              <w:pStyle w:val="Tabletext"/>
              <w:snapToGrid w:val="0"/>
              <w:jc w:val="center"/>
            </w:pPr>
            <w:r>
              <w:t>0..1</w:t>
            </w:r>
          </w:p>
        </w:tc>
        <w:tc>
          <w:tcPr>
            <w:tcW w:w="2520" w:type="dxa"/>
          </w:tcPr>
          <w:p w14:paraId="3457C314" w14:textId="75D4BE2E" w:rsidR="00C32D89" w:rsidRPr="00C65C06" w:rsidRDefault="00C32D89" w:rsidP="00C32D89">
            <w:pPr>
              <w:pStyle w:val="Tabletext"/>
              <w:snapToGrid w:val="0"/>
            </w:pPr>
            <w:r>
              <w:t>Boolean</w:t>
            </w:r>
          </w:p>
        </w:tc>
        <w:tc>
          <w:tcPr>
            <w:tcW w:w="2880" w:type="dxa"/>
          </w:tcPr>
          <w:p w14:paraId="25E3B4C1" w14:textId="7D90DDA6" w:rsidR="00C32D89" w:rsidRPr="00C65C06" w:rsidRDefault="00C32D89" w:rsidP="00C32D89">
            <w:pPr>
              <w:pStyle w:val="Tabletext"/>
              <w:snapToGrid w:val="0"/>
              <w:jc w:val="left"/>
            </w:pPr>
            <w:r>
              <w:t>Default is false</w:t>
            </w:r>
          </w:p>
        </w:tc>
      </w:tr>
      <w:tr w:rsidR="00C32D89" w:rsidRPr="00C65C06" w14:paraId="6AE6D53A" w14:textId="77777777" w:rsidTr="004540EB">
        <w:tc>
          <w:tcPr>
            <w:tcW w:w="1229" w:type="dxa"/>
          </w:tcPr>
          <w:p w14:paraId="5D92A415" w14:textId="39941BB9" w:rsidR="00C32D89" w:rsidRPr="00C65C06" w:rsidRDefault="00C32D89" w:rsidP="00C32D89">
            <w:pPr>
              <w:pStyle w:val="Tabletext"/>
              <w:snapToGrid w:val="0"/>
            </w:pPr>
            <w:r>
              <w:t>Association</w:t>
            </w:r>
          </w:p>
        </w:tc>
        <w:tc>
          <w:tcPr>
            <w:tcW w:w="2618" w:type="dxa"/>
          </w:tcPr>
          <w:p w14:paraId="5DAD94F7" w14:textId="01F849C6" w:rsidR="00C32D89" w:rsidRPr="00C65C06" w:rsidRDefault="00C32D89" w:rsidP="00C32D89">
            <w:pPr>
              <w:pStyle w:val="Tabletext"/>
              <w:snapToGrid w:val="0"/>
            </w:pPr>
            <w:proofErr w:type="spellStart"/>
            <w:r>
              <w:t>viewingGroupLayer</w:t>
            </w:r>
            <w:proofErr w:type="spellEnd"/>
          </w:p>
        </w:tc>
        <w:tc>
          <w:tcPr>
            <w:tcW w:w="3533" w:type="dxa"/>
          </w:tcPr>
          <w:p w14:paraId="6738B1AD" w14:textId="2D32E1EF" w:rsidR="00C32D89" w:rsidRPr="00C65C06" w:rsidRDefault="00C32D89" w:rsidP="00C32D89">
            <w:pPr>
              <w:pStyle w:val="Tabletext"/>
              <w:snapToGrid w:val="0"/>
              <w:jc w:val="left"/>
            </w:pPr>
            <w:r>
              <w:t>A viewing group layer which may include this viewing group</w:t>
            </w:r>
          </w:p>
        </w:tc>
        <w:tc>
          <w:tcPr>
            <w:tcW w:w="720" w:type="dxa"/>
          </w:tcPr>
          <w:p w14:paraId="050533E9" w14:textId="14125FBA" w:rsidR="00C32D89" w:rsidRPr="00C65C06" w:rsidRDefault="00C32D89" w:rsidP="00C32D89">
            <w:pPr>
              <w:pStyle w:val="Tabletext"/>
              <w:snapToGrid w:val="0"/>
              <w:jc w:val="center"/>
            </w:pPr>
            <w:r>
              <w:t>0..*</w:t>
            </w:r>
          </w:p>
        </w:tc>
        <w:tc>
          <w:tcPr>
            <w:tcW w:w="2520" w:type="dxa"/>
          </w:tcPr>
          <w:p w14:paraId="33A52100" w14:textId="1FEF1B25" w:rsidR="00C32D89" w:rsidRPr="00C65C06" w:rsidRDefault="00C32D89" w:rsidP="00C32D89">
            <w:pPr>
              <w:pStyle w:val="Tabletext"/>
              <w:snapToGrid w:val="0"/>
            </w:pPr>
            <w:r>
              <w:t>S100_PR_ViewingGroupLayer</w:t>
            </w:r>
          </w:p>
        </w:tc>
        <w:tc>
          <w:tcPr>
            <w:tcW w:w="2880" w:type="dxa"/>
          </w:tcPr>
          <w:p w14:paraId="60EFCF0B" w14:textId="32F1133D" w:rsidR="00C32D89" w:rsidRPr="00C65C06" w:rsidRDefault="00C32D89" w:rsidP="00C32D89">
            <w:pPr>
              <w:pStyle w:val="Tabletext"/>
              <w:snapToGrid w:val="0"/>
              <w:jc w:val="left"/>
            </w:pPr>
            <w:r>
              <w:t>Used to identify dependencies</w:t>
            </w:r>
          </w:p>
        </w:tc>
      </w:tr>
    </w:tbl>
    <w:p w14:paraId="116E2B17" w14:textId="77777777" w:rsidR="00930345" w:rsidRPr="00C65C06" w:rsidRDefault="00930345" w:rsidP="00930345">
      <w:pPr>
        <w:pStyle w:val="ParagraphText"/>
        <w:keepNext/>
        <w:keepLines/>
        <w:spacing w:after="0"/>
        <w:jc w:val="both"/>
        <w:rPr>
          <w:color w:val="auto"/>
          <w:lang w:val="de-DE"/>
        </w:rPr>
      </w:pPr>
    </w:p>
    <w:p w14:paraId="4363119C" w14:textId="2DFDCEAB" w:rsidR="00930345" w:rsidRPr="00C65C06" w:rsidRDefault="00930345" w:rsidP="00930345">
      <w:pPr>
        <w:pStyle w:val="Heading3"/>
        <w:keepLines/>
        <w:rPr>
          <w:lang w:val="en-GB"/>
        </w:rPr>
      </w:pPr>
      <w:bookmarkStart w:id="135" w:name="_Toc131578439"/>
      <w:r w:rsidRPr="00C65C06">
        <w:rPr>
          <w:lang w:val="en-GB"/>
        </w:rPr>
        <w:t>S100_PR_DisplayPlane</w:t>
      </w:r>
      <w:bookmarkEnd w:id="135"/>
    </w:p>
    <w:p w14:paraId="4AA75394" w14:textId="3ABDC314" w:rsidR="00930345" w:rsidRPr="00225890" w:rsidRDefault="00930345" w:rsidP="00930345">
      <w:pPr>
        <w:pStyle w:val="ParagraphText"/>
        <w:keepNext/>
        <w:keepLines/>
        <w:spacing w:after="120"/>
        <w:jc w:val="both"/>
        <w:rPr>
          <w:color w:val="auto"/>
          <w:rPrChange w:id="136" w:author="Jeff Wootton" w:date="2024-04-25T11:45:00Z">
            <w:rPr>
              <w:color w:val="auto"/>
              <w:lang w:val="de-DE"/>
            </w:rPr>
          </w:rPrChange>
        </w:rPr>
      </w:pPr>
      <w:r w:rsidRPr="00225890">
        <w:rPr>
          <w:color w:val="auto"/>
          <w:rPrChange w:id="137" w:author="Jeff Wootton" w:date="2024-04-25T11:45:00Z">
            <w:rPr>
              <w:color w:val="auto"/>
              <w:lang w:val="de-DE"/>
            </w:rPr>
          </w:rPrChange>
        </w:rPr>
        <w:t>This is a specialization of the class S100_PR_RegisterItem.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4"/>
        <w:gridCol w:w="3916"/>
        <w:gridCol w:w="720"/>
        <w:gridCol w:w="2520"/>
        <w:gridCol w:w="2880"/>
      </w:tblGrid>
      <w:tr w:rsidR="00930345" w:rsidRPr="00C65C06" w14:paraId="22E5AC4C" w14:textId="77777777" w:rsidTr="0078120B"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7CE4160" w14:textId="77777777" w:rsidR="00930345" w:rsidRPr="00C65C06" w:rsidRDefault="00930345" w:rsidP="00930345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204" w:type="dxa"/>
            <w:shd w:val="clear" w:color="auto" w:fill="D9D9D9" w:themeFill="background1" w:themeFillShade="D9"/>
            <w:vAlign w:val="center"/>
          </w:tcPr>
          <w:p w14:paraId="0EAEB7DA" w14:textId="77777777" w:rsidR="00930345" w:rsidRPr="00C65C06" w:rsidRDefault="00930345" w:rsidP="00930345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916" w:type="dxa"/>
            <w:shd w:val="clear" w:color="auto" w:fill="D9D9D9" w:themeFill="background1" w:themeFillShade="D9"/>
            <w:vAlign w:val="center"/>
          </w:tcPr>
          <w:p w14:paraId="5FCFCD9B" w14:textId="77777777" w:rsidR="00930345" w:rsidRPr="00C65C06" w:rsidRDefault="00930345" w:rsidP="00930345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20FA1FA" w14:textId="77777777" w:rsidR="00930345" w:rsidRPr="00C65C06" w:rsidRDefault="00930345" w:rsidP="004540EB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6CC5D886" w14:textId="77777777" w:rsidR="00930345" w:rsidRPr="00C65C06" w:rsidRDefault="00930345" w:rsidP="00930345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7D106B50" w14:textId="77777777" w:rsidR="00930345" w:rsidRPr="00C65C06" w:rsidRDefault="00930345" w:rsidP="00930345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930345" w:rsidRPr="00C65C06" w14:paraId="5E4023D2" w14:textId="77777777" w:rsidTr="004540EB">
        <w:tc>
          <w:tcPr>
            <w:tcW w:w="1260" w:type="dxa"/>
          </w:tcPr>
          <w:p w14:paraId="4B3D953F" w14:textId="77777777" w:rsidR="00930345" w:rsidRPr="00C65C06" w:rsidRDefault="00930345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Class</w:t>
            </w:r>
          </w:p>
        </w:tc>
        <w:tc>
          <w:tcPr>
            <w:tcW w:w="2204" w:type="dxa"/>
          </w:tcPr>
          <w:p w14:paraId="14937B04" w14:textId="77777777" w:rsidR="00930345" w:rsidRPr="00C65C06" w:rsidRDefault="00930345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S100_PR_DisplayPlane</w:t>
            </w:r>
          </w:p>
        </w:tc>
        <w:tc>
          <w:tcPr>
            <w:tcW w:w="3916" w:type="dxa"/>
          </w:tcPr>
          <w:p w14:paraId="78E2F5DB" w14:textId="77777777" w:rsidR="00930345" w:rsidRPr="00C65C06" w:rsidRDefault="00930345" w:rsidP="004540EB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t>The specific content for a display plane definition as a register item of type ‘</w:t>
            </w:r>
            <w:proofErr w:type="spellStart"/>
            <w:r w:rsidRPr="00C65C06">
              <w:t>displayPlane</w:t>
            </w:r>
            <w:proofErr w:type="spellEnd"/>
            <w:r w:rsidRPr="00C65C06">
              <w:t>’</w:t>
            </w:r>
          </w:p>
        </w:tc>
        <w:tc>
          <w:tcPr>
            <w:tcW w:w="720" w:type="dxa"/>
          </w:tcPr>
          <w:p w14:paraId="35FED59C" w14:textId="77777777" w:rsidR="00930345" w:rsidRPr="00C65C06" w:rsidRDefault="00930345" w:rsidP="004540EB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2520" w:type="dxa"/>
          </w:tcPr>
          <w:p w14:paraId="0C558FAD" w14:textId="77777777" w:rsidR="00930345" w:rsidRPr="00C65C06" w:rsidRDefault="00930345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t>S100_PR_RegisterItem</w:t>
            </w:r>
          </w:p>
        </w:tc>
        <w:tc>
          <w:tcPr>
            <w:tcW w:w="2880" w:type="dxa"/>
          </w:tcPr>
          <w:p w14:paraId="497596B2" w14:textId="77777777" w:rsidR="00930345" w:rsidRPr="00C65C06" w:rsidRDefault="00930345" w:rsidP="004540EB">
            <w:pPr>
              <w:pStyle w:val="Tabletext"/>
              <w:jc w:val="left"/>
              <w:rPr>
                <w:szCs w:val="18"/>
              </w:rPr>
            </w:pPr>
            <w:r w:rsidRPr="00C65C06">
              <w:rPr>
                <w:szCs w:val="18"/>
              </w:rPr>
              <w:t>See Part 9 Portrayal</w:t>
            </w:r>
          </w:p>
        </w:tc>
      </w:tr>
      <w:tr w:rsidR="00930345" w:rsidRPr="00C65C06" w14:paraId="2ECCC5F4" w14:textId="77777777" w:rsidTr="004540EB">
        <w:tc>
          <w:tcPr>
            <w:tcW w:w="1260" w:type="dxa"/>
          </w:tcPr>
          <w:p w14:paraId="3D371D1F" w14:textId="77777777" w:rsidR="00930345" w:rsidRPr="00C65C06" w:rsidRDefault="00930345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204" w:type="dxa"/>
          </w:tcPr>
          <w:p w14:paraId="06650D59" w14:textId="19B35753" w:rsidR="00930345" w:rsidRPr="00C65C06" w:rsidRDefault="0096667C" w:rsidP="004540EB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C65C06">
              <w:rPr>
                <w:szCs w:val="18"/>
              </w:rPr>
              <w:t>rder</w:t>
            </w:r>
          </w:p>
        </w:tc>
        <w:tc>
          <w:tcPr>
            <w:tcW w:w="3916" w:type="dxa"/>
          </w:tcPr>
          <w:p w14:paraId="6DBDD610" w14:textId="77777777" w:rsidR="00930345" w:rsidRPr="00C65C06" w:rsidRDefault="00930345" w:rsidP="004540EB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rPr>
                <w:szCs w:val="18"/>
              </w:rPr>
              <w:t>Used to sort the drawing order of display planes</w:t>
            </w:r>
          </w:p>
        </w:tc>
        <w:tc>
          <w:tcPr>
            <w:tcW w:w="720" w:type="dxa"/>
          </w:tcPr>
          <w:p w14:paraId="26CA0FA3" w14:textId="77777777" w:rsidR="00930345" w:rsidRPr="00C65C06" w:rsidRDefault="00930345" w:rsidP="004540EB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30C6A261" w14:textId="77777777" w:rsidR="00930345" w:rsidRPr="00C65C06" w:rsidRDefault="00930345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Integer</w:t>
            </w:r>
          </w:p>
        </w:tc>
        <w:tc>
          <w:tcPr>
            <w:tcW w:w="2880" w:type="dxa"/>
          </w:tcPr>
          <w:p w14:paraId="4F5025A0" w14:textId="77777777" w:rsidR="00930345" w:rsidRPr="00C65C06" w:rsidRDefault="00930345" w:rsidP="004540EB">
            <w:pPr>
              <w:pStyle w:val="Tabletext"/>
              <w:snapToGrid w:val="0"/>
              <w:rPr>
                <w:szCs w:val="18"/>
              </w:rPr>
            </w:pPr>
          </w:p>
        </w:tc>
      </w:tr>
    </w:tbl>
    <w:p w14:paraId="212C27B4" w14:textId="77777777" w:rsidR="00136C0A" w:rsidRPr="00C65C06" w:rsidRDefault="00F56048" w:rsidP="00EA792B">
      <w:pPr>
        <w:pStyle w:val="Heading3"/>
        <w:rPr>
          <w:lang w:val="en-GB"/>
        </w:rPr>
      </w:pPr>
      <w:bookmarkStart w:id="138" w:name="_Toc131578440"/>
      <w:r w:rsidRPr="00C65C06">
        <w:rPr>
          <w:lang w:val="en-GB"/>
        </w:rPr>
        <w:t>S100_</w:t>
      </w:r>
      <w:r w:rsidR="00136C0A" w:rsidRPr="00C65C06">
        <w:rPr>
          <w:lang w:val="en-GB"/>
        </w:rPr>
        <w:t>PR_Font</w:t>
      </w:r>
      <w:bookmarkEnd w:id="138"/>
    </w:p>
    <w:p w14:paraId="35FBDED6" w14:textId="18DFEA7F" w:rsidR="0073258B" w:rsidRPr="00C65C06" w:rsidRDefault="0073258B" w:rsidP="00EA792B">
      <w:pPr>
        <w:spacing w:after="120"/>
        <w:rPr>
          <w:lang w:val="en-GB"/>
        </w:rPr>
      </w:pPr>
      <w:r w:rsidRPr="00C65C06">
        <w:rPr>
          <w:lang w:val="en-GB"/>
        </w:rPr>
        <w:t>This is a specialization of S100_PR_</w:t>
      </w:r>
      <w:r w:rsidR="00010714" w:rsidRPr="00C65C06">
        <w:rPr>
          <w:lang w:val="en-GB"/>
        </w:rPr>
        <w:t xml:space="preserve">RegisterItem. Used to register a font file for use in a </w:t>
      </w:r>
      <w:r w:rsidR="00007551" w:rsidRPr="00C65C06">
        <w:rPr>
          <w:lang w:val="en-GB"/>
        </w:rPr>
        <w:t>P</w:t>
      </w:r>
      <w:r w:rsidR="00010714" w:rsidRPr="00C65C06">
        <w:rPr>
          <w:lang w:val="en-GB"/>
        </w:rPr>
        <w:t xml:space="preserve">ortrayal </w:t>
      </w:r>
      <w:r w:rsidR="00007551" w:rsidRPr="00C65C06">
        <w:rPr>
          <w:lang w:val="en-GB"/>
        </w:rPr>
        <w:t>C</w:t>
      </w:r>
      <w:r w:rsidR="00010714" w:rsidRPr="00C65C06">
        <w:rPr>
          <w:lang w:val="en-GB"/>
        </w:rPr>
        <w:t>atalogue.</w:t>
      </w:r>
    </w:p>
    <w:tbl>
      <w:tblPr>
        <w:tblW w:w="13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2191"/>
        <w:gridCol w:w="3960"/>
        <w:gridCol w:w="720"/>
        <w:gridCol w:w="2520"/>
        <w:gridCol w:w="2880"/>
      </w:tblGrid>
      <w:tr w:rsidR="00136C0A" w:rsidRPr="00C65C06" w14:paraId="277E523E" w14:textId="77777777" w:rsidTr="0078120B"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1B266803" w14:textId="77777777" w:rsidR="00136C0A" w:rsidRPr="00C65C06" w:rsidRDefault="00136C0A" w:rsidP="00C9442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191" w:type="dxa"/>
            <w:shd w:val="clear" w:color="auto" w:fill="D9D9D9" w:themeFill="background1" w:themeFillShade="D9"/>
            <w:vAlign w:val="center"/>
          </w:tcPr>
          <w:p w14:paraId="2B7105CC" w14:textId="77777777" w:rsidR="00136C0A" w:rsidRPr="00C65C06" w:rsidRDefault="00136C0A" w:rsidP="00C9442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29F81A42" w14:textId="77777777" w:rsidR="00136C0A" w:rsidRPr="00C65C06" w:rsidRDefault="00136C0A" w:rsidP="00C9442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E1423D4" w14:textId="77777777" w:rsidR="00136C0A" w:rsidRPr="00C65C06" w:rsidRDefault="00136C0A" w:rsidP="00BC5093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55AF4B4A" w14:textId="77777777" w:rsidR="00136C0A" w:rsidRPr="00C65C06" w:rsidRDefault="00136C0A" w:rsidP="00C9442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40E83677" w14:textId="77777777" w:rsidR="00136C0A" w:rsidRPr="00C65C06" w:rsidRDefault="00136C0A" w:rsidP="00C9442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C9442A" w:rsidRPr="00C65C06" w14:paraId="374EA994" w14:textId="77777777" w:rsidTr="00EA792B">
        <w:tc>
          <w:tcPr>
            <w:tcW w:w="1229" w:type="dxa"/>
          </w:tcPr>
          <w:p w14:paraId="3425D44A" w14:textId="77777777" w:rsidR="00C9442A" w:rsidRPr="00C65C06" w:rsidRDefault="00C9442A" w:rsidP="00C9442A">
            <w:pPr>
              <w:pStyle w:val="Tabletext"/>
              <w:snapToGrid w:val="0"/>
            </w:pPr>
            <w:r w:rsidRPr="00C65C06">
              <w:t>Class</w:t>
            </w:r>
          </w:p>
        </w:tc>
        <w:tc>
          <w:tcPr>
            <w:tcW w:w="2191" w:type="dxa"/>
          </w:tcPr>
          <w:p w14:paraId="2A4DE477" w14:textId="77777777" w:rsidR="00C9442A" w:rsidRPr="00C65C06" w:rsidRDefault="00C9442A" w:rsidP="00C9442A">
            <w:pPr>
              <w:pStyle w:val="Tabletext"/>
              <w:snapToGrid w:val="0"/>
            </w:pPr>
            <w:r w:rsidRPr="00C65C06">
              <w:t>S100_PR_Font</w:t>
            </w:r>
          </w:p>
        </w:tc>
        <w:tc>
          <w:tcPr>
            <w:tcW w:w="3960" w:type="dxa"/>
          </w:tcPr>
          <w:p w14:paraId="09426AF2" w14:textId="08E5F1E8" w:rsidR="00C9442A" w:rsidRPr="00C65C06" w:rsidRDefault="00C9442A" w:rsidP="00C9442A">
            <w:pPr>
              <w:pStyle w:val="Tabletext"/>
              <w:snapToGrid w:val="0"/>
              <w:jc w:val="left"/>
            </w:pPr>
            <w:r w:rsidRPr="00C65C06">
              <w:t>The specific content for a font file definition as a register item of type ‘font’</w:t>
            </w:r>
          </w:p>
        </w:tc>
        <w:tc>
          <w:tcPr>
            <w:tcW w:w="720" w:type="dxa"/>
          </w:tcPr>
          <w:p w14:paraId="540D84DA" w14:textId="77777777" w:rsidR="00C9442A" w:rsidRPr="00C65C06" w:rsidRDefault="00C9442A" w:rsidP="00C9442A">
            <w:pPr>
              <w:pStyle w:val="Tabletext"/>
              <w:snapToGrid w:val="0"/>
              <w:jc w:val="center"/>
            </w:pPr>
            <w:r w:rsidRPr="00C65C06">
              <w:t>-</w:t>
            </w:r>
          </w:p>
        </w:tc>
        <w:tc>
          <w:tcPr>
            <w:tcW w:w="2520" w:type="dxa"/>
          </w:tcPr>
          <w:p w14:paraId="25AE8F37" w14:textId="6133CE3F" w:rsidR="00C9442A" w:rsidRPr="00C65C06" w:rsidRDefault="00C9442A" w:rsidP="00C9442A">
            <w:pPr>
              <w:pStyle w:val="Tabletext"/>
              <w:snapToGrid w:val="0"/>
            </w:pPr>
            <w:r w:rsidRPr="00C65C06">
              <w:t>S100_PR_RegisterItem</w:t>
            </w:r>
          </w:p>
        </w:tc>
        <w:tc>
          <w:tcPr>
            <w:tcW w:w="2880" w:type="dxa"/>
          </w:tcPr>
          <w:p w14:paraId="34B8F9A9" w14:textId="0E4A7E16" w:rsidR="00C9442A" w:rsidRPr="00C65C06" w:rsidRDefault="00C9442A" w:rsidP="00C9442A">
            <w:pPr>
              <w:pStyle w:val="Tabletext"/>
              <w:snapToGrid w:val="0"/>
              <w:jc w:val="left"/>
            </w:pPr>
            <w:r w:rsidRPr="00C65C06">
              <w:rPr>
                <w:szCs w:val="18"/>
              </w:rPr>
              <w:t>See Part 9 Portrayal</w:t>
            </w:r>
          </w:p>
        </w:tc>
      </w:tr>
      <w:tr w:rsidR="00C9442A" w:rsidRPr="00C65C06" w14:paraId="525236BA" w14:textId="77777777" w:rsidTr="00EA792B">
        <w:tc>
          <w:tcPr>
            <w:tcW w:w="1229" w:type="dxa"/>
          </w:tcPr>
          <w:p w14:paraId="0DCD6459" w14:textId="77777777" w:rsidR="00C9442A" w:rsidRPr="00C65C06" w:rsidRDefault="00C9442A" w:rsidP="00C9442A">
            <w:pPr>
              <w:pStyle w:val="Tabletext"/>
              <w:snapToGrid w:val="0"/>
            </w:pPr>
            <w:r w:rsidRPr="00C65C06">
              <w:t>Attribute</w:t>
            </w:r>
          </w:p>
        </w:tc>
        <w:tc>
          <w:tcPr>
            <w:tcW w:w="2191" w:type="dxa"/>
          </w:tcPr>
          <w:p w14:paraId="1B8F7291" w14:textId="77777777" w:rsidR="00C9442A" w:rsidRPr="00C65C06" w:rsidRDefault="00C9442A" w:rsidP="00C9442A">
            <w:pPr>
              <w:pStyle w:val="Tabletext"/>
              <w:snapToGrid w:val="0"/>
            </w:pPr>
            <w:proofErr w:type="spellStart"/>
            <w:r w:rsidRPr="00C65C06">
              <w:t>fontFile</w:t>
            </w:r>
            <w:proofErr w:type="spellEnd"/>
          </w:p>
        </w:tc>
        <w:tc>
          <w:tcPr>
            <w:tcW w:w="3960" w:type="dxa"/>
          </w:tcPr>
          <w:p w14:paraId="692ADC0C" w14:textId="0D1157BE" w:rsidR="00C9442A" w:rsidRPr="00C65C06" w:rsidRDefault="00C9442A" w:rsidP="00C9442A">
            <w:pPr>
              <w:pStyle w:val="Tabletext"/>
              <w:snapToGrid w:val="0"/>
              <w:jc w:val="left"/>
            </w:pPr>
            <w:r w:rsidRPr="00C65C06">
              <w:t>A font file for inclusion in a portrayal catalogue</w:t>
            </w:r>
          </w:p>
        </w:tc>
        <w:tc>
          <w:tcPr>
            <w:tcW w:w="720" w:type="dxa"/>
          </w:tcPr>
          <w:p w14:paraId="2C489B1E" w14:textId="1B7C2500" w:rsidR="00C9442A" w:rsidRPr="00C65C06" w:rsidRDefault="00C9442A" w:rsidP="00C9442A">
            <w:pPr>
              <w:pStyle w:val="Tabletext"/>
              <w:snapToGrid w:val="0"/>
              <w:jc w:val="center"/>
            </w:pPr>
            <w:r w:rsidRPr="00C65C06">
              <w:t>1</w:t>
            </w:r>
          </w:p>
        </w:tc>
        <w:tc>
          <w:tcPr>
            <w:tcW w:w="2520" w:type="dxa"/>
          </w:tcPr>
          <w:p w14:paraId="787390CE" w14:textId="77777777" w:rsidR="00C9442A" w:rsidRPr="00C65C06" w:rsidRDefault="00C9442A" w:rsidP="00C9442A">
            <w:pPr>
              <w:pStyle w:val="Tabletext"/>
              <w:snapToGrid w:val="0"/>
            </w:pPr>
            <w:r w:rsidRPr="00C65C06">
              <w:t>Blob</w:t>
            </w:r>
          </w:p>
        </w:tc>
        <w:tc>
          <w:tcPr>
            <w:tcW w:w="2880" w:type="dxa"/>
          </w:tcPr>
          <w:p w14:paraId="048736E9" w14:textId="47D8D4CE" w:rsidR="00C9442A" w:rsidRPr="00C65C06" w:rsidRDefault="00C9442A" w:rsidP="00C9442A">
            <w:pPr>
              <w:pStyle w:val="Tabletext"/>
              <w:snapToGrid w:val="0"/>
              <w:jc w:val="left"/>
            </w:pPr>
          </w:p>
        </w:tc>
      </w:tr>
      <w:tr w:rsidR="00C9442A" w:rsidRPr="00225890" w14:paraId="65540A7C" w14:textId="77777777" w:rsidTr="00EA792B">
        <w:tc>
          <w:tcPr>
            <w:tcW w:w="1229" w:type="dxa"/>
          </w:tcPr>
          <w:p w14:paraId="370A4C3F" w14:textId="04A429E0" w:rsidR="00C9442A" w:rsidRPr="00C65C06" w:rsidRDefault="00C9442A" w:rsidP="00C9442A">
            <w:pPr>
              <w:pStyle w:val="Tabletext"/>
              <w:snapToGrid w:val="0"/>
            </w:pPr>
            <w:r w:rsidRPr="00C65C06">
              <w:t>Attribute</w:t>
            </w:r>
          </w:p>
        </w:tc>
        <w:tc>
          <w:tcPr>
            <w:tcW w:w="2191" w:type="dxa"/>
          </w:tcPr>
          <w:p w14:paraId="211BDC17" w14:textId="77777777" w:rsidR="00C9442A" w:rsidRPr="00C65C06" w:rsidRDefault="00C9442A" w:rsidP="00C9442A">
            <w:pPr>
              <w:pStyle w:val="Tabletext"/>
              <w:snapToGrid w:val="0"/>
            </w:pPr>
            <w:proofErr w:type="spellStart"/>
            <w:r w:rsidRPr="00C65C06">
              <w:t>fontType</w:t>
            </w:r>
            <w:proofErr w:type="spellEnd"/>
          </w:p>
        </w:tc>
        <w:tc>
          <w:tcPr>
            <w:tcW w:w="3960" w:type="dxa"/>
          </w:tcPr>
          <w:p w14:paraId="44D7119B" w14:textId="6D5FCDDE" w:rsidR="00C9442A" w:rsidRPr="00C65C06" w:rsidRDefault="00C9442A" w:rsidP="00C9442A">
            <w:pPr>
              <w:pStyle w:val="Tabletext"/>
              <w:snapToGrid w:val="0"/>
              <w:jc w:val="left"/>
            </w:pPr>
            <w:r w:rsidRPr="00C65C06">
              <w:t>The type of font file</w:t>
            </w:r>
          </w:p>
        </w:tc>
        <w:tc>
          <w:tcPr>
            <w:tcW w:w="720" w:type="dxa"/>
          </w:tcPr>
          <w:p w14:paraId="09CB4A71" w14:textId="28E724AF" w:rsidR="00C9442A" w:rsidRPr="00C65C06" w:rsidRDefault="00C9442A" w:rsidP="00C9442A">
            <w:pPr>
              <w:pStyle w:val="Tabletext"/>
              <w:snapToGrid w:val="0"/>
              <w:jc w:val="center"/>
            </w:pPr>
            <w:r w:rsidRPr="00C65C06">
              <w:t>1</w:t>
            </w:r>
          </w:p>
        </w:tc>
        <w:tc>
          <w:tcPr>
            <w:tcW w:w="2520" w:type="dxa"/>
          </w:tcPr>
          <w:p w14:paraId="56F39070" w14:textId="46770ACA" w:rsidR="00C9442A" w:rsidRPr="00C65C06" w:rsidRDefault="00C9442A" w:rsidP="00C9442A">
            <w:pPr>
              <w:pStyle w:val="Tabletext"/>
              <w:snapToGrid w:val="0"/>
            </w:pPr>
            <w:r w:rsidRPr="00C65C06">
              <w:t>S100_PR_FontType</w:t>
            </w:r>
          </w:p>
        </w:tc>
        <w:tc>
          <w:tcPr>
            <w:tcW w:w="2880" w:type="dxa"/>
          </w:tcPr>
          <w:p w14:paraId="58F90C27" w14:textId="1F350B21" w:rsidR="00C9442A" w:rsidRPr="00C65C06" w:rsidRDefault="00C9442A" w:rsidP="00C9442A">
            <w:pPr>
              <w:pStyle w:val="Tabletext"/>
              <w:snapToGrid w:val="0"/>
            </w:pPr>
            <w:r w:rsidRPr="00C65C06">
              <w:t>Initially restricted to True Type Font</w:t>
            </w:r>
          </w:p>
        </w:tc>
      </w:tr>
    </w:tbl>
    <w:p w14:paraId="31BB9596" w14:textId="1029C3E0" w:rsidR="00C95647" w:rsidRPr="00C65C06" w:rsidRDefault="007847D9" w:rsidP="00EA792B">
      <w:pPr>
        <w:pStyle w:val="Heading3"/>
        <w:rPr>
          <w:lang w:val="en-GB"/>
        </w:rPr>
      </w:pPr>
      <w:bookmarkStart w:id="139" w:name="_Toc131578441"/>
      <w:r w:rsidRPr="00C65C06">
        <w:rPr>
          <w:lang w:val="en-GB"/>
        </w:rPr>
        <w:t>S100_</w:t>
      </w:r>
      <w:r w:rsidR="00136C0A" w:rsidRPr="00C65C06">
        <w:rPr>
          <w:lang w:val="en-GB"/>
        </w:rPr>
        <w:t>PR_</w:t>
      </w:r>
      <w:r w:rsidR="00343619">
        <w:rPr>
          <w:lang w:val="en-GB"/>
        </w:rPr>
        <w:t>Drawing</w:t>
      </w:r>
      <w:r w:rsidR="00343619" w:rsidRPr="00C65C06">
        <w:rPr>
          <w:lang w:val="en-GB"/>
        </w:rPr>
        <w:t>Priority</w:t>
      </w:r>
      <w:bookmarkEnd w:id="139"/>
    </w:p>
    <w:p w14:paraId="0466581D" w14:textId="2D4C2F1C" w:rsidR="0073258B" w:rsidRPr="00C65C06" w:rsidRDefault="0073258B" w:rsidP="00EA792B">
      <w:pPr>
        <w:pStyle w:val="ParagraphText"/>
        <w:spacing w:after="120"/>
        <w:jc w:val="both"/>
        <w:rPr>
          <w:color w:val="auto"/>
        </w:rPr>
      </w:pPr>
      <w:r w:rsidRPr="00C65C06">
        <w:rPr>
          <w:color w:val="auto"/>
        </w:rPr>
        <w:t>S100_PR_</w:t>
      </w:r>
      <w:r w:rsidR="00343619">
        <w:rPr>
          <w:color w:val="auto"/>
        </w:rPr>
        <w:t>Drawing</w:t>
      </w:r>
      <w:r w:rsidR="00343619" w:rsidRPr="00C65C06">
        <w:rPr>
          <w:color w:val="auto"/>
        </w:rPr>
        <w:t xml:space="preserve">Priority </w:t>
      </w:r>
      <w:r w:rsidRPr="00C65C06">
        <w:rPr>
          <w:color w:val="auto"/>
        </w:rPr>
        <w:t>is a specialization of S100_PR_RegisterItem.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204"/>
        <w:gridCol w:w="3916"/>
        <w:gridCol w:w="720"/>
        <w:gridCol w:w="2520"/>
        <w:gridCol w:w="2880"/>
      </w:tblGrid>
      <w:tr w:rsidR="00007551" w:rsidRPr="00C65C06" w14:paraId="422B985E" w14:textId="77777777" w:rsidTr="0078120B"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54F01FC" w14:textId="77777777" w:rsidR="00F56048" w:rsidRPr="00C65C06" w:rsidRDefault="00F56048" w:rsidP="0000755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204" w:type="dxa"/>
            <w:shd w:val="clear" w:color="auto" w:fill="D9D9D9" w:themeFill="background1" w:themeFillShade="D9"/>
            <w:vAlign w:val="center"/>
          </w:tcPr>
          <w:p w14:paraId="230C1C41" w14:textId="77777777" w:rsidR="00F56048" w:rsidRPr="00C65C06" w:rsidRDefault="00F56048" w:rsidP="0000755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916" w:type="dxa"/>
            <w:shd w:val="clear" w:color="auto" w:fill="D9D9D9" w:themeFill="background1" w:themeFillShade="D9"/>
            <w:vAlign w:val="center"/>
          </w:tcPr>
          <w:p w14:paraId="22A4BF2F" w14:textId="77777777" w:rsidR="00F56048" w:rsidRPr="00C65C06" w:rsidRDefault="00F56048" w:rsidP="0000755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5473230" w14:textId="77777777" w:rsidR="00F56048" w:rsidRPr="00C65C06" w:rsidRDefault="00F56048" w:rsidP="00032F6E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75D132F" w14:textId="77777777" w:rsidR="00F56048" w:rsidRPr="00C65C06" w:rsidRDefault="00F56048" w:rsidP="0000755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8B5D150" w14:textId="77777777" w:rsidR="00F56048" w:rsidRPr="00C65C06" w:rsidRDefault="00F56048" w:rsidP="00007551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007551" w:rsidRPr="00C65C06" w14:paraId="15B77F0B" w14:textId="77777777" w:rsidTr="00EA792B">
        <w:tc>
          <w:tcPr>
            <w:tcW w:w="1260" w:type="dxa"/>
          </w:tcPr>
          <w:p w14:paraId="1D8131BB" w14:textId="77771751" w:rsidR="00007551" w:rsidRPr="00C65C06" w:rsidRDefault="00007551" w:rsidP="00007551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Class</w:t>
            </w:r>
          </w:p>
        </w:tc>
        <w:tc>
          <w:tcPr>
            <w:tcW w:w="2204" w:type="dxa"/>
          </w:tcPr>
          <w:p w14:paraId="005D95C6" w14:textId="5EB80AA1" w:rsidR="00007551" w:rsidRPr="00C65C06" w:rsidRDefault="00007551" w:rsidP="00007551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</w:t>
            </w:r>
            <w:r w:rsidR="00343619">
              <w:t>Drawing</w:t>
            </w:r>
            <w:r w:rsidR="00343619" w:rsidRPr="00C65C06">
              <w:t>Priority</w:t>
            </w:r>
          </w:p>
        </w:tc>
        <w:tc>
          <w:tcPr>
            <w:tcW w:w="3916" w:type="dxa"/>
          </w:tcPr>
          <w:p w14:paraId="2147814F" w14:textId="557CAAF0" w:rsidR="00007551" w:rsidRPr="00C65C06" w:rsidRDefault="00007551" w:rsidP="00007551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t xml:space="preserve">Used to register </w:t>
            </w:r>
            <w:r w:rsidR="00343619">
              <w:t>drawing</w:t>
            </w:r>
            <w:r w:rsidR="00343619" w:rsidRPr="00C65C06">
              <w:t xml:space="preserve"> </w:t>
            </w:r>
            <w:r w:rsidRPr="00C65C06">
              <w:t>priorities to be used in a Portrayal Catalogue</w:t>
            </w:r>
          </w:p>
        </w:tc>
        <w:tc>
          <w:tcPr>
            <w:tcW w:w="720" w:type="dxa"/>
          </w:tcPr>
          <w:p w14:paraId="4F3865E7" w14:textId="7A02C9A0" w:rsidR="00007551" w:rsidRPr="00C65C06" w:rsidRDefault="00007551" w:rsidP="00007551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2520" w:type="dxa"/>
          </w:tcPr>
          <w:p w14:paraId="41AA2B9B" w14:textId="57FE0000" w:rsidR="00007551" w:rsidRPr="00C65C06" w:rsidRDefault="00007551" w:rsidP="00007551">
            <w:pPr>
              <w:pStyle w:val="Tabletext"/>
              <w:snapToGrid w:val="0"/>
              <w:rPr>
                <w:szCs w:val="18"/>
              </w:rPr>
            </w:pPr>
            <w:r w:rsidRPr="00C65C06">
              <w:t xml:space="preserve">S100_PR_ </w:t>
            </w:r>
            <w:proofErr w:type="spellStart"/>
            <w:r w:rsidRPr="00C65C06">
              <w:t>RegisterItem</w:t>
            </w:r>
            <w:proofErr w:type="spellEnd"/>
          </w:p>
        </w:tc>
        <w:tc>
          <w:tcPr>
            <w:tcW w:w="2880" w:type="dxa"/>
          </w:tcPr>
          <w:p w14:paraId="3857A73C" w14:textId="561D3909" w:rsidR="00007551" w:rsidRPr="00C65C06" w:rsidRDefault="00007551" w:rsidP="00007551">
            <w:pPr>
              <w:pStyle w:val="Tabletext"/>
              <w:jc w:val="left"/>
              <w:rPr>
                <w:szCs w:val="18"/>
              </w:rPr>
            </w:pPr>
            <w:r w:rsidRPr="00C65C06">
              <w:rPr>
                <w:szCs w:val="18"/>
              </w:rPr>
              <w:t>See Part 9 Portrayal</w:t>
            </w:r>
          </w:p>
        </w:tc>
      </w:tr>
      <w:tr w:rsidR="00007551" w:rsidRPr="00C65C06" w14:paraId="1CDDC578" w14:textId="77777777" w:rsidTr="00EA792B">
        <w:tc>
          <w:tcPr>
            <w:tcW w:w="1260" w:type="dxa"/>
          </w:tcPr>
          <w:p w14:paraId="3B917F18" w14:textId="4652EA06" w:rsidR="00007551" w:rsidRPr="00C65C06" w:rsidRDefault="00007551" w:rsidP="00007551">
            <w:pPr>
              <w:pStyle w:val="Tabletext"/>
              <w:snapToGrid w:val="0"/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204" w:type="dxa"/>
          </w:tcPr>
          <w:p w14:paraId="57C59B1A" w14:textId="75E8C2D7" w:rsidR="00007551" w:rsidRPr="00C65C06" w:rsidRDefault="00007551" w:rsidP="00007551">
            <w:pPr>
              <w:pStyle w:val="Tabletext"/>
              <w:snapToGrid w:val="0"/>
            </w:pPr>
            <w:r w:rsidRPr="00C65C06">
              <w:rPr>
                <w:szCs w:val="18"/>
              </w:rPr>
              <w:t>priority</w:t>
            </w:r>
          </w:p>
        </w:tc>
        <w:tc>
          <w:tcPr>
            <w:tcW w:w="3916" w:type="dxa"/>
          </w:tcPr>
          <w:p w14:paraId="52DC170D" w14:textId="3A63F782" w:rsidR="00007551" w:rsidRPr="00C65C06" w:rsidRDefault="00007551" w:rsidP="00007551">
            <w:pPr>
              <w:pStyle w:val="Tabletext"/>
              <w:snapToGrid w:val="0"/>
              <w:jc w:val="left"/>
            </w:pPr>
            <w:r w:rsidRPr="00C65C06">
              <w:rPr>
                <w:szCs w:val="18"/>
              </w:rPr>
              <w:t>Used to sort drawing instructions</w:t>
            </w:r>
            <w:r w:rsidR="00343619">
              <w:rPr>
                <w:szCs w:val="18"/>
              </w:rPr>
              <w:t xml:space="preserve"> within a display plane</w:t>
            </w:r>
          </w:p>
        </w:tc>
        <w:tc>
          <w:tcPr>
            <w:tcW w:w="720" w:type="dxa"/>
          </w:tcPr>
          <w:p w14:paraId="606D290F" w14:textId="7D87AA10" w:rsidR="00007551" w:rsidRPr="00C65C06" w:rsidRDefault="00007551" w:rsidP="00007551">
            <w:pPr>
              <w:pStyle w:val="Tabletext"/>
              <w:snapToGrid w:val="0"/>
              <w:jc w:val="center"/>
            </w:pPr>
            <w:r w:rsidRPr="00C65C06"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56CD0E66" w14:textId="589420AC" w:rsidR="00007551" w:rsidRPr="00C65C06" w:rsidRDefault="00007551" w:rsidP="00007551">
            <w:pPr>
              <w:pStyle w:val="Tabletext"/>
              <w:snapToGrid w:val="0"/>
            </w:pPr>
            <w:r w:rsidRPr="00C65C06">
              <w:rPr>
                <w:szCs w:val="18"/>
              </w:rPr>
              <w:t>Integer</w:t>
            </w:r>
          </w:p>
        </w:tc>
        <w:tc>
          <w:tcPr>
            <w:tcW w:w="2880" w:type="dxa"/>
          </w:tcPr>
          <w:p w14:paraId="13AE32C1" w14:textId="77777777" w:rsidR="00007551" w:rsidRPr="00C65C06" w:rsidRDefault="00007551" w:rsidP="00007551">
            <w:pPr>
              <w:pStyle w:val="Tabletext"/>
              <w:snapToGrid w:val="0"/>
              <w:jc w:val="left"/>
            </w:pPr>
          </w:p>
        </w:tc>
      </w:tr>
    </w:tbl>
    <w:p w14:paraId="4D09DBCA" w14:textId="77777777" w:rsidR="00F56048" w:rsidRPr="00C65C06" w:rsidRDefault="00F56048" w:rsidP="00F56048">
      <w:pPr>
        <w:rPr>
          <w:lang w:val="en-GB"/>
        </w:rPr>
      </w:pPr>
    </w:p>
    <w:p w14:paraId="0E41B99D" w14:textId="77777777" w:rsidR="00F56048" w:rsidRPr="00C65C06" w:rsidRDefault="008F6072" w:rsidP="00A36C79">
      <w:pPr>
        <w:pStyle w:val="Heading3"/>
        <w:rPr>
          <w:lang w:val="en-GB"/>
        </w:rPr>
      </w:pPr>
      <w:bookmarkStart w:id="140" w:name="_Toc131578442"/>
      <w:r w:rsidRPr="00C65C06">
        <w:rPr>
          <w:lang w:val="en-GB"/>
        </w:rPr>
        <w:t>S100_</w:t>
      </w:r>
      <w:r w:rsidR="00136C0A" w:rsidRPr="00C65C06">
        <w:rPr>
          <w:lang w:val="en-GB"/>
        </w:rPr>
        <w:t>PR_ContextParameter</w:t>
      </w:r>
      <w:bookmarkEnd w:id="140"/>
    </w:p>
    <w:p w14:paraId="0A7A7EBA" w14:textId="77777777" w:rsidR="00136C0A" w:rsidRPr="00225890" w:rsidRDefault="0073258B" w:rsidP="009313EF">
      <w:pPr>
        <w:spacing w:after="120"/>
        <w:rPr>
          <w:lang w:val="en-GB"/>
          <w:rPrChange w:id="141" w:author="Jeff Wootton" w:date="2024-04-25T11:45:00Z">
            <w:rPr/>
          </w:rPrChange>
        </w:rPr>
      </w:pPr>
      <w:r w:rsidRPr="00225890">
        <w:rPr>
          <w:lang w:val="en-GB"/>
          <w:rPrChange w:id="142" w:author="Jeff Wootton" w:date="2024-04-25T11:45:00Z">
            <w:rPr/>
          </w:rPrChange>
        </w:rPr>
        <w:t>S100_PR_ContextParameter is a specialization of S100_PR_RegisterItem.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3960"/>
        <w:gridCol w:w="720"/>
        <w:gridCol w:w="2520"/>
        <w:gridCol w:w="2880"/>
      </w:tblGrid>
      <w:tr w:rsidR="00F56048" w:rsidRPr="00C65C06" w14:paraId="4656A6C5" w14:textId="77777777" w:rsidTr="0078120B"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7DCC989" w14:textId="77777777" w:rsidR="00F56048" w:rsidRPr="00C65C06" w:rsidRDefault="00F56048" w:rsidP="00891AAF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lastRenderedPageBreak/>
              <w:t>Role Name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C2C5A52" w14:textId="77777777" w:rsidR="00F56048" w:rsidRPr="00C65C06" w:rsidRDefault="00F56048" w:rsidP="00891AAF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2C91D58E" w14:textId="77777777" w:rsidR="00F56048" w:rsidRPr="00C65C06" w:rsidRDefault="00F56048" w:rsidP="00891AAF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1BA7349" w14:textId="77777777" w:rsidR="00F56048" w:rsidRPr="00C65C06" w:rsidRDefault="00F56048" w:rsidP="00032F6E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Mult.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18E5BB65" w14:textId="77777777" w:rsidR="00F56048" w:rsidRPr="00C65C06" w:rsidRDefault="00F56048" w:rsidP="00891AAF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4052DF8B" w14:textId="77777777" w:rsidR="00F56048" w:rsidRPr="00C65C06" w:rsidRDefault="00F56048" w:rsidP="00891AAF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891AAF" w:rsidRPr="00C65C06" w14:paraId="7924054D" w14:textId="77777777" w:rsidTr="009313EF">
        <w:tc>
          <w:tcPr>
            <w:tcW w:w="1260" w:type="dxa"/>
          </w:tcPr>
          <w:p w14:paraId="0548B427" w14:textId="77777777" w:rsidR="00891AAF" w:rsidRPr="00C65C06" w:rsidRDefault="00891AAF" w:rsidP="00891AAF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Class</w:t>
            </w:r>
          </w:p>
        </w:tc>
        <w:tc>
          <w:tcPr>
            <w:tcW w:w="2160" w:type="dxa"/>
          </w:tcPr>
          <w:p w14:paraId="5133F4D0" w14:textId="77777777" w:rsidR="00891AAF" w:rsidRPr="00C65C06" w:rsidRDefault="00891AAF" w:rsidP="00891AAF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S100_PR_ContextParameter</w:t>
            </w:r>
          </w:p>
        </w:tc>
        <w:tc>
          <w:tcPr>
            <w:tcW w:w="3960" w:type="dxa"/>
          </w:tcPr>
          <w:p w14:paraId="5143B5B0" w14:textId="45B63FE0" w:rsidR="00891AAF" w:rsidRPr="00C65C06" w:rsidRDefault="00891AAF" w:rsidP="00891AAF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t>The specific content for a context parameter as a register item of type ‘</w:t>
            </w:r>
            <w:proofErr w:type="spellStart"/>
            <w:r w:rsidRPr="00C65C06">
              <w:t>contextParameter</w:t>
            </w:r>
            <w:proofErr w:type="spellEnd"/>
            <w:r w:rsidRPr="00C65C06">
              <w:t>’</w:t>
            </w:r>
          </w:p>
        </w:tc>
        <w:tc>
          <w:tcPr>
            <w:tcW w:w="720" w:type="dxa"/>
          </w:tcPr>
          <w:p w14:paraId="2D9E10E2" w14:textId="77777777" w:rsidR="00891AAF" w:rsidRPr="00C65C06" w:rsidRDefault="00891AAF" w:rsidP="00082131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2520" w:type="dxa"/>
          </w:tcPr>
          <w:p w14:paraId="23FA6FD1" w14:textId="7BBD4299" w:rsidR="00891AAF" w:rsidRPr="00C65C06" w:rsidRDefault="00891AAF" w:rsidP="00891AAF">
            <w:pPr>
              <w:pStyle w:val="Tabletext"/>
              <w:snapToGrid w:val="0"/>
              <w:rPr>
                <w:szCs w:val="18"/>
              </w:rPr>
            </w:pPr>
            <w:r w:rsidRPr="00C65C06">
              <w:t xml:space="preserve">S100_PR_ </w:t>
            </w:r>
            <w:proofErr w:type="spellStart"/>
            <w:r w:rsidRPr="00C65C06">
              <w:t>RegisterItem</w:t>
            </w:r>
            <w:proofErr w:type="spellEnd"/>
          </w:p>
        </w:tc>
        <w:tc>
          <w:tcPr>
            <w:tcW w:w="2880" w:type="dxa"/>
          </w:tcPr>
          <w:p w14:paraId="59A063DD" w14:textId="6B12F27D" w:rsidR="00891AAF" w:rsidRPr="00C65C06" w:rsidRDefault="00891AAF" w:rsidP="00891AAF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rPr>
                <w:szCs w:val="18"/>
              </w:rPr>
              <w:t>See Part 9 Portrayal</w:t>
            </w:r>
          </w:p>
        </w:tc>
      </w:tr>
      <w:tr w:rsidR="00891AAF" w:rsidRPr="00C65C06" w14:paraId="19BB9622" w14:textId="77777777" w:rsidTr="009313EF">
        <w:tc>
          <w:tcPr>
            <w:tcW w:w="1260" w:type="dxa"/>
          </w:tcPr>
          <w:p w14:paraId="450CA366" w14:textId="77777777" w:rsidR="00891AAF" w:rsidRPr="00C65C06" w:rsidRDefault="00891AAF" w:rsidP="00891AAF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10E54CE6" w14:textId="77777777" w:rsidR="00891AAF" w:rsidRPr="00C65C06" w:rsidRDefault="00891AAF" w:rsidP="00891AAF">
            <w:pPr>
              <w:pStyle w:val="Tabletext"/>
              <w:snapToGrid w:val="0"/>
              <w:rPr>
                <w:szCs w:val="18"/>
              </w:rPr>
            </w:pPr>
            <w:proofErr w:type="spellStart"/>
            <w:r w:rsidRPr="00C65C06">
              <w:rPr>
                <w:szCs w:val="18"/>
              </w:rPr>
              <w:t>parameterType</w:t>
            </w:r>
            <w:proofErr w:type="spellEnd"/>
          </w:p>
        </w:tc>
        <w:tc>
          <w:tcPr>
            <w:tcW w:w="3960" w:type="dxa"/>
          </w:tcPr>
          <w:p w14:paraId="47C3BE43" w14:textId="26B0D9B3" w:rsidR="00891AAF" w:rsidRPr="00C65C06" w:rsidRDefault="00891AAF" w:rsidP="00891AAF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rPr>
                <w:szCs w:val="18"/>
              </w:rPr>
              <w:t xml:space="preserve"> Data type of context parameter</w:t>
            </w:r>
          </w:p>
        </w:tc>
        <w:tc>
          <w:tcPr>
            <w:tcW w:w="720" w:type="dxa"/>
          </w:tcPr>
          <w:p w14:paraId="3B66FEB6" w14:textId="77777777" w:rsidR="00891AAF" w:rsidRPr="00C65C06" w:rsidRDefault="00891AAF" w:rsidP="00891AAF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794654F2" w14:textId="58A0EB86" w:rsidR="00891AAF" w:rsidRPr="00C65C06" w:rsidRDefault="00891AAF" w:rsidP="00891AAF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S100_PR_ParameterType</w:t>
            </w:r>
          </w:p>
        </w:tc>
        <w:tc>
          <w:tcPr>
            <w:tcW w:w="2880" w:type="dxa"/>
          </w:tcPr>
          <w:p w14:paraId="1A35B709" w14:textId="77777777" w:rsidR="00891AAF" w:rsidRPr="00C65C06" w:rsidRDefault="00891AAF" w:rsidP="00891AAF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  <w:lang w:val="de-DE"/>
              </w:rPr>
              <w:t xml:space="preserve"> </w:t>
            </w:r>
          </w:p>
        </w:tc>
      </w:tr>
      <w:tr w:rsidR="00891AAF" w:rsidRPr="00C65C06" w14:paraId="1777F263" w14:textId="77777777" w:rsidTr="009313EF">
        <w:tc>
          <w:tcPr>
            <w:tcW w:w="1260" w:type="dxa"/>
          </w:tcPr>
          <w:p w14:paraId="4C7B633A" w14:textId="77777777" w:rsidR="00891AAF" w:rsidRPr="00C65C06" w:rsidRDefault="00891AAF" w:rsidP="00891AAF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349A8FD9" w14:textId="77777777" w:rsidR="00891AAF" w:rsidRPr="00C65C06" w:rsidRDefault="00891AAF" w:rsidP="00891AAF">
            <w:pPr>
              <w:pStyle w:val="Tabletext"/>
              <w:snapToGrid w:val="0"/>
              <w:rPr>
                <w:szCs w:val="18"/>
              </w:rPr>
            </w:pPr>
            <w:proofErr w:type="spellStart"/>
            <w:r w:rsidRPr="00C65C06">
              <w:rPr>
                <w:szCs w:val="18"/>
              </w:rPr>
              <w:t>defaultValue</w:t>
            </w:r>
            <w:proofErr w:type="spellEnd"/>
          </w:p>
        </w:tc>
        <w:tc>
          <w:tcPr>
            <w:tcW w:w="3960" w:type="dxa"/>
          </w:tcPr>
          <w:p w14:paraId="288D4143" w14:textId="1C02073A" w:rsidR="00891AAF" w:rsidRPr="00C65C06" w:rsidRDefault="00891AAF" w:rsidP="00891AAF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rPr>
                <w:szCs w:val="18"/>
              </w:rPr>
              <w:t xml:space="preserve">Default or initial value </w:t>
            </w:r>
          </w:p>
        </w:tc>
        <w:tc>
          <w:tcPr>
            <w:tcW w:w="720" w:type="dxa"/>
          </w:tcPr>
          <w:p w14:paraId="4E0D817A" w14:textId="0A052A36" w:rsidR="00891AAF" w:rsidRPr="00C65C06" w:rsidRDefault="00891AAF" w:rsidP="00891AAF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0..1</w:t>
            </w:r>
          </w:p>
        </w:tc>
        <w:tc>
          <w:tcPr>
            <w:tcW w:w="2520" w:type="dxa"/>
          </w:tcPr>
          <w:p w14:paraId="772D12DD" w14:textId="77777777" w:rsidR="00891AAF" w:rsidRPr="00C65C06" w:rsidRDefault="00891AAF" w:rsidP="00891AAF">
            <w:pPr>
              <w:pStyle w:val="Tabletext"/>
              <w:snapToGrid w:val="0"/>
              <w:rPr>
                <w:szCs w:val="18"/>
              </w:rPr>
            </w:pPr>
            <w:proofErr w:type="spellStart"/>
            <w:r w:rsidRPr="00C65C06">
              <w:rPr>
                <w:szCs w:val="18"/>
              </w:rPr>
              <w:t>CharacterString</w:t>
            </w:r>
            <w:proofErr w:type="spellEnd"/>
          </w:p>
        </w:tc>
        <w:tc>
          <w:tcPr>
            <w:tcW w:w="2880" w:type="dxa"/>
          </w:tcPr>
          <w:p w14:paraId="1739978E" w14:textId="77777777" w:rsidR="00891AAF" w:rsidRPr="00C65C06" w:rsidRDefault="00891AAF" w:rsidP="00891AAF">
            <w:pPr>
              <w:pStyle w:val="Tabletext"/>
              <w:snapToGrid w:val="0"/>
              <w:rPr>
                <w:szCs w:val="18"/>
                <w:lang w:val="de-DE"/>
              </w:rPr>
            </w:pPr>
          </w:p>
        </w:tc>
      </w:tr>
    </w:tbl>
    <w:p w14:paraId="6F9A8499" w14:textId="4BE8ABEE" w:rsidR="00FB55B6" w:rsidRDefault="00FB55B6">
      <w:pPr>
        <w:suppressAutoHyphens w:val="0"/>
        <w:jc w:val="left"/>
      </w:pPr>
    </w:p>
    <w:p w14:paraId="1CED6EAE" w14:textId="56FCD8A6" w:rsidR="00372B07" w:rsidRPr="00C65C06" w:rsidRDefault="00372B07" w:rsidP="0078120B">
      <w:pPr>
        <w:pStyle w:val="Heading3"/>
        <w:keepLines/>
        <w:rPr>
          <w:lang w:val="en-GB"/>
        </w:rPr>
      </w:pPr>
      <w:bookmarkStart w:id="143" w:name="_Toc131578443"/>
      <w:r w:rsidRPr="00C65C06">
        <w:rPr>
          <w:lang w:val="en-GB"/>
        </w:rPr>
        <w:t>S100_PR_C</w:t>
      </w:r>
      <w:r>
        <w:rPr>
          <w:lang w:val="en-GB"/>
        </w:rPr>
        <w:t>olourValue</w:t>
      </w:r>
      <w:bookmarkEnd w:id="143"/>
    </w:p>
    <w:p w14:paraId="5BBBBB7D" w14:textId="27591B13" w:rsidR="00372B07" w:rsidRPr="00225890" w:rsidRDefault="00372B07" w:rsidP="0078120B">
      <w:pPr>
        <w:keepNext/>
        <w:keepLines/>
        <w:spacing w:after="120"/>
        <w:rPr>
          <w:lang w:val="en-GB"/>
          <w:rPrChange w:id="144" w:author="Jeff Wootton" w:date="2024-04-25T11:45:00Z">
            <w:rPr/>
          </w:rPrChange>
        </w:rPr>
      </w:pPr>
      <w:r w:rsidRPr="00225890">
        <w:rPr>
          <w:lang w:val="en-GB"/>
          <w:rPrChange w:id="145" w:author="Jeff Wootton" w:date="2024-04-25T11:45:00Z">
            <w:rPr/>
          </w:rPrChange>
        </w:rPr>
        <w:t>Identifies a colour value in one or more colour spaces.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3960"/>
        <w:gridCol w:w="720"/>
        <w:gridCol w:w="2520"/>
        <w:gridCol w:w="2880"/>
      </w:tblGrid>
      <w:tr w:rsidR="00372B07" w:rsidRPr="00C65C06" w14:paraId="26962913" w14:textId="77777777" w:rsidTr="0078120B"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C147FAE" w14:textId="77777777" w:rsidR="00372B07" w:rsidRPr="00C65C06" w:rsidRDefault="00372B07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497304CF" w14:textId="77777777" w:rsidR="00372B07" w:rsidRPr="00C65C06" w:rsidRDefault="00372B07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5C8C67CB" w14:textId="77777777" w:rsidR="00372B07" w:rsidRPr="00C65C06" w:rsidRDefault="00372B07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176B47C" w14:textId="77777777" w:rsidR="00372B07" w:rsidRPr="00C65C06" w:rsidRDefault="00372B07" w:rsidP="0084776A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Mult.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11F6B571" w14:textId="77777777" w:rsidR="00372B07" w:rsidRPr="00C65C06" w:rsidRDefault="00372B07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409B72F6" w14:textId="77777777" w:rsidR="00372B07" w:rsidRPr="00C65C06" w:rsidRDefault="00372B07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372B07" w:rsidRPr="00225890" w14:paraId="77E4EADA" w14:textId="77777777" w:rsidTr="0084776A">
        <w:tc>
          <w:tcPr>
            <w:tcW w:w="1260" w:type="dxa"/>
          </w:tcPr>
          <w:p w14:paraId="69B29258" w14:textId="77777777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Class</w:t>
            </w:r>
          </w:p>
        </w:tc>
        <w:tc>
          <w:tcPr>
            <w:tcW w:w="2160" w:type="dxa"/>
          </w:tcPr>
          <w:p w14:paraId="02A52F03" w14:textId="69D800BB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</w:t>
            </w:r>
            <w:r>
              <w:rPr>
                <w:szCs w:val="18"/>
              </w:rPr>
              <w:t>ColourValue</w:t>
            </w:r>
          </w:p>
        </w:tc>
        <w:tc>
          <w:tcPr>
            <w:tcW w:w="3960" w:type="dxa"/>
          </w:tcPr>
          <w:p w14:paraId="16092EEE" w14:textId="1E422EC2" w:rsidR="00372B07" w:rsidRPr="00C65C06" w:rsidRDefault="00372B07" w:rsidP="00372B07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t>Describes a colour value in one or more colour spaces</w:t>
            </w:r>
          </w:p>
        </w:tc>
        <w:tc>
          <w:tcPr>
            <w:tcW w:w="720" w:type="dxa"/>
          </w:tcPr>
          <w:p w14:paraId="795A13B6" w14:textId="1D798674" w:rsidR="00372B07" w:rsidRPr="00C65C06" w:rsidRDefault="00372B07" w:rsidP="00082131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2520" w:type="dxa"/>
          </w:tcPr>
          <w:p w14:paraId="0FB32741" w14:textId="425A5824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>
              <w:t>-</w:t>
            </w:r>
          </w:p>
        </w:tc>
        <w:tc>
          <w:tcPr>
            <w:tcW w:w="2880" w:type="dxa"/>
          </w:tcPr>
          <w:p w14:paraId="66F59F16" w14:textId="183C7A72" w:rsidR="00372B07" w:rsidRPr="00C65C06" w:rsidRDefault="00372B07" w:rsidP="00372B07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At least one colour value must be present</w:t>
            </w:r>
          </w:p>
        </w:tc>
      </w:tr>
      <w:tr w:rsidR="00372B07" w:rsidRPr="00C65C06" w14:paraId="0E1E81C9" w14:textId="77777777" w:rsidTr="0084776A">
        <w:tc>
          <w:tcPr>
            <w:tcW w:w="1260" w:type="dxa"/>
          </w:tcPr>
          <w:p w14:paraId="2412A190" w14:textId="77777777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79CCC83B" w14:textId="14D3E7C7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sRGB</w:t>
            </w:r>
          </w:p>
        </w:tc>
        <w:tc>
          <w:tcPr>
            <w:tcW w:w="3960" w:type="dxa"/>
          </w:tcPr>
          <w:p w14:paraId="402A851B" w14:textId="70962C98" w:rsidR="00372B07" w:rsidRPr="00C65C06" w:rsidRDefault="00372B07" w:rsidP="00372B07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The colour value in the sRGB colour space</w:t>
            </w:r>
          </w:p>
        </w:tc>
        <w:tc>
          <w:tcPr>
            <w:tcW w:w="720" w:type="dxa"/>
          </w:tcPr>
          <w:p w14:paraId="3A413872" w14:textId="5E3BE14B" w:rsidR="00372B07" w:rsidRPr="00C65C06" w:rsidRDefault="00372B07" w:rsidP="00372B07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0..</w:t>
            </w:r>
            <w:r w:rsidRPr="00C65C06"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731F4CDF" w14:textId="16CE4801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S100_PR_SRGBValue</w:t>
            </w:r>
          </w:p>
        </w:tc>
        <w:tc>
          <w:tcPr>
            <w:tcW w:w="2880" w:type="dxa"/>
          </w:tcPr>
          <w:p w14:paraId="12D4F097" w14:textId="439F3618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  <w:lang w:val="de-DE"/>
              </w:rPr>
              <w:t xml:space="preserve"> </w:t>
            </w:r>
          </w:p>
        </w:tc>
      </w:tr>
      <w:tr w:rsidR="00372B07" w:rsidRPr="00C65C06" w14:paraId="3CB24BFE" w14:textId="77777777" w:rsidTr="0084776A">
        <w:tc>
          <w:tcPr>
            <w:tcW w:w="1260" w:type="dxa"/>
          </w:tcPr>
          <w:p w14:paraId="4365C6F3" w14:textId="77777777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328E2455" w14:textId="4EA7BDF5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proofErr w:type="spellStart"/>
            <w:r>
              <w:rPr>
                <w:szCs w:val="18"/>
              </w:rPr>
              <w:t>cie</w:t>
            </w:r>
            <w:proofErr w:type="spellEnd"/>
          </w:p>
        </w:tc>
        <w:tc>
          <w:tcPr>
            <w:tcW w:w="3960" w:type="dxa"/>
          </w:tcPr>
          <w:p w14:paraId="1214925F" w14:textId="75FB4069" w:rsidR="00372B07" w:rsidRPr="00C65C06" w:rsidRDefault="00372B07" w:rsidP="00372B07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The colour value in the CIE colour space</w:t>
            </w:r>
          </w:p>
        </w:tc>
        <w:tc>
          <w:tcPr>
            <w:tcW w:w="720" w:type="dxa"/>
          </w:tcPr>
          <w:p w14:paraId="3A3FF08C" w14:textId="15FB167B" w:rsidR="00372B07" w:rsidRPr="00C65C06" w:rsidRDefault="00372B07" w:rsidP="00372B07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0..</w:t>
            </w:r>
            <w:r w:rsidRPr="00C65C06"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41FC00E1" w14:textId="2417C54C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S100_PR_CIEValue</w:t>
            </w:r>
          </w:p>
        </w:tc>
        <w:tc>
          <w:tcPr>
            <w:tcW w:w="2880" w:type="dxa"/>
          </w:tcPr>
          <w:p w14:paraId="7BBA7F4B" w14:textId="77777777" w:rsidR="00372B07" w:rsidRPr="00C65C06" w:rsidRDefault="00372B07" w:rsidP="00372B07">
            <w:pPr>
              <w:pStyle w:val="Tabletext"/>
              <w:snapToGrid w:val="0"/>
              <w:rPr>
                <w:szCs w:val="18"/>
                <w:lang w:val="de-DE"/>
              </w:rPr>
            </w:pPr>
          </w:p>
        </w:tc>
      </w:tr>
    </w:tbl>
    <w:p w14:paraId="71C63A33" w14:textId="453D6F32" w:rsidR="00343619" w:rsidRDefault="00343619">
      <w:pPr>
        <w:suppressAutoHyphens w:val="0"/>
        <w:jc w:val="left"/>
      </w:pPr>
    </w:p>
    <w:p w14:paraId="0117F9FD" w14:textId="3DCA744B" w:rsidR="00372B07" w:rsidRPr="00C65C06" w:rsidRDefault="00372B07" w:rsidP="00372B07">
      <w:pPr>
        <w:pStyle w:val="Heading3"/>
        <w:rPr>
          <w:lang w:val="en-GB"/>
        </w:rPr>
      </w:pPr>
      <w:bookmarkStart w:id="146" w:name="_Toc131578444"/>
      <w:r w:rsidRPr="00C65C06">
        <w:rPr>
          <w:lang w:val="en-GB"/>
        </w:rPr>
        <w:t>S100_PR_</w:t>
      </w:r>
      <w:r>
        <w:rPr>
          <w:lang w:val="en-GB"/>
        </w:rPr>
        <w:t>SRGBValue</w:t>
      </w:r>
      <w:bookmarkEnd w:id="146"/>
    </w:p>
    <w:p w14:paraId="0FDE1610" w14:textId="13E1F407" w:rsidR="00372B07" w:rsidRPr="00225890" w:rsidRDefault="00372B07" w:rsidP="00372B07">
      <w:pPr>
        <w:spacing w:after="120"/>
        <w:rPr>
          <w:lang w:val="en-GB"/>
          <w:rPrChange w:id="147" w:author="Jeff Wootton" w:date="2024-04-25T11:45:00Z">
            <w:rPr/>
          </w:rPrChange>
        </w:rPr>
      </w:pPr>
      <w:r w:rsidRPr="00225890">
        <w:rPr>
          <w:lang w:val="en-GB"/>
          <w:rPrChange w:id="148" w:author="Jeff Wootton" w:date="2024-04-25T11:45:00Z">
            <w:rPr/>
          </w:rPrChange>
        </w:rPr>
        <w:t>Identifies a colour value in the sRGB colour space.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3960"/>
        <w:gridCol w:w="720"/>
        <w:gridCol w:w="2520"/>
        <w:gridCol w:w="2880"/>
      </w:tblGrid>
      <w:tr w:rsidR="00372B07" w:rsidRPr="00C65C06" w14:paraId="1E8D866F" w14:textId="77777777" w:rsidTr="00CC2FD1"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010B4D" w14:textId="77777777" w:rsidR="00372B07" w:rsidRPr="0078120B" w:rsidRDefault="00372B07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78120B">
              <w:rPr>
                <w:lang w:val="en-GB"/>
              </w:rPr>
              <w:t>Role Name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11B63C1" w14:textId="77777777" w:rsidR="00372B07" w:rsidRPr="0078120B" w:rsidRDefault="00372B07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78120B">
              <w:rPr>
                <w:lang w:val="en-GB"/>
              </w:rPr>
              <w:t>Name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12CE8595" w14:textId="77777777" w:rsidR="00372B07" w:rsidRPr="0078120B" w:rsidRDefault="00372B07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78120B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7E76DE3" w14:textId="77777777" w:rsidR="00372B07" w:rsidRPr="0078120B" w:rsidRDefault="00372B07" w:rsidP="0084776A">
            <w:pPr>
              <w:pStyle w:val="Tabletitle"/>
              <w:snapToGrid w:val="0"/>
              <w:rPr>
                <w:lang w:val="en-GB"/>
              </w:rPr>
            </w:pPr>
            <w:r w:rsidRPr="0078120B">
              <w:rPr>
                <w:lang w:val="en-GB"/>
              </w:rPr>
              <w:t>Mult.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46F6AC1" w14:textId="77777777" w:rsidR="00372B07" w:rsidRPr="0078120B" w:rsidRDefault="00372B07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78120B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615F42AB" w14:textId="77777777" w:rsidR="00372B07" w:rsidRPr="0078120B" w:rsidRDefault="00372B07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78120B">
              <w:rPr>
                <w:lang w:val="en-GB"/>
              </w:rPr>
              <w:t>Remarks</w:t>
            </w:r>
          </w:p>
        </w:tc>
      </w:tr>
      <w:tr w:rsidR="00372B07" w:rsidRPr="00C65C06" w14:paraId="2C613C0F" w14:textId="77777777" w:rsidTr="0084776A">
        <w:tc>
          <w:tcPr>
            <w:tcW w:w="1260" w:type="dxa"/>
          </w:tcPr>
          <w:p w14:paraId="366B0620" w14:textId="11B7191B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Class</w:t>
            </w:r>
          </w:p>
        </w:tc>
        <w:tc>
          <w:tcPr>
            <w:tcW w:w="2160" w:type="dxa"/>
          </w:tcPr>
          <w:p w14:paraId="42D6BD23" w14:textId="3A7785A0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</w:t>
            </w:r>
            <w:r>
              <w:rPr>
                <w:szCs w:val="18"/>
              </w:rPr>
              <w:t>SRGBValue</w:t>
            </w:r>
          </w:p>
        </w:tc>
        <w:tc>
          <w:tcPr>
            <w:tcW w:w="3960" w:type="dxa"/>
          </w:tcPr>
          <w:p w14:paraId="4322B471" w14:textId="4B85F096" w:rsidR="00372B07" w:rsidRPr="00C65C06" w:rsidRDefault="00372B07" w:rsidP="00372B07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t>A colour value in the sRGB colour space</w:t>
            </w:r>
          </w:p>
        </w:tc>
        <w:tc>
          <w:tcPr>
            <w:tcW w:w="720" w:type="dxa"/>
          </w:tcPr>
          <w:p w14:paraId="25712CE4" w14:textId="76D6FEFC" w:rsidR="00372B07" w:rsidRPr="00C65C06" w:rsidRDefault="00372B07" w:rsidP="00082131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2520" w:type="dxa"/>
          </w:tcPr>
          <w:p w14:paraId="01D3F881" w14:textId="0CB540F8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>
              <w:t>-</w:t>
            </w:r>
          </w:p>
        </w:tc>
        <w:tc>
          <w:tcPr>
            <w:tcW w:w="2880" w:type="dxa"/>
          </w:tcPr>
          <w:p w14:paraId="3BF11FE4" w14:textId="208A2F54" w:rsidR="00372B07" w:rsidRPr="00C65C06" w:rsidRDefault="00372B07" w:rsidP="00372B07">
            <w:pPr>
              <w:pStyle w:val="Tabletext"/>
              <w:snapToGrid w:val="0"/>
              <w:jc w:val="left"/>
              <w:rPr>
                <w:szCs w:val="18"/>
              </w:rPr>
            </w:pPr>
          </w:p>
        </w:tc>
      </w:tr>
      <w:tr w:rsidR="00372B07" w:rsidRPr="00C65C06" w14:paraId="62ED8FC5" w14:textId="77777777" w:rsidTr="0084776A">
        <w:tc>
          <w:tcPr>
            <w:tcW w:w="1260" w:type="dxa"/>
          </w:tcPr>
          <w:p w14:paraId="2949C7D8" w14:textId="5B389698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0E846C62" w14:textId="11295317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red</w:t>
            </w:r>
          </w:p>
        </w:tc>
        <w:tc>
          <w:tcPr>
            <w:tcW w:w="3960" w:type="dxa"/>
          </w:tcPr>
          <w:p w14:paraId="093EA6F3" w14:textId="5A296DE5" w:rsidR="00372B07" w:rsidRPr="00C65C06" w:rsidRDefault="00372B07" w:rsidP="00372B07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Amount of red</w:t>
            </w:r>
          </w:p>
        </w:tc>
        <w:tc>
          <w:tcPr>
            <w:tcW w:w="720" w:type="dxa"/>
          </w:tcPr>
          <w:p w14:paraId="4397665C" w14:textId="1CB3C207" w:rsidR="00372B07" w:rsidRPr="00C65C06" w:rsidRDefault="00372B07" w:rsidP="00372B07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223EA619" w14:textId="76F24319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Integer</w:t>
            </w:r>
          </w:p>
        </w:tc>
        <w:tc>
          <w:tcPr>
            <w:tcW w:w="2880" w:type="dxa"/>
          </w:tcPr>
          <w:p w14:paraId="5876DC48" w14:textId="2749364F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  <w:lang w:val="de-DE"/>
              </w:rPr>
              <w:t xml:space="preserve">Range </w:t>
            </w:r>
            <w:proofErr w:type="spellStart"/>
            <w:r>
              <w:rPr>
                <w:szCs w:val="18"/>
                <w:lang w:val="de-DE"/>
              </w:rPr>
              <w:t>is</w:t>
            </w:r>
            <w:proofErr w:type="spellEnd"/>
            <w:r>
              <w:rPr>
                <w:szCs w:val="18"/>
                <w:lang w:val="de-DE"/>
              </w:rPr>
              <w:t xml:space="preserve"> [0,255]</w:t>
            </w:r>
          </w:p>
        </w:tc>
      </w:tr>
      <w:tr w:rsidR="00372B07" w:rsidRPr="00C65C06" w14:paraId="3C2DA78E" w14:textId="77777777" w:rsidTr="0084776A">
        <w:tc>
          <w:tcPr>
            <w:tcW w:w="1260" w:type="dxa"/>
          </w:tcPr>
          <w:p w14:paraId="4EB15BB2" w14:textId="48E1205A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0517A16C" w14:textId="2BBE8196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green</w:t>
            </w:r>
          </w:p>
        </w:tc>
        <w:tc>
          <w:tcPr>
            <w:tcW w:w="3960" w:type="dxa"/>
          </w:tcPr>
          <w:p w14:paraId="769852F8" w14:textId="7145E669" w:rsidR="00372B07" w:rsidRPr="00C65C06" w:rsidRDefault="00372B07" w:rsidP="00372B07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Amount of green</w:t>
            </w:r>
          </w:p>
        </w:tc>
        <w:tc>
          <w:tcPr>
            <w:tcW w:w="720" w:type="dxa"/>
          </w:tcPr>
          <w:p w14:paraId="4CB3F0C6" w14:textId="138FFCF8" w:rsidR="00372B07" w:rsidRPr="00C65C06" w:rsidRDefault="00372B07" w:rsidP="00372B07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2E28BF5C" w14:textId="13E12CC7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Integer</w:t>
            </w:r>
          </w:p>
        </w:tc>
        <w:tc>
          <w:tcPr>
            <w:tcW w:w="2880" w:type="dxa"/>
          </w:tcPr>
          <w:p w14:paraId="6C4207AF" w14:textId="407F8E35" w:rsidR="00372B07" w:rsidRPr="00C65C06" w:rsidRDefault="00372B07" w:rsidP="00372B07">
            <w:pPr>
              <w:pStyle w:val="Tabletext"/>
              <w:snapToGrid w:val="0"/>
              <w:rPr>
                <w:szCs w:val="18"/>
                <w:lang w:val="de-DE"/>
              </w:rPr>
            </w:pPr>
            <w:r>
              <w:rPr>
                <w:szCs w:val="18"/>
                <w:lang w:val="de-DE"/>
              </w:rPr>
              <w:t xml:space="preserve">Range </w:t>
            </w:r>
            <w:proofErr w:type="spellStart"/>
            <w:r>
              <w:rPr>
                <w:szCs w:val="18"/>
                <w:lang w:val="de-DE"/>
              </w:rPr>
              <w:t>is</w:t>
            </w:r>
            <w:proofErr w:type="spellEnd"/>
            <w:r>
              <w:rPr>
                <w:szCs w:val="18"/>
                <w:lang w:val="de-DE"/>
              </w:rPr>
              <w:t xml:space="preserve"> [0,255]</w:t>
            </w:r>
          </w:p>
        </w:tc>
      </w:tr>
      <w:tr w:rsidR="00372B07" w:rsidRPr="00C65C06" w14:paraId="724605A7" w14:textId="77777777" w:rsidTr="0084776A">
        <w:tc>
          <w:tcPr>
            <w:tcW w:w="1260" w:type="dxa"/>
          </w:tcPr>
          <w:p w14:paraId="63EFBFE6" w14:textId="787F5EC4" w:rsidR="00372B07" w:rsidRPr="00C65C06" w:rsidRDefault="00372B07" w:rsidP="00372B07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7FA1CE9D" w14:textId="49638B66" w:rsidR="00372B07" w:rsidRDefault="00372B07" w:rsidP="00372B07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blue</w:t>
            </w:r>
          </w:p>
        </w:tc>
        <w:tc>
          <w:tcPr>
            <w:tcW w:w="3960" w:type="dxa"/>
          </w:tcPr>
          <w:p w14:paraId="7D806B19" w14:textId="0AE7AE2F" w:rsidR="00372B07" w:rsidRDefault="00372B07" w:rsidP="00372B07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Amount of blue</w:t>
            </w:r>
          </w:p>
        </w:tc>
        <w:tc>
          <w:tcPr>
            <w:tcW w:w="720" w:type="dxa"/>
          </w:tcPr>
          <w:p w14:paraId="429986E8" w14:textId="75120AA7" w:rsidR="00372B07" w:rsidRDefault="00372B07" w:rsidP="00372B07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16D9509E" w14:textId="502F90BE" w:rsidR="00372B07" w:rsidRDefault="00372B07" w:rsidP="00372B07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Integer</w:t>
            </w:r>
          </w:p>
        </w:tc>
        <w:tc>
          <w:tcPr>
            <w:tcW w:w="2880" w:type="dxa"/>
          </w:tcPr>
          <w:p w14:paraId="29F68B2D" w14:textId="4BD0AE67" w:rsidR="00372B07" w:rsidRPr="00C65C06" w:rsidRDefault="00372B07" w:rsidP="00372B07">
            <w:pPr>
              <w:pStyle w:val="Tabletext"/>
              <w:snapToGrid w:val="0"/>
              <w:rPr>
                <w:szCs w:val="18"/>
                <w:lang w:val="de-DE"/>
              </w:rPr>
            </w:pPr>
            <w:r>
              <w:rPr>
                <w:szCs w:val="18"/>
                <w:lang w:val="de-DE"/>
              </w:rPr>
              <w:t xml:space="preserve">Range </w:t>
            </w:r>
            <w:proofErr w:type="spellStart"/>
            <w:r>
              <w:rPr>
                <w:szCs w:val="18"/>
                <w:lang w:val="de-DE"/>
              </w:rPr>
              <w:t>is</w:t>
            </w:r>
            <w:proofErr w:type="spellEnd"/>
            <w:r>
              <w:rPr>
                <w:szCs w:val="18"/>
                <w:lang w:val="de-DE"/>
              </w:rPr>
              <w:t xml:space="preserve"> [0,255]</w:t>
            </w:r>
          </w:p>
        </w:tc>
      </w:tr>
    </w:tbl>
    <w:p w14:paraId="63CDD546" w14:textId="67A93E02" w:rsidR="00372B07" w:rsidRDefault="00372B07">
      <w:pPr>
        <w:suppressAutoHyphens w:val="0"/>
        <w:jc w:val="left"/>
      </w:pPr>
    </w:p>
    <w:p w14:paraId="57CAAE38" w14:textId="484856CE" w:rsidR="00372B07" w:rsidRPr="00C65C06" w:rsidRDefault="00372B07" w:rsidP="00372B07">
      <w:pPr>
        <w:pStyle w:val="Heading3"/>
        <w:rPr>
          <w:lang w:val="en-GB"/>
        </w:rPr>
      </w:pPr>
      <w:bookmarkStart w:id="149" w:name="_Toc131578445"/>
      <w:r w:rsidRPr="00C65C06">
        <w:rPr>
          <w:lang w:val="en-GB"/>
        </w:rPr>
        <w:t>S100_PR_</w:t>
      </w:r>
      <w:r>
        <w:rPr>
          <w:lang w:val="en-GB"/>
        </w:rPr>
        <w:t>CIEValue</w:t>
      </w:r>
      <w:bookmarkEnd w:id="149"/>
    </w:p>
    <w:p w14:paraId="158A8EC9" w14:textId="345ECE39" w:rsidR="00372B07" w:rsidRPr="00225890" w:rsidRDefault="00372B07" w:rsidP="00372B07">
      <w:pPr>
        <w:spacing w:after="120"/>
        <w:rPr>
          <w:lang w:val="en-GB"/>
          <w:rPrChange w:id="150" w:author="Jeff Wootton" w:date="2024-04-25T11:45:00Z">
            <w:rPr/>
          </w:rPrChange>
        </w:rPr>
      </w:pPr>
      <w:r w:rsidRPr="00225890">
        <w:rPr>
          <w:lang w:val="en-GB"/>
          <w:rPrChange w:id="151" w:author="Jeff Wootton" w:date="2024-04-25T11:45:00Z">
            <w:rPr/>
          </w:rPrChange>
        </w:rPr>
        <w:t>Identifies a colour value in the CIE colour space.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3960"/>
        <w:gridCol w:w="720"/>
        <w:gridCol w:w="2520"/>
        <w:gridCol w:w="2880"/>
      </w:tblGrid>
      <w:tr w:rsidR="00372B07" w:rsidRPr="00C65C06" w14:paraId="7EF5BC0E" w14:textId="77777777" w:rsidTr="00702F12"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9472D5" w14:textId="77777777" w:rsidR="00372B07" w:rsidRPr="0078120B" w:rsidRDefault="00372B07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78120B">
              <w:rPr>
                <w:lang w:val="en-GB"/>
              </w:rPr>
              <w:t>Role Name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D064FF5" w14:textId="77777777" w:rsidR="00372B07" w:rsidRPr="0078120B" w:rsidRDefault="00372B07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78120B">
              <w:rPr>
                <w:lang w:val="en-GB"/>
              </w:rPr>
              <w:t>Name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7636707F" w14:textId="77777777" w:rsidR="00372B07" w:rsidRPr="0078120B" w:rsidRDefault="00372B07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78120B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186BA24" w14:textId="77777777" w:rsidR="00372B07" w:rsidRPr="0078120B" w:rsidRDefault="00372B07" w:rsidP="0084776A">
            <w:pPr>
              <w:pStyle w:val="Tabletitle"/>
              <w:snapToGrid w:val="0"/>
              <w:rPr>
                <w:lang w:val="en-GB"/>
              </w:rPr>
            </w:pPr>
            <w:r w:rsidRPr="0078120B">
              <w:rPr>
                <w:lang w:val="en-GB"/>
              </w:rPr>
              <w:t>Mult.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489FB040" w14:textId="77777777" w:rsidR="00372B07" w:rsidRPr="0078120B" w:rsidRDefault="00372B07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78120B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3139516E" w14:textId="77777777" w:rsidR="00372B07" w:rsidRPr="0078120B" w:rsidRDefault="00372B07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78120B">
              <w:rPr>
                <w:lang w:val="en-GB"/>
              </w:rPr>
              <w:t>Remarks</w:t>
            </w:r>
          </w:p>
        </w:tc>
      </w:tr>
      <w:tr w:rsidR="00082131" w:rsidRPr="00C65C06" w14:paraId="7333A024" w14:textId="77777777" w:rsidTr="0084776A">
        <w:tc>
          <w:tcPr>
            <w:tcW w:w="1260" w:type="dxa"/>
          </w:tcPr>
          <w:p w14:paraId="343C4FC9" w14:textId="77777777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Class</w:t>
            </w:r>
          </w:p>
        </w:tc>
        <w:tc>
          <w:tcPr>
            <w:tcW w:w="2160" w:type="dxa"/>
          </w:tcPr>
          <w:p w14:paraId="08CD9EAD" w14:textId="71B9F897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</w:t>
            </w:r>
            <w:r>
              <w:rPr>
                <w:szCs w:val="18"/>
              </w:rPr>
              <w:t>CIEValue</w:t>
            </w:r>
          </w:p>
        </w:tc>
        <w:tc>
          <w:tcPr>
            <w:tcW w:w="3960" w:type="dxa"/>
          </w:tcPr>
          <w:p w14:paraId="534CFF5B" w14:textId="60E27C1B" w:rsidR="00082131" w:rsidRPr="00C65C06" w:rsidRDefault="00082131" w:rsidP="00082131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t>A colour value in the CIE colour space</w:t>
            </w:r>
          </w:p>
        </w:tc>
        <w:tc>
          <w:tcPr>
            <w:tcW w:w="720" w:type="dxa"/>
          </w:tcPr>
          <w:p w14:paraId="4BED1BDA" w14:textId="42326A9A" w:rsidR="00082131" w:rsidRPr="00C65C06" w:rsidRDefault="00082131" w:rsidP="00082131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2520" w:type="dxa"/>
          </w:tcPr>
          <w:p w14:paraId="62525335" w14:textId="114665D6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>
              <w:t>-</w:t>
            </w:r>
          </w:p>
        </w:tc>
        <w:tc>
          <w:tcPr>
            <w:tcW w:w="2880" w:type="dxa"/>
          </w:tcPr>
          <w:p w14:paraId="0B4F105E" w14:textId="77777777" w:rsidR="00082131" w:rsidRPr="00C65C06" w:rsidRDefault="00082131" w:rsidP="00082131">
            <w:pPr>
              <w:pStyle w:val="Tabletext"/>
              <w:snapToGrid w:val="0"/>
              <w:jc w:val="left"/>
              <w:rPr>
                <w:szCs w:val="18"/>
              </w:rPr>
            </w:pPr>
          </w:p>
        </w:tc>
      </w:tr>
      <w:tr w:rsidR="00082131" w:rsidRPr="00C65C06" w14:paraId="744E2EBF" w14:textId="77777777" w:rsidTr="0084776A">
        <w:tc>
          <w:tcPr>
            <w:tcW w:w="1260" w:type="dxa"/>
          </w:tcPr>
          <w:p w14:paraId="1E93758C" w14:textId="77777777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1A114810" w14:textId="056CBD00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x</w:t>
            </w:r>
          </w:p>
        </w:tc>
        <w:tc>
          <w:tcPr>
            <w:tcW w:w="3960" w:type="dxa"/>
          </w:tcPr>
          <w:p w14:paraId="24065D3D" w14:textId="5D740EC9" w:rsidR="00082131" w:rsidRPr="00C65C06" w:rsidRDefault="00082131" w:rsidP="00082131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x component of the chromaticity</w:t>
            </w:r>
          </w:p>
        </w:tc>
        <w:tc>
          <w:tcPr>
            <w:tcW w:w="720" w:type="dxa"/>
          </w:tcPr>
          <w:p w14:paraId="2333B551" w14:textId="5CBE0C32" w:rsidR="00082131" w:rsidRPr="00C65C06" w:rsidRDefault="00082131" w:rsidP="00082131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11BFBB32" w14:textId="09DC6451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Real</w:t>
            </w:r>
          </w:p>
        </w:tc>
        <w:tc>
          <w:tcPr>
            <w:tcW w:w="2880" w:type="dxa"/>
          </w:tcPr>
          <w:p w14:paraId="037D2DAE" w14:textId="52EB8E23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Range [0,1]</w:t>
            </w:r>
          </w:p>
        </w:tc>
      </w:tr>
      <w:tr w:rsidR="00082131" w:rsidRPr="00C65C06" w14:paraId="49C806AE" w14:textId="77777777" w:rsidTr="0084776A">
        <w:tc>
          <w:tcPr>
            <w:tcW w:w="1260" w:type="dxa"/>
          </w:tcPr>
          <w:p w14:paraId="76643A9D" w14:textId="77777777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7E298228" w14:textId="3CE5B72A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y</w:t>
            </w:r>
          </w:p>
        </w:tc>
        <w:tc>
          <w:tcPr>
            <w:tcW w:w="3960" w:type="dxa"/>
          </w:tcPr>
          <w:p w14:paraId="197332BE" w14:textId="39D27291" w:rsidR="00082131" w:rsidRPr="00C65C06" w:rsidRDefault="00082131" w:rsidP="00082131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y component of the chromaticity</w:t>
            </w:r>
          </w:p>
        </w:tc>
        <w:tc>
          <w:tcPr>
            <w:tcW w:w="720" w:type="dxa"/>
          </w:tcPr>
          <w:p w14:paraId="736E6063" w14:textId="6822813F" w:rsidR="00082131" w:rsidRPr="00C65C06" w:rsidRDefault="00082131" w:rsidP="00082131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6C74AD19" w14:textId="41D8DF76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Real</w:t>
            </w:r>
          </w:p>
        </w:tc>
        <w:tc>
          <w:tcPr>
            <w:tcW w:w="2880" w:type="dxa"/>
          </w:tcPr>
          <w:p w14:paraId="53219117" w14:textId="6DCB2BE3" w:rsidR="00082131" w:rsidRPr="00C65C06" w:rsidRDefault="00082131" w:rsidP="00082131">
            <w:pPr>
              <w:pStyle w:val="Tabletext"/>
              <w:snapToGrid w:val="0"/>
              <w:rPr>
                <w:szCs w:val="18"/>
                <w:lang w:val="de-DE"/>
              </w:rPr>
            </w:pPr>
            <w:r>
              <w:rPr>
                <w:szCs w:val="18"/>
                <w:lang w:val="de-DE"/>
              </w:rPr>
              <w:t>Range [0,1]</w:t>
            </w:r>
          </w:p>
        </w:tc>
      </w:tr>
      <w:tr w:rsidR="00082131" w:rsidRPr="00C65C06" w14:paraId="7F43A2AA" w14:textId="77777777" w:rsidTr="0084776A">
        <w:tc>
          <w:tcPr>
            <w:tcW w:w="1260" w:type="dxa"/>
          </w:tcPr>
          <w:p w14:paraId="19B52D8F" w14:textId="77777777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lastRenderedPageBreak/>
              <w:t>Attribute</w:t>
            </w:r>
          </w:p>
        </w:tc>
        <w:tc>
          <w:tcPr>
            <w:tcW w:w="2160" w:type="dxa"/>
          </w:tcPr>
          <w:p w14:paraId="56A19373" w14:textId="79392A39" w:rsidR="00082131" w:rsidRDefault="00082131" w:rsidP="0008213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L</w:t>
            </w:r>
          </w:p>
        </w:tc>
        <w:tc>
          <w:tcPr>
            <w:tcW w:w="3960" w:type="dxa"/>
          </w:tcPr>
          <w:p w14:paraId="0FA28E14" w14:textId="5D264F98" w:rsidR="00082131" w:rsidRDefault="00082131" w:rsidP="00082131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Luminance in cd/m</w:t>
            </w:r>
            <w:r w:rsidRPr="003A4282">
              <w:rPr>
                <w:szCs w:val="18"/>
              </w:rPr>
              <w:t>2</w:t>
            </w:r>
          </w:p>
        </w:tc>
        <w:tc>
          <w:tcPr>
            <w:tcW w:w="720" w:type="dxa"/>
          </w:tcPr>
          <w:p w14:paraId="6A314CEF" w14:textId="2246FBD5" w:rsidR="00082131" w:rsidRDefault="00082131" w:rsidP="00082131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00616B75" w14:textId="322E61B8" w:rsidR="00082131" w:rsidRDefault="00082131" w:rsidP="0008213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Real</w:t>
            </w:r>
          </w:p>
        </w:tc>
        <w:tc>
          <w:tcPr>
            <w:tcW w:w="2880" w:type="dxa"/>
          </w:tcPr>
          <w:p w14:paraId="346419EF" w14:textId="7BB49271" w:rsidR="00082131" w:rsidRPr="00C65C06" w:rsidRDefault="00082131" w:rsidP="00082131">
            <w:pPr>
              <w:pStyle w:val="Tabletext"/>
              <w:snapToGrid w:val="0"/>
              <w:rPr>
                <w:szCs w:val="18"/>
                <w:lang w:val="de-DE"/>
              </w:rPr>
            </w:pPr>
          </w:p>
        </w:tc>
      </w:tr>
    </w:tbl>
    <w:p w14:paraId="38D8BC45" w14:textId="365F9F14" w:rsidR="00372B07" w:rsidRDefault="00372B07">
      <w:pPr>
        <w:suppressAutoHyphens w:val="0"/>
        <w:jc w:val="left"/>
      </w:pPr>
    </w:p>
    <w:p w14:paraId="10A5B63D" w14:textId="76E304EA" w:rsidR="00082131" w:rsidRPr="00C65C06" w:rsidRDefault="00082131" w:rsidP="0078120B">
      <w:pPr>
        <w:pStyle w:val="Heading3"/>
        <w:keepLines/>
        <w:rPr>
          <w:lang w:val="en-GB"/>
        </w:rPr>
      </w:pPr>
      <w:bookmarkStart w:id="152" w:name="_Toc131578446"/>
      <w:r w:rsidRPr="00C65C06">
        <w:rPr>
          <w:lang w:val="en-GB"/>
        </w:rPr>
        <w:t>S100_PR_</w:t>
      </w:r>
      <w:r>
        <w:rPr>
          <w:lang w:val="en-GB"/>
        </w:rPr>
        <w:t>Alert</w:t>
      </w:r>
      <w:bookmarkEnd w:id="152"/>
    </w:p>
    <w:p w14:paraId="404CFAE2" w14:textId="2C6B60BB" w:rsidR="00082131" w:rsidRPr="00225890" w:rsidRDefault="00082131" w:rsidP="0078120B">
      <w:pPr>
        <w:keepNext/>
        <w:keepLines/>
        <w:spacing w:after="120"/>
        <w:rPr>
          <w:lang w:val="en-GB"/>
          <w:rPrChange w:id="153" w:author="Jeff Wootton" w:date="2024-04-25T11:45:00Z">
            <w:rPr/>
          </w:rPrChange>
        </w:rPr>
      </w:pPr>
      <w:r w:rsidRPr="00225890">
        <w:rPr>
          <w:lang w:val="en-GB"/>
          <w:rPrChange w:id="154" w:author="Jeff Wootton" w:date="2024-04-25T11:45:00Z">
            <w:rPr/>
          </w:rPrChange>
        </w:rPr>
        <w:t>S100_PR_Alert is a specialization of S100_PR_RegisterItem. An alert is associated with features by Portrayal Catalogue rules.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3960"/>
        <w:gridCol w:w="720"/>
        <w:gridCol w:w="2520"/>
        <w:gridCol w:w="2880"/>
      </w:tblGrid>
      <w:tr w:rsidR="00082131" w:rsidRPr="00C65C06" w14:paraId="52D6E965" w14:textId="77777777" w:rsidTr="0078120B"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4176D5" w14:textId="77777777" w:rsidR="00082131" w:rsidRPr="00C65C06" w:rsidRDefault="00082131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3E78B533" w14:textId="77777777" w:rsidR="00082131" w:rsidRPr="00C65C06" w:rsidRDefault="00082131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37CC4DFA" w14:textId="77777777" w:rsidR="00082131" w:rsidRPr="00C65C06" w:rsidRDefault="00082131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D8519A" w14:textId="77777777" w:rsidR="00082131" w:rsidRPr="00C65C06" w:rsidRDefault="00082131" w:rsidP="0084776A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Mult.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0CBF5C5C" w14:textId="77777777" w:rsidR="00082131" w:rsidRPr="00C65C06" w:rsidRDefault="00082131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2446FFFA" w14:textId="77777777" w:rsidR="00082131" w:rsidRPr="00C65C06" w:rsidRDefault="00082131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082131" w:rsidRPr="00225890" w14:paraId="34DFC6CE" w14:textId="77777777" w:rsidTr="0084776A">
        <w:tc>
          <w:tcPr>
            <w:tcW w:w="1260" w:type="dxa"/>
          </w:tcPr>
          <w:p w14:paraId="19C49DC9" w14:textId="77777777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Class</w:t>
            </w:r>
          </w:p>
        </w:tc>
        <w:tc>
          <w:tcPr>
            <w:tcW w:w="2160" w:type="dxa"/>
          </w:tcPr>
          <w:p w14:paraId="26E5F68C" w14:textId="73A5935A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</w:t>
            </w:r>
            <w:r>
              <w:rPr>
                <w:szCs w:val="18"/>
              </w:rPr>
              <w:t>Alert</w:t>
            </w:r>
          </w:p>
        </w:tc>
        <w:tc>
          <w:tcPr>
            <w:tcW w:w="3960" w:type="dxa"/>
          </w:tcPr>
          <w:p w14:paraId="5F301A1F" w14:textId="1A9276BC" w:rsidR="00082131" w:rsidRPr="00C65C06" w:rsidRDefault="00082131" w:rsidP="00082131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t>Provides a priority, message, and the viewing groups associated with a graphical highlight.</w:t>
            </w:r>
          </w:p>
        </w:tc>
        <w:tc>
          <w:tcPr>
            <w:tcW w:w="720" w:type="dxa"/>
          </w:tcPr>
          <w:p w14:paraId="5366F91E" w14:textId="137EF7FE" w:rsidR="00082131" w:rsidRPr="00C65C06" w:rsidRDefault="00082131" w:rsidP="00082131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2520" w:type="dxa"/>
          </w:tcPr>
          <w:p w14:paraId="306FD648" w14:textId="58BCE740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>
              <w:t>S100_PR_RegisterItem</w:t>
            </w:r>
          </w:p>
        </w:tc>
        <w:tc>
          <w:tcPr>
            <w:tcW w:w="2880" w:type="dxa"/>
          </w:tcPr>
          <w:p w14:paraId="4D7C4E97" w14:textId="620061EF" w:rsidR="00082131" w:rsidRPr="00C65C06" w:rsidRDefault="00082131" w:rsidP="00082131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 xml:space="preserve">One of </w:t>
            </w:r>
            <w:proofErr w:type="spellStart"/>
            <w:r>
              <w:rPr>
                <w:szCs w:val="18"/>
              </w:rPr>
              <w:t>routeMonitor</w:t>
            </w:r>
            <w:proofErr w:type="spellEnd"/>
            <w:r>
              <w:rPr>
                <w:szCs w:val="18"/>
              </w:rPr>
              <w:t xml:space="preserve"> or </w:t>
            </w:r>
            <w:proofErr w:type="spellStart"/>
            <w:r>
              <w:rPr>
                <w:szCs w:val="18"/>
              </w:rPr>
              <w:t>routePlan</w:t>
            </w:r>
            <w:proofErr w:type="spellEnd"/>
            <w:r>
              <w:rPr>
                <w:szCs w:val="18"/>
              </w:rPr>
              <w:t xml:space="preserve"> must be present</w:t>
            </w:r>
          </w:p>
        </w:tc>
      </w:tr>
      <w:tr w:rsidR="00082131" w:rsidRPr="00C65C06" w14:paraId="689E1028" w14:textId="77777777" w:rsidTr="0084776A">
        <w:tc>
          <w:tcPr>
            <w:tcW w:w="1260" w:type="dxa"/>
          </w:tcPr>
          <w:p w14:paraId="07DA9F69" w14:textId="77777777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69223910" w14:textId="4DB71967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proofErr w:type="spellStart"/>
            <w:r>
              <w:rPr>
                <w:szCs w:val="18"/>
              </w:rPr>
              <w:t>routeMonitor</w:t>
            </w:r>
            <w:proofErr w:type="spellEnd"/>
          </w:p>
        </w:tc>
        <w:tc>
          <w:tcPr>
            <w:tcW w:w="3960" w:type="dxa"/>
          </w:tcPr>
          <w:p w14:paraId="60F4044F" w14:textId="030E5D43" w:rsidR="00082131" w:rsidRPr="00C65C06" w:rsidRDefault="00082131" w:rsidP="00082131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Describes the attributes of the alert during route monitoring</w:t>
            </w:r>
          </w:p>
        </w:tc>
        <w:tc>
          <w:tcPr>
            <w:tcW w:w="720" w:type="dxa"/>
          </w:tcPr>
          <w:p w14:paraId="0C564150" w14:textId="34F4428B" w:rsidR="00082131" w:rsidRPr="00C65C06" w:rsidRDefault="00082131" w:rsidP="00082131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0..*</w:t>
            </w:r>
          </w:p>
        </w:tc>
        <w:tc>
          <w:tcPr>
            <w:tcW w:w="2520" w:type="dxa"/>
          </w:tcPr>
          <w:p w14:paraId="64146224" w14:textId="1AB7936B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S100_PR_AlertInfo</w:t>
            </w:r>
          </w:p>
        </w:tc>
        <w:tc>
          <w:tcPr>
            <w:tcW w:w="2880" w:type="dxa"/>
          </w:tcPr>
          <w:p w14:paraId="7D05F53D" w14:textId="6B0431FF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</w:p>
        </w:tc>
      </w:tr>
      <w:tr w:rsidR="00082131" w:rsidRPr="00C65C06" w14:paraId="559CC7CC" w14:textId="77777777" w:rsidTr="0084776A">
        <w:tc>
          <w:tcPr>
            <w:tcW w:w="1260" w:type="dxa"/>
          </w:tcPr>
          <w:p w14:paraId="12DEB70F" w14:textId="77777777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05217CD7" w14:textId="41FE7AFA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proofErr w:type="spellStart"/>
            <w:r>
              <w:rPr>
                <w:szCs w:val="18"/>
              </w:rPr>
              <w:t>routePlan</w:t>
            </w:r>
            <w:proofErr w:type="spellEnd"/>
          </w:p>
        </w:tc>
        <w:tc>
          <w:tcPr>
            <w:tcW w:w="3960" w:type="dxa"/>
          </w:tcPr>
          <w:p w14:paraId="70BEF508" w14:textId="2A6C67BC" w:rsidR="00082131" w:rsidRPr="00C65C06" w:rsidRDefault="00082131" w:rsidP="00082131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Describes the attributes of the alert during route planning</w:t>
            </w:r>
          </w:p>
        </w:tc>
        <w:tc>
          <w:tcPr>
            <w:tcW w:w="720" w:type="dxa"/>
          </w:tcPr>
          <w:p w14:paraId="68CB2532" w14:textId="3B567351" w:rsidR="00082131" w:rsidRPr="00C65C06" w:rsidRDefault="00082131" w:rsidP="00082131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0..*</w:t>
            </w:r>
          </w:p>
        </w:tc>
        <w:tc>
          <w:tcPr>
            <w:tcW w:w="2520" w:type="dxa"/>
          </w:tcPr>
          <w:p w14:paraId="545EE194" w14:textId="5E4124BB" w:rsidR="00082131" w:rsidRPr="00C65C06" w:rsidRDefault="00082131" w:rsidP="0008213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S100_PR_AlertInfo</w:t>
            </w:r>
          </w:p>
        </w:tc>
        <w:tc>
          <w:tcPr>
            <w:tcW w:w="2880" w:type="dxa"/>
          </w:tcPr>
          <w:p w14:paraId="5700D29D" w14:textId="7E584A4A" w:rsidR="00082131" w:rsidRPr="00C65C06" w:rsidRDefault="00082131" w:rsidP="00082131">
            <w:pPr>
              <w:pStyle w:val="Tabletext"/>
              <w:snapToGrid w:val="0"/>
              <w:rPr>
                <w:szCs w:val="18"/>
                <w:lang w:val="de-DE"/>
              </w:rPr>
            </w:pPr>
          </w:p>
        </w:tc>
      </w:tr>
    </w:tbl>
    <w:p w14:paraId="3DD3ABA4" w14:textId="7CA3252C" w:rsidR="00082131" w:rsidRDefault="00082131">
      <w:pPr>
        <w:suppressAutoHyphens w:val="0"/>
        <w:jc w:val="left"/>
      </w:pPr>
    </w:p>
    <w:p w14:paraId="3B42CCFB" w14:textId="7B42348E" w:rsidR="007A4FE3" w:rsidRPr="007A4FE3" w:rsidRDefault="007A4FE3" w:rsidP="007A4FE3">
      <w:pPr>
        <w:pStyle w:val="Heading3"/>
        <w:rPr>
          <w:lang w:val="en-GB"/>
        </w:rPr>
      </w:pPr>
      <w:bookmarkStart w:id="155" w:name="_Toc131578447"/>
      <w:r w:rsidRPr="00C65C06">
        <w:rPr>
          <w:lang w:val="en-GB"/>
        </w:rPr>
        <w:t>S100_PR_</w:t>
      </w:r>
      <w:r>
        <w:rPr>
          <w:lang w:val="en-GB"/>
        </w:rPr>
        <w:t>AlertInfo</w:t>
      </w:r>
      <w:bookmarkEnd w:id="15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3960"/>
        <w:gridCol w:w="720"/>
        <w:gridCol w:w="2520"/>
        <w:gridCol w:w="2880"/>
      </w:tblGrid>
      <w:tr w:rsidR="007A4FE3" w:rsidRPr="00C65C06" w14:paraId="68B7E135" w14:textId="77777777" w:rsidTr="0078120B"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CBE8CF5" w14:textId="77777777" w:rsidR="007A4FE3" w:rsidRPr="00C65C06" w:rsidRDefault="007A4FE3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5324955" w14:textId="77777777" w:rsidR="007A4FE3" w:rsidRPr="00C65C06" w:rsidRDefault="007A4FE3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7533E970" w14:textId="77777777" w:rsidR="007A4FE3" w:rsidRPr="00C65C06" w:rsidRDefault="007A4FE3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38F6A4B" w14:textId="77777777" w:rsidR="007A4FE3" w:rsidRPr="00C65C06" w:rsidRDefault="007A4FE3" w:rsidP="0084776A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Mult.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0FED9BC9" w14:textId="77777777" w:rsidR="007A4FE3" w:rsidRPr="00C65C06" w:rsidRDefault="007A4FE3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297E2E03" w14:textId="77777777" w:rsidR="007A4FE3" w:rsidRPr="00C65C06" w:rsidRDefault="007A4FE3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7A4FE3" w:rsidRPr="00C65C06" w14:paraId="6402BCE6" w14:textId="77777777" w:rsidTr="0084776A">
        <w:tc>
          <w:tcPr>
            <w:tcW w:w="1260" w:type="dxa"/>
          </w:tcPr>
          <w:p w14:paraId="7147B054" w14:textId="4D392F3E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Class</w:t>
            </w:r>
          </w:p>
        </w:tc>
        <w:tc>
          <w:tcPr>
            <w:tcW w:w="2160" w:type="dxa"/>
          </w:tcPr>
          <w:p w14:paraId="66446CF1" w14:textId="6508452C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</w:t>
            </w:r>
            <w:r>
              <w:rPr>
                <w:szCs w:val="18"/>
              </w:rPr>
              <w:t>AlertInfo</w:t>
            </w:r>
          </w:p>
        </w:tc>
        <w:tc>
          <w:tcPr>
            <w:tcW w:w="3960" w:type="dxa"/>
          </w:tcPr>
          <w:p w14:paraId="6A143F14" w14:textId="3FC4AF8E" w:rsidR="007A4FE3" w:rsidRPr="00C65C06" w:rsidRDefault="007A4FE3" w:rsidP="007A4FE3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t>The attributes of an alert</w:t>
            </w:r>
          </w:p>
        </w:tc>
        <w:tc>
          <w:tcPr>
            <w:tcW w:w="720" w:type="dxa"/>
          </w:tcPr>
          <w:p w14:paraId="25C4C0D4" w14:textId="5D9C7BB1" w:rsidR="007A4FE3" w:rsidRPr="00C65C06" w:rsidRDefault="007A4FE3" w:rsidP="007A4FE3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2520" w:type="dxa"/>
          </w:tcPr>
          <w:p w14:paraId="08264156" w14:textId="1FEEFFDA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>
              <w:t>-</w:t>
            </w:r>
          </w:p>
        </w:tc>
        <w:tc>
          <w:tcPr>
            <w:tcW w:w="2880" w:type="dxa"/>
          </w:tcPr>
          <w:p w14:paraId="3EA53C2F" w14:textId="77777777" w:rsidR="007A4FE3" w:rsidRPr="00C65C06" w:rsidRDefault="007A4FE3" w:rsidP="007A4FE3">
            <w:pPr>
              <w:pStyle w:val="Tabletext"/>
              <w:snapToGrid w:val="0"/>
              <w:jc w:val="left"/>
              <w:rPr>
                <w:szCs w:val="18"/>
              </w:rPr>
            </w:pPr>
          </w:p>
        </w:tc>
      </w:tr>
      <w:tr w:rsidR="007A4FE3" w:rsidRPr="00225890" w14:paraId="3B8D114D" w14:textId="77777777" w:rsidTr="0084776A">
        <w:tc>
          <w:tcPr>
            <w:tcW w:w="1260" w:type="dxa"/>
          </w:tcPr>
          <w:p w14:paraId="5815BDFD" w14:textId="7D8D28FF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5526651B" w14:textId="38871718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priority</w:t>
            </w:r>
          </w:p>
        </w:tc>
        <w:tc>
          <w:tcPr>
            <w:tcW w:w="3960" w:type="dxa"/>
          </w:tcPr>
          <w:p w14:paraId="3D01A09D" w14:textId="2924CC56" w:rsidR="007A4FE3" w:rsidRPr="00C65C06" w:rsidRDefault="007A4FE3" w:rsidP="007A4FE3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The priority of the alert</w:t>
            </w:r>
          </w:p>
        </w:tc>
        <w:tc>
          <w:tcPr>
            <w:tcW w:w="720" w:type="dxa"/>
          </w:tcPr>
          <w:p w14:paraId="027B7EC8" w14:textId="70B8BAA7" w:rsidR="007A4FE3" w:rsidRPr="00C65C06" w:rsidRDefault="007A4FE3" w:rsidP="007A4FE3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1..*</w:t>
            </w:r>
          </w:p>
        </w:tc>
        <w:tc>
          <w:tcPr>
            <w:tcW w:w="2520" w:type="dxa"/>
          </w:tcPr>
          <w:p w14:paraId="56BB66AB" w14:textId="44BD1AA7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S100_PR_AlertPriority</w:t>
            </w:r>
          </w:p>
        </w:tc>
        <w:tc>
          <w:tcPr>
            <w:tcW w:w="2880" w:type="dxa"/>
          </w:tcPr>
          <w:p w14:paraId="6E5E87CF" w14:textId="04B90474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Multiplicity supports user selection of priority</w:t>
            </w:r>
          </w:p>
        </w:tc>
      </w:tr>
      <w:tr w:rsidR="007A4FE3" w:rsidRPr="00C65C06" w14:paraId="76E32A15" w14:textId="77777777" w:rsidTr="0084776A">
        <w:tc>
          <w:tcPr>
            <w:tcW w:w="1260" w:type="dxa"/>
          </w:tcPr>
          <w:p w14:paraId="2DDD8F9D" w14:textId="334EBC41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Association</w:t>
            </w:r>
          </w:p>
        </w:tc>
        <w:tc>
          <w:tcPr>
            <w:tcW w:w="2160" w:type="dxa"/>
          </w:tcPr>
          <w:p w14:paraId="27DB4F4E" w14:textId="7ACAC5C4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proofErr w:type="spellStart"/>
            <w:r>
              <w:rPr>
                <w:szCs w:val="18"/>
              </w:rPr>
              <w:t>msg</w:t>
            </w:r>
            <w:proofErr w:type="spellEnd"/>
          </w:p>
        </w:tc>
        <w:tc>
          <w:tcPr>
            <w:tcW w:w="3960" w:type="dxa"/>
          </w:tcPr>
          <w:p w14:paraId="237E31F0" w14:textId="5A1B64B8" w:rsidR="007A4FE3" w:rsidRPr="00C65C06" w:rsidRDefault="007A4FE3" w:rsidP="007A4FE3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A message to display while the alert is active</w:t>
            </w:r>
          </w:p>
        </w:tc>
        <w:tc>
          <w:tcPr>
            <w:tcW w:w="720" w:type="dxa"/>
          </w:tcPr>
          <w:p w14:paraId="3B4E8C6B" w14:textId="0DEEA2D8" w:rsidR="007A4FE3" w:rsidRPr="00C65C06" w:rsidRDefault="007A4FE3" w:rsidP="007A4FE3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4F6DC29B" w14:textId="27161433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S100_PR_AlertMessage</w:t>
            </w:r>
          </w:p>
        </w:tc>
        <w:tc>
          <w:tcPr>
            <w:tcW w:w="2880" w:type="dxa"/>
          </w:tcPr>
          <w:p w14:paraId="40CF9710" w14:textId="636ED7EF" w:rsidR="007A4FE3" w:rsidRPr="00C65C06" w:rsidRDefault="007A4FE3" w:rsidP="007A4FE3">
            <w:pPr>
              <w:pStyle w:val="Tabletext"/>
              <w:snapToGrid w:val="0"/>
              <w:rPr>
                <w:szCs w:val="18"/>
                <w:lang w:val="de-DE"/>
              </w:rPr>
            </w:pPr>
          </w:p>
        </w:tc>
      </w:tr>
      <w:tr w:rsidR="007A4FE3" w:rsidRPr="00C65C06" w14:paraId="28E80C57" w14:textId="77777777" w:rsidTr="0084776A">
        <w:tc>
          <w:tcPr>
            <w:tcW w:w="1260" w:type="dxa"/>
          </w:tcPr>
          <w:p w14:paraId="03D26FB4" w14:textId="06DFE4C4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Association</w:t>
            </w:r>
          </w:p>
        </w:tc>
        <w:tc>
          <w:tcPr>
            <w:tcW w:w="2160" w:type="dxa"/>
          </w:tcPr>
          <w:p w14:paraId="3B13FA79" w14:textId="071F3D08" w:rsidR="007A4FE3" w:rsidRDefault="007A4FE3" w:rsidP="007A4FE3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highlight</w:t>
            </w:r>
          </w:p>
        </w:tc>
        <w:tc>
          <w:tcPr>
            <w:tcW w:w="3960" w:type="dxa"/>
          </w:tcPr>
          <w:p w14:paraId="087CC2A3" w14:textId="58D5D21D" w:rsidR="007A4FE3" w:rsidRDefault="007A4FE3" w:rsidP="007A4FE3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Supports toggling display of the graphical highlight</w:t>
            </w:r>
          </w:p>
        </w:tc>
        <w:tc>
          <w:tcPr>
            <w:tcW w:w="720" w:type="dxa"/>
          </w:tcPr>
          <w:p w14:paraId="3543900D" w14:textId="46EEC957" w:rsidR="007A4FE3" w:rsidRDefault="007A4FE3" w:rsidP="007A4FE3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0..1</w:t>
            </w:r>
          </w:p>
        </w:tc>
        <w:tc>
          <w:tcPr>
            <w:tcW w:w="2520" w:type="dxa"/>
          </w:tcPr>
          <w:p w14:paraId="7BFA1C55" w14:textId="2E374F95" w:rsidR="007A4FE3" w:rsidRDefault="001F6746" w:rsidP="001F6746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S100_PR_AlertHighlight</w:t>
            </w:r>
          </w:p>
        </w:tc>
        <w:tc>
          <w:tcPr>
            <w:tcW w:w="2880" w:type="dxa"/>
          </w:tcPr>
          <w:p w14:paraId="451DF25F" w14:textId="77777777" w:rsidR="007A4FE3" w:rsidRPr="00C65C06" w:rsidRDefault="007A4FE3" w:rsidP="007A4FE3">
            <w:pPr>
              <w:pStyle w:val="Tabletext"/>
              <w:snapToGrid w:val="0"/>
              <w:rPr>
                <w:szCs w:val="18"/>
                <w:lang w:val="de-DE"/>
              </w:rPr>
            </w:pPr>
          </w:p>
        </w:tc>
      </w:tr>
    </w:tbl>
    <w:p w14:paraId="3E1651D8" w14:textId="71110B25" w:rsidR="007A4FE3" w:rsidRDefault="007A4FE3">
      <w:pPr>
        <w:suppressAutoHyphens w:val="0"/>
        <w:jc w:val="left"/>
      </w:pPr>
    </w:p>
    <w:p w14:paraId="745FF844" w14:textId="516B8C9C" w:rsidR="007A4FE3" w:rsidRPr="007A4FE3" w:rsidRDefault="007A4FE3" w:rsidP="007A4FE3">
      <w:pPr>
        <w:pStyle w:val="Heading3"/>
        <w:rPr>
          <w:lang w:val="en-GB"/>
        </w:rPr>
      </w:pPr>
      <w:bookmarkStart w:id="156" w:name="_Toc131578448"/>
      <w:r w:rsidRPr="00C65C06">
        <w:rPr>
          <w:lang w:val="en-GB"/>
        </w:rPr>
        <w:t>S100_PR_</w:t>
      </w:r>
      <w:r>
        <w:rPr>
          <w:lang w:val="en-GB"/>
        </w:rPr>
        <w:t>AlertPriority</w:t>
      </w:r>
      <w:bookmarkEnd w:id="15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3960"/>
        <w:gridCol w:w="720"/>
        <w:gridCol w:w="2520"/>
        <w:gridCol w:w="2880"/>
      </w:tblGrid>
      <w:tr w:rsidR="007A4FE3" w:rsidRPr="00C65C06" w14:paraId="6D6A4021" w14:textId="77777777" w:rsidTr="0078120B"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0C4361A" w14:textId="77777777" w:rsidR="007A4FE3" w:rsidRPr="00C65C06" w:rsidRDefault="007A4FE3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225C3E6B" w14:textId="77777777" w:rsidR="007A4FE3" w:rsidRPr="00C65C06" w:rsidRDefault="007A4FE3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47D34079" w14:textId="77777777" w:rsidR="007A4FE3" w:rsidRPr="00C65C06" w:rsidRDefault="007A4FE3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E5D453E" w14:textId="77777777" w:rsidR="007A4FE3" w:rsidRPr="00C65C06" w:rsidRDefault="007A4FE3" w:rsidP="0084776A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Mult.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B36027D" w14:textId="77777777" w:rsidR="007A4FE3" w:rsidRPr="00C65C06" w:rsidRDefault="007A4FE3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520A3A45" w14:textId="77777777" w:rsidR="007A4FE3" w:rsidRPr="00C65C06" w:rsidRDefault="007A4FE3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7A4FE3" w:rsidRPr="00C65C06" w14:paraId="296F8731" w14:textId="77777777" w:rsidTr="0084776A">
        <w:tc>
          <w:tcPr>
            <w:tcW w:w="1260" w:type="dxa"/>
          </w:tcPr>
          <w:p w14:paraId="202B34BE" w14:textId="703B705E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Class</w:t>
            </w:r>
          </w:p>
        </w:tc>
        <w:tc>
          <w:tcPr>
            <w:tcW w:w="2160" w:type="dxa"/>
          </w:tcPr>
          <w:p w14:paraId="34930F27" w14:textId="4045F181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</w:t>
            </w:r>
            <w:r>
              <w:rPr>
                <w:szCs w:val="18"/>
              </w:rPr>
              <w:t>AlertPriority</w:t>
            </w:r>
          </w:p>
        </w:tc>
        <w:tc>
          <w:tcPr>
            <w:tcW w:w="3960" w:type="dxa"/>
          </w:tcPr>
          <w:p w14:paraId="08B91281" w14:textId="2630324E" w:rsidR="007A4FE3" w:rsidRPr="00C65C06" w:rsidRDefault="007A4FE3" w:rsidP="007A4FE3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t>The priority of an alert</w:t>
            </w:r>
          </w:p>
        </w:tc>
        <w:tc>
          <w:tcPr>
            <w:tcW w:w="720" w:type="dxa"/>
          </w:tcPr>
          <w:p w14:paraId="3F078F58" w14:textId="739A5247" w:rsidR="007A4FE3" w:rsidRPr="00C65C06" w:rsidRDefault="007A4FE3" w:rsidP="007A4FE3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2520" w:type="dxa"/>
          </w:tcPr>
          <w:p w14:paraId="2012EA74" w14:textId="5667991B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>
              <w:t>-</w:t>
            </w:r>
          </w:p>
        </w:tc>
        <w:tc>
          <w:tcPr>
            <w:tcW w:w="2880" w:type="dxa"/>
          </w:tcPr>
          <w:p w14:paraId="10B9228F" w14:textId="77777777" w:rsidR="007A4FE3" w:rsidRPr="00C65C06" w:rsidRDefault="007A4FE3" w:rsidP="007A4FE3">
            <w:pPr>
              <w:pStyle w:val="Tabletext"/>
              <w:snapToGrid w:val="0"/>
              <w:jc w:val="left"/>
              <w:rPr>
                <w:szCs w:val="18"/>
              </w:rPr>
            </w:pPr>
          </w:p>
        </w:tc>
      </w:tr>
      <w:tr w:rsidR="007A4FE3" w:rsidRPr="00C65C06" w14:paraId="5B48FD46" w14:textId="77777777" w:rsidTr="0084776A">
        <w:tc>
          <w:tcPr>
            <w:tcW w:w="1260" w:type="dxa"/>
          </w:tcPr>
          <w:p w14:paraId="36A221F7" w14:textId="6E452773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04FDDF4B" w14:textId="2A549BF8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priority</w:t>
            </w:r>
          </w:p>
        </w:tc>
        <w:tc>
          <w:tcPr>
            <w:tcW w:w="3960" w:type="dxa"/>
          </w:tcPr>
          <w:p w14:paraId="1A6BFC91" w14:textId="40656F9A" w:rsidR="007A4FE3" w:rsidRPr="00C65C06" w:rsidRDefault="007A4FE3" w:rsidP="007A4FE3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The priority value</w:t>
            </w:r>
          </w:p>
        </w:tc>
        <w:tc>
          <w:tcPr>
            <w:tcW w:w="720" w:type="dxa"/>
          </w:tcPr>
          <w:p w14:paraId="3BC5029E" w14:textId="0D7F0D68" w:rsidR="007A4FE3" w:rsidRPr="00C65C06" w:rsidRDefault="007A4FE3" w:rsidP="007A4FE3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10024D3B" w14:textId="3E9BFA83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S100_PR_AlertPriorityType</w:t>
            </w:r>
          </w:p>
        </w:tc>
        <w:tc>
          <w:tcPr>
            <w:tcW w:w="2880" w:type="dxa"/>
          </w:tcPr>
          <w:p w14:paraId="43597E24" w14:textId="00E64DE2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</w:p>
        </w:tc>
      </w:tr>
      <w:tr w:rsidR="007A4FE3" w:rsidRPr="00C65C06" w14:paraId="7DFC7D49" w14:textId="77777777" w:rsidTr="0084776A">
        <w:tc>
          <w:tcPr>
            <w:tcW w:w="1260" w:type="dxa"/>
          </w:tcPr>
          <w:p w14:paraId="1A294A3D" w14:textId="128A0997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3D11B78A" w14:textId="63BF0FDD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default</w:t>
            </w:r>
          </w:p>
        </w:tc>
        <w:tc>
          <w:tcPr>
            <w:tcW w:w="3960" w:type="dxa"/>
          </w:tcPr>
          <w:p w14:paraId="6BBAF781" w14:textId="601FFFF9" w:rsidR="007A4FE3" w:rsidRPr="00C65C06" w:rsidRDefault="007A4FE3" w:rsidP="007A4FE3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Indicates this priority is the default</w:t>
            </w:r>
          </w:p>
        </w:tc>
        <w:tc>
          <w:tcPr>
            <w:tcW w:w="720" w:type="dxa"/>
          </w:tcPr>
          <w:p w14:paraId="7EB60FEA" w14:textId="4A98EFA1" w:rsidR="007A4FE3" w:rsidRPr="00C65C06" w:rsidRDefault="007A4FE3" w:rsidP="007A4FE3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0..</w:t>
            </w:r>
            <w:r w:rsidRPr="00C65C06"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298D6E2F" w14:textId="0497E033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Boolean</w:t>
            </w:r>
          </w:p>
        </w:tc>
        <w:tc>
          <w:tcPr>
            <w:tcW w:w="2880" w:type="dxa"/>
          </w:tcPr>
          <w:p w14:paraId="31C8C363" w14:textId="5180C531" w:rsidR="007A4FE3" w:rsidRPr="00C65C06" w:rsidRDefault="007A4FE3" w:rsidP="007A4FE3">
            <w:pPr>
              <w:pStyle w:val="Tabletext"/>
              <w:snapToGrid w:val="0"/>
              <w:rPr>
                <w:szCs w:val="18"/>
                <w:lang w:val="de-DE"/>
              </w:rPr>
            </w:pPr>
            <w:r>
              <w:rPr>
                <w:szCs w:val="18"/>
                <w:lang w:val="de-DE"/>
              </w:rPr>
              <w:t xml:space="preserve">Default </w:t>
            </w:r>
            <w:proofErr w:type="spellStart"/>
            <w:r>
              <w:rPr>
                <w:szCs w:val="18"/>
                <w:lang w:val="de-DE"/>
              </w:rPr>
              <w:t>is</w:t>
            </w:r>
            <w:proofErr w:type="spellEnd"/>
            <w:r>
              <w:rPr>
                <w:szCs w:val="18"/>
                <w:lang w:val="de-DE"/>
              </w:rPr>
              <w:t xml:space="preserve"> </w:t>
            </w:r>
            <w:proofErr w:type="spellStart"/>
            <w:r>
              <w:rPr>
                <w:szCs w:val="18"/>
                <w:lang w:val="de-DE"/>
              </w:rPr>
              <w:t>false</w:t>
            </w:r>
            <w:proofErr w:type="spellEnd"/>
          </w:p>
        </w:tc>
      </w:tr>
      <w:tr w:rsidR="007A4FE3" w:rsidRPr="00C65C06" w14:paraId="0DE0480E" w14:textId="77777777" w:rsidTr="0084776A">
        <w:tc>
          <w:tcPr>
            <w:tcW w:w="1260" w:type="dxa"/>
          </w:tcPr>
          <w:p w14:paraId="5A5F4EEE" w14:textId="79E58F6A" w:rsidR="007A4FE3" w:rsidRPr="00C65C06" w:rsidRDefault="007A4FE3" w:rsidP="007A4FE3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1563F294" w14:textId="1BA6FF76" w:rsidR="007A4FE3" w:rsidRDefault="007A4FE3" w:rsidP="007A4FE3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optional</w:t>
            </w:r>
          </w:p>
        </w:tc>
        <w:tc>
          <w:tcPr>
            <w:tcW w:w="3960" w:type="dxa"/>
          </w:tcPr>
          <w:p w14:paraId="365DE3BE" w14:textId="74D4E0FE" w:rsidR="007A4FE3" w:rsidRDefault="007A4FE3" w:rsidP="007A4FE3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Indicates exposing this priority to the user is optional</w:t>
            </w:r>
          </w:p>
        </w:tc>
        <w:tc>
          <w:tcPr>
            <w:tcW w:w="720" w:type="dxa"/>
          </w:tcPr>
          <w:p w14:paraId="4AF6D0E8" w14:textId="134E0424" w:rsidR="007A4FE3" w:rsidRDefault="007A4FE3" w:rsidP="007A4FE3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0..1</w:t>
            </w:r>
          </w:p>
        </w:tc>
        <w:tc>
          <w:tcPr>
            <w:tcW w:w="2520" w:type="dxa"/>
          </w:tcPr>
          <w:p w14:paraId="79B928CC" w14:textId="33018A62" w:rsidR="007A4FE3" w:rsidRDefault="007A4FE3" w:rsidP="007A4FE3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Boolean</w:t>
            </w:r>
          </w:p>
        </w:tc>
        <w:tc>
          <w:tcPr>
            <w:tcW w:w="2880" w:type="dxa"/>
          </w:tcPr>
          <w:p w14:paraId="4F5F161D" w14:textId="5D269902" w:rsidR="007A4FE3" w:rsidRPr="00C65C06" w:rsidRDefault="007A4FE3" w:rsidP="007A4FE3">
            <w:pPr>
              <w:pStyle w:val="Tabletext"/>
              <w:snapToGrid w:val="0"/>
              <w:rPr>
                <w:szCs w:val="18"/>
                <w:lang w:val="de-DE"/>
              </w:rPr>
            </w:pPr>
            <w:r>
              <w:rPr>
                <w:szCs w:val="18"/>
                <w:lang w:val="de-DE"/>
              </w:rPr>
              <w:t xml:space="preserve">Default </w:t>
            </w:r>
            <w:proofErr w:type="spellStart"/>
            <w:r>
              <w:rPr>
                <w:szCs w:val="18"/>
                <w:lang w:val="de-DE"/>
              </w:rPr>
              <w:t>is</w:t>
            </w:r>
            <w:proofErr w:type="spellEnd"/>
            <w:r>
              <w:rPr>
                <w:szCs w:val="18"/>
                <w:lang w:val="de-DE"/>
              </w:rPr>
              <w:t xml:space="preserve"> </w:t>
            </w:r>
            <w:proofErr w:type="spellStart"/>
            <w:r>
              <w:rPr>
                <w:szCs w:val="18"/>
                <w:lang w:val="de-DE"/>
              </w:rPr>
              <w:t>false</w:t>
            </w:r>
            <w:proofErr w:type="spellEnd"/>
          </w:p>
        </w:tc>
      </w:tr>
    </w:tbl>
    <w:p w14:paraId="6A529BA9" w14:textId="66967B6B" w:rsidR="007A4FE3" w:rsidRDefault="007A4FE3">
      <w:pPr>
        <w:suppressAutoHyphens w:val="0"/>
        <w:jc w:val="left"/>
      </w:pPr>
    </w:p>
    <w:p w14:paraId="4CA8913C" w14:textId="26EFB993" w:rsidR="007A4FE3" w:rsidRPr="00C65C06" w:rsidRDefault="007A4FE3" w:rsidP="0078120B">
      <w:pPr>
        <w:pStyle w:val="Heading3"/>
        <w:keepLines/>
        <w:rPr>
          <w:lang w:val="en-GB"/>
        </w:rPr>
      </w:pPr>
      <w:bookmarkStart w:id="157" w:name="_Toc131578449"/>
      <w:r w:rsidRPr="00C65C06">
        <w:rPr>
          <w:lang w:val="en-GB"/>
        </w:rPr>
        <w:lastRenderedPageBreak/>
        <w:t>S100_PR_</w:t>
      </w:r>
      <w:r>
        <w:rPr>
          <w:lang w:val="en-GB"/>
        </w:rPr>
        <w:t>Alert</w:t>
      </w:r>
      <w:r w:rsidR="00467680">
        <w:rPr>
          <w:lang w:val="en-GB"/>
        </w:rPr>
        <w:t>Message</w:t>
      </w:r>
      <w:bookmarkEnd w:id="157"/>
    </w:p>
    <w:p w14:paraId="1B374121" w14:textId="77777777" w:rsidR="00467680" w:rsidRPr="00BF361E" w:rsidRDefault="00467680" w:rsidP="0078120B">
      <w:pPr>
        <w:keepNext/>
        <w:keepLines/>
        <w:spacing w:after="120"/>
      </w:pPr>
      <w:r w:rsidRPr="00225890">
        <w:rPr>
          <w:lang w:val="en-GB"/>
          <w:rPrChange w:id="158" w:author="Jeff Wootton" w:date="2024-04-25T11:45:00Z">
            <w:rPr/>
          </w:rPrChange>
        </w:rPr>
        <w:t xml:space="preserve">S100_PR_AlertMessage is a specialization of S100_PR_RegisterItem. </w:t>
      </w:r>
      <w:r>
        <w:t xml:space="preserve">Messages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alert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active</w:t>
      </w:r>
      <w:proofErr w:type="spellEnd"/>
      <w: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3960"/>
        <w:gridCol w:w="720"/>
        <w:gridCol w:w="2520"/>
        <w:gridCol w:w="2880"/>
      </w:tblGrid>
      <w:tr w:rsidR="007A4FE3" w:rsidRPr="00C65C06" w14:paraId="5FBF2697" w14:textId="77777777" w:rsidTr="0078120B"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4032045" w14:textId="77777777" w:rsidR="007A4FE3" w:rsidRPr="00C65C06" w:rsidRDefault="007A4FE3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6F99843" w14:textId="77777777" w:rsidR="007A4FE3" w:rsidRPr="00C65C06" w:rsidRDefault="007A4FE3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305307BA" w14:textId="77777777" w:rsidR="007A4FE3" w:rsidRPr="00C65C06" w:rsidRDefault="007A4FE3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C5C25AF" w14:textId="77777777" w:rsidR="007A4FE3" w:rsidRPr="00C65C06" w:rsidRDefault="007A4FE3" w:rsidP="0084776A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Mult.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761EB6D6" w14:textId="77777777" w:rsidR="007A4FE3" w:rsidRPr="00C65C06" w:rsidRDefault="007A4FE3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13593125" w14:textId="77777777" w:rsidR="007A4FE3" w:rsidRPr="00C65C06" w:rsidRDefault="007A4FE3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467680" w:rsidRPr="00C65C06" w14:paraId="2396254F" w14:textId="77777777" w:rsidTr="0084776A">
        <w:tc>
          <w:tcPr>
            <w:tcW w:w="1260" w:type="dxa"/>
          </w:tcPr>
          <w:p w14:paraId="43385A01" w14:textId="63C606EB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Class</w:t>
            </w:r>
          </w:p>
        </w:tc>
        <w:tc>
          <w:tcPr>
            <w:tcW w:w="2160" w:type="dxa"/>
          </w:tcPr>
          <w:p w14:paraId="63E1A876" w14:textId="165F74FF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</w:t>
            </w:r>
            <w:r>
              <w:rPr>
                <w:szCs w:val="18"/>
              </w:rPr>
              <w:t>AlertMessage</w:t>
            </w:r>
          </w:p>
        </w:tc>
        <w:tc>
          <w:tcPr>
            <w:tcW w:w="3960" w:type="dxa"/>
          </w:tcPr>
          <w:p w14:paraId="6308975F" w14:textId="7B65F930" w:rsidR="00467680" w:rsidRPr="00C65C06" w:rsidRDefault="00467680" w:rsidP="00467680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t>A message associated with one or more alerts</w:t>
            </w:r>
          </w:p>
        </w:tc>
        <w:tc>
          <w:tcPr>
            <w:tcW w:w="720" w:type="dxa"/>
          </w:tcPr>
          <w:p w14:paraId="5BA415EA" w14:textId="61A14A9A" w:rsidR="00467680" w:rsidRPr="00C65C06" w:rsidRDefault="00467680" w:rsidP="00467680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2520" w:type="dxa"/>
          </w:tcPr>
          <w:p w14:paraId="40E99C42" w14:textId="4093A232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>
              <w:t>S100_PR_RegisterItem</w:t>
            </w:r>
          </w:p>
        </w:tc>
        <w:tc>
          <w:tcPr>
            <w:tcW w:w="2880" w:type="dxa"/>
          </w:tcPr>
          <w:p w14:paraId="5D1C592E" w14:textId="07F9770C" w:rsidR="00467680" w:rsidRPr="00C65C06" w:rsidRDefault="00467680" w:rsidP="00467680">
            <w:pPr>
              <w:pStyle w:val="Tabletext"/>
              <w:snapToGrid w:val="0"/>
              <w:jc w:val="left"/>
              <w:rPr>
                <w:szCs w:val="18"/>
              </w:rPr>
            </w:pPr>
          </w:p>
        </w:tc>
      </w:tr>
      <w:tr w:rsidR="00467680" w:rsidRPr="00225890" w14:paraId="0D83DFF8" w14:textId="77777777" w:rsidTr="0084776A">
        <w:tc>
          <w:tcPr>
            <w:tcW w:w="1260" w:type="dxa"/>
          </w:tcPr>
          <w:p w14:paraId="52221B3E" w14:textId="4E357EBA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017C07AC" w14:textId="6ACB832E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text</w:t>
            </w:r>
          </w:p>
        </w:tc>
        <w:tc>
          <w:tcPr>
            <w:tcW w:w="3960" w:type="dxa"/>
          </w:tcPr>
          <w:p w14:paraId="0E3F056A" w14:textId="6DBD5263" w:rsidR="00467680" w:rsidRPr="00C65C06" w:rsidRDefault="00467680" w:rsidP="00467680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Message in one or more languages</w:t>
            </w:r>
          </w:p>
        </w:tc>
        <w:tc>
          <w:tcPr>
            <w:tcW w:w="720" w:type="dxa"/>
          </w:tcPr>
          <w:p w14:paraId="22BF6244" w14:textId="2D664913" w:rsidR="00467680" w:rsidRPr="00C65C06" w:rsidRDefault="00467680" w:rsidP="00467680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1..*</w:t>
            </w:r>
          </w:p>
        </w:tc>
        <w:tc>
          <w:tcPr>
            <w:tcW w:w="2520" w:type="dxa"/>
          </w:tcPr>
          <w:p w14:paraId="232996DF" w14:textId="585AC345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>
              <w:t>S100_PR_NationalLanguageString</w:t>
            </w:r>
          </w:p>
        </w:tc>
        <w:tc>
          <w:tcPr>
            <w:tcW w:w="2880" w:type="dxa"/>
          </w:tcPr>
          <w:p w14:paraId="0D8DA1C6" w14:textId="2D0221E8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Message in English must be provided</w:t>
            </w:r>
          </w:p>
        </w:tc>
      </w:tr>
      <w:tr w:rsidR="00467680" w:rsidRPr="00C65C06" w14:paraId="6E8AA78D" w14:textId="77777777" w:rsidTr="0084776A">
        <w:tc>
          <w:tcPr>
            <w:tcW w:w="1260" w:type="dxa"/>
          </w:tcPr>
          <w:p w14:paraId="1733DD50" w14:textId="13CC9218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Association</w:t>
            </w:r>
          </w:p>
        </w:tc>
        <w:tc>
          <w:tcPr>
            <w:tcW w:w="2160" w:type="dxa"/>
          </w:tcPr>
          <w:p w14:paraId="3BBE0856" w14:textId="5D2F0825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icon</w:t>
            </w:r>
          </w:p>
        </w:tc>
        <w:tc>
          <w:tcPr>
            <w:tcW w:w="3960" w:type="dxa"/>
          </w:tcPr>
          <w:p w14:paraId="0452AB44" w14:textId="5090F92D" w:rsidR="00467680" w:rsidRPr="00C65C06" w:rsidRDefault="00467680" w:rsidP="00467680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A symbol to display with or instead of the text.</w:t>
            </w:r>
          </w:p>
        </w:tc>
        <w:tc>
          <w:tcPr>
            <w:tcW w:w="720" w:type="dxa"/>
          </w:tcPr>
          <w:p w14:paraId="72810D97" w14:textId="5681A8F9" w:rsidR="00467680" w:rsidRPr="00C65C06" w:rsidRDefault="00467680" w:rsidP="00467680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0..</w:t>
            </w:r>
            <w:r w:rsidRPr="00C65C06"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5BF35B68" w14:textId="6D73477C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S100_PR_Symbol</w:t>
            </w:r>
          </w:p>
        </w:tc>
        <w:tc>
          <w:tcPr>
            <w:tcW w:w="2880" w:type="dxa"/>
          </w:tcPr>
          <w:p w14:paraId="220680DF" w14:textId="77777777" w:rsidR="00467680" w:rsidRPr="00C65C06" w:rsidRDefault="00467680" w:rsidP="00467680">
            <w:pPr>
              <w:pStyle w:val="Tabletext"/>
              <w:snapToGrid w:val="0"/>
              <w:rPr>
                <w:szCs w:val="18"/>
                <w:lang w:val="de-DE"/>
              </w:rPr>
            </w:pPr>
          </w:p>
        </w:tc>
      </w:tr>
    </w:tbl>
    <w:p w14:paraId="5C269701" w14:textId="5804678A" w:rsidR="007A4FE3" w:rsidRDefault="007A4FE3">
      <w:pPr>
        <w:suppressAutoHyphens w:val="0"/>
        <w:jc w:val="left"/>
      </w:pPr>
    </w:p>
    <w:p w14:paraId="15140292" w14:textId="17FC76EB" w:rsidR="00467680" w:rsidRPr="00C65C06" w:rsidRDefault="00467680" w:rsidP="00467680">
      <w:pPr>
        <w:pStyle w:val="Heading3"/>
        <w:rPr>
          <w:lang w:val="en-GB"/>
        </w:rPr>
      </w:pPr>
      <w:bookmarkStart w:id="159" w:name="_Toc131578450"/>
      <w:r w:rsidRPr="00C65C06">
        <w:rPr>
          <w:lang w:val="en-GB"/>
        </w:rPr>
        <w:t>S100_PR_</w:t>
      </w:r>
      <w:r>
        <w:rPr>
          <w:lang w:val="en-GB"/>
        </w:rPr>
        <w:t>AlertHighlight</w:t>
      </w:r>
      <w:bookmarkEnd w:id="159"/>
    </w:p>
    <w:p w14:paraId="3BB34F31" w14:textId="64B0E863" w:rsidR="00467680" w:rsidRPr="00225890" w:rsidRDefault="00467680" w:rsidP="00467680">
      <w:pPr>
        <w:spacing w:after="120"/>
        <w:rPr>
          <w:lang w:val="en-GB"/>
          <w:rPrChange w:id="160" w:author="Jeff Wootton" w:date="2024-04-25T11:45:00Z">
            <w:rPr/>
          </w:rPrChange>
        </w:rPr>
      </w:pPr>
      <w:r w:rsidRPr="00225890">
        <w:rPr>
          <w:lang w:val="en-GB"/>
          <w:rPrChange w:id="161" w:author="Jeff Wootton" w:date="2024-04-25T11:45:00Z">
            <w:rPr/>
          </w:rPrChange>
        </w:rPr>
        <w:t>S100_PR_AlertHighlight is a specialization of S100_PR_RegisterItem.  Highlights associate viewing groups with alert information, which allows users to disable graphical highlighting of one or more active S100_PR_Alerts.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3960"/>
        <w:gridCol w:w="720"/>
        <w:gridCol w:w="2520"/>
        <w:gridCol w:w="2880"/>
      </w:tblGrid>
      <w:tr w:rsidR="00467680" w:rsidRPr="00C65C06" w14:paraId="1E6D6E8B" w14:textId="77777777" w:rsidTr="0078120B"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8F1CE75" w14:textId="77777777" w:rsidR="00467680" w:rsidRPr="00C65C06" w:rsidRDefault="00467680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F8A5F88" w14:textId="77777777" w:rsidR="00467680" w:rsidRPr="00C65C06" w:rsidRDefault="00467680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1A7FB601" w14:textId="77777777" w:rsidR="00467680" w:rsidRPr="00C65C06" w:rsidRDefault="00467680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07616C9" w14:textId="77777777" w:rsidR="00467680" w:rsidRPr="00C65C06" w:rsidRDefault="00467680" w:rsidP="0084776A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Mult.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D54EF5E" w14:textId="77777777" w:rsidR="00467680" w:rsidRPr="00C65C06" w:rsidRDefault="00467680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7E6FB486" w14:textId="77777777" w:rsidR="00467680" w:rsidRPr="00C65C06" w:rsidRDefault="00467680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467680" w:rsidRPr="00C65C06" w14:paraId="48DA5EB6" w14:textId="77777777" w:rsidTr="0084776A">
        <w:tc>
          <w:tcPr>
            <w:tcW w:w="1260" w:type="dxa"/>
          </w:tcPr>
          <w:p w14:paraId="673699B1" w14:textId="2B4A5FEC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Class</w:t>
            </w:r>
          </w:p>
        </w:tc>
        <w:tc>
          <w:tcPr>
            <w:tcW w:w="2160" w:type="dxa"/>
          </w:tcPr>
          <w:p w14:paraId="34B31B48" w14:textId="243523F2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</w:t>
            </w:r>
            <w:r>
              <w:rPr>
                <w:szCs w:val="18"/>
              </w:rPr>
              <w:t>AlertHighlight</w:t>
            </w:r>
          </w:p>
        </w:tc>
        <w:tc>
          <w:tcPr>
            <w:tcW w:w="3960" w:type="dxa"/>
          </w:tcPr>
          <w:p w14:paraId="562A55EC" w14:textId="46084E58" w:rsidR="00467680" w:rsidRPr="00C65C06" w:rsidRDefault="00467680" w:rsidP="001C77F4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t xml:space="preserve">Associates </w:t>
            </w:r>
            <w:r w:rsidR="001C77F4" w:rsidRPr="001C77F4">
              <w:t>display parameters with alerts</w:t>
            </w:r>
          </w:p>
        </w:tc>
        <w:tc>
          <w:tcPr>
            <w:tcW w:w="720" w:type="dxa"/>
          </w:tcPr>
          <w:p w14:paraId="312F247D" w14:textId="179D1BE8" w:rsidR="00467680" w:rsidRPr="00C65C06" w:rsidRDefault="00467680" w:rsidP="00467680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2520" w:type="dxa"/>
          </w:tcPr>
          <w:p w14:paraId="78979C82" w14:textId="3574D9F7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>
              <w:t>S100_PR_RegisterItem</w:t>
            </w:r>
          </w:p>
        </w:tc>
        <w:tc>
          <w:tcPr>
            <w:tcW w:w="2880" w:type="dxa"/>
          </w:tcPr>
          <w:p w14:paraId="6B5C23E8" w14:textId="77777777" w:rsidR="00467680" w:rsidRPr="00C65C06" w:rsidRDefault="00467680" w:rsidP="00467680">
            <w:pPr>
              <w:pStyle w:val="Tabletext"/>
              <w:snapToGrid w:val="0"/>
              <w:jc w:val="left"/>
              <w:rPr>
                <w:szCs w:val="18"/>
              </w:rPr>
            </w:pPr>
          </w:p>
        </w:tc>
      </w:tr>
      <w:tr w:rsidR="001C77F4" w:rsidRPr="00C65C06" w14:paraId="033102E2" w14:textId="77777777" w:rsidTr="0084776A">
        <w:tc>
          <w:tcPr>
            <w:tcW w:w="1260" w:type="dxa"/>
          </w:tcPr>
          <w:p w14:paraId="188015E4" w14:textId="0A484FA1" w:rsidR="001C77F4" w:rsidRDefault="001C77F4" w:rsidP="00467680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04D49ACE" w14:textId="13237776" w:rsidR="001C77F4" w:rsidRDefault="001C77F4" w:rsidP="00467680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style</w:t>
            </w:r>
          </w:p>
        </w:tc>
        <w:tc>
          <w:tcPr>
            <w:tcW w:w="3960" w:type="dxa"/>
          </w:tcPr>
          <w:p w14:paraId="6B43958B" w14:textId="4ED88798" w:rsidR="001C77F4" w:rsidRDefault="001C77F4" w:rsidP="00467680">
            <w:pPr>
              <w:pStyle w:val="Tabletext"/>
              <w:snapToGrid w:val="0"/>
              <w:jc w:val="left"/>
              <w:rPr>
                <w:szCs w:val="18"/>
              </w:rPr>
            </w:pPr>
            <w:r w:rsidRPr="001C77F4">
              <w:rPr>
                <w:szCs w:val="18"/>
              </w:rPr>
              <w:t>Overrides the style of graphical highlight shown in the chart area</w:t>
            </w:r>
          </w:p>
        </w:tc>
        <w:tc>
          <w:tcPr>
            <w:tcW w:w="720" w:type="dxa"/>
          </w:tcPr>
          <w:p w14:paraId="1ACCE4FE" w14:textId="3FE97239" w:rsidR="001C77F4" w:rsidRDefault="001C77F4" w:rsidP="00467680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0..1</w:t>
            </w:r>
          </w:p>
        </w:tc>
        <w:tc>
          <w:tcPr>
            <w:tcW w:w="2520" w:type="dxa"/>
          </w:tcPr>
          <w:p w14:paraId="4179A28A" w14:textId="55DFCCB2" w:rsidR="001C77F4" w:rsidRDefault="001C77F4" w:rsidP="00467680">
            <w:pPr>
              <w:pStyle w:val="Tabletext"/>
              <w:snapToGrid w:val="0"/>
              <w:rPr>
                <w:szCs w:val="18"/>
              </w:rPr>
            </w:pPr>
            <w:r w:rsidRPr="001C77F4">
              <w:rPr>
                <w:szCs w:val="18"/>
              </w:rPr>
              <w:t>S100_PR_HighlightStyle</w:t>
            </w:r>
          </w:p>
        </w:tc>
        <w:tc>
          <w:tcPr>
            <w:tcW w:w="2880" w:type="dxa"/>
          </w:tcPr>
          <w:p w14:paraId="52DD3FC2" w14:textId="77777777" w:rsidR="001C77F4" w:rsidRPr="00225890" w:rsidRDefault="001C77F4" w:rsidP="003E02CE">
            <w:pPr>
              <w:pStyle w:val="Tabletext"/>
              <w:snapToGrid w:val="0"/>
              <w:spacing w:after="0"/>
              <w:jc w:val="left"/>
              <w:rPr>
                <w:szCs w:val="18"/>
                <w:rPrChange w:id="162" w:author="Jeff Wootton" w:date="2024-04-25T11:45:00Z">
                  <w:rPr>
                    <w:szCs w:val="18"/>
                    <w:lang w:val="de-DE"/>
                  </w:rPr>
                </w:rPrChange>
              </w:rPr>
            </w:pPr>
            <w:r w:rsidRPr="00225890">
              <w:rPr>
                <w:szCs w:val="18"/>
                <w:rPrChange w:id="163" w:author="Jeff Wootton" w:date="2024-04-25T11:45:00Z">
                  <w:rPr>
                    <w:szCs w:val="18"/>
                    <w:lang w:val="de-DE"/>
                  </w:rPr>
                </w:rPrChange>
              </w:rPr>
              <w:t>When empty, style is inferred from the alert priority</w:t>
            </w:r>
          </w:p>
          <w:p w14:paraId="4B048AEA" w14:textId="77777777" w:rsidR="003E02CE" w:rsidRDefault="003E02CE" w:rsidP="003E02CE">
            <w:pPr>
              <w:pStyle w:val="Tabletext"/>
              <w:numPr>
                <w:ilvl w:val="0"/>
                <w:numId w:val="34"/>
              </w:numPr>
              <w:snapToGrid w:val="0"/>
              <w:spacing w:before="0" w:after="0"/>
              <w:ind w:left="499" w:hanging="142"/>
              <w:jc w:val="left"/>
              <w:rPr>
                <w:szCs w:val="18"/>
                <w:lang w:val="de-DE"/>
              </w:rPr>
            </w:pPr>
            <w:r w:rsidRPr="003E02CE">
              <w:rPr>
                <w:szCs w:val="18"/>
                <w:lang w:val="de-DE"/>
              </w:rPr>
              <w:t xml:space="preserve">Alarm: </w:t>
            </w:r>
            <w:proofErr w:type="spellStart"/>
            <w:r w:rsidRPr="003E02CE">
              <w:rPr>
                <w:szCs w:val="18"/>
                <w:lang w:val="de-DE"/>
              </w:rPr>
              <w:t>AlarmHighlight</w:t>
            </w:r>
            <w:proofErr w:type="spellEnd"/>
          </w:p>
          <w:p w14:paraId="725D5FCC" w14:textId="4E090C47" w:rsidR="003E02CE" w:rsidRDefault="003E02CE" w:rsidP="003E02CE">
            <w:pPr>
              <w:pStyle w:val="Tabletext"/>
              <w:numPr>
                <w:ilvl w:val="0"/>
                <w:numId w:val="34"/>
              </w:numPr>
              <w:snapToGrid w:val="0"/>
              <w:spacing w:before="0"/>
              <w:ind w:left="499" w:hanging="142"/>
              <w:jc w:val="left"/>
              <w:rPr>
                <w:szCs w:val="18"/>
                <w:lang w:val="de-DE"/>
              </w:rPr>
            </w:pPr>
            <w:proofErr w:type="spellStart"/>
            <w:r w:rsidRPr="003E02CE">
              <w:rPr>
                <w:szCs w:val="18"/>
                <w:lang w:val="de-DE"/>
              </w:rPr>
              <w:t>Others</w:t>
            </w:r>
            <w:proofErr w:type="spellEnd"/>
            <w:r w:rsidRPr="003E02CE">
              <w:rPr>
                <w:szCs w:val="18"/>
                <w:lang w:val="de-DE"/>
              </w:rPr>
              <w:t xml:space="preserve">: </w:t>
            </w:r>
            <w:proofErr w:type="spellStart"/>
            <w:r w:rsidRPr="003E02CE">
              <w:rPr>
                <w:szCs w:val="18"/>
                <w:lang w:val="de-DE"/>
              </w:rPr>
              <w:t>CautionHighlight</w:t>
            </w:r>
            <w:proofErr w:type="spellEnd"/>
          </w:p>
        </w:tc>
      </w:tr>
      <w:tr w:rsidR="00467680" w:rsidRPr="00C65C06" w14:paraId="4E16EF47" w14:textId="77777777" w:rsidTr="0084776A">
        <w:tc>
          <w:tcPr>
            <w:tcW w:w="1260" w:type="dxa"/>
          </w:tcPr>
          <w:p w14:paraId="7C704774" w14:textId="066ECEC6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7A721716" w14:textId="522C1762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optional</w:t>
            </w:r>
          </w:p>
        </w:tc>
        <w:tc>
          <w:tcPr>
            <w:tcW w:w="3960" w:type="dxa"/>
          </w:tcPr>
          <w:p w14:paraId="05ECA134" w14:textId="43F3E166" w:rsidR="00467680" w:rsidRPr="00C65C06" w:rsidRDefault="00467680" w:rsidP="00467680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Indicates whether allowing the highlight to be turned off is optional</w:t>
            </w:r>
          </w:p>
        </w:tc>
        <w:tc>
          <w:tcPr>
            <w:tcW w:w="720" w:type="dxa"/>
          </w:tcPr>
          <w:p w14:paraId="61F10541" w14:textId="65435166" w:rsidR="00467680" w:rsidRPr="00C65C06" w:rsidRDefault="00467680" w:rsidP="00467680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0..</w:t>
            </w:r>
            <w:r w:rsidRPr="00C65C06"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766385BF" w14:textId="468BF10F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Boolean</w:t>
            </w:r>
          </w:p>
        </w:tc>
        <w:tc>
          <w:tcPr>
            <w:tcW w:w="2880" w:type="dxa"/>
          </w:tcPr>
          <w:p w14:paraId="630EE93F" w14:textId="38EC5DFA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  <w:lang w:val="de-DE"/>
              </w:rPr>
              <w:t xml:space="preserve">Default </w:t>
            </w:r>
            <w:proofErr w:type="spellStart"/>
            <w:r>
              <w:rPr>
                <w:szCs w:val="18"/>
                <w:lang w:val="de-DE"/>
              </w:rPr>
              <w:t>is</w:t>
            </w:r>
            <w:proofErr w:type="spellEnd"/>
            <w:r>
              <w:rPr>
                <w:szCs w:val="18"/>
                <w:lang w:val="de-DE"/>
              </w:rPr>
              <w:t xml:space="preserve"> </w:t>
            </w:r>
            <w:proofErr w:type="spellStart"/>
            <w:r>
              <w:rPr>
                <w:szCs w:val="18"/>
                <w:lang w:val="de-DE"/>
              </w:rPr>
              <w:t>false</w:t>
            </w:r>
            <w:proofErr w:type="spellEnd"/>
          </w:p>
        </w:tc>
      </w:tr>
      <w:tr w:rsidR="00467680" w:rsidRPr="00225890" w14:paraId="447948D4" w14:textId="77777777" w:rsidTr="0084776A">
        <w:tc>
          <w:tcPr>
            <w:tcW w:w="1260" w:type="dxa"/>
          </w:tcPr>
          <w:p w14:paraId="60E64504" w14:textId="06945C36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Association</w:t>
            </w:r>
          </w:p>
        </w:tc>
        <w:tc>
          <w:tcPr>
            <w:tcW w:w="2160" w:type="dxa"/>
          </w:tcPr>
          <w:p w14:paraId="7CF29C91" w14:textId="60280E5E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proofErr w:type="spellStart"/>
            <w:r>
              <w:rPr>
                <w:szCs w:val="18"/>
              </w:rPr>
              <w:t>viewingGroup</w:t>
            </w:r>
            <w:proofErr w:type="spellEnd"/>
          </w:p>
        </w:tc>
        <w:tc>
          <w:tcPr>
            <w:tcW w:w="3960" w:type="dxa"/>
          </w:tcPr>
          <w:p w14:paraId="026D5905" w14:textId="056D4A44" w:rsidR="00467680" w:rsidRPr="00C65C06" w:rsidRDefault="00467680" w:rsidP="00467680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The viewing group(s) associated with an alert highlight (Portrayal Catalogue rules generate the drawing instructions which implement the highlight)</w:t>
            </w:r>
          </w:p>
        </w:tc>
        <w:tc>
          <w:tcPr>
            <w:tcW w:w="720" w:type="dxa"/>
          </w:tcPr>
          <w:p w14:paraId="37FCCF7C" w14:textId="354FDB5D" w:rsidR="00467680" w:rsidRPr="00C65C06" w:rsidRDefault="00467680" w:rsidP="00467680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1..*</w:t>
            </w:r>
          </w:p>
        </w:tc>
        <w:tc>
          <w:tcPr>
            <w:tcW w:w="2520" w:type="dxa"/>
          </w:tcPr>
          <w:p w14:paraId="78B0AA80" w14:textId="229C295C" w:rsidR="00467680" w:rsidRPr="00C65C06" w:rsidRDefault="00467680" w:rsidP="00467680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S100_PR_ViewingGroup</w:t>
            </w:r>
          </w:p>
        </w:tc>
        <w:tc>
          <w:tcPr>
            <w:tcW w:w="2880" w:type="dxa"/>
          </w:tcPr>
          <w:p w14:paraId="5BEB7933" w14:textId="4B580722" w:rsidR="00467680" w:rsidRDefault="00467680" w:rsidP="00467680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Multiple viewing groups are present to allow highlighting of alerts triggered by specific feature types to be disabled independently</w:t>
            </w:r>
          </w:p>
          <w:p w14:paraId="73957E01" w14:textId="5EDA10DD" w:rsidR="00467680" w:rsidRDefault="00467680" w:rsidP="00467680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 xml:space="preserve">For example, </w:t>
            </w:r>
            <w:proofErr w:type="spellStart"/>
            <w:r>
              <w:rPr>
                <w:szCs w:val="18"/>
              </w:rPr>
              <w:t>ProhibitedAreaHighlight</w:t>
            </w:r>
            <w:proofErr w:type="spellEnd"/>
            <w:r>
              <w:rPr>
                <w:szCs w:val="18"/>
              </w:rPr>
              <w:t xml:space="preserve"> supports disabling highlighting of Seaplane Landing Areas while other prohibited areas continue to be highlighted</w:t>
            </w:r>
          </w:p>
          <w:p w14:paraId="2C89FB45" w14:textId="339933B5" w:rsidR="00467680" w:rsidRPr="00225890" w:rsidRDefault="00467680" w:rsidP="00B61FC1">
            <w:pPr>
              <w:pStyle w:val="Tabletext"/>
              <w:snapToGrid w:val="0"/>
              <w:jc w:val="left"/>
              <w:rPr>
                <w:szCs w:val="18"/>
                <w:rPrChange w:id="164" w:author="Jeff Wootton" w:date="2024-04-25T11:45:00Z">
                  <w:rPr>
                    <w:szCs w:val="18"/>
                    <w:lang w:val="de-DE"/>
                  </w:rPr>
                </w:rPrChange>
              </w:rPr>
            </w:pPr>
            <w:r>
              <w:rPr>
                <w:szCs w:val="18"/>
              </w:rPr>
              <w:t>When multiple viewing groups are provided, consideration should be given to providing a viewing group layer to toggle all the viewing groups at once</w:t>
            </w:r>
          </w:p>
        </w:tc>
      </w:tr>
      <w:tr w:rsidR="00467680" w:rsidRPr="00C65C06" w14:paraId="6A838F33" w14:textId="77777777" w:rsidTr="0084776A">
        <w:tc>
          <w:tcPr>
            <w:tcW w:w="1260" w:type="dxa"/>
          </w:tcPr>
          <w:p w14:paraId="32B3D5C8" w14:textId="00894428" w:rsidR="00467680" w:rsidRDefault="00467680" w:rsidP="00467680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Association</w:t>
            </w:r>
          </w:p>
        </w:tc>
        <w:tc>
          <w:tcPr>
            <w:tcW w:w="2160" w:type="dxa"/>
          </w:tcPr>
          <w:p w14:paraId="381D1A2C" w14:textId="2D08693B" w:rsidR="00467680" w:rsidRDefault="00467680" w:rsidP="00467680">
            <w:pPr>
              <w:pStyle w:val="Tabletext"/>
              <w:snapToGrid w:val="0"/>
              <w:rPr>
                <w:szCs w:val="18"/>
              </w:rPr>
            </w:pPr>
            <w:proofErr w:type="spellStart"/>
            <w:r>
              <w:rPr>
                <w:szCs w:val="18"/>
              </w:rPr>
              <w:t>msg</w:t>
            </w:r>
            <w:proofErr w:type="spellEnd"/>
          </w:p>
        </w:tc>
        <w:tc>
          <w:tcPr>
            <w:tcW w:w="3960" w:type="dxa"/>
          </w:tcPr>
          <w:p w14:paraId="4F81CC85" w14:textId="36B9C6D7" w:rsidR="00467680" w:rsidRDefault="00467680" w:rsidP="00467680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A message to display while any of the viewing groups are disabled</w:t>
            </w:r>
          </w:p>
        </w:tc>
        <w:tc>
          <w:tcPr>
            <w:tcW w:w="720" w:type="dxa"/>
          </w:tcPr>
          <w:p w14:paraId="418FEF8B" w14:textId="100DF33F" w:rsidR="00467680" w:rsidRDefault="00467680" w:rsidP="00467680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0..1</w:t>
            </w:r>
          </w:p>
        </w:tc>
        <w:tc>
          <w:tcPr>
            <w:tcW w:w="2520" w:type="dxa"/>
          </w:tcPr>
          <w:p w14:paraId="49E5908C" w14:textId="02397E79" w:rsidR="00467680" w:rsidRDefault="00467680" w:rsidP="00467680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S100_PR_AlertMessage</w:t>
            </w:r>
          </w:p>
        </w:tc>
        <w:tc>
          <w:tcPr>
            <w:tcW w:w="2880" w:type="dxa"/>
          </w:tcPr>
          <w:p w14:paraId="06E717AA" w14:textId="77777777" w:rsidR="00467680" w:rsidRPr="00C65C06" w:rsidRDefault="00467680" w:rsidP="00467680">
            <w:pPr>
              <w:pStyle w:val="Tabletext"/>
              <w:snapToGrid w:val="0"/>
              <w:rPr>
                <w:szCs w:val="18"/>
                <w:lang w:val="de-DE"/>
              </w:rPr>
            </w:pPr>
          </w:p>
        </w:tc>
      </w:tr>
    </w:tbl>
    <w:p w14:paraId="6469084A" w14:textId="63D6BBA4" w:rsidR="00467680" w:rsidRDefault="00467680">
      <w:pPr>
        <w:suppressAutoHyphens w:val="0"/>
        <w:jc w:val="left"/>
      </w:pPr>
    </w:p>
    <w:p w14:paraId="0A7E392F" w14:textId="07246B04" w:rsidR="009D6E68" w:rsidRPr="007A4FE3" w:rsidRDefault="009D6E68" w:rsidP="00C77871">
      <w:pPr>
        <w:pStyle w:val="Heading3"/>
        <w:keepLines/>
        <w:rPr>
          <w:lang w:val="en-GB"/>
        </w:rPr>
      </w:pPr>
      <w:bookmarkStart w:id="165" w:name="_Toc131578451"/>
      <w:r w:rsidRPr="00C65C06">
        <w:rPr>
          <w:lang w:val="en-GB"/>
        </w:rPr>
        <w:lastRenderedPageBreak/>
        <w:t>S100_PR_</w:t>
      </w:r>
      <w:r>
        <w:rPr>
          <w:lang w:val="en-GB"/>
        </w:rPr>
        <w:t>NationalLanguageString</w:t>
      </w:r>
      <w:bookmarkEnd w:id="16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3960"/>
        <w:gridCol w:w="720"/>
        <w:gridCol w:w="2520"/>
        <w:gridCol w:w="2880"/>
      </w:tblGrid>
      <w:tr w:rsidR="009D6E68" w:rsidRPr="00C65C06" w14:paraId="167F44B3" w14:textId="77777777" w:rsidTr="0078120B"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76484DC" w14:textId="77777777" w:rsidR="009D6E68" w:rsidRPr="00C65C06" w:rsidRDefault="009D6E68" w:rsidP="00C77871">
            <w:pPr>
              <w:pStyle w:val="Tabletitle"/>
              <w:keepLines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Role Name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649BC05" w14:textId="77777777" w:rsidR="009D6E68" w:rsidRPr="00C65C06" w:rsidRDefault="009D6E68" w:rsidP="00C77871">
            <w:pPr>
              <w:pStyle w:val="Tabletitle"/>
              <w:keepLines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65BEEC52" w14:textId="77777777" w:rsidR="009D6E68" w:rsidRPr="00C65C06" w:rsidRDefault="009D6E68" w:rsidP="00C77871">
            <w:pPr>
              <w:pStyle w:val="Tabletitle"/>
              <w:keepLines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87D0431" w14:textId="77777777" w:rsidR="009D6E68" w:rsidRPr="00C65C06" w:rsidRDefault="009D6E68" w:rsidP="00C77871">
            <w:pPr>
              <w:pStyle w:val="Tabletitle"/>
              <w:keepLines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Mult.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1F16B60D" w14:textId="77777777" w:rsidR="009D6E68" w:rsidRPr="00C65C06" w:rsidRDefault="009D6E68" w:rsidP="00C77871">
            <w:pPr>
              <w:pStyle w:val="Tabletitle"/>
              <w:keepLines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4552D9ED" w14:textId="77777777" w:rsidR="009D6E68" w:rsidRPr="00C65C06" w:rsidRDefault="009D6E68" w:rsidP="00C77871">
            <w:pPr>
              <w:pStyle w:val="Tabletitle"/>
              <w:keepLines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9D6E68" w:rsidRPr="00C65C06" w14:paraId="589A81DE" w14:textId="77777777" w:rsidTr="0084776A">
        <w:tc>
          <w:tcPr>
            <w:tcW w:w="1260" w:type="dxa"/>
          </w:tcPr>
          <w:p w14:paraId="2B7B3436" w14:textId="77777777" w:rsidR="009D6E68" w:rsidRPr="00C65C06" w:rsidRDefault="009D6E68" w:rsidP="00C77871">
            <w:pPr>
              <w:pStyle w:val="Tabletext"/>
              <w:keepNext/>
              <w:keepLines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Class</w:t>
            </w:r>
          </w:p>
        </w:tc>
        <w:tc>
          <w:tcPr>
            <w:tcW w:w="2160" w:type="dxa"/>
          </w:tcPr>
          <w:p w14:paraId="308EC366" w14:textId="57241F92" w:rsidR="009D6E68" w:rsidRPr="00C65C06" w:rsidRDefault="009D6E68" w:rsidP="00C77871">
            <w:pPr>
              <w:pStyle w:val="Tabletext"/>
              <w:keepNext/>
              <w:keepLines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</w:t>
            </w:r>
            <w:r>
              <w:rPr>
                <w:szCs w:val="18"/>
              </w:rPr>
              <w:t>NationalLanguageString</w:t>
            </w:r>
          </w:p>
        </w:tc>
        <w:tc>
          <w:tcPr>
            <w:tcW w:w="3960" w:type="dxa"/>
          </w:tcPr>
          <w:p w14:paraId="6FEAFA57" w14:textId="5684C873" w:rsidR="009D6E68" w:rsidRPr="00C65C06" w:rsidRDefault="009D6E68" w:rsidP="00C77871">
            <w:pPr>
              <w:pStyle w:val="Tabletext"/>
              <w:keepNext/>
              <w:keepLines/>
              <w:snapToGrid w:val="0"/>
              <w:jc w:val="left"/>
              <w:rPr>
                <w:szCs w:val="18"/>
              </w:rPr>
            </w:pPr>
            <w:r>
              <w:t>Text specific to a national language</w:t>
            </w:r>
          </w:p>
        </w:tc>
        <w:tc>
          <w:tcPr>
            <w:tcW w:w="720" w:type="dxa"/>
          </w:tcPr>
          <w:p w14:paraId="2492D717" w14:textId="1E38189C" w:rsidR="009D6E68" w:rsidRPr="00C65C06" w:rsidRDefault="009D6E68" w:rsidP="00C77871">
            <w:pPr>
              <w:pStyle w:val="Tabletext"/>
              <w:keepNext/>
              <w:keepLines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2520" w:type="dxa"/>
          </w:tcPr>
          <w:p w14:paraId="30524E05" w14:textId="61275A1A" w:rsidR="009D6E68" w:rsidRPr="00C65C06" w:rsidRDefault="009D6E68" w:rsidP="00C77871">
            <w:pPr>
              <w:pStyle w:val="Tabletext"/>
              <w:keepNext/>
              <w:keepLines/>
              <w:snapToGrid w:val="0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2880" w:type="dxa"/>
          </w:tcPr>
          <w:p w14:paraId="6087E64A" w14:textId="77777777" w:rsidR="009D6E68" w:rsidRPr="00C65C06" w:rsidRDefault="009D6E68" w:rsidP="00C77871">
            <w:pPr>
              <w:pStyle w:val="Tabletext"/>
              <w:keepNext/>
              <w:keepLines/>
              <w:snapToGrid w:val="0"/>
              <w:jc w:val="left"/>
              <w:rPr>
                <w:szCs w:val="18"/>
              </w:rPr>
            </w:pPr>
          </w:p>
        </w:tc>
      </w:tr>
      <w:tr w:rsidR="009D6E68" w:rsidRPr="00C65C06" w14:paraId="0810723F" w14:textId="77777777" w:rsidTr="0084776A">
        <w:tc>
          <w:tcPr>
            <w:tcW w:w="1260" w:type="dxa"/>
          </w:tcPr>
          <w:p w14:paraId="3A750B73" w14:textId="77777777" w:rsidR="009D6E68" w:rsidRPr="00C65C06" w:rsidRDefault="009D6E68" w:rsidP="009D6E68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37450089" w14:textId="678B72F1" w:rsidR="009D6E68" w:rsidRPr="00C65C06" w:rsidRDefault="009D6E68" w:rsidP="009D6E68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text</w:t>
            </w:r>
          </w:p>
        </w:tc>
        <w:tc>
          <w:tcPr>
            <w:tcW w:w="3960" w:type="dxa"/>
          </w:tcPr>
          <w:p w14:paraId="6D3265BA" w14:textId="0ECE6426" w:rsidR="009D6E68" w:rsidRPr="00C65C06" w:rsidRDefault="009D6E68" w:rsidP="009D6E68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A string in a national language</w:t>
            </w:r>
          </w:p>
        </w:tc>
        <w:tc>
          <w:tcPr>
            <w:tcW w:w="720" w:type="dxa"/>
          </w:tcPr>
          <w:p w14:paraId="4175883B" w14:textId="4959BD2C" w:rsidR="009D6E68" w:rsidRPr="00C65C06" w:rsidRDefault="009D6E68" w:rsidP="009D6E68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54F81C6B" w14:textId="2D0CB8D4" w:rsidR="009D6E68" w:rsidRPr="00C65C06" w:rsidRDefault="009D6E68" w:rsidP="009D6E68">
            <w:pPr>
              <w:pStyle w:val="Tabletext"/>
              <w:snapToGrid w:val="0"/>
              <w:rPr>
                <w:szCs w:val="18"/>
              </w:rPr>
            </w:pPr>
            <w:proofErr w:type="spellStart"/>
            <w:r>
              <w:rPr>
                <w:szCs w:val="18"/>
              </w:rPr>
              <w:t>CharacterString</w:t>
            </w:r>
            <w:proofErr w:type="spellEnd"/>
          </w:p>
        </w:tc>
        <w:tc>
          <w:tcPr>
            <w:tcW w:w="2880" w:type="dxa"/>
          </w:tcPr>
          <w:p w14:paraId="4D671EAB" w14:textId="77777777" w:rsidR="009D6E68" w:rsidRPr="00C65C06" w:rsidRDefault="009D6E68" w:rsidP="009D6E68">
            <w:pPr>
              <w:pStyle w:val="Tabletext"/>
              <w:snapToGrid w:val="0"/>
              <w:rPr>
                <w:szCs w:val="18"/>
              </w:rPr>
            </w:pPr>
          </w:p>
        </w:tc>
      </w:tr>
      <w:tr w:rsidR="009D6E68" w:rsidRPr="00C65C06" w14:paraId="03769F58" w14:textId="77777777" w:rsidTr="0084776A">
        <w:tc>
          <w:tcPr>
            <w:tcW w:w="1260" w:type="dxa"/>
          </w:tcPr>
          <w:p w14:paraId="79FB927B" w14:textId="77777777" w:rsidR="009D6E68" w:rsidRPr="00C65C06" w:rsidRDefault="009D6E68" w:rsidP="009D6E68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Attribute</w:t>
            </w:r>
          </w:p>
        </w:tc>
        <w:tc>
          <w:tcPr>
            <w:tcW w:w="2160" w:type="dxa"/>
          </w:tcPr>
          <w:p w14:paraId="432F7058" w14:textId="22D41671" w:rsidR="009D6E68" w:rsidRPr="00C65C06" w:rsidRDefault="009D6E68" w:rsidP="009D6E68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language</w:t>
            </w:r>
          </w:p>
        </w:tc>
        <w:tc>
          <w:tcPr>
            <w:tcW w:w="3960" w:type="dxa"/>
          </w:tcPr>
          <w:p w14:paraId="0DF5BCF5" w14:textId="0A50CB88" w:rsidR="009D6E68" w:rsidRPr="003A1C0A" w:rsidRDefault="009D6E68" w:rsidP="009D6E68">
            <w:pPr>
              <w:pStyle w:val="Tabletext"/>
              <w:snapToGrid w:val="0"/>
              <w:jc w:val="left"/>
              <w:rPr>
                <w:szCs w:val="18"/>
                <w:lang w:val="fr-FR"/>
              </w:rPr>
            </w:pPr>
            <w:r w:rsidRPr="003A1C0A">
              <w:rPr>
                <w:szCs w:val="18"/>
                <w:lang w:val="fr-FR"/>
              </w:rPr>
              <w:t>ISO 639-2</w:t>
            </w:r>
            <w:r w:rsidR="00C77871" w:rsidRPr="003A1C0A">
              <w:rPr>
                <w:szCs w:val="18"/>
                <w:lang w:val="fr-FR"/>
              </w:rPr>
              <w:t>/T</w:t>
            </w:r>
            <w:r w:rsidRPr="003A1C0A">
              <w:rPr>
                <w:szCs w:val="18"/>
                <w:lang w:val="fr-FR"/>
              </w:rPr>
              <w:t xml:space="preserve"> 3-letter </w:t>
            </w:r>
            <w:proofErr w:type="spellStart"/>
            <w:r w:rsidRPr="003A1C0A">
              <w:rPr>
                <w:szCs w:val="18"/>
                <w:lang w:val="fr-FR"/>
              </w:rPr>
              <w:t>language</w:t>
            </w:r>
            <w:proofErr w:type="spellEnd"/>
            <w:r w:rsidRPr="003A1C0A">
              <w:rPr>
                <w:szCs w:val="18"/>
                <w:lang w:val="fr-FR"/>
              </w:rPr>
              <w:t xml:space="preserve"> code</w:t>
            </w:r>
          </w:p>
        </w:tc>
        <w:tc>
          <w:tcPr>
            <w:tcW w:w="720" w:type="dxa"/>
          </w:tcPr>
          <w:p w14:paraId="275EC671" w14:textId="4C597AB9" w:rsidR="009D6E68" w:rsidRPr="00C65C06" w:rsidRDefault="009D6E68" w:rsidP="009D6E68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0..</w:t>
            </w:r>
            <w:r w:rsidRPr="00C65C06">
              <w:rPr>
                <w:szCs w:val="18"/>
              </w:rPr>
              <w:t>1</w:t>
            </w:r>
          </w:p>
        </w:tc>
        <w:tc>
          <w:tcPr>
            <w:tcW w:w="2520" w:type="dxa"/>
          </w:tcPr>
          <w:p w14:paraId="79EFA2CE" w14:textId="23B713C5" w:rsidR="009D6E68" w:rsidRPr="00C65C06" w:rsidRDefault="009D6E68" w:rsidP="009D6E68">
            <w:pPr>
              <w:pStyle w:val="Tabletext"/>
              <w:snapToGrid w:val="0"/>
              <w:rPr>
                <w:szCs w:val="18"/>
              </w:rPr>
            </w:pPr>
            <w:proofErr w:type="spellStart"/>
            <w:r>
              <w:rPr>
                <w:szCs w:val="18"/>
              </w:rPr>
              <w:t>CharacterString</w:t>
            </w:r>
            <w:proofErr w:type="spellEnd"/>
          </w:p>
        </w:tc>
        <w:tc>
          <w:tcPr>
            <w:tcW w:w="2880" w:type="dxa"/>
          </w:tcPr>
          <w:p w14:paraId="7945BD28" w14:textId="1AF8FFC9" w:rsidR="009D6E68" w:rsidRPr="00C65C06" w:rsidRDefault="009D6E68" w:rsidP="009D6E68">
            <w:pPr>
              <w:pStyle w:val="Tabletext"/>
              <w:snapToGrid w:val="0"/>
              <w:rPr>
                <w:szCs w:val="18"/>
                <w:lang w:val="de-DE"/>
              </w:rPr>
            </w:pPr>
            <w:r>
              <w:rPr>
                <w:szCs w:val="18"/>
                <w:lang w:val="de-DE"/>
              </w:rPr>
              <w:t xml:space="preserve">Default </w:t>
            </w:r>
            <w:proofErr w:type="spellStart"/>
            <w:r>
              <w:rPr>
                <w:szCs w:val="18"/>
                <w:lang w:val="de-DE"/>
              </w:rPr>
              <w:t>is</w:t>
            </w:r>
            <w:proofErr w:type="spellEnd"/>
            <w:r>
              <w:rPr>
                <w:szCs w:val="18"/>
                <w:lang w:val="de-DE"/>
              </w:rPr>
              <w:t xml:space="preserve"> “eng“</w:t>
            </w:r>
          </w:p>
        </w:tc>
      </w:tr>
    </w:tbl>
    <w:p w14:paraId="61DB45C4" w14:textId="77777777" w:rsidR="009D6E68" w:rsidRPr="00C65C06" w:rsidRDefault="009D6E68">
      <w:pPr>
        <w:suppressAutoHyphens w:val="0"/>
        <w:jc w:val="left"/>
      </w:pPr>
    </w:p>
    <w:p w14:paraId="33AC79BA" w14:textId="77777777" w:rsidR="00A94BDB" w:rsidRPr="00C65C06" w:rsidRDefault="00A94BDB" w:rsidP="00A94BDB">
      <w:pPr>
        <w:pStyle w:val="Heading3"/>
      </w:pPr>
      <w:bookmarkStart w:id="166" w:name="_Toc526075775"/>
      <w:bookmarkStart w:id="167" w:name="_Toc131578452"/>
      <w:r w:rsidRPr="00C65C06">
        <w:t>S100_PR_FileType</w:t>
      </w:r>
      <w:bookmarkEnd w:id="166"/>
      <w:bookmarkEnd w:id="167"/>
    </w:p>
    <w:tbl>
      <w:tblPr>
        <w:tblW w:w="4839" w:type="pct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2160"/>
        <w:gridCol w:w="5873"/>
        <w:gridCol w:w="915"/>
        <w:gridCol w:w="3292"/>
      </w:tblGrid>
      <w:tr w:rsidR="00A94BDB" w:rsidRPr="00C65C06" w14:paraId="46B7FE9B" w14:textId="77777777" w:rsidTr="0078120B">
        <w:tc>
          <w:tcPr>
            <w:tcW w:w="467" w:type="pct"/>
            <w:shd w:val="clear" w:color="auto" w:fill="D9D9D9" w:themeFill="background1" w:themeFillShade="D9"/>
            <w:vAlign w:val="center"/>
          </w:tcPr>
          <w:p w14:paraId="7AC6A3D7" w14:textId="47B26521" w:rsidR="00A94BDB" w:rsidRPr="00C65C06" w:rsidRDefault="00774E86" w:rsidP="00A94BDB">
            <w:pPr>
              <w:pStyle w:val="Tabletitle"/>
              <w:snapToGrid w:val="0"/>
              <w:jc w:val="left"/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800" w:type="pct"/>
            <w:shd w:val="clear" w:color="auto" w:fill="D9D9D9" w:themeFill="background1" w:themeFillShade="D9"/>
            <w:vAlign w:val="center"/>
          </w:tcPr>
          <w:p w14:paraId="3188760D" w14:textId="77777777" w:rsidR="00A94BDB" w:rsidRPr="00C65C06" w:rsidRDefault="00A94BDB" w:rsidP="00A94BDB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2175" w:type="pct"/>
            <w:shd w:val="clear" w:color="auto" w:fill="D9D9D9" w:themeFill="background1" w:themeFillShade="D9"/>
            <w:vAlign w:val="center"/>
          </w:tcPr>
          <w:p w14:paraId="5B25AFCE" w14:textId="77777777" w:rsidR="00A94BDB" w:rsidRPr="00C65C06" w:rsidRDefault="00A94BDB" w:rsidP="00A94BDB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339" w:type="pct"/>
            <w:shd w:val="clear" w:color="auto" w:fill="D9D9D9" w:themeFill="background1" w:themeFillShade="D9"/>
            <w:vAlign w:val="center"/>
          </w:tcPr>
          <w:p w14:paraId="4FD65EEE" w14:textId="77777777" w:rsidR="00A94BDB" w:rsidRPr="00C65C06" w:rsidRDefault="00A94BDB" w:rsidP="004540EB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Code</w:t>
            </w:r>
          </w:p>
        </w:tc>
        <w:tc>
          <w:tcPr>
            <w:tcW w:w="1219" w:type="pct"/>
            <w:shd w:val="clear" w:color="auto" w:fill="D9D9D9" w:themeFill="background1" w:themeFillShade="D9"/>
            <w:vAlign w:val="center"/>
          </w:tcPr>
          <w:p w14:paraId="6E04BC48" w14:textId="77777777" w:rsidR="00A94BDB" w:rsidRPr="00C65C06" w:rsidRDefault="00A94BDB" w:rsidP="00A94BDB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A94BDB" w:rsidRPr="00C65C06" w14:paraId="3BDE8C15" w14:textId="77777777" w:rsidTr="004540EB">
        <w:tc>
          <w:tcPr>
            <w:tcW w:w="467" w:type="pct"/>
          </w:tcPr>
          <w:p w14:paraId="1BAF623E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Enumeration</w:t>
            </w:r>
          </w:p>
        </w:tc>
        <w:tc>
          <w:tcPr>
            <w:tcW w:w="800" w:type="pct"/>
          </w:tcPr>
          <w:p w14:paraId="3258A783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S100_PR_FileType</w:t>
            </w:r>
          </w:p>
        </w:tc>
        <w:tc>
          <w:tcPr>
            <w:tcW w:w="2175" w:type="pct"/>
          </w:tcPr>
          <w:p w14:paraId="0E1F0EE8" w14:textId="77777777" w:rsidR="00A94BDB" w:rsidRPr="00C65C06" w:rsidRDefault="00A94BDB" w:rsidP="004540EB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t>The type and format of a file.</w:t>
            </w:r>
          </w:p>
        </w:tc>
        <w:tc>
          <w:tcPr>
            <w:tcW w:w="339" w:type="pct"/>
          </w:tcPr>
          <w:p w14:paraId="588B843D" w14:textId="77777777" w:rsidR="00A94BDB" w:rsidRPr="00C65C06" w:rsidRDefault="00A94BDB" w:rsidP="00A94BDB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219" w:type="pct"/>
          </w:tcPr>
          <w:p w14:paraId="7B5D0D92" w14:textId="77777777" w:rsidR="00A94BDB" w:rsidRPr="00C65C06" w:rsidRDefault="00A94BDB" w:rsidP="004540EB">
            <w:pPr>
              <w:pStyle w:val="Tabletext"/>
              <w:snapToGrid w:val="0"/>
              <w:jc w:val="left"/>
              <w:rPr>
                <w:szCs w:val="18"/>
              </w:rPr>
            </w:pPr>
          </w:p>
        </w:tc>
      </w:tr>
      <w:tr w:rsidR="00A94BDB" w:rsidRPr="00225890" w14:paraId="1E9320EC" w14:textId="77777777" w:rsidTr="004540EB">
        <w:tc>
          <w:tcPr>
            <w:tcW w:w="467" w:type="pct"/>
          </w:tcPr>
          <w:p w14:paraId="63B0C6C9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Value</w:t>
            </w:r>
          </w:p>
        </w:tc>
        <w:tc>
          <w:tcPr>
            <w:tcW w:w="800" w:type="pct"/>
          </w:tcPr>
          <w:p w14:paraId="0FC6FFF6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docx</w:t>
            </w:r>
          </w:p>
        </w:tc>
        <w:tc>
          <w:tcPr>
            <w:tcW w:w="2175" w:type="pct"/>
          </w:tcPr>
          <w:p w14:paraId="60564C45" w14:textId="77777777" w:rsidR="00A94BDB" w:rsidRPr="00C65C06" w:rsidRDefault="00A94BDB" w:rsidP="004540EB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rPr>
                <w:szCs w:val="18"/>
              </w:rPr>
              <w:t>Office Open XML Document</w:t>
            </w:r>
          </w:p>
        </w:tc>
        <w:tc>
          <w:tcPr>
            <w:tcW w:w="339" w:type="pct"/>
          </w:tcPr>
          <w:p w14:paraId="69B8CCFA" w14:textId="77777777" w:rsidR="00A94BDB" w:rsidRPr="00C65C06" w:rsidRDefault="00A94BDB" w:rsidP="004540EB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219" w:type="pct"/>
          </w:tcPr>
          <w:p w14:paraId="719C91D2" w14:textId="2F576565" w:rsidR="00A94BDB" w:rsidRPr="00C65C06" w:rsidRDefault="00A94BDB" w:rsidP="00A94BDB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rPr>
                <w:szCs w:val="18"/>
              </w:rPr>
              <w:t>Zip and XML-based file format for documents. Not to be confused with OpenOffice format or generic XML</w:t>
            </w:r>
          </w:p>
        </w:tc>
      </w:tr>
      <w:tr w:rsidR="00A94BDB" w:rsidRPr="00C65C06" w14:paraId="55F8CE04" w14:textId="77777777" w:rsidTr="004540EB">
        <w:tc>
          <w:tcPr>
            <w:tcW w:w="467" w:type="pct"/>
          </w:tcPr>
          <w:p w14:paraId="0D62CC7D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Value</w:t>
            </w:r>
          </w:p>
        </w:tc>
        <w:tc>
          <w:tcPr>
            <w:tcW w:w="800" w:type="pct"/>
          </w:tcPr>
          <w:p w14:paraId="224B8737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zip</w:t>
            </w:r>
          </w:p>
        </w:tc>
        <w:tc>
          <w:tcPr>
            <w:tcW w:w="2175" w:type="pct"/>
          </w:tcPr>
          <w:p w14:paraId="468F1E79" w14:textId="77777777" w:rsidR="00A94BDB" w:rsidRPr="00C65C06" w:rsidRDefault="00A94BDB" w:rsidP="004540EB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rPr>
                <w:szCs w:val="18"/>
              </w:rPr>
              <w:t>Zip archive format</w:t>
            </w:r>
          </w:p>
        </w:tc>
        <w:tc>
          <w:tcPr>
            <w:tcW w:w="339" w:type="pct"/>
          </w:tcPr>
          <w:p w14:paraId="7B90EB75" w14:textId="77777777" w:rsidR="00A94BDB" w:rsidRPr="00C65C06" w:rsidRDefault="00A94BDB" w:rsidP="004540EB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219" w:type="pct"/>
          </w:tcPr>
          <w:p w14:paraId="01A5F01A" w14:textId="77777777" w:rsidR="00A94BDB" w:rsidRPr="00C65C06" w:rsidRDefault="00A94BDB" w:rsidP="00A94BDB">
            <w:pPr>
              <w:pStyle w:val="Tabletext"/>
              <w:snapToGrid w:val="0"/>
              <w:jc w:val="left"/>
              <w:rPr>
                <w:szCs w:val="18"/>
                <w:lang w:val="de-DE"/>
              </w:rPr>
            </w:pPr>
          </w:p>
        </w:tc>
      </w:tr>
      <w:tr w:rsidR="00A94BDB" w:rsidRPr="00225890" w14:paraId="4E9E2940" w14:textId="77777777" w:rsidTr="004540EB">
        <w:tc>
          <w:tcPr>
            <w:tcW w:w="467" w:type="pct"/>
          </w:tcPr>
          <w:p w14:paraId="45044E9D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Value</w:t>
            </w:r>
          </w:p>
        </w:tc>
        <w:tc>
          <w:tcPr>
            <w:tcW w:w="800" w:type="pct"/>
          </w:tcPr>
          <w:p w14:paraId="5148B633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xlsx</w:t>
            </w:r>
          </w:p>
        </w:tc>
        <w:tc>
          <w:tcPr>
            <w:tcW w:w="2175" w:type="pct"/>
          </w:tcPr>
          <w:p w14:paraId="6D82A235" w14:textId="77777777" w:rsidR="00A94BDB" w:rsidRPr="00C65C06" w:rsidRDefault="00A94BDB" w:rsidP="004540EB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rPr>
                <w:szCs w:val="18"/>
              </w:rPr>
              <w:t>Office Open XML Workbook</w:t>
            </w:r>
          </w:p>
        </w:tc>
        <w:tc>
          <w:tcPr>
            <w:tcW w:w="339" w:type="pct"/>
          </w:tcPr>
          <w:p w14:paraId="4795C9BC" w14:textId="77777777" w:rsidR="00A94BDB" w:rsidRPr="00C65C06" w:rsidRDefault="00A94BDB" w:rsidP="004540EB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219" w:type="pct"/>
          </w:tcPr>
          <w:p w14:paraId="5868FC26" w14:textId="01E204B5" w:rsidR="00A94BDB" w:rsidRPr="00225890" w:rsidRDefault="00A94BDB" w:rsidP="00A94BDB">
            <w:pPr>
              <w:pStyle w:val="Tabletext"/>
              <w:snapToGrid w:val="0"/>
              <w:jc w:val="left"/>
              <w:rPr>
                <w:szCs w:val="18"/>
                <w:rPrChange w:id="168" w:author="Jeff Wootton" w:date="2024-04-25T11:45:00Z">
                  <w:rPr>
                    <w:szCs w:val="18"/>
                    <w:lang w:val="de-DE"/>
                  </w:rPr>
                </w:rPrChange>
              </w:rPr>
            </w:pPr>
            <w:r w:rsidRPr="00C65C06">
              <w:rPr>
                <w:szCs w:val="18"/>
              </w:rPr>
              <w:t xml:space="preserve">Zip and XML-based file format for spreadsheets. </w:t>
            </w:r>
            <w:r w:rsidRPr="00225890">
              <w:rPr>
                <w:szCs w:val="18"/>
                <w:rPrChange w:id="169" w:author="Jeff Wootton" w:date="2024-04-25T11:45:00Z">
                  <w:rPr>
                    <w:szCs w:val="18"/>
                    <w:lang w:val="de-DE"/>
                  </w:rPr>
                </w:rPrChange>
              </w:rPr>
              <w:t>Not to be confused with OpenOffice format or generic XML</w:t>
            </w:r>
          </w:p>
        </w:tc>
      </w:tr>
    </w:tbl>
    <w:p w14:paraId="24A16839" w14:textId="77777777" w:rsidR="00A94BDB" w:rsidRPr="00225890" w:rsidRDefault="00A94BDB" w:rsidP="00A94BDB">
      <w:pPr>
        <w:suppressAutoHyphens w:val="0"/>
        <w:jc w:val="left"/>
        <w:rPr>
          <w:color w:val="FF0000"/>
          <w:lang w:val="en-GB"/>
          <w:rPrChange w:id="170" w:author="Jeff Wootton" w:date="2024-04-25T11:45:00Z">
            <w:rPr>
              <w:color w:val="FF0000"/>
            </w:rPr>
          </w:rPrChange>
        </w:rPr>
      </w:pPr>
    </w:p>
    <w:p w14:paraId="5F2822BB" w14:textId="77777777" w:rsidR="00A94BDB" w:rsidRPr="00C65C06" w:rsidRDefault="00A94BDB" w:rsidP="00A94BDB">
      <w:pPr>
        <w:pStyle w:val="Heading3"/>
      </w:pPr>
      <w:bookmarkStart w:id="171" w:name="_Toc526075776"/>
      <w:bookmarkStart w:id="172" w:name="_Toc131578453"/>
      <w:r w:rsidRPr="00C65C06">
        <w:t>S100_PR_FontType</w:t>
      </w:r>
      <w:bookmarkEnd w:id="171"/>
      <w:bookmarkEnd w:id="172"/>
    </w:p>
    <w:tbl>
      <w:tblPr>
        <w:tblW w:w="4839" w:type="pct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61"/>
        <w:gridCol w:w="2160"/>
        <w:gridCol w:w="5873"/>
        <w:gridCol w:w="915"/>
        <w:gridCol w:w="3292"/>
      </w:tblGrid>
      <w:tr w:rsidR="00A94BDB" w:rsidRPr="00C65C06" w14:paraId="540ECDAF" w14:textId="77777777" w:rsidTr="0078120B">
        <w:tc>
          <w:tcPr>
            <w:tcW w:w="467" w:type="pct"/>
            <w:shd w:val="clear" w:color="auto" w:fill="D9D9D9" w:themeFill="background1" w:themeFillShade="D9"/>
            <w:vAlign w:val="center"/>
          </w:tcPr>
          <w:p w14:paraId="21C9397A" w14:textId="21DE70B1" w:rsidR="00A94BDB" w:rsidRPr="00C65C06" w:rsidRDefault="00774E86" w:rsidP="00A94BDB">
            <w:pPr>
              <w:pStyle w:val="Tabletitle"/>
              <w:snapToGrid w:val="0"/>
              <w:jc w:val="left"/>
              <w:rPr>
                <w:lang w:val="en-GB"/>
              </w:rPr>
            </w:pPr>
            <w:bookmarkStart w:id="173" w:name="_Hlk526027535"/>
            <w:r>
              <w:rPr>
                <w:lang w:val="en-GB"/>
              </w:rPr>
              <w:t>Item</w:t>
            </w:r>
          </w:p>
        </w:tc>
        <w:tc>
          <w:tcPr>
            <w:tcW w:w="800" w:type="pct"/>
            <w:shd w:val="clear" w:color="auto" w:fill="D9D9D9" w:themeFill="background1" w:themeFillShade="D9"/>
            <w:vAlign w:val="center"/>
          </w:tcPr>
          <w:p w14:paraId="3FAEB31F" w14:textId="77777777" w:rsidR="00A94BDB" w:rsidRPr="00C65C06" w:rsidRDefault="00A94BDB" w:rsidP="00A94BDB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2175" w:type="pct"/>
            <w:shd w:val="clear" w:color="auto" w:fill="D9D9D9" w:themeFill="background1" w:themeFillShade="D9"/>
            <w:vAlign w:val="center"/>
          </w:tcPr>
          <w:p w14:paraId="2C1A6FC6" w14:textId="77777777" w:rsidR="00A94BDB" w:rsidRPr="00C65C06" w:rsidRDefault="00A94BDB" w:rsidP="00A94BDB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339" w:type="pct"/>
            <w:shd w:val="clear" w:color="auto" w:fill="D9D9D9" w:themeFill="background1" w:themeFillShade="D9"/>
            <w:vAlign w:val="center"/>
          </w:tcPr>
          <w:p w14:paraId="0D3ECBA9" w14:textId="77777777" w:rsidR="00A94BDB" w:rsidRPr="00C65C06" w:rsidRDefault="00A94BDB" w:rsidP="004540EB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Code</w:t>
            </w:r>
          </w:p>
        </w:tc>
        <w:tc>
          <w:tcPr>
            <w:tcW w:w="1219" w:type="pct"/>
            <w:shd w:val="clear" w:color="auto" w:fill="D9D9D9" w:themeFill="background1" w:themeFillShade="D9"/>
            <w:vAlign w:val="center"/>
          </w:tcPr>
          <w:p w14:paraId="3D17C5DF" w14:textId="77777777" w:rsidR="00A94BDB" w:rsidRPr="00C65C06" w:rsidRDefault="00A94BDB" w:rsidP="00A94BDB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A94BDB" w:rsidRPr="00C65C06" w14:paraId="597339C6" w14:textId="77777777" w:rsidTr="004540EB">
        <w:tc>
          <w:tcPr>
            <w:tcW w:w="467" w:type="pct"/>
          </w:tcPr>
          <w:p w14:paraId="56F58BF6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Enumeration</w:t>
            </w:r>
          </w:p>
        </w:tc>
        <w:tc>
          <w:tcPr>
            <w:tcW w:w="800" w:type="pct"/>
          </w:tcPr>
          <w:p w14:paraId="250750F5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S100_PR_FontType</w:t>
            </w:r>
          </w:p>
        </w:tc>
        <w:tc>
          <w:tcPr>
            <w:tcW w:w="2175" w:type="pct"/>
          </w:tcPr>
          <w:p w14:paraId="24B992C2" w14:textId="7842AFDF" w:rsidR="00A94BDB" w:rsidRPr="00C65C06" w:rsidRDefault="00A94BDB" w:rsidP="004540EB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t>A font specification</w:t>
            </w:r>
          </w:p>
        </w:tc>
        <w:tc>
          <w:tcPr>
            <w:tcW w:w="339" w:type="pct"/>
          </w:tcPr>
          <w:p w14:paraId="7E3FE873" w14:textId="77777777" w:rsidR="00A94BDB" w:rsidRPr="00C65C06" w:rsidRDefault="00A94BDB" w:rsidP="00A94BDB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219" w:type="pct"/>
          </w:tcPr>
          <w:p w14:paraId="74C58B05" w14:textId="77777777" w:rsidR="00A94BDB" w:rsidRPr="00C65C06" w:rsidRDefault="00A94BDB" w:rsidP="004540EB">
            <w:pPr>
              <w:pStyle w:val="Tabletext"/>
              <w:snapToGrid w:val="0"/>
              <w:jc w:val="left"/>
              <w:rPr>
                <w:szCs w:val="18"/>
              </w:rPr>
            </w:pPr>
          </w:p>
        </w:tc>
      </w:tr>
      <w:tr w:rsidR="00A94BDB" w:rsidRPr="00C65C06" w14:paraId="659AF7D4" w14:textId="77777777" w:rsidTr="004540EB">
        <w:tc>
          <w:tcPr>
            <w:tcW w:w="467" w:type="pct"/>
          </w:tcPr>
          <w:p w14:paraId="347C3D9E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Value</w:t>
            </w:r>
          </w:p>
        </w:tc>
        <w:tc>
          <w:tcPr>
            <w:tcW w:w="800" w:type="pct"/>
          </w:tcPr>
          <w:p w14:paraId="1D54A454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proofErr w:type="spellStart"/>
            <w:r w:rsidRPr="00C65C06">
              <w:rPr>
                <w:szCs w:val="18"/>
              </w:rPr>
              <w:t>ttf</w:t>
            </w:r>
            <w:proofErr w:type="spellEnd"/>
          </w:p>
        </w:tc>
        <w:tc>
          <w:tcPr>
            <w:tcW w:w="2175" w:type="pct"/>
          </w:tcPr>
          <w:p w14:paraId="5330DA65" w14:textId="77777777" w:rsidR="00A94BDB" w:rsidRPr="00C65C06" w:rsidRDefault="00A94BDB" w:rsidP="004540EB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rPr>
                <w:szCs w:val="18"/>
              </w:rPr>
              <w:t>TrueType font</w:t>
            </w:r>
          </w:p>
        </w:tc>
        <w:tc>
          <w:tcPr>
            <w:tcW w:w="339" w:type="pct"/>
          </w:tcPr>
          <w:p w14:paraId="14373128" w14:textId="77777777" w:rsidR="00A94BDB" w:rsidRPr="00C65C06" w:rsidRDefault="00A94BDB" w:rsidP="004540EB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219" w:type="pct"/>
          </w:tcPr>
          <w:p w14:paraId="2465848E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</w:p>
        </w:tc>
      </w:tr>
      <w:bookmarkEnd w:id="173"/>
    </w:tbl>
    <w:p w14:paraId="05225B5B" w14:textId="77777777" w:rsidR="00A94BDB" w:rsidRPr="00C65C06" w:rsidRDefault="00A94BDB" w:rsidP="00A94BDB">
      <w:pPr>
        <w:suppressAutoHyphens w:val="0"/>
        <w:jc w:val="left"/>
      </w:pPr>
    </w:p>
    <w:p w14:paraId="121775A6" w14:textId="77777777" w:rsidR="00A94BDB" w:rsidRPr="00C65C06" w:rsidRDefault="00A94BDB" w:rsidP="00A94BDB">
      <w:pPr>
        <w:pStyle w:val="Heading3"/>
      </w:pPr>
      <w:bookmarkStart w:id="174" w:name="_Toc526075777"/>
      <w:bookmarkStart w:id="175" w:name="_Toc131578454"/>
      <w:r w:rsidRPr="00C65C06">
        <w:t>S100_PR_ImageType</w:t>
      </w:r>
      <w:bookmarkEnd w:id="174"/>
      <w:bookmarkEnd w:id="175"/>
    </w:p>
    <w:tbl>
      <w:tblPr>
        <w:tblW w:w="4839" w:type="pct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61"/>
        <w:gridCol w:w="2160"/>
        <w:gridCol w:w="5873"/>
        <w:gridCol w:w="915"/>
        <w:gridCol w:w="3292"/>
      </w:tblGrid>
      <w:tr w:rsidR="00A94BDB" w:rsidRPr="00C65C06" w14:paraId="3D35A3D5" w14:textId="77777777" w:rsidTr="0078120B">
        <w:tc>
          <w:tcPr>
            <w:tcW w:w="467" w:type="pct"/>
            <w:shd w:val="clear" w:color="auto" w:fill="D9D9D9" w:themeFill="background1" w:themeFillShade="D9"/>
            <w:vAlign w:val="center"/>
          </w:tcPr>
          <w:p w14:paraId="29090EA3" w14:textId="2A483035" w:rsidR="00A94BDB" w:rsidRPr="00C65C06" w:rsidRDefault="00774E86" w:rsidP="00A94BDB">
            <w:pPr>
              <w:pStyle w:val="Tabletitle"/>
              <w:snapToGrid w:val="0"/>
              <w:jc w:val="left"/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800" w:type="pct"/>
            <w:shd w:val="clear" w:color="auto" w:fill="D9D9D9" w:themeFill="background1" w:themeFillShade="D9"/>
            <w:vAlign w:val="center"/>
          </w:tcPr>
          <w:p w14:paraId="5B8358EE" w14:textId="77777777" w:rsidR="00A94BDB" w:rsidRPr="00C65C06" w:rsidRDefault="00A94BDB" w:rsidP="00A94BDB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2175" w:type="pct"/>
            <w:shd w:val="clear" w:color="auto" w:fill="D9D9D9" w:themeFill="background1" w:themeFillShade="D9"/>
            <w:vAlign w:val="center"/>
          </w:tcPr>
          <w:p w14:paraId="58F79ADF" w14:textId="77777777" w:rsidR="00A94BDB" w:rsidRPr="00C65C06" w:rsidRDefault="00A94BDB" w:rsidP="00A94BDB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339" w:type="pct"/>
            <w:shd w:val="clear" w:color="auto" w:fill="D9D9D9" w:themeFill="background1" w:themeFillShade="D9"/>
            <w:vAlign w:val="center"/>
          </w:tcPr>
          <w:p w14:paraId="2DFD32E2" w14:textId="77777777" w:rsidR="00A94BDB" w:rsidRPr="00C65C06" w:rsidRDefault="00A94BDB" w:rsidP="004540EB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Code</w:t>
            </w:r>
          </w:p>
        </w:tc>
        <w:tc>
          <w:tcPr>
            <w:tcW w:w="1219" w:type="pct"/>
            <w:shd w:val="clear" w:color="auto" w:fill="D9D9D9" w:themeFill="background1" w:themeFillShade="D9"/>
            <w:vAlign w:val="center"/>
          </w:tcPr>
          <w:p w14:paraId="6595C1B8" w14:textId="77777777" w:rsidR="00A94BDB" w:rsidRPr="00C65C06" w:rsidRDefault="00A94BDB" w:rsidP="00A94BDB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A94BDB" w:rsidRPr="00C65C06" w14:paraId="6D20A03D" w14:textId="77777777" w:rsidTr="004540EB">
        <w:tc>
          <w:tcPr>
            <w:tcW w:w="467" w:type="pct"/>
          </w:tcPr>
          <w:p w14:paraId="4DDB031C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Enumeration</w:t>
            </w:r>
          </w:p>
        </w:tc>
        <w:tc>
          <w:tcPr>
            <w:tcW w:w="800" w:type="pct"/>
          </w:tcPr>
          <w:p w14:paraId="6613361E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S100_PR_ImageType</w:t>
            </w:r>
          </w:p>
        </w:tc>
        <w:tc>
          <w:tcPr>
            <w:tcW w:w="2175" w:type="pct"/>
          </w:tcPr>
          <w:p w14:paraId="0A0FFACA" w14:textId="5B3ED6AF" w:rsidR="00A94BDB" w:rsidRPr="00C65C06" w:rsidRDefault="00A94BDB" w:rsidP="004540EB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t>An image specification</w:t>
            </w:r>
          </w:p>
        </w:tc>
        <w:tc>
          <w:tcPr>
            <w:tcW w:w="339" w:type="pct"/>
          </w:tcPr>
          <w:p w14:paraId="2214BB5A" w14:textId="77777777" w:rsidR="00A94BDB" w:rsidRPr="00C65C06" w:rsidRDefault="00A94BDB" w:rsidP="00A94BDB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219" w:type="pct"/>
          </w:tcPr>
          <w:p w14:paraId="1064265E" w14:textId="77777777" w:rsidR="00A94BDB" w:rsidRPr="00C65C06" w:rsidRDefault="00A94BDB" w:rsidP="004540EB">
            <w:pPr>
              <w:pStyle w:val="Tabletext"/>
              <w:snapToGrid w:val="0"/>
              <w:jc w:val="left"/>
              <w:rPr>
                <w:szCs w:val="18"/>
              </w:rPr>
            </w:pPr>
          </w:p>
        </w:tc>
      </w:tr>
      <w:tr w:rsidR="00A94BDB" w:rsidRPr="00C65C06" w14:paraId="66470000" w14:textId="77777777" w:rsidTr="004540EB">
        <w:tc>
          <w:tcPr>
            <w:tcW w:w="467" w:type="pct"/>
          </w:tcPr>
          <w:p w14:paraId="17B037ED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Value</w:t>
            </w:r>
          </w:p>
        </w:tc>
        <w:tc>
          <w:tcPr>
            <w:tcW w:w="800" w:type="pct"/>
          </w:tcPr>
          <w:p w14:paraId="5E5E4B00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jpg</w:t>
            </w:r>
          </w:p>
        </w:tc>
        <w:tc>
          <w:tcPr>
            <w:tcW w:w="2175" w:type="pct"/>
          </w:tcPr>
          <w:p w14:paraId="627018EA" w14:textId="77777777" w:rsidR="00A94BDB" w:rsidRPr="00C65C06" w:rsidRDefault="00A94BDB" w:rsidP="004540EB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rPr>
                <w:szCs w:val="18"/>
              </w:rPr>
              <w:t>JPEG 2000 image coding system</w:t>
            </w:r>
          </w:p>
        </w:tc>
        <w:tc>
          <w:tcPr>
            <w:tcW w:w="339" w:type="pct"/>
          </w:tcPr>
          <w:p w14:paraId="0178A1A7" w14:textId="77777777" w:rsidR="00A94BDB" w:rsidRPr="00C65C06" w:rsidRDefault="00A94BDB" w:rsidP="004540EB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219" w:type="pct"/>
          </w:tcPr>
          <w:p w14:paraId="0BDE3294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</w:p>
        </w:tc>
      </w:tr>
      <w:tr w:rsidR="00A94BDB" w:rsidRPr="00C65C06" w14:paraId="68F39C95" w14:textId="77777777" w:rsidTr="004540EB">
        <w:tc>
          <w:tcPr>
            <w:tcW w:w="467" w:type="pct"/>
          </w:tcPr>
          <w:p w14:paraId="4CD7FA18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Value</w:t>
            </w:r>
          </w:p>
        </w:tc>
        <w:tc>
          <w:tcPr>
            <w:tcW w:w="800" w:type="pct"/>
          </w:tcPr>
          <w:p w14:paraId="14A25711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proofErr w:type="spellStart"/>
            <w:r w:rsidRPr="00C65C06">
              <w:rPr>
                <w:szCs w:val="18"/>
              </w:rPr>
              <w:t>png</w:t>
            </w:r>
            <w:proofErr w:type="spellEnd"/>
          </w:p>
        </w:tc>
        <w:tc>
          <w:tcPr>
            <w:tcW w:w="2175" w:type="pct"/>
          </w:tcPr>
          <w:p w14:paraId="32F2F3AE" w14:textId="77777777" w:rsidR="00A94BDB" w:rsidRPr="00C65C06" w:rsidRDefault="00A94BDB" w:rsidP="004540EB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rPr>
                <w:szCs w:val="18"/>
              </w:rPr>
              <w:t>Portable Network Graphics format</w:t>
            </w:r>
          </w:p>
        </w:tc>
        <w:tc>
          <w:tcPr>
            <w:tcW w:w="339" w:type="pct"/>
          </w:tcPr>
          <w:p w14:paraId="2D7B1F25" w14:textId="77777777" w:rsidR="00A94BDB" w:rsidRPr="00C65C06" w:rsidRDefault="00A94BDB" w:rsidP="004540EB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219" w:type="pct"/>
          </w:tcPr>
          <w:p w14:paraId="6766AC79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</w:p>
        </w:tc>
      </w:tr>
      <w:tr w:rsidR="00A94BDB" w:rsidRPr="00C65C06" w14:paraId="1AB80715" w14:textId="77777777" w:rsidTr="004540EB">
        <w:tc>
          <w:tcPr>
            <w:tcW w:w="467" w:type="pct"/>
          </w:tcPr>
          <w:p w14:paraId="64CAFF48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Value</w:t>
            </w:r>
          </w:p>
        </w:tc>
        <w:tc>
          <w:tcPr>
            <w:tcW w:w="800" w:type="pct"/>
          </w:tcPr>
          <w:p w14:paraId="5AB0505C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  <w:proofErr w:type="spellStart"/>
            <w:r w:rsidRPr="00C65C06">
              <w:rPr>
                <w:szCs w:val="18"/>
              </w:rPr>
              <w:t>tif</w:t>
            </w:r>
            <w:proofErr w:type="spellEnd"/>
          </w:p>
        </w:tc>
        <w:tc>
          <w:tcPr>
            <w:tcW w:w="2175" w:type="pct"/>
          </w:tcPr>
          <w:p w14:paraId="3907C625" w14:textId="77777777" w:rsidR="00A94BDB" w:rsidRPr="00C65C06" w:rsidRDefault="00A94BDB" w:rsidP="004540EB">
            <w:pPr>
              <w:pStyle w:val="Tabletext"/>
              <w:snapToGrid w:val="0"/>
              <w:jc w:val="left"/>
              <w:rPr>
                <w:szCs w:val="18"/>
              </w:rPr>
            </w:pPr>
            <w:r w:rsidRPr="00C65C06">
              <w:rPr>
                <w:szCs w:val="18"/>
              </w:rPr>
              <w:t>Tagged Image File Format</w:t>
            </w:r>
          </w:p>
        </w:tc>
        <w:tc>
          <w:tcPr>
            <w:tcW w:w="339" w:type="pct"/>
          </w:tcPr>
          <w:p w14:paraId="7A49426B" w14:textId="77777777" w:rsidR="00A94BDB" w:rsidRPr="00C65C06" w:rsidRDefault="00A94BDB" w:rsidP="004540EB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219" w:type="pct"/>
          </w:tcPr>
          <w:p w14:paraId="6785FFED" w14:textId="77777777" w:rsidR="00A94BDB" w:rsidRPr="00C65C06" w:rsidRDefault="00A94BDB" w:rsidP="004540EB">
            <w:pPr>
              <w:pStyle w:val="Tabletext"/>
              <w:snapToGrid w:val="0"/>
              <w:rPr>
                <w:szCs w:val="18"/>
              </w:rPr>
            </w:pPr>
          </w:p>
        </w:tc>
      </w:tr>
    </w:tbl>
    <w:p w14:paraId="20F47E42" w14:textId="6D1DCB88" w:rsidR="00A94BDB" w:rsidRDefault="00A94BDB" w:rsidP="00A94BDB">
      <w:pPr>
        <w:suppressAutoHyphens w:val="0"/>
        <w:jc w:val="left"/>
      </w:pPr>
    </w:p>
    <w:p w14:paraId="2ACA8A6C" w14:textId="6D1EE10A" w:rsidR="00B61FC1" w:rsidRPr="00C65C06" w:rsidRDefault="00B61FC1" w:rsidP="00B61FC1">
      <w:pPr>
        <w:pStyle w:val="Heading3"/>
      </w:pPr>
      <w:bookmarkStart w:id="176" w:name="_Toc131578455"/>
      <w:r w:rsidRPr="00C65C06">
        <w:lastRenderedPageBreak/>
        <w:t>S100_PR_</w:t>
      </w:r>
      <w:r>
        <w:t>AlertPriority</w:t>
      </w:r>
      <w:r w:rsidRPr="00C65C06">
        <w:t>Type</w:t>
      </w:r>
      <w:bookmarkEnd w:id="176"/>
    </w:p>
    <w:tbl>
      <w:tblPr>
        <w:tblW w:w="4839" w:type="pct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57"/>
        <w:gridCol w:w="2173"/>
        <w:gridCol w:w="5870"/>
        <w:gridCol w:w="912"/>
        <w:gridCol w:w="3289"/>
      </w:tblGrid>
      <w:tr w:rsidR="00156B50" w:rsidRPr="00C65C06" w14:paraId="2DB2E3A3" w14:textId="77777777" w:rsidTr="0078120B">
        <w:tc>
          <w:tcPr>
            <w:tcW w:w="467" w:type="pct"/>
            <w:shd w:val="clear" w:color="auto" w:fill="D9D9D9" w:themeFill="background1" w:themeFillShade="D9"/>
            <w:vAlign w:val="center"/>
          </w:tcPr>
          <w:p w14:paraId="372D1040" w14:textId="2E6E207F" w:rsidR="00B61FC1" w:rsidRPr="00C65C06" w:rsidRDefault="00774E86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800" w:type="pct"/>
            <w:shd w:val="clear" w:color="auto" w:fill="D9D9D9" w:themeFill="background1" w:themeFillShade="D9"/>
            <w:vAlign w:val="center"/>
          </w:tcPr>
          <w:p w14:paraId="56D537DF" w14:textId="77777777" w:rsidR="00B61FC1" w:rsidRPr="00C65C06" w:rsidRDefault="00B61FC1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2175" w:type="pct"/>
            <w:shd w:val="clear" w:color="auto" w:fill="D9D9D9" w:themeFill="background1" w:themeFillShade="D9"/>
            <w:vAlign w:val="center"/>
          </w:tcPr>
          <w:p w14:paraId="4CCD50EF" w14:textId="77777777" w:rsidR="00B61FC1" w:rsidRPr="00C65C06" w:rsidRDefault="00B61FC1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339" w:type="pct"/>
            <w:shd w:val="clear" w:color="auto" w:fill="D9D9D9" w:themeFill="background1" w:themeFillShade="D9"/>
            <w:vAlign w:val="center"/>
          </w:tcPr>
          <w:p w14:paraId="7BA6C261" w14:textId="77777777" w:rsidR="00B61FC1" w:rsidRPr="00C65C06" w:rsidRDefault="00B61FC1" w:rsidP="0084776A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Code</w:t>
            </w:r>
          </w:p>
        </w:tc>
        <w:tc>
          <w:tcPr>
            <w:tcW w:w="1219" w:type="pct"/>
            <w:shd w:val="clear" w:color="auto" w:fill="D9D9D9" w:themeFill="background1" w:themeFillShade="D9"/>
            <w:vAlign w:val="center"/>
          </w:tcPr>
          <w:p w14:paraId="477BF01C" w14:textId="77777777" w:rsidR="00B61FC1" w:rsidRPr="00C65C06" w:rsidRDefault="00B61FC1" w:rsidP="0084776A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156B50" w:rsidRPr="00C65C06" w14:paraId="31CF538B" w14:textId="77777777" w:rsidTr="0084776A">
        <w:tc>
          <w:tcPr>
            <w:tcW w:w="467" w:type="pct"/>
          </w:tcPr>
          <w:p w14:paraId="2818D5AE" w14:textId="324EF75F" w:rsidR="00B61FC1" w:rsidRPr="00C65C06" w:rsidRDefault="00B61FC1" w:rsidP="00B61FC1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Enumeration</w:t>
            </w:r>
          </w:p>
        </w:tc>
        <w:tc>
          <w:tcPr>
            <w:tcW w:w="800" w:type="pct"/>
          </w:tcPr>
          <w:p w14:paraId="5BCA2A62" w14:textId="0C401603" w:rsidR="00B61FC1" w:rsidRPr="00C65C06" w:rsidRDefault="00B61FC1" w:rsidP="00B61FC1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</w:t>
            </w:r>
            <w:r>
              <w:rPr>
                <w:szCs w:val="18"/>
              </w:rPr>
              <w:t>AlertPriorityType</w:t>
            </w:r>
          </w:p>
        </w:tc>
        <w:tc>
          <w:tcPr>
            <w:tcW w:w="2175" w:type="pct"/>
          </w:tcPr>
          <w:p w14:paraId="75C8D7F3" w14:textId="3BC91897" w:rsidR="00B61FC1" w:rsidRPr="00C65C06" w:rsidRDefault="00B61FC1" w:rsidP="00B61FC1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t>Defines the possible priorities for an alert.</w:t>
            </w:r>
          </w:p>
        </w:tc>
        <w:tc>
          <w:tcPr>
            <w:tcW w:w="339" w:type="pct"/>
          </w:tcPr>
          <w:p w14:paraId="35118A20" w14:textId="0822069A" w:rsidR="00B61FC1" w:rsidRPr="00C65C06" w:rsidRDefault="00B61FC1" w:rsidP="00B61FC1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219" w:type="pct"/>
          </w:tcPr>
          <w:p w14:paraId="7CECC969" w14:textId="77777777" w:rsidR="00B61FC1" w:rsidRPr="00C65C06" w:rsidRDefault="00B61FC1" w:rsidP="00B61FC1">
            <w:pPr>
              <w:pStyle w:val="Tabletext"/>
              <w:snapToGrid w:val="0"/>
              <w:jc w:val="left"/>
              <w:rPr>
                <w:szCs w:val="18"/>
              </w:rPr>
            </w:pPr>
          </w:p>
        </w:tc>
      </w:tr>
      <w:tr w:rsidR="00156B50" w:rsidRPr="00C65C06" w14:paraId="0A558FA5" w14:textId="77777777" w:rsidTr="0084776A">
        <w:tc>
          <w:tcPr>
            <w:tcW w:w="467" w:type="pct"/>
          </w:tcPr>
          <w:p w14:paraId="12EFC578" w14:textId="4282F9A1" w:rsidR="00B61FC1" w:rsidRPr="00C65C06" w:rsidRDefault="00B61FC1" w:rsidP="00B61FC1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Value</w:t>
            </w:r>
          </w:p>
        </w:tc>
        <w:tc>
          <w:tcPr>
            <w:tcW w:w="800" w:type="pct"/>
          </w:tcPr>
          <w:p w14:paraId="13773E33" w14:textId="26F573B0" w:rsidR="00B61FC1" w:rsidRPr="00C65C06" w:rsidRDefault="00B61FC1" w:rsidP="00B61FC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alarm</w:t>
            </w:r>
          </w:p>
        </w:tc>
        <w:tc>
          <w:tcPr>
            <w:tcW w:w="2175" w:type="pct"/>
          </w:tcPr>
          <w:p w14:paraId="6099E771" w14:textId="51CFA4E5" w:rsidR="00B61FC1" w:rsidRPr="00C65C06" w:rsidRDefault="00B61FC1" w:rsidP="00B61FC1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Indicates conditions requiring immediate attention and action by the bridge team</w:t>
            </w:r>
          </w:p>
        </w:tc>
        <w:tc>
          <w:tcPr>
            <w:tcW w:w="339" w:type="pct"/>
          </w:tcPr>
          <w:p w14:paraId="0B50CDBE" w14:textId="4CCADE58" w:rsidR="00B61FC1" w:rsidRPr="00C65C06" w:rsidRDefault="00B61FC1" w:rsidP="00B61FC1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219" w:type="pct"/>
          </w:tcPr>
          <w:p w14:paraId="35F1B6E2" w14:textId="1DC0B069" w:rsidR="00B61FC1" w:rsidRPr="00C65C06" w:rsidRDefault="00B61FC1" w:rsidP="00B61FC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From MSC.252(83) 19.1.2</w:t>
            </w:r>
          </w:p>
        </w:tc>
      </w:tr>
      <w:tr w:rsidR="00156B50" w:rsidRPr="00C65C06" w14:paraId="734C7E75" w14:textId="77777777" w:rsidTr="0084776A">
        <w:tc>
          <w:tcPr>
            <w:tcW w:w="467" w:type="pct"/>
          </w:tcPr>
          <w:p w14:paraId="020EF503" w14:textId="1C8EB887" w:rsidR="00B61FC1" w:rsidRPr="00C65C06" w:rsidRDefault="00B61FC1" w:rsidP="00B61FC1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Value</w:t>
            </w:r>
          </w:p>
        </w:tc>
        <w:tc>
          <w:tcPr>
            <w:tcW w:w="800" w:type="pct"/>
          </w:tcPr>
          <w:p w14:paraId="12DA2625" w14:textId="6FC6DAA5" w:rsidR="00B61FC1" w:rsidRPr="00C65C06" w:rsidRDefault="00B61FC1" w:rsidP="00B61FC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warning</w:t>
            </w:r>
          </w:p>
        </w:tc>
        <w:tc>
          <w:tcPr>
            <w:tcW w:w="2175" w:type="pct"/>
          </w:tcPr>
          <w:p w14:paraId="55F619CE" w14:textId="786FA8A9" w:rsidR="00B61FC1" w:rsidRPr="00C65C06" w:rsidRDefault="00B61FC1" w:rsidP="00B61FC1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Indicates changed conditions and should be presented for precautionary reasons which are not immediately hazardous but which may become so, if no action is taken</w:t>
            </w:r>
          </w:p>
        </w:tc>
        <w:tc>
          <w:tcPr>
            <w:tcW w:w="339" w:type="pct"/>
          </w:tcPr>
          <w:p w14:paraId="5D48E5CD" w14:textId="07FAFFC7" w:rsidR="00B61FC1" w:rsidRPr="00C65C06" w:rsidRDefault="00B61FC1" w:rsidP="00B61FC1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219" w:type="pct"/>
          </w:tcPr>
          <w:p w14:paraId="50A4CDE0" w14:textId="433318F5" w:rsidR="00B61FC1" w:rsidRPr="00C65C06" w:rsidRDefault="00B61FC1" w:rsidP="00B61FC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From MSC.252(83) 19.1.3</w:t>
            </w:r>
          </w:p>
        </w:tc>
      </w:tr>
      <w:tr w:rsidR="00156B50" w:rsidRPr="00C65C06" w14:paraId="73D9C4C0" w14:textId="77777777" w:rsidTr="0084776A">
        <w:tc>
          <w:tcPr>
            <w:tcW w:w="467" w:type="pct"/>
          </w:tcPr>
          <w:p w14:paraId="50DC4945" w14:textId="3E0AB99F" w:rsidR="00B61FC1" w:rsidRPr="00C65C06" w:rsidRDefault="00B61FC1" w:rsidP="00B61FC1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Value</w:t>
            </w:r>
          </w:p>
        </w:tc>
        <w:tc>
          <w:tcPr>
            <w:tcW w:w="800" w:type="pct"/>
          </w:tcPr>
          <w:p w14:paraId="2DF3B8C1" w14:textId="0F0E57AD" w:rsidR="00B61FC1" w:rsidRPr="00C65C06" w:rsidRDefault="00B61FC1" w:rsidP="00B61FC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caution</w:t>
            </w:r>
          </w:p>
        </w:tc>
        <w:tc>
          <w:tcPr>
            <w:tcW w:w="2175" w:type="pct"/>
          </w:tcPr>
          <w:p w14:paraId="7A039209" w14:textId="0530B2E6" w:rsidR="00B61FC1" w:rsidRPr="00C65C06" w:rsidRDefault="00B61FC1" w:rsidP="00B61FC1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Indicates a condition which does not warrant an alarm or warning condition, but still requires attention and out of the ordinary consideration of the situation or of given information</w:t>
            </w:r>
          </w:p>
        </w:tc>
        <w:tc>
          <w:tcPr>
            <w:tcW w:w="339" w:type="pct"/>
          </w:tcPr>
          <w:p w14:paraId="76065FDF" w14:textId="4E8938FA" w:rsidR="00B61FC1" w:rsidRPr="00C65C06" w:rsidRDefault="00B61FC1" w:rsidP="00B61FC1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219" w:type="pct"/>
          </w:tcPr>
          <w:p w14:paraId="6D98F0E9" w14:textId="015BAC8F" w:rsidR="00B61FC1" w:rsidRPr="00C65C06" w:rsidRDefault="00B61FC1" w:rsidP="00B61FC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From MSC.252(83) 19.1.4</w:t>
            </w:r>
          </w:p>
        </w:tc>
      </w:tr>
      <w:tr w:rsidR="00156B50" w:rsidRPr="00C65C06" w14:paraId="46CBB7E2" w14:textId="77777777" w:rsidTr="0084776A">
        <w:tc>
          <w:tcPr>
            <w:tcW w:w="467" w:type="pct"/>
          </w:tcPr>
          <w:p w14:paraId="08F25B26" w14:textId="34F7A658" w:rsidR="00B61FC1" w:rsidRPr="00C65C06" w:rsidRDefault="00B61FC1" w:rsidP="00B61FC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Value</w:t>
            </w:r>
          </w:p>
        </w:tc>
        <w:tc>
          <w:tcPr>
            <w:tcW w:w="800" w:type="pct"/>
          </w:tcPr>
          <w:p w14:paraId="549F73C1" w14:textId="1BB540E2" w:rsidR="00B61FC1" w:rsidRPr="00C65C06" w:rsidRDefault="00B61FC1" w:rsidP="00B61FC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indication</w:t>
            </w:r>
          </w:p>
        </w:tc>
        <w:tc>
          <w:tcPr>
            <w:tcW w:w="2175" w:type="pct"/>
          </w:tcPr>
          <w:p w14:paraId="0428A0BD" w14:textId="1386E4F3" w:rsidR="00B61FC1" w:rsidRPr="00C65C06" w:rsidRDefault="00B61FC1" w:rsidP="00B61FC1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Display of regular information and conditions</w:t>
            </w:r>
          </w:p>
        </w:tc>
        <w:tc>
          <w:tcPr>
            <w:tcW w:w="339" w:type="pct"/>
          </w:tcPr>
          <w:p w14:paraId="25AB1C2C" w14:textId="3909FB02" w:rsidR="00B61FC1" w:rsidRPr="00C65C06" w:rsidRDefault="00B61FC1" w:rsidP="00B61FC1">
            <w:pPr>
              <w:pStyle w:val="Tabletext"/>
              <w:snapToGrid w:val="0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1219" w:type="pct"/>
          </w:tcPr>
          <w:p w14:paraId="30648F97" w14:textId="4EEF4AD0" w:rsidR="00B61FC1" w:rsidRPr="00C65C06" w:rsidRDefault="00B61FC1" w:rsidP="00B61FC1">
            <w:pPr>
              <w:pStyle w:val="Tabletext"/>
              <w:snapToGrid w:val="0"/>
              <w:rPr>
                <w:szCs w:val="18"/>
              </w:rPr>
            </w:pPr>
            <w:r>
              <w:rPr>
                <w:szCs w:val="18"/>
              </w:rPr>
              <w:t>From MSC.252(83) appendix 1</w:t>
            </w:r>
          </w:p>
        </w:tc>
      </w:tr>
    </w:tbl>
    <w:p w14:paraId="72E790AA" w14:textId="77777777" w:rsidR="00B61FC1" w:rsidRPr="00C65C06" w:rsidRDefault="00B61FC1" w:rsidP="00A94BDB">
      <w:pPr>
        <w:suppressAutoHyphens w:val="0"/>
        <w:jc w:val="left"/>
      </w:pPr>
    </w:p>
    <w:p w14:paraId="5E9C6458" w14:textId="77777777" w:rsidR="00A94BDB" w:rsidRPr="00C65C06" w:rsidRDefault="00A94BDB" w:rsidP="00A94BDB">
      <w:pPr>
        <w:pStyle w:val="Heading3"/>
      </w:pPr>
      <w:bookmarkStart w:id="177" w:name="_Toc526075778"/>
      <w:bookmarkStart w:id="178" w:name="_Toc131578456"/>
      <w:r w:rsidRPr="00C65C06">
        <w:t>S100_PR_ParameterType</w:t>
      </w:r>
      <w:bookmarkEnd w:id="177"/>
      <w:bookmarkEnd w:id="178"/>
    </w:p>
    <w:p w14:paraId="30C270EA" w14:textId="281B00C8" w:rsidR="00A94BDB" w:rsidRPr="00225890" w:rsidRDefault="00A94BDB" w:rsidP="00E04F44">
      <w:pPr>
        <w:suppressAutoHyphens w:val="0"/>
        <w:spacing w:after="120"/>
        <w:jc w:val="left"/>
        <w:rPr>
          <w:lang w:val="en-GB"/>
          <w:rPrChange w:id="179" w:author="Jeff Wootton" w:date="2024-04-25T11:45:00Z">
            <w:rPr/>
          </w:rPrChange>
        </w:rPr>
      </w:pPr>
      <w:r w:rsidRPr="00225890">
        <w:rPr>
          <w:lang w:val="en-GB"/>
          <w:rPrChange w:id="180" w:author="Jeff Wootton" w:date="2024-04-25T11:45:00Z">
            <w:rPr/>
          </w:rPrChange>
        </w:rPr>
        <w:t xml:space="preserve">The definition and members of enumeration S100_PR_ParameterType are the same as </w:t>
      </w:r>
      <w:proofErr w:type="spellStart"/>
      <w:r w:rsidRPr="00225890">
        <w:rPr>
          <w:lang w:val="en-GB"/>
          <w:rPrChange w:id="181" w:author="Jeff Wootton" w:date="2024-04-25T11:45:00Z">
            <w:rPr/>
          </w:rPrChange>
        </w:rPr>
        <w:t>ParameterType</w:t>
      </w:r>
      <w:proofErr w:type="spellEnd"/>
      <w:r w:rsidRPr="00225890">
        <w:rPr>
          <w:lang w:val="en-GB"/>
          <w:rPrChange w:id="182" w:author="Jeff Wootton" w:date="2024-04-25T11:45:00Z">
            <w:rPr/>
          </w:rPrChange>
        </w:rPr>
        <w:t xml:space="preserve"> in Part 9, clause 9-13.3.</w:t>
      </w:r>
      <w:r w:rsidR="009449DC" w:rsidRPr="00225890">
        <w:rPr>
          <w:lang w:val="en-GB"/>
          <w:rPrChange w:id="183" w:author="Jeff Wootton" w:date="2024-04-25T11:45:00Z">
            <w:rPr/>
          </w:rPrChange>
        </w:rPr>
        <w:t>30</w:t>
      </w:r>
      <w:r w:rsidRPr="00225890">
        <w:rPr>
          <w:lang w:val="en-GB"/>
          <w:rPrChange w:id="184" w:author="Jeff Wootton" w:date="2024-04-25T11:45:00Z">
            <w:rPr/>
          </w:rPrChange>
        </w:rPr>
        <w:t>.</w:t>
      </w:r>
    </w:p>
    <w:p w14:paraId="65BEB265" w14:textId="7C7CA84D" w:rsidR="00CD4BAB" w:rsidRPr="00C65C06" w:rsidRDefault="00CD4BAB" w:rsidP="00CD4BAB">
      <w:pPr>
        <w:pStyle w:val="Heading3"/>
      </w:pPr>
      <w:bookmarkStart w:id="185" w:name="_Toc131578457"/>
      <w:r w:rsidRPr="00C65C06">
        <w:t>S100_PR_</w:t>
      </w:r>
      <w:r w:rsidR="00774E86">
        <w:t>HighlightStyle</w:t>
      </w:r>
      <w:bookmarkEnd w:id="185"/>
    </w:p>
    <w:tbl>
      <w:tblPr>
        <w:tblW w:w="4839" w:type="pct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61"/>
        <w:gridCol w:w="2160"/>
        <w:gridCol w:w="4593"/>
        <w:gridCol w:w="851"/>
        <w:gridCol w:w="4636"/>
      </w:tblGrid>
      <w:tr w:rsidR="00CD4BAB" w:rsidRPr="00C65C06" w14:paraId="610E65FE" w14:textId="77777777" w:rsidTr="00E04F44">
        <w:tc>
          <w:tcPr>
            <w:tcW w:w="467" w:type="pct"/>
            <w:shd w:val="clear" w:color="auto" w:fill="D9D9D9" w:themeFill="background1" w:themeFillShade="D9"/>
            <w:vAlign w:val="center"/>
          </w:tcPr>
          <w:p w14:paraId="5FCEBB49" w14:textId="35789910" w:rsidR="00CD4BAB" w:rsidRPr="00C65C06" w:rsidRDefault="00774E86" w:rsidP="00E6524E">
            <w:pPr>
              <w:pStyle w:val="Tabletitle"/>
              <w:snapToGrid w:val="0"/>
              <w:jc w:val="left"/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800" w:type="pct"/>
            <w:shd w:val="clear" w:color="auto" w:fill="D9D9D9" w:themeFill="background1" w:themeFillShade="D9"/>
            <w:vAlign w:val="center"/>
          </w:tcPr>
          <w:p w14:paraId="18F3BD42" w14:textId="77777777" w:rsidR="00CD4BAB" w:rsidRPr="00C65C06" w:rsidRDefault="00CD4BAB" w:rsidP="00E6524E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Name</w:t>
            </w:r>
          </w:p>
        </w:tc>
        <w:tc>
          <w:tcPr>
            <w:tcW w:w="1701" w:type="pct"/>
            <w:shd w:val="clear" w:color="auto" w:fill="D9D9D9" w:themeFill="background1" w:themeFillShade="D9"/>
            <w:vAlign w:val="center"/>
          </w:tcPr>
          <w:p w14:paraId="59B0495E" w14:textId="77777777" w:rsidR="00CD4BAB" w:rsidRPr="00C65C06" w:rsidRDefault="00CD4BAB" w:rsidP="00E6524E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Description</w:t>
            </w:r>
          </w:p>
        </w:tc>
        <w:tc>
          <w:tcPr>
            <w:tcW w:w="315" w:type="pct"/>
            <w:shd w:val="clear" w:color="auto" w:fill="D9D9D9" w:themeFill="background1" w:themeFillShade="D9"/>
            <w:vAlign w:val="center"/>
          </w:tcPr>
          <w:p w14:paraId="5AFB846C" w14:textId="77777777" w:rsidR="00CD4BAB" w:rsidRPr="00C65C06" w:rsidRDefault="00CD4BAB" w:rsidP="00E6524E">
            <w:pPr>
              <w:pStyle w:val="Tabletitle"/>
              <w:snapToGrid w:val="0"/>
              <w:rPr>
                <w:lang w:val="en-GB"/>
              </w:rPr>
            </w:pPr>
            <w:r w:rsidRPr="00C65C06">
              <w:rPr>
                <w:lang w:val="en-GB"/>
              </w:rPr>
              <w:t>Code</w:t>
            </w:r>
          </w:p>
        </w:tc>
        <w:tc>
          <w:tcPr>
            <w:tcW w:w="1717" w:type="pct"/>
            <w:shd w:val="clear" w:color="auto" w:fill="D9D9D9" w:themeFill="background1" w:themeFillShade="D9"/>
            <w:vAlign w:val="center"/>
          </w:tcPr>
          <w:p w14:paraId="7E1404F0" w14:textId="77777777" w:rsidR="00CD4BAB" w:rsidRPr="00C65C06" w:rsidRDefault="00CD4BAB" w:rsidP="00E6524E">
            <w:pPr>
              <w:pStyle w:val="Tabletitle"/>
              <w:snapToGrid w:val="0"/>
              <w:jc w:val="left"/>
              <w:rPr>
                <w:lang w:val="en-GB"/>
              </w:rPr>
            </w:pPr>
            <w:r w:rsidRPr="00C65C06">
              <w:rPr>
                <w:lang w:val="en-GB"/>
              </w:rPr>
              <w:t>Remarks</w:t>
            </w:r>
          </w:p>
        </w:tc>
      </w:tr>
      <w:tr w:rsidR="00CD4BAB" w:rsidRPr="00C65C06" w14:paraId="6B164611" w14:textId="77777777" w:rsidTr="00E04F44">
        <w:tc>
          <w:tcPr>
            <w:tcW w:w="467" w:type="pct"/>
          </w:tcPr>
          <w:p w14:paraId="006BB664" w14:textId="77777777" w:rsidR="00CD4BAB" w:rsidRPr="00C65C06" w:rsidRDefault="00CD4BAB" w:rsidP="00E6524E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Enumeration</w:t>
            </w:r>
          </w:p>
        </w:tc>
        <w:tc>
          <w:tcPr>
            <w:tcW w:w="800" w:type="pct"/>
          </w:tcPr>
          <w:p w14:paraId="3F40CA22" w14:textId="62FF701B" w:rsidR="00CD4BAB" w:rsidRPr="00C65C06" w:rsidRDefault="00CD4BAB" w:rsidP="00774E86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S100_PR_</w:t>
            </w:r>
            <w:r w:rsidR="00774E86">
              <w:rPr>
                <w:szCs w:val="18"/>
              </w:rPr>
              <w:t>HighlightStyle</w:t>
            </w:r>
          </w:p>
        </w:tc>
        <w:tc>
          <w:tcPr>
            <w:tcW w:w="1701" w:type="pct"/>
          </w:tcPr>
          <w:p w14:paraId="33974FD9" w14:textId="35EFEFF8" w:rsidR="00CD4BAB" w:rsidRPr="00C65C06" w:rsidRDefault="00774E86" w:rsidP="00E6524E">
            <w:pPr>
              <w:pStyle w:val="Tabletext"/>
              <w:snapToGrid w:val="0"/>
              <w:jc w:val="left"/>
              <w:rPr>
                <w:szCs w:val="18"/>
              </w:rPr>
            </w:pPr>
            <w:r w:rsidRPr="00774E86">
              <w:t>Defines the possible graphical highlight styles for an alert</w:t>
            </w:r>
          </w:p>
        </w:tc>
        <w:tc>
          <w:tcPr>
            <w:tcW w:w="315" w:type="pct"/>
          </w:tcPr>
          <w:p w14:paraId="4EDF0070" w14:textId="77777777" w:rsidR="00CD4BAB" w:rsidRPr="00C65C06" w:rsidRDefault="00CD4BAB" w:rsidP="00E6524E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717" w:type="pct"/>
          </w:tcPr>
          <w:p w14:paraId="5C20A2E6" w14:textId="77777777" w:rsidR="00CD4BAB" w:rsidRPr="00C65C06" w:rsidRDefault="00CD4BAB" w:rsidP="00E6524E">
            <w:pPr>
              <w:pStyle w:val="Tabletext"/>
              <w:snapToGrid w:val="0"/>
              <w:jc w:val="left"/>
              <w:rPr>
                <w:szCs w:val="18"/>
              </w:rPr>
            </w:pPr>
          </w:p>
        </w:tc>
      </w:tr>
      <w:tr w:rsidR="00CD4BAB" w:rsidRPr="00C65C06" w14:paraId="3E620E9E" w14:textId="77777777" w:rsidTr="00E04F44">
        <w:tc>
          <w:tcPr>
            <w:tcW w:w="467" w:type="pct"/>
          </w:tcPr>
          <w:p w14:paraId="508AE553" w14:textId="77777777" w:rsidR="00CD4BAB" w:rsidRPr="00C65C06" w:rsidRDefault="00CD4BAB" w:rsidP="00E6524E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Value</w:t>
            </w:r>
          </w:p>
        </w:tc>
        <w:tc>
          <w:tcPr>
            <w:tcW w:w="800" w:type="pct"/>
          </w:tcPr>
          <w:p w14:paraId="7B8C7166" w14:textId="342AFCF3" w:rsidR="00CD4BAB" w:rsidRPr="00C65C06" w:rsidRDefault="00774E86" w:rsidP="00E6524E">
            <w:pPr>
              <w:pStyle w:val="Tabletext"/>
              <w:snapToGrid w:val="0"/>
              <w:rPr>
                <w:szCs w:val="18"/>
              </w:rPr>
            </w:pPr>
            <w:proofErr w:type="spellStart"/>
            <w:r>
              <w:rPr>
                <w:szCs w:val="18"/>
              </w:rPr>
              <w:t>AlarmHighlight</w:t>
            </w:r>
            <w:proofErr w:type="spellEnd"/>
          </w:p>
        </w:tc>
        <w:tc>
          <w:tcPr>
            <w:tcW w:w="1701" w:type="pct"/>
          </w:tcPr>
          <w:p w14:paraId="55E7447F" w14:textId="79A2EB50" w:rsidR="00CD4BAB" w:rsidRPr="00C65C06" w:rsidRDefault="001D7662" w:rsidP="00E6524E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Red highlight</w:t>
            </w:r>
          </w:p>
        </w:tc>
        <w:tc>
          <w:tcPr>
            <w:tcW w:w="315" w:type="pct"/>
          </w:tcPr>
          <w:p w14:paraId="243BB273" w14:textId="77777777" w:rsidR="00CD4BAB" w:rsidRPr="00C65C06" w:rsidRDefault="00CD4BAB" w:rsidP="00E6524E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717" w:type="pct"/>
          </w:tcPr>
          <w:p w14:paraId="2139B85A" w14:textId="2C0708BD" w:rsidR="00CD4BAB" w:rsidRPr="00C65C06" w:rsidRDefault="001D7662" w:rsidP="00E6524E">
            <w:pPr>
              <w:pStyle w:val="Tabletext"/>
              <w:snapToGrid w:val="0"/>
              <w:rPr>
                <w:szCs w:val="18"/>
              </w:rPr>
            </w:pPr>
            <w:r w:rsidRPr="001D7662">
              <w:rPr>
                <w:szCs w:val="18"/>
              </w:rPr>
              <w:t>IEC 62288:2014 Table A.3 Navigation symbols, entry 3.5 b</w:t>
            </w:r>
          </w:p>
        </w:tc>
      </w:tr>
      <w:tr w:rsidR="00CD4BAB" w:rsidRPr="00C65C06" w14:paraId="11DE21D4" w14:textId="77777777" w:rsidTr="00E04F44">
        <w:tc>
          <w:tcPr>
            <w:tcW w:w="467" w:type="pct"/>
          </w:tcPr>
          <w:p w14:paraId="52D78689" w14:textId="77777777" w:rsidR="00CD4BAB" w:rsidRPr="00C65C06" w:rsidRDefault="00CD4BAB" w:rsidP="00E6524E">
            <w:pPr>
              <w:pStyle w:val="Tabletext"/>
              <w:snapToGrid w:val="0"/>
              <w:rPr>
                <w:szCs w:val="18"/>
              </w:rPr>
            </w:pPr>
            <w:r w:rsidRPr="00C65C06">
              <w:rPr>
                <w:szCs w:val="18"/>
              </w:rPr>
              <w:t>Value</w:t>
            </w:r>
          </w:p>
        </w:tc>
        <w:tc>
          <w:tcPr>
            <w:tcW w:w="800" w:type="pct"/>
          </w:tcPr>
          <w:p w14:paraId="31510605" w14:textId="7FAD39A8" w:rsidR="00CD4BAB" w:rsidRPr="00C65C06" w:rsidRDefault="00774E86" w:rsidP="00E6524E">
            <w:pPr>
              <w:pStyle w:val="Tabletext"/>
              <w:snapToGrid w:val="0"/>
              <w:rPr>
                <w:szCs w:val="18"/>
              </w:rPr>
            </w:pPr>
            <w:proofErr w:type="spellStart"/>
            <w:r>
              <w:rPr>
                <w:szCs w:val="18"/>
              </w:rPr>
              <w:t>CautionHighlight</w:t>
            </w:r>
            <w:proofErr w:type="spellEnd"/>
          </w:p>
        </w:tc>
        <w:tc>
          <w:tcPr>
            <w:tcW w:w="1701" w:type="pct"/>
          </w:tcPr>
          <w:p w14:paraId="0C60B5E7" w14:textId="4730A24B" w:rsidR="00CD4BAB" w:rsidRPr="00C65C06" w:rsidRDefault="001D7662" w:rsidP="00E6524E">
            <w:pPr>
              <w:pStyle w:val="Tabletext"/>
              <w:snapToGrid w:val="0"/>
              <w:jc w:val="left"/>
              <w:rPr>
                <w:szCs w:val="18"/>
              </w:rPr>
            </w:pPr>
            <w:r>
              <w:rPr>
                <w:szCs w:val="18"/>
              </w:rPr>
              <w:t>Yellow highlight</w:t>
            </w:r>
          </w:p>
        </w:tc>
        <w:tc>
          <w:tcPr>
            <w:tcW w:w="315" w:type="pct"/>
          </w:tcPr>
          <w:p w14:paraId="752F085A" w14:textId="77777777" w:rsidR="00CD4BAB" w:rsidRPr="00C65C06" w:rsidRDefault="00CD4BAB" w:rsidP="00E6524E">
            <w:pPr>
              <w:pStyle w:val="Tabletext"/>
              <w:snapToGrid w:val="0"/>
              <w:jc w:val="center"/>
              <w:rPr>
                <w:szCs w:val="18"/>
              </w:rPr>
            </w:pPr>
            <w:r w:rsidRPr="00C65C06">
              <w:rPr>
                <w:szCs w:val="18"/>
              </w:rPr>
              <w:t>-</w:t>
            </w:r>
          </w:p>
        </w:tc>
        <w:tc>
          <w:tcPr>
            <w:tcW w:w="1717" w:type="pct"/>
          </w:tcPr>
          <w:p w14:paraId="28604FB2" w14:textId="4A61767C" w:rsidR="00CD4BAB" w:rsidRPr="00C65C06" w:rsidRDefault="001D7662" w:rsidP="00E6524E">
            <w:pPr>
              <w:pStyle w:val="Tabletext"/>
              <w:snapToGrid w:val="0"/>
              <w:rPr>
                <w:szCs w:val="18"/>
              </w:rPr>
            </w:pPr>
            <w:r w:rsidRPr="001D7662">
              <w:rPr>
                <w:szCs w:val="18"/>
              </w:rPr>
              <w:t xml:space="preserve">IEC 62288:2014 Table A.3 Navigation symbols, entry 3.5 </w:t>
            </w:r>
            <w:r>
              <w:rPr>
                <w:szCs w:val="18"/>
              </w:rPr>
              <w:t>c</w:t>
            </w:r>
          </w:p>
        </w:tc>
      </w:tr>
    </w:tbl>
    <w:p w14:paraId="0FF1F3B6" w14:textId="77777777" w:rsidR="000C0D8E" w:rsidRDefault="000C0D8E">
      <w:pPr>
        <w:suppressAutoHyphens w:val="0"/>
        <w:jc w:val="left"/>
      </w:pPr>
    </w:p>
    <w:p w14:paraId="06B09CB2" w14:textId="16E57007" w:rsidR="00325B9A" w:rsidRDefault="00325B9A">
      <w:pPr>
        <w:suppressAutoHyphens w:val="0"/>
        <w:jc w:val="left"/>
      </w:pPr>
      <w:r>
        <w:br w:type="page"/>
      </w:r>
    </w:p>
    <w:p w14:paraId="7B99EC22" w14:textId="77777777" w:rsidR="00325B9A" w:rsidRDefault="00325B9A" w:rsidP="00325B9A">
      <w:pPr>
        <w:rPr>
          <w:b/>
          <w:sz w:val="28"/>
          <w:lang w:val="en-US" w:eastAsia="en-GB"/>
        </w:rPr>
      </w:pPr>
    </w:p>
    <w:p w14:paraId="5B04CF62" w14:textId="77777777" w:rsidR="00325B9A" w:rsidRDefault="00325B9A" w:rsidP="00325B9A">
      <w:pPr>
        <w:rPr>
          <w:b/>
          <w:sz w:val="28"/>
          <w:lang w:val="en-US" w:eastAsia="en-GB"/>
        </w:rPr>
      </w:pPr>
    </w:p>
    <w:p w14:paraId="6294C654" w14:textId="77777777" w:rsidR="00325B9A" w:rsidRDefault="00325B9A" w:rsidP="00325B9A">
      <w:pPr>
        <w:rPr>
          <w:b/>
          <w:sz w:val="28"/>
          <w:lang w:val="en-US" w:eastAsia="en-GB"/>
        </w:rPr>
      </w:pPr>
    </w:p>
    <w:p w14:paraId="00897BA8" w14:textId="77777777" w:rsidR="00325B9A" w:rsidRDefault="00325B9A" w:rsidP="00325B9A">
      <w:pPr>
        <w:jc w:val="center"/>
        <w:rPr>
          <w:b/>
          <w:sz w:val="28"/>
          <w:lang w:val="en-US" w:eastAsia="en-GB"/>
        </w:rPr>
      </w:pPr>
    </w:p>
    <w:p w14:paraId="3559882A" w14:textId="77777777" w:rsidR="00325B9A" w:rsidRDefault="00325B9A" w:rsidP="00325B9A">
      <w:pPr>
        <w:jc w:val="center"/>
        <w:rPr>
          <w:b/>
          <w:sz w:val="28"/>
          <w:lang w:val="en-US" w:eastAsia="en-GB"/>
        </w:rPr>
      </w:pPr>
    </w:p>
    <w:p w14:paraId="46C98C93" w14:textId="77777777" w:rsidR="00325B9A" w:rsidRDefault="00325B9A" w:rsidP="00325B9A">
      <w:pPr>
        <w:jc w:val="center"/>
        <w:rPr>
          <w:b/>
          <w:sz w:val="28"/>
          <w:lang w:val="en-US" w:eastAsia="en-GB"/>
        </w:rPr>
      </w:pPr>
    </w:p>
    <w:p w14:paraId="3D22B629" w14:textId="77777777" w:rsidR="00325B9A" w:rsidRDefault="00325B9A" w:rsidP="00325B9A">
      <w:pPr>
        <w:jc w:val="center"/>
        <w:rPr>
          <w:b/>
          <w:sz w:val="28"/>
          <w:lang w:val="en-US" w:eastAsia="en-GB"/>
        </w:rPr>
      </w:pPr>
    </w:p>
    <w:p w14:paraId="77B32173" w14:textId="77777777" w:rsidR="00325B9A" w:rsidRDefault="00325B9A" w:rsidP="00325B9A">
      <w:pPr>
        <w:jc w:val="center"/>
        <w:rPr>
          <w:b/>
          <w:sz w:val="28"/>
          <w:lang w:val="en-US" w:eastAsia="en-GB"/>
        </w:rPr>
      </w:pPr>
    </w:p>
    <w:p w14:paraId="2E1741D3" w14:textId="77777777" w:rsidR="00325B9A" w:rsidRDefault="00325B9A" w:rsidP="00325B9A">
      <w:pPr>
        <w:jc w:val="center"/>
        <w:rPr>
          <w:b/>
          <w:sz w:val="28"/>
          <w:lang w:val="en-US" w:eastAsia="en-GB"/>
        </w:rPr>
      </w:pPr>
    </w:p>
    <w:p w14:paraId="4D44F7AB" w14:textId="77777777" w:rsidR="00325B9A" w:rsidRDefault="00325B9A" w:rsidP="00325B9A">
      <w:pPr>
        <w:jc w:val="center"/>
        <w:rPr>
          <w:b/>
          <w:sz w:val="28"/>
          <w:lang w:val="en-US" w:eastAsia="en-GB"/>
        </w:rPr>
      </w:pPr>
    </w:p>
    <w:p w14:paraId="69DE47EA" w14:textId="77777777" w:rsidR="00325B9A" w:rsidRDefault="00325B9A" w:rsidP="00325B9A">
      <w:pPr>
        <w:jc w:val="center"/>
        <w:rPr>
          <w:b/>
          <w:sz w:val="28"/>
          <w:lang w:val="en-US" w:eastAsia="en-GB"/>
        </w:rPr>
      </w:pPr>
    </w:p>
    <w:p w14:paraId="0F79D253" w14:textId="77777777" w:rsidR="00325B9A" w:rsidRDefault="00325B9A" w:rsidP="00325B9A">
      <w:pPr>
        <w:jc w:val="center"/>
        <w:rPr>
          <w:b/>
          <w:sz w:val="28"/>
          <w:lang w:val="en-US" w:eastAsia="en-GB"/>
        </w:rPr>
      </w:pPr>
    </w:p>
    <w:p w14:paraId="4F86665C" w14:textId="77777777" w:rsidR="00325B9A" w:rsidRPr="00D9795B" w:rsidRDefault="00325B9A" w:rsidP="00325B9A">
      <w:pPr>
        <w:pBdr>
          <w:top w:val="single" w:sz="8" w:space="0" w:color="000000" w:shadow="1"/>
          <w:left w:val="single" w:sz="8" w:space="0" w:color="000000" w:shadow="1"/>
          <w:bottom w:val="single" w:sz="8" w:space="0" w:color="000000" w:shadow="1"/>
          <w:right w:val="single" w:sz="8" w:space="0" w:color="000000" w:shadow="1"/>
        </w:pBdr>
        <w:jc w:val="center"/>
        <w:rPr>
          <w:rFonts w:ascii="Arial Narrow" w:hAnsi="Arial Narrow"/>
          <w:lang w:eastAsia="en-GB"/>
        </w:rPr>
      </w:pPr>
      <w:r w:rsidRPr="00D9795B">
        <w:rPr>
          <w:rFonts w:ascii="Arial Narrow" w:hAnsi="Arial Narrow"/>
          <w:lang w:eastAsia="en-GB"/>
        </w:rPr>
        <w:t xml:space="preserve">Page </w:t>
      </w:r>
      <w:proofErr w:type="spellStart"/>
      <w:r w:rsidRPr="00D9795B">
        <w:rPr>
          <w:rFonts w:ascii="Arial Narrow" w:hAnsi="Arial Narrow"/>
          <w:lang w:eastAsia="en-GB"/>
        </w:rPr>
        <w:t>intentionally</w:t>
      </w:r>
      <w:proofErr w:type="spellEnd"/>
      <w:r w:rsidRPr="00D9795B">
        <w:rPr>
          <w:rFonts w:ascii="Arial Narrow" w:hAnsi="Arial Narrow"/>
          <w:lang w:eastAsia="en-GB"/>
        </w:rPr>
        <w:t xml:space="preserve"> </w:t>
      </w:r>
      <w:proofErr w:type="spellStart"/>
      <w:r w:rsidRPr="00D9795B">
        <w:rPr>
          <w:rFonts w:ascii="Arial Narrow" w:hAnsi="Arial Narrow"/>
          <w:lang w:eastAsia="en-GB"/>
        </w:rPr>
        <w:t>left</w:t>
      </w:r>
      <w:proofErr w:type="spellEnd"/>
      <w:r w:rsidRPr="00D9795B">
        <w:rPr>
          <w:rFonts w:ascii="Arial Narrow" w:hAnsi="Arial Narrow"/>
          <w:lang w:eastAsia="en-GB"/>
        </w:rPr>
        <w:t xml:space="preserve"> blank</w:t>
      </w:r>
    </w:p>
    <w:p w14:paraId="7B076E84" w14:textId="77777777" w:rsidR="00CC188C" w:rsidRDefault="00CC188C">
      <w:pPr>
        <w:suppressAutoHyphens w:val="0"/>
        <w:jc w:val="left"/>
      </w:pPr>
    </w:p>
    <w:p w14:paraId="6727C413" w14:textId="77777777" w:rsidR="00325B9A" w:rsidRDefault="00325B9A">
      <w:pPr>
        <w:suppressAutoHyphens w:val="0"/>
        <w:jc w:val="left"/>
      </w:pPr>
    </w:p>
    <w:p w14:paraId="40781967" w14:textId="77777777" w:rsidR="00CC188C" w:rsidRPr="0073258B" w:rsidRDefault="00CC188C">
      <w:pPr>
        <w:suppressAutoHyphens w:val="0"/>
        <w:jc w:val="left"/>
      </w:pPr>
    </w:p>
    <w:sectPr w:rsidR="00CC188C" w:rsidRPr="0073258B" w:rsidSect="00E6524E">
      <w:headerReference w:type="even" r:id="rId19"/>
      <w:headerReference w:type="default" r:id="rId20"/>
      <w:footerReference w:type="even" r:id="rId21"/>
      <w:footerReference w:type="default" r:id="rId22"/>
      <w:pgSz w:w="16840" w:h="11907" w:orient="landscape" w:code="9"/>
      <w:pgMar w:top="1440" w:right="1440" w:bottom="1440" w:left="1440" w:header="709" w:footer="709" w:gutter="0"/>
      <w:pgNumType w:chapStyle="9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FF68E" w14:textId="77777777" w:rsidR="003C0763" w:rsidRDefault="003C0763" w:rsidP="00405D76">
      <w:r>
        <w:separator/>
      </w:r>
    </w:p>
  </w:endnote>
  <w:endnote w:type="continuationSeparator" w:id="0">
    <w:p w14:paraId="50B375AB" w14:textId="77777777" w:rsidR="003C0763" w:rsidRDefault="003C0763" w:rsidP="0040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2FD37" w14:textId="6F34D3D5" w:rsidR="00E6524E" w:rsidRPr="00E6524E" w:rsidRDefault="00E6524E" w:rsidP="00E6524E">
    <w:pPr>
      <w:pStyle w:val="Footer"/>
      <w:tabs>
        <w:tab w:val="clear" w:pos="4320"/>
        <w:tab w:val="clear" w:pos="8640"/>
        <w:tab w:val="center" w:pos="4536"/>
        <w:tab w:val="right" w:pos="9027"/>
      </w:tabs>
      <w:rPr>
        <w:sz w:val="16"/>
        <w:szCs w:val="16"/>
      </w:rPr>
    </w:pPr>
    <w:r w:rsidRPr="00E6524E">
      <w:rPr>
        <w:sz w:val="16"/>
        <w:szCs w:val="16"/>
      </w:rPr>
      <w:tab/>
      <w:t xml:space="preserve">Part 2b – </w:t>
    </w:r>
    <w:proofErr w:type="spellStart"/>
    <w:r w:rsidRPr="00E6524E">
      <w:rPr>
        <w:sz w:val="16"/>
        <w:szCs w:val="16"/>
      </w:rPr>
      <w:t>Portrayal</w:t>
    </w:r>
    <w:proofErr w:type="spellEnd"/>
    <w:r w:rsidRPr="00E6524E">
      <w:rPr>
        <w:sz w:val="16"/>
        <w:szCs w:val="16"/>
      </w:rPr>
      <w:t xml:space="preserve"> Register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C22B" w14:textId="68023517" w:rsidR="00E6524E" w:rsidRPr="00E6524E" w:rsidRDefault="00E6524E" w:rsidP="00E6524E">
    <w:pPr>
      <w:pStyle w:val="Footer"/>
      <w:tabs>
        <w:tab w:val="clear" w:pos="4320"/>
        <w:tab w:val="clear" w:pos="8640"/>
        <w:tab w:val="center" w:pos="4536"/>
        <w:tab w:val="right" w:pos="9027"/>
      </w:tabs>
      <w:rPr>
        <w:sz w:val="16"/>
        <w:szCs w:val="16"/>
      </w:rPr>
    </w:pPr>
    <w:r w:rsidRPr="00E6524E">
      <w:rPr>
        <w:sz w:val="16"/>
        <w:szCs w:val="16"/>
      </w:rPr>
      <w:tab/>
      <w:t xml:space="preserve">Part 2b – </w:t>
    </w:r>
    <w:proofErr w:type="spellStart"/>
    <w:r w:rsidRPr="00E6524E">
      <w:rPr>
        <w:sz w:val="16"/>
        <w:szCs w:val="16"/>
      </w:rPr>
      <w:t>Portrayal</w:t>
    </w:r>
    <w:proofErr w:type="spellEnd"/>
    <w:r w:rsidRPr="00E6524E">
      <w:rPr>
        <w:sz w:val="16"/>
        <w:szCs w:val="16"/>
      </w:rPr>
      <w:t xml:space="preserve"> Register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B9719" w14:textId="2EC67906" w:rsidR="00E6524E" w:rsidRPr="00515CE8" w:rsidRDefault="00E6524E" w:rsidP="00E6524E">
    <w:pPr>
      <w:tabs>
        <w:tab w:val="center" w:pos="4536"/>
        <w:tab w:val="right" w:pos="9072"/>
      </w:tabs>
      <w:jc w:val="left"/>
      <w:rPr>
        <w:sz w:val="16"/>
        <w:szCs w:val="16"/>
      </w:rPr>
    </w:pPr>
    <w:r>
      <w:rPr>
        <w:sz w:val="16"/>
        <w:szCs w:val="16"/>
      </w:rPr>
      <w:tab/>
      <w:t xml:space="preserve">Part 2b – </w:t>
    </w:r>
    <w:proofErr w:type="spellStart"/>
    <w:r>
      <w:rPr>
        <w:sz w:val="16"/>
        <w:szCs w:val="16"/>
      </w:rPr>
      <w:t>Portrayal</w:t>
    </w:r>
    <w:proofErr w:type="spellEnd"/>
    <w:r>
      <w:rPr>
        <w:sz w:val="16"/>
        <w:szCs w:val="16"/>
      </w:rPr>
      <w:t xml:space="preserve"> Register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sz w:val="16"/>
        <w:szCs w:val="16"/>
      </w:rPr>
      <w:id w:val="1835417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3C1DF" w14:textId="30F9F78B" w:rsidR="00E6524E" w:rsidRPr="00CC52C5" w:rsidRDefault="00E6524E" w:rsidP="00CC188C">
        <w:pPr>
          <w:tabs>
            <w:tab w:val="center" w:pos="4536"/>
            <w:tab w:val="right" w:pos="9027"/>
          </w:tabs>
          <w:rPr>
            <w:rFonts w:cs="Arial"/>
            <w:sz w:val="16"/>
            <w:szCs w:val="16"/>
          </w:rPr>
        </w:pPr>
        <w:r w:rsidRPr="00284272">
          <w:rPr>
            <w:rFonts w:cs="Arial"/>
            <w:sz w:val="16"/>
            <w:szCs w:val="16"/>
          </w:rPr>
          <w:fldChar w:fldCharType="begin"/>
        </w:r>
        <w:r w:rsidRPr="00284272">
          <w:rPr>
            <w:rFonts w:cs="Arial"/>
            <w:sz w:val="16"/>
            <w:szCs w:val="16"/>
          </w:rPr>
          <w:instrText xml:space="preserve"> PAGE   \* MERGEFORMAT </w:instrText>
        </w:r>
        <w:r w:rsidRPr="00284272">
          <w:rPr>
            <w:rFonts w:cs="Arial"/>
            <w:sz w:val="16"/>
            <w:szCs w:val="16"/>
          </w:rPr>
          <w:fldChar w:fldCharType="separate"/>
        </w:r>
        <w:r w:rsidR="00E04F44">
          <w:rPr>
            <w:rFonts w:cs="Arial"/>
            <w:noProof/>
            <w:sz w:val="16"/>
            <w:szCs w:val="16"/>
          </w:rPr>
          <w:t>4</w:t>
        </w:r>
        <w:r w:rsidRPr="00284272">
          <w:rPr>
            <w:rFonts w:cs="Arial"/>
            <w:noProof/>
            <w:sz w:val="16"/>
            <w:szCs w:val="16"/>
          </w:rPr>
          <w:fldChar w:fldCharType="end"/>
        </w:r>
        <w:r w:rsidRPr="00284272">
          <w:rPr>
            <w:rFonts w:cs="Arial"/>
            <w:sz w:val="16"/>
            <w:szCs w:val="16"/>
          </w:rPr>
          <w:tab/>
        </w:r>
        <w:r w:rsidRPr="00284272">
          <w:rPr>
            <w:rFonts w:eastAsia="Arial" w:cs="Arial"/>
            <w:sz w:val="16"/>
            <w:szCs w:val="16"/>
          </w:rPr>
          <w:t xml:space="preserve"> </w:t>
        </w:r>
        <w:r>
          <w:rPr>
            <w:sz w:val="16"/>
            <w:szCs w:val="16"/>
          </w:rPr>
          <w:t xml:space="preserve">Part 2b – </w:t>
        </w:r>
        <w:proofErr w:type="spellStart"/>
        <w:r>
          <w:rPr>
            <w:sz w:val="16"/>
            <w:szCs w:val="16"/>
          </w:rPr>
          <w:t>Portrayal</w:t>
        </w:r>
        <w:proofErr w:type="spellEnd"/>
        <w:r>
          <w:rPr>
            <w:sz w:val="16"/>
            <w:szCs w:val="16"/>
          </w:rPr>
          <w:t xml:space="preserve"> Register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sz w:val="16"/>
        <w:szCs w:val="16"/>
      </w:rPr>
      <w:id w:val="-362682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A7098F" w14:textId="3281AE08" w:rsidR="00E6524E" w:rsidRPr="00CC52C5" w:rsidRDefault="00E6524E" w:rsidP="00CC188C">
        <w:pPr>
          <w:tabs>
            <w:tab w:val="center" w:pos="4536"/>
            <w:tab w:val="right" w:pos="9027"/>
          </w:tabs>
          <w:rPr>
            <w:rFonts w:cs="Arial"/>
            <w:sz w:val="16"/>
            <w:szCs w:val="16"/>
          </w:rPr>
        </w:pPr>
        <w:r w:rsidRPr="000F3464">
          <w:rPr>
            <w:rFonts w:cs="Arial"/>
            <w:sz w:val="16"/>
            <w:szCs w:val="16"/>
          </w:rPr>
          <w:tab/>
        </w:r>
        <w:r>
          <w:rPr>
            <w:sz w:val="16"/>
            <w:szCs w:val="16"/>
          </w:rPr>
          <w:t xml:space="preserve">Part 2b – </w:t>
        </w:r>
        <w:proofErr w:type="spellStart"/>
        <w:r>
          <w:rPr>
            <w:sz w:val="16"/>
            <w:szCs w:val="16"/>
          </w:rPr>
          <w:t>Portrayal</w:t>
        </w:r>
        <w:proofErr w:type="spellEnd"/>
        <w:r>
          <w:rPr>
            <w:sz w:val="16"/>
            <w:szCs w:val="16"/>
          </w:rPr>
          <w:t xml:space="preserve"> Register</w:t>
        </w:r>
        <w:r w:rsidRPr="00284272">
          <w:rPr>
            <w:rFonts w:cs="Arial"/>
            <w:sz w:val="16"/>
            <w:szCs w:val="16"/>
          </w:rPr>
          <w:tab/>
        </w:r>
        <w:r w:rsidRPr="00284272">
          <w:rPr>
            <w:rFonts w:cs="Arial"/>
            <w:sz w:val="16"/>
            <w:szCs w:val="16"/>
          </w:rPr>
          <w:fldChar w:fldCharType="begin"/>
        </w:r>
        <w:r w:rsidRPr="00284272">
          <w:rPr>
            <w:rFonts w:cs="Arial"/>
            <w:sz w:val="16"/>
            <w:szCs w:val="16"/>
          </w:rPr>
          <w:instrText xml:space="preserve"> PAGE   \* MERGEFORMAT </w:instrText>
        </w:r>
        <w:r w:rsidRPr="00284272">
          <w:rPr>
            <w:rFonts w:cs="Arial"/>
            <w:sz w:val="16"/>
            <w:szCs w:val="16"/>
          </w:rPr>
          <w:fldChar w:fldCharType="separate"/>
        </w:r>
        <w:r w:rsidR="00E04F44">
          <w:rPr>
            <w:rFonts w:cs="Arial"/>
            <w:noProof/>
            <w:sz w:val="16"/>
            <w:szCs w:val="16"/>
          </w:rPr>
          <w:t>3</w:t>
        </w:r>
        <w:r w:rsidRPr="00284272">
          <w:rPr>
            <w:rFonts w:cs="Arial"/>
            <w:noProof/>
            <w:sz w:val="16"/>
            <w:szCs w:val="16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sz w:val="16"/>
        <w:szCs w:val="16"/>
      </w:rPr>
      <w:id w:val="-690065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74F212" w14:textId="77777777" w:rsidR="00E6524E" w:rsidRPr="00CC52C5" w:rsidRDefault="00E6524E" w:rsidP="00CC52C5">
        <w:pPr>
          <w:tabs>
            <w:tab w:val="center" w:pos="6946"/>
            <w:tab w:val="right" w:pos="13892"/>
          </w:tabs>
          <w:rPr>
            <w:rFonts w:cs="Arial"/>
            <w:sz w:val="16"/>
            <w:szCs w:val="16"/>
          </w:rPr>
        </w:pPr>
        <w:r w:rsidRPr="00284272">
          <w:rPr>
            <w:rFonts w:cs="Arial"/>
            <w:sz w:val="16"/>
            <w:szCs w:val="16"/>
          </w:rPr>
          <w:fldChar w:fldCharType="begin"/>
        </w:r>
        <w:r w:rsidRPr="00284272">
          <w:rPr>
            <w:rFonts w:cs="Arial"/>
            <w:sz w:val="16"/>
            <w:szCs w:val="16"/>
          </w:rPr>
          <w:instrText xml:space="preserve"> PAGE   \* MERGEFORMAT </w:instrText>
        </w:r>
        <w:r w:rsidRPr="00284272">
          <w:rPr>
            <w:rFonts w:cs="Arial"/>
            <w:sz w:val="16"/>
            <w:szCs w:val="16"/>
          </w:rPr>
          <w:fldChar w:fldCharType="separate"/>
        </w:r>
        <w:r w:rsidR="00E04F44">
          <w:rPr>
            <w:rFonts w:cs="Arial"/>
            <w:noProof/>
            <w:sz w:val="16"/>
            <w:szCs w:val="16"/>
          </w:rPr>
          <w:t>16</w:t>
        </w:r>
        <w:r w:rsidRPr="00284272">
          <w:rPr>
            <w:rFonts w:cs="Arial"/>
            <w:noProof/>
            <w:sz w:val="16"/>
            <w:szCs w:val="16"/>
          </w:rPr>
          <w:fldChar w:fldCharType="end"/>
        </w:r>
        <w:r w:rsidRPr="00284272">
          <w:rPr>
            <w:rFonts w:cs="Arial"/>
            <w:sz w:val="16"/>
            <w:szCs w:val="16"/>
          </w:rPr>
          <w:tab/>
        </w:r>
        <w:r w:rsidRPr="00284272">
          <w:rPr>
            <w:rFonts w:eastAsia="Arial" w:cs="Arial"/>
            <w:sz w:val="16"/>
            <w:szCs w:val="16"/>
          </w:rPr>
          <w:t xml:space="preserve"> </w:t>
        </w:r>
        <w:r>
          <w:rPr>
            <w:sz w:val="16"/>
            <w:szCs w:val="16"/>
          </w:rPr>
          <w:t xml:space="preserve">Part 2b – </w:t>
        </w:r>
        <w:proofErr w:type="spellStart"/>
        <w:r>
          <w:rPr>
            <w:sz w:val="16"/>
            <w:szCs w:val="16"/>
          </w:rPr>
          <w:t>Portrayal</w:t>
        </w:r>
        <w:proofErr w:type="spellEnd"/>
        <w:r>
          <w:rPr>
            <w:sz w:val="16"/>
            <w:szCs w:val="16"/>
          </w:rPr>
          <w:t xml:space="preserve"> Register</w:t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77B16" w14:textId="73402E16" w:rsidR="00E6524E" w:rsidRPr="00CC52C5" w:rsidRDefault="00E6524E" w:rsidP="00CC52C5">
    <w:pPr>
      <w:tabs>
        <w:tab w:val="center" w:pos="6946"/>
        <w:tab w:val="right" w:pos="13892"/>
      </w:tabs>
    </w:pPr>
    <w:r>
      <w:tab/>
    </w:r>
    <w:r>
      <w:rPr>
        <w:sz w:val="16"/>
        <w:szCs w:val="16"/>
      </w:rPr>
      <w:t xml:space="preserve">Part 2b – </w:t>
    </w:r>
    <w:proofErr w:type="spellStart"/>
    <w:r>
      <w:rPr>
        <w:sz w:val="16"/>
        <w:szCs w:val="16"/>
      </w:rPr>
      <w:t>Portrayal</w:t>
    </w:r>
    <w:proofErr w:type="spellEnd"/>
    <w:r>
      <w:rPr>
        <w:sz w:val="16"/>
        <w:szCs w:val="16"/>
      </w:rPr>
      <w:t xml:space="preserve"> Register</w:t>
    </w:r>
    <w:r>
      <w:rPr>
        <w:rFonts w:eastAsia="Arial" w:cs="Arial"/>
        <w:sz w:val="16"/>
        <w:szCs w:val="16"/>
      </w:rPr>
      <w:tab/>
    </w:r>
    <w:r>
      <w:rPr>
        <w:rFonts w:eastAsia="Arial" w:cs="Arial"/>
        <w:sz w:val="16"/>
        <w:szCs w:val="16"/>
      </w:rPr>
      <w:fldChar w:fldCharType="begin"/>
    </w:r>
    <w:r>
      <w:rPr>
        <w:rFonts w:eastAsia="Arial" w:cs="Arial"/>
        <w:sz w:val="16"/>
        <w:szCs w:val="16"/>
      </w:rPr>
      <w:instrText>PAGE</w:instrText>
    </w:r>
    <w:r>
      <w:rPr>
        <w:rFonts w:eastAsia="Arial" w:cs="Arial"/>
        <w:sz w:val="16"/>
        <w:szCs w:val="16"/>
      </w:rPr>
      <w:fldChar w:fldCharType="separate"/>
    </w:r>
    <w:r w:rsidR="00E04F44">
      <w:rPr>
        <w:rFonts w:eastAsia="Arial" w:cs="Arial"/>
        <w:noProof/>
        <w:sz w:val="16"/>
        <w:szCs w:val="16"/>
      </w:rPr>
      <w:t>17</w:t>
    </w:r>
    <w:r>
      <w:rPr>
        <w:rFonts w:eastAsia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ED7CE" w14:textId="77777777" w:rsidR="003C0763" w:rsidRDefault="003C0763" w:rsidP="00405D76">
      <w:r>
        <w:separator/>
      </w:r>
    </w:p>
  </w:footnote>
  <w:footnote w:type="continuationSeparator" w:id="0">
    <w:p w14:paraId="346CD991" w14:textId="77777777" w:rsidR="003C0763" w:rsidRDefault="003C0763" w:rsidP="00405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EDEE" w14:textId="29E5937A" w:rsidR="00E6524E" w:rsidRPr="00296E5F" w:rsidRDefault="00E6524E" w:rsidP="00E6524E">
    <w:pPr>
      <w:pStyle w:val="Header"/>
      <w:tabs>
        <w:tab w:val="clear" w:pos="4320"/>
        <w:tab w:val="clear" w:pos="8640"/>
        <w:tab w:val="center" w:pos="4536"/>
        <w:tab w:val="right" w:pos="9027"/>
      </w:tabs>
    </w:pPr>
    <w:r w:rsidRPr="000111CB">
      <w:rPr>
        <w:sz w:val="16"/>
        <w:szCs w:val="16"/>
      </w:rPr>
      <w:t xml:space="preserve">S-100 Edition </w:t>
    </w:r>
    <w:r>
      <w:rPr>
        <w:sz w:val="16"/>
        <w:szCs w:val="16"/>
      </w:rPr>
      <w:t>5</w:t>
    </w:r>
    <w:r w:rsidRPr="000111CB">
      <w:rPr>
        <w:sz w:val="16"/>
        <w:szCs w:val="16"/>
      </w:rPr>
      <w:t>.</w:t>
    </w:r>
    <w:r w:rsidR="00F07921">
      <w:rPr>
        <w:sz w:val="16"/>
        <w:szCs w:val="16"/>
      </w:rPr>
      <w:t>2</w:t>
    </w:r>
    <w:r w:rsidRPr="000111CB">
      <w:rPr>
        <w:sz w:val="16"/>
        <w:szCs w:val="16"/>
      </w:rPr>
      <w:t>.0</w:t>
    </w:r>
    <w:r w:rsidRPr="000111CB"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F07921">
      <w:rPr>
        <w:sz w:val="16"/>
        <w:szCs w:val="16"/>
      </w:rPr>
      <w:t>June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C93D" w14:textId="7970974D" w:rsidR="00E6524E" w:rsidRPr="00AB01DE" w:rsidRDefault="00E6524E" w:rsidP="00E6524E">
    <w:pPr>
      <w:pStyle w:val="Header"/>
      <w:tabs>
        <w:tab w:val="clear" w:pos="4320"/>
        <w:tab w:val="clear" w:pos="8640"/>
        <w:tab w:val="center" w:pos="4536"/>
        <w:tab w:val="right" w:pos="9027"/>
      </w:tabs>
      <w:rPr>
        <w:rStyle w:val="PageNumber"/>
        <w:szCs w:val="28"/>
      </w:rPr>
    </w:pPr>
    <w:r w:rsidRPr="00AB01DE">
      <w:rPr>
        <w:sz w:val="16"/>
        <w:szCs w:val="16"/>
      </w:rPr>
      <w:t xml:space="preserve">S-100 Edition </w:t>
    </w:r>
    <w:r>
      <w:rPr>
        <w:sz w:val="16"/>
        <w:szCs w:val="16"/>
      </w:rPr>
      <w:t>5</w:t>
    </w:r>
    <w:r w:rsidRPr="00AB01DE">
      <w:rPr>
        <w:sz w:val="16"/>
        <w:szCs w:val="16"/>
      </w:rPr>
      <w:t>.</w:t>
    </w:r>
    <w:r w:rsidR="00F07921">
      <w:rPr>
        <w:sz w:val="16"/>
        <w:szCs w:val="16"/>
      </w:rPr>
      <w:t>2</w:t>
    </w:r>
    <w:r w:rsidRPr="00AB01DE">
      <w:rPr>
        <w:sz w:val="16"/>
        <w:szCs w:val="16"/>
      </w:rPr>
      <w:t>.0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F07921">
      <w:rPr>
        <w:sz w:val="16"/>
        <w:szCs w:val="16"/>
      </w:rPr>
      <w:t>June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6A22" w14:textId="2AF4FD39" w:rsidR="00E6524E" w:rsidRDefault="00E6524E" w:rsidP="00E6524E">
    <w:pPr>
      <w:pStyle w:val="Header"/>
      <w:tabs>
        <w:tab w:val="clear" w:pos="4320"/>
        <w:tab w:val="clear" w:pos="8640"/>
        <w:tab w:val="center" w:pos="4536"/>
        <w:tab w:val="right" w:pos="9027"/>
      </w:tabs>
    </w:pPr>
    <w:r w:rsidRPr="000111CB">
      <w:rPr>
        <w:sz w:val="16"/>
        <w:szCs w:val="16"/>
      </w:rPr>
      <w:t xml:space="preserve">S-100 Edition </w:t>
    </w:r>
    <w:r>
      <w:rPr>
        <w:sz w:val="16"/>
        <w:szCs w:val="16"/>
      </w:rPr>
      <w:t>5</w:t>
    </w:r>
    <w:r w:rsidRPr="000111CB">
      <w:rPr>
        <w:sz w:val="16"/>
        <w:szCs w:val="16"/>
      </w:rPr>
      <w:t>.</w:t>
    </w:r>
    <w:r w:rsidR="00F07921">
      <w:rPr>
        <w:sz w:val="16"/>
        <w:szCs w:val="16"/>
      </w:rPr>
      <w:t>2</w:t>
    </w:r>
    <w:r w:rsidRPr="000111CB">
      <w:rPr>
        <w:sz w:val="16"/>
        <w:szCs w:val="16"/>
      </w:rPr>
      <w:t>.0</w:t>
    </w:r>
    <w:r w:rsidRPr="000111CB"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F07921">
      <w:rPr>
        <w:sz w:val="16"/>
        <w:szCs w:val="16"/>
      </w:rPr>
      <w:t>June 2024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FBA2" w14:textId="60C6F1B8" w:rsidR="00E6524E" w:rsidRPr="000111CB" w:rsidRDefault="00E6524E" w:rsidP="00E6524E">
    <w:pPr>
      <w:pStyle w:val="Header"/>
      <w:tabs>
        <w:tab w:val="clear" w:pos="4320"/>
        <w:tab w:val="clear" w:pos="8640"/>
        <w:tab w:val="center" w:pos="4536"/>
        <w:tab w:val="right" w:pos="9027"/>
      </w:tabs>
      <w:jc w:val="left"/>
      <w:rPr>
        <w:rStyle w:val="PageNumber"/>
        <w:szCs w:val="28"/>
      </w:rPr>
    </w:pPr>
    <w:r w:rsidRPr="000111CB">
      <w:rPr>
        <w:sz w:val="16"/>
        <w:szCs w:val="16"/>
      </w:rPr>
      <w:t xml:space="preserve">S-100 Edition </w:t>
    </w:r>
    <w:r>
      <w:rPr>
        <w:sz w:val="16"/>
        <w:szCs w:val="16"/>
      </w:rPr>
      <w:t>5</w:t>
    </w:r>
    <w:r w:rsidRPr="000111CB">
      <w:rPr>
        <w:sz w:val="16"/>
        <w:szCs w:val="16"/>
      </w:rPr>
      <w:t>.</w:t>
    </w:r>
    <w:r w:rsidR="00F07921">
      <w:rPr>
        <w:sz w:val="16"/>
        <w:szCs w:val="16"/>
      </w:rPr>
      <w:t>2</w:t>
    </w:r>
    <w:r w:rsidRPr="000111CB">
      <w:rPr>
        <w:sz w:val="16"/>
        <w:szCs w:val="16"/>
      </w:rPr>
      <w:t>.0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F07921">
      <w:rPr>
        <w:sz w:val="16"/>
        <w:szCs w:val="16"/>
      </w:rPr>
      <w:t>June 2024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9A83" w14:textId="6B8EB95F" w:rsidR="00E6524E" w:rsidRPr="00296E5F" w:rsidRDefault="00E6524E" w:rsidP="00CC188C">
    <w:pPr>
      <w:pStyle w:val="Header"/>
      <w:tabs>
        <w:tab w:val="clear" w:pos="4320"/>
        <w:tab w:val="clear" w:pos="8640"/>
        <w:tab w:val="center" w:pos="6946"/>
        <w:tab w:val="right" w:pos="13892"/>
      </w:tabs>
    </w:pPr>
    <w:r w:rsidRPr="00C65C06">
      <w:rPr>
        <w:sz w:val="16"/>
        <w:szCs w:val="16"/>
      </w:rPr>
      <w:t xml:space="preserve">S-100 Edition </w:t>
    </w:r>
    <w:r>
      <w:rPr>
        <w:sz w:val="16"/>
        <w:szCs w:val="16"/>
      </w:rPr>
      <w:t>5</w:t>
    </w:r>
    <w:r w:rsidRPr="00C65C06">
      <w:rPr>
        <w:sz w:val="16"/>
        <w:szCs w:val="16"/>
      </w:rPr>
      <w:t>.</w:t>
    </w:r>
    <w:r w:rsidR="00F07921">
      <w:rPr>
        <w:sz w:val="16"/>
        <w:szCs w:val="16"/>
      </w:rPr>
      <w:t>2</w:t>
    </w:r>
    <w:r w:rsidRPr="00C65C06">
      <w:rPr>
        <w:sz w:val="16"/>
        <w:szCs w:val="16"/>
      </w:rPr>
      <w:t>.0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F07921">
      <w:rPr>
        <w:sz w:val="16"/>
        <w:szCs w:val="16"/>
      </w:rPr>
      <w:t>June 2024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C42" w14:textId="25724D81" w:rsidR="00E6524E" w:rsidRPr="00412FDA" w:rsidRDefault="00E6524E" w:rsidP="00CC52C5">
    <w:pPr>
      <w:pStyle w:val="Header"/>
      <w:tabs>
        <w:tab w:val="clear" w:pos="4320"/>
        <w:tab w:val="clear" w:pos="8640"/>
        <w:tab w:val="center" w:pos="6946"/>
        <w:tab w:val="right" w:pos="13892"/>
      </w:tabs>
      <w:jc w:val="left"/>
      <w:rPr>
        <w:rStyle w:val="PageNumber"/>
        <w:szCs w:val="28"/>
      </w:rPr>
    </w:pPr>
    <w:r w:rsidRPr="00412FDA">
      <w:rPr>
        <w:sz w:val="16"/>
        <w:szCs w:val="16"/>
      </w:rPr>
      <w:t xml:space="preserve">S-100 Edition </w:t>
    </w:r>
    <w:r>
      <w:rPr>
        <w:sz w:val="16"/>
        <w:szCs w:val="16"/>
      </w:rPr>
      <w:t>5</w:t>
    </w:r>
    <w:r w:rsidRPr="00412FDA">
      <w:rPr>
        <w:sz w:val="16"/>
        <w:szCs w:val="16"/>
      </w:rPr>
      <w:t>.</w:t>
    </w:r>
    <w:r w:rsidR="00F07921">
      <w:rPr>
        <w:sz w:val="16"/>
        <w:szCs w:val="16"/>
      </w:rPr>
      <w:t>2</w:t>
    </w:r>
    <w:r w:rsidRPr="00412FDA">
      <w:rPr>
        <w:sz w:val="16"/>
        <w:szCs w:val="16"/>
      </w:rPr>
      <w:t>.0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F07921">
      <w:rPr>
        <w:sz w:val="16"/>
        <w:szCs w:val="16"/>
      </w:rPr>
      <w:t>June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3F"/>
    <w:multiLevelType w:val="multilevel"/>
    <w:tmpl w:val="17BE1B4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00000040"/>
    <w:multiLevelType w:val="multilevel"/>
    <w:tmpl w:val="000000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41"/>
    <w:multiLevelType w:val="multilevel"/>
    <w:tmpl w:val="0000004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42"/>
    <w:multiLevelType w:val="multilevel"/>
    <w:tmpl w:val="438CB5F4"/>
    <w:lvl w:ilvl="0">
      <w:start w:val="1"/>
      <w:numFmt w:val="decimal"/>
      <w:pStyle w:val="Appendix"/>
      <w:lvlText w:val="A.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43"/>
    <w:multiLevelType w:val="multilevel"/>
    <w:tmpl w:val="0000004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5B"/>
    <w:multiLevelType w:val="multilevel"/>
    <w:tmpl w:val="D5E8A848"/>
    <w:lvl w:ilvl="0">
      <w:start w:val="1"/>
      <w:numFmt w:val="decimal"/>
      <w:lvlText w:val="0-%1         "/>
      <w:lvlJc w:val="left"/>
      <w:pPr>
        <w:tabs>
          <w:tab w:val="num" w:pos="0"/>
        </w:tabs>
        <w:ind w:left="0" w:firstLine="0"/>
      </w:pPr>
      <w:rPr>
        <w:rFonts w:ascii="Arial" w:eastAsia="MS Mincho" w:hAnsi="Arial" w:hint="default"/>
        <w:lang w:val="de-DE" w:eastAsia="ar-SA" w:bidi="ar-SA"/>
      </w:rPr>
    </w:lvl>
    <w:lvl w:ilvl="1">
      <w:start w:val="1"/>
      <w:numFmt w:val="decimal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  <w:lang w:val="en-US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  <w:lang w:val="en-US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7" w15:restartNumberingAfterBreak="0">
    <w:nsid w:val="0000005C"/>
    <w:multiLevelType w:val="multilevel"/>
    <w:tmpl w:val="0000005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61"/>
    <w:multiLevelType w:val="multilevel"/>
    <w:tmpl w:val="0000006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9B"/>
    <w:multiLevelType w:val="multilevel"/>
    <w:tmpl w:val="0000009B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93333B"/>
    <w:multiLevelType w:val="multilevel"/>
    <w:tmpl w:val="253496A2"/>
    <w:lvl w:ilvl="0">
      <w:start w:val="1"/>
      <w:numFmt w:val="lowerLetter"/>
      <w:lvlText w:val="2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12-%1.%2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2">
      <w:start w:val="1"/>
      <w:numFmt w:val="decimal"/>
      <w:lvlText w:val="12-%1.%2.%3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3">
      <w:start w:val="1"/>
      <w:numFmt w:val="decimal"/>
      <w:lvlText w:val="12-%1.%2.%3.%4"/>
      <w:lvlJc w:val="left"/>
      <w:pPr>
        <w:tabs>
          <w:tab w:val="num" w:pos="964"/>
        </w:tabs>
        <w:ind w:left="964" w:hanging="964"/>
      </w:pPr>
      <w:rPr>
        <w:rFonts w:hint="default"/>
        <w:b/>
        <w:i w:val="0"/>
      </w:rPr>
    </w:lvl>
    <w:lvl w:ilvl="4">
      <w:start w:val="1"/>
      <w:numFmt w:val="decimal"/>
      <w:lvlText w:val="11-%1.%2.%3.%4.%5"/>
      <w:lvlJc w:val="left"/>
      <w:pPr>
        <w:tabs>
          <w:tab w:val="num" w:pos="1077"/>
        </w:tabs>
        <w:ind w:left="1077" w:hanging="1077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640"/>
        </w:tabs>
        <w:ind w:left="200" w:firstLine="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640"/>
        </w:tabs>
        <w:ind w:left="20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0"/>
        </w:tabs>
        <w:ind w:left="20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0"/>
        </w:tabs>
        <w:ind w:left="200" w:firstLine="0"/>
      </w:pPr>
      <w:rPr>
        <w:rFonts w:hint="default"/>
      </w:rPr>
    </w:lvl>
  </w:abstractNum>
  <w:abstractNum w:abstractNumId="11" w15:restartNumberingAfterBreak="0">
    <w:nsid w:val="02553255"/>
    <w:multiLevelType w:val="multilevel"/>
    <w:tmpl w:val="A956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01E75AC"/>
    <w:multiLevelType w:val="hybridMultilevel"/>
    <w:tmpl w:val="FC1EAADC"/>
    <w:lvl w:ilvl="0" w:tplc="1D9074A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3121C"/>
    <w:multiLevelType w:val="multilevel"/>
    <w:tmpl w:val="EA7E8C72"/>
    <w:lvl w:ilvl="0">
      <w:start w:val="5"/>
      <w:numFmt w:val="decimal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"/>
      <w:numFmt w:val="decimal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14" w15:restartNumberingAfterBreak="0">
    <w:nsid w:val="1C5D55B8"/>
    <w:multiLevelType w:val="multilevel"/>
    <w:tmpl w:val="16FC1128"/>
    <w:lvl w:ilvl="0">
      <w:start w:val="2"/>
      <w:numFmt w:val="decimal"/>
      <w:lvlText w:val="%1a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12-%1.%2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2">
      <w:start w:val="1"/>
      <w:numFmt w:val="decimal"/>
      <w:lvlText w:val="12-%1.%2.%3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3">
      <w:start w:val="1"/>
      <w:numFmt w:val="decimal"/>
      <w:lvlText w:val="12-%1.%2.%3.%4"/>
      <w:lvlJc w:val="left"/>
      <w:pPr>
        <w:tabs>
          <w:tab w:val="num" w:pos="964"/>
        </w:tabs>
        <w:ind w:left="964" w:hanging="964"/>
      </w:pPr>
      <w:rPr>
        <w:rFonts w:hint="default"/>
        <w:b/>
        <w:i w:val="0"/>
      </w:rPr>
    </w:lvl>
    <w:lvl w:ilvl="4">
      <w:start w:val="1"/>
      <w:numFmt w:val="decimal"/>
      <w:lvlText w:val="11-%1.%2.%3.%4.%5"/>
      <w:lvlJc w:val="left"/>
      <w:pPr>
        <w:tabs>
          <w:tab w:val="num" w:pos="1077"/>
        </w:tabs>
        <w:ind w:left="1077" w:hanging="1077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640"/>
        </w:tabs>
        <w:ind w:left="200" w:firstLine="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640"/>
        </w:tabs>
        <w:ind w:left="20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0"/>
        </w:tabs>
        <w:ind w:left="20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0"/>
        </w:tabs>
        <w:ind w:left="200" w:firstLine="0"/>
      </w:pPr>
      <w:rPr>
        <w:rFonts w:hint="default"/>
      </w:rPr>
    </w:lvl>
  </w:abstractNum>
  <w:abstractNum w:abstractNumId="15" w15:restartNumberingAfterBreak="0">
    <w:nsid w:val="1F9F4C2C"/>
    <w:multiLevelType w:val="hybridMultilevel"/>
    <w:tmpl w:val="F8E89CB2"/>
    <w:lvl w:ilvl="0" w:tplc="04090011">
      <w:start w:val="1"/>
      <w:numFmt w:val="decimal"/>
      <w:pStyle w:val="ListNumb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ListNumber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pStyle w:val="ListNumber4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pStyle w:val="zzLn5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pStyle w:val="zzLn6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BA3216"/>
    <w:multiLevelType w:val="multilevel"/>
    <w:tmpl w:val="0000005B"/>
    <w:lvl w:ilvl="0">
      <w:start w:val="1"/>
      <w:numFmt w:val="decimal"/>
      <w:suff w:val="nothing"/>
      <w:lvlText w:val="0-%1         "/>
      <w:lvlJc w:val="left"/>
      <w:pPr>
        <w:tabs>
          <w:tab w:val="num" w:pos="0"/>
        </w:tabs>
        <w:ind w:left="0" w:firstLine="0"/>
      </w:pPr>
      <w:rPr>
        <w:rFonts w:ascii="Arial" w:eastAsia="MS Mincho" w:hAnsi="Arial"/>
        <w:lang w:val="de-DE" w:eastAsia="ar-SA" w:bidi="ar-SA"/>
      </w:rPr>
    </w:lvl>
    <w:lvl w:ilvl="1">
      <w:start w:val="1"/>
      <w:numFmt w:val="decimal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/>
        <w:b/>
        <w:bCs/>
        <w:iCs/>
        <w:sz w:val="22"/>
        <w:szCs w:val="28"/>
        <w:lang w:val="en-US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/>
        <w:b/>
        <w:bCs/>
        <w:szCs w:val="26"/>
        <w:lang w:val="en-US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</w:lvl>
  </w:abstractNum>
  <w:abstractNum w:abstractNumId="17" w15:restartNumberingAfterBreak="0">
    <w:nsid w:val="2A1C3BB2"/>
    <w:multiLevelType w:val="multilevel"/>
    <w:tmpl w:val="B472F6D2"/>
    <w:lvl w:ilvl="0">
      <w:start w:val="5"/>
      <w:numFmt w:val="decimal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18" w15:restartNumberingAfterBreak="0">
    <w:nsid w:val="2B5F072F"/>
    <w:multiLevelType w:val="multilevel"/>
    <w:tmpl w:val="0000006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33C410D0"/>
    <w:multiLevelType w:val="multilevel"/>
    <w:tmpl w:val="16FC1128"/>
    <w:lvl w:ilvl="0">
      <w:start w:val="2"/>
      <w:numFmt w:val="decimal"/>
      <w:lvlText w:val="%1a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12-%1.%2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2">
      <w:start w:val="1"/>
      <w:numFmt w:val="decimal"/>
      <w:lvlText w:val="12-%1.%2.%3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3">
      <w:start w:val="1"/>
      <w:numFmt w:val="decimal"/>
      <w:lvlText w:val="12-%1.%2.%3.%4"/>
      <w:lvlJc w:val="left"/>
      <w:pPr>
        <w:tabs>
          <w:tab w:val="num" w:pos="964"/>
        </w:tabs>
        <w:ind w:left="964" w:hanging="964"/>
      </w:pPr>
      <w:rPr>
        <w:rFonts w:hint="default"/>
        <w:b/>
        <w:i w:val="0"/>
      </w:rPr>
    </w:lvl>
    <w:lvl w:ilvl="4">
      <w:start w:val="1"/>
      <w:numFmt w:val="decimal"/>
      <w:lvlText w:val="11-%1.%2.%3.%4.%5"/>
      <w:lvlJc w:val="left"/>
      <w:pPr>
        <w:tabs>
          <w:tab w:val="num" w:pos="1077"/>
        </w:tabs>
        <w:ind w:left="1077" w:hanging="1077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640"/>
        </w:tabs>
        <w:ind w:left="200" w:firstLine="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640"/>
        </w:tabs>
        <w:ind w:left="20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0"/>
        </w:tabs>
        <w:ind w:left="20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0"/>
        </w:tabs>
        <w:ind w:left="200" w:firstLine="0"/>
      </w:pPr>
      <w:rPr>
        <w:rFonts w:hint="default"/>
      </w:rPr>
    </w:lvl>
  </w:abstractNum>
  <w:abstractNum w:abstractNumId="20" w15:restartNumberingAfterBreak="0">
    <w:nsid w:val="3B626EE1"/>
    <w:multiLevelType w:val="multilevel"/>
    <w:tmpl w:val="C6FC6D7E"/>
    <w:lvl w:ilvl="0">
      <w:start w:val="2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12-%1.%2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2">
      <w:start w:val="1"/>
      <w:numFmt w:val="decimal"/>
      <w:lvlText w:val="12-%1.%2.%3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3">
      <w:start w:val="1"/>
      <w:numFmt w:val="decimal"/>
      <w:lvlText w:val="12-%1.%2.%3.%4"/>
      <w:lvlJc w:val="left"/>
      <w:pPr>
        <w:tabs>
          <w:tab w:val="num" w:pos="964"/>
        </w:tabs>
        <w:ind w:left="964" w:hanging="964"/>
      </w:pPr>
      <w:rPr>
        <w:rFonts w:hint="default"/>
        <w:b/>
        <w:i w:val="0"/>
      </w:rPr>
    </w:lvl>
    <w:lvl w:ilvl="4">
      <w:start w:val="1"/>
      <w:numFmt w:val="decimal"/>
      <w:lvlText w:val="11-%1.%2.%3.%4.%5"/>
      <w:lvlJc w:val="left"/>
      <w:pPr>
        <w:tabs>
          <w:tab w:val="num" w:pos="1077"/>
        </w:tabs>
        <w:ind w:left="1077" w:hanging="1077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640"/>
        </w:tabs>
        <w:ind w:left="200" w:firstLine="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640"/>
        </w:tabs>
        <w:ind w:left="20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0"/>
        </w:tabs>
        <w:ind w:left="20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0"/>
        </w:tabs>
        <w:ind w:left="200" w:firstLine="0"/>
      </w:pPr>
      <w:rPr>
        <w:rFonts w:hint="default"/>
      </w:rPr>
    </w:lvl>
  </w:abstractNum>
  <w:abstractNum w:abstractNumId="21" w15:restartNumberingAfterBreak="0">
    <w:nsid w:val="407053ED"/>
    <w:multiLevelType w:val="multilevel"/>
    <w:tmpl w:val="0000005B"/>
    <w:lvl w:ilvl="0">
      <w:start w:val="1"/>
      <w:numFmt w:val="decimal"/>
      <w:suff w:val="nothing"/>
      <w:lvlText w:val="0-%1         "/>
      <w:lvlJc w:val="left"/>
      <w:pPr>
        <w:tabs>
          <w:tab w:val="num" w:pos="0"/>
        </w:tabs>
        <w:ind w:left="0" w:firstLine="0"/>
      </w:pPr>
      <w:rPr>
        <w:rFonts w:ascii="Arial" w:eastAsia="MS Mincho" w:hAnsi="Arial"/>
        <w:lang w:val="de-DE" w:eastAsia="ar-SA" w:bidi="ar-SA"/>
      </w:rPr>
    </w:lvl>
    <w:lvl w:ilvl="1">
      <w:start w:val="1"/>
      <w:numFmt w:val="decimal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/>
        <w:b/>
        <w:bCs/>
        <w:iCs/>
        <w:sz w:val="22"/>
        <w:szCs w:val="28"/>
        <w:lang w:val="en-US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/>
        <w:b/>
        <w:bCs/>
        <w:szCs w:val="26"/>
        <w:lang w:val="en-US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</w:lvl>
  </w:abstractNum>
  <w:abstractNum w:abstractNumId="22" w15:restartNumberingAfterBreak="0">
    <w:nsid w:val="41EE0ED6"/>
    <w:multiLevelType w:val="multilevel"/>
    <w:tmpl w:val="9DDA2F68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12-%1.%2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2">
      <w:start w:val="1"/>
      <w:numFmt w:val="decimal"/>
      <w:lvlText w:val="12-%1.%2.%3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3">
      <w:start w:val="1"/>
      <w:numFmt w:val="decimal"/>
      <w:lvlText w:val="12-%1.%2.%3.%4"/>
      <w:lvlJc w:val="left"/>
      <w:pPr>
        <w:tabs>
          <w:tab w:val="num" w:pos="964"/>
        </w:tabs>
        <w:ind w:left="964" w:hanging="964"/>
      </w:pPr>
      <w:rPr>
        <w:rFonts w:hint="default"/>
        <w:b/>
        <w:i w:val="0"/>
      </w:rPr>
    </w:lvl>
    <w:lvl w:ilvl="4">
      <w:start w:val="1"/>
      <w:numFmt w:val="decimal"/>
      <w:lvlText w:val="11-%1.%2.%3.%4.%5"/>
      <w:lvlJc w:val="left"/>
      <w:pPr>
        <w:tabs>
          <w:tab w:val="num" w:pos="1077"/>
        </w:tabs>
        <w:ind w:left="1077" w:hanging="1077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640"/>
        </w:tabs>
        <w:ind w:left="200" w:firstLine="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640"/>
        </w:tabs>
        <w:ind w:left="20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0"/>
        </w:tabs>
        <w:ind w:left="20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0"/>
        </w:tabs>
        <w:ind w:left="200" w:firstLine="0"/>
      </w:pPr>
      <w:rPr>
        <w:rFonts w:hint="default"/>
      </w:rPr>
    </w:lvl>
  </w:abstractNum>
  <w:abstractNum w:abstractNumId="23" w15:restartNumberingAfterBreak="0">
    <w:nsid w:val="45662945"/>
    <w:multiLevelType w:val="multilevel"/>
    <w:tmpl w:val="18F4B1F8"/>
    <w:lvl w:ilvl="0">
      <w:start w:val="4"/>
      <w:numFmt w:val="decimal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24" w15:restartNumberingAfterBreak="0">
    <w:nsid w:val="4AD17C91"/>
    <w:multiLevelType w:val="hybridMultilevel"/>
    <w:tmpl w:val="3BFA3D50"/>
    <w:lvl w:ilvl="0" w:tplc="CB38A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6695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041F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92A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62B9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A4F9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7693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5AD7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920A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FF1835"/>
    <w:multiLevelType w:val="multilevel"/>
    <w:tmpl w:val="0000005B"/>
    <w:lvl w:ilvl="0">
      <w:start w:val="1"/>
      <w:numFmt w:val="decimal"/>
      <w:suff w:val="nothing"/>
      <w:lvlText w:val="0-%1         "/>
      <w:lvlJc w:val="left"/>
      <w:pPr>
        <w:tabs>
          <w:tab w:val="num" w:pos="0"/>
        </w:tabs>
        <w:ind w:left="0" w:firstLine="0"/>
      </w:pPr>
      <w:rPr>
        <w:rFonts w:ascii="Arial" w:eastAsia="MS Mincho" w:hAnsi="Arial"/>
        <w:lang w:val="de-DE" w:eastAsia="ar-SA" w:bidi="ar-SA"/>
      </w:rPr>
    </w:lvl>
    <w:lvl w:ilvl="1">
      <w:start w:val="1"/>
      <w:numFmt w:val="decimal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/>
        <w:b/>
        <w:bCs/>
        <w:iCs/>
        <w:sz w:val="22"/>
        <w:szCs w:val="28"/>
        <w:lang w:val="en-US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/>
        <w:b/>
        <w:bCs/>
        <w:szCs w:val="26"/>
        <w:lang w:val="en-US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</w:lvl>
  </w:abstractNum>
  <w:abstractNum w:abstractNumId="26" w15:restartNumberingAfterBreak="0">
    <w:nsid w:val="5A843D8F"/>
    <w:multiLevelType w:val="hybridMultilevel"/>
    <w:tmpl w:val="A956CC90"/>
    <w:lvl w:ilvl="0" w:tplc="ECDE80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EA7C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E06C8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C486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FA54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7E56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C1A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8E9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604D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E71FC7"/>
    <w:multiLevelType w:val="multilevel"/>
    <w:tmpl w:val="18F4B1F8"/>
    <w:lvl w:ilvl="0">
      <w:start w:val="4"/>
      <w:numFmt w:val="decimal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28" w15:restartNumberingAfterBreak="0">
    <w:nsid w:val="70F66CA8"/>
    <w:multiLevelType w:val="multilevel"/>
    <w:tmpl w:val="E5F4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8F4111"/>
    <w:multiLevelType w:val="multilevel"/>
    <w:tmpl w:val="224C4464"/>
    <w:lvl w:ilvl="0">
      <w:start w:val="1"/>
      <w:numFmt w:val="decimal"/>
      <w:pStyle w:val="Heading1"/>
      <w:lvlText w:val="2b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2b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2b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2b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2b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72FE3FDD"/>
    <w:multiLevelType w:val="multilevel"/>
    <w:tmpl w:val="59244F5E"/>
    <w:lvl w:ilvl="0">
      <w:start w:val="4"/>
      <w:numFmt w:val="decimal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31" w15:restartNumberingAfterBreak="0">
    <w:nsid w:val="79812CC5"/>
    <w:multiLevelType w:val="multilevel"/>
    <w:tmpl w:val="9DDA2F68"/>
    <w:lvl w:ilvl="0">
      <w:start w:val="1"/>
      <w:numFmt w:val="lowerLetter"/>
      <w:pStyle w:val="Heading9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12-2"/>
      <w:lvlText w:val="12-%1.%2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2">
      <w:start w:val="1"/>
      <w:numFmt w:val="decimal"/>
      <w:pStyle w:val="Heading12-3"/>
      <w:lvlText w:val="12-%1.%2.%3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3">
      <w:start w:val="1"/>
      <w:numFmt w:val="decimal"/>
      <w:pStyle w:val="Heading12-4"/>
      <w:lvlText w:val="12-%1.%2.%3.%4"/>
      <w:lvlJc w:val="left"/>
      <w:pPr>
        <w:tabs>
          <w:tab w:val="num" w:pos="964"/>
        </w:tabs>
        <w:ind w:left="964" w:hanging="964"/>
      </w:pPr>
      <w:rPr>
        <w:rFonts w:hint="default"/>
        <w:b/>
        <w:i w:val="0"/>
      </w:rPr>
    </w:lvl>
    <w:lvl w:ilvl="4">
      <w:start w:val="1"/>
      <w:numFmt w:val="decimal"/>
      <w:lvlText w:val="11-%1.%2.%3.%4.%5"/>
      <w:lvlJc w:val="left"/>
      <w:pPr>
        <w:tabs>
          <w:tab w:val="num" w:pos="1077"/>
        </w:tabs>
        <w:ind w:left="1077" w:hanging="1077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640"/>
        </w:tabs>
        <w:ind w:left="200" w:firstLine="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640"/>
        </w:tabs>
        <w:ind w:left="20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0"/>
        </w:tabs>
        <w:ind w:left="20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0"/>
        </w:tabs>
        <w:ind w:left="200" w:firstLine="0"/>
      </w:pPr>
      <w:rPr>
        <w:rFonts w:hint="default"/>
      </w:rPr>
    </w:lvl>
  </w:abstractNum>
  <w:abstractNum w:abstractNumId="32" w15:restartNumberingAfterBreak="0">
    <w:nsid w:val="7A3E6D20"/>
    <w:multiLevelType w:val="multilevel"/>
    <w:tmpl w:val="18F4B1F8"/>
    <w:lvl w:ilvl="0">
      <w:start w:val="4"/>
      <w:numFmt w:val="decimal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33" w15:restartNumberingAfterBreak="0">
    <w:nsid w:val="7DA61E1C"/>
    <w:multiLevelType w:val="hybridMultilevel"/>
    <w:tmpl w:val="8018A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795508">
    <w:abstractNumId w:val="0"/>
  </w:num>
  <w:num w:numId="2" w16cid:durableId="1562642090">
    <w:abstractNumId w:val="6"/>
  </w:num>
  <w:num w:numId="3" w16cid:durableId="1047528300">
    <w:abstractNumId w:val="7"/>
  </w:num>
  <w:num w:numId="4" w16cid:durableId="179976385">
    <w:abstractNumId w:val="9"/>
  </w:num>
  <w:num w:numId="5" w16cid:durableId="390005197">
    <w:abstractNumId w:val="25"/>
  </w:num>
  <w:num w:numId="6" w16cid:durableId="978268747">
    <w:abstractNumId w:val="26"/>
  </w:num>
  <w:num w:numId="7" w16cid:durableId="1104156336">
    <w:abstractNumId w:val="11"/>
  </w:num>
  <w:num w:numId="8" w16cid:durableId="182674396">
    <w:abstractNumId w:val="21"/>
  </w:num>
  <w:num w:numId="9" w16cid:durableId="602348078">
    <w:abstractNumId w:val="27"/>
  </w:num>
  <w:num w:numId="10" w16cid:durableId="609623966">
    <w:abstractNumId w:val="13"/>
  </w:num>
  <w:num w:numId="11" w16cid:durableId="1285304427">
    <w:abstractNumId w:val="30"/>
  </w:num>
  <w:num w:numId="12" w16cid:durableId="462385888">
    <w:abstractNumId w:val="32"/>
  </w:num>
  <w:num w:numId="13" w16cid:durableId="1750612652">
    <w:abstractNumId w:val="17"/>
  </w:num>
  <w:num w:numId="14" w16cid:durableId="942540275">
    <w:abstractNumId w:val="23"/>
  </w:num>
  <w:num w:numId="15" w16cid:durableId="1747803167">
    <w:abstractNumId w:val="16"/>
  </w:num>
  <w:num w:numId="16" w16cid:durableId="1298877992">
    <w:abstractNumId w:val="1"/>
  </w:num>
  <w:num w:numId="17" w16cid:durableId="876744157">
    <w:abstractNumId w:val="2"/>
  </w:num>
  <w:num w:numId="18" w16cid:durableId="1465931125">
    <w:abstractNumId w:val="3"/>
  </w:num>
  <w:num w:numId="19" w16cid:durableId="686760825">
    <w:abstractNumId w:val="4"/>
  </w:num>
  <w:num w:numId="20" w16cid:durableId="576786440">
    <w:abstractNumId w:val="5"/>
  </w:num>
  <w:num w:numId="21" w16cid:durableId="1142693539">
    <w:abstractNumId w:val="8"/>
  </w:num>
  <w:num w:numId="22" w16cid:durableId="81225683">
    <w:abstractNumId w:val="24"/>
  </w:num>
  <w:num w:numId="23" w16cid:durableId="1225680902">
    <w:abstractNumId w:val="29"/>
  </w:num>
  <w:num w:numId="24" w16cid:durableId="900746549">
    <w:abstractNumId w:val="28"/>
  </w:num>
  <w:num w:numId="25" w16cid:durableId="1950821210">
    <w:abstractNumId w:val="18"/>
  </w:num>
  <w:num w:numId="26" w16cid:durableId="848562847">
    <w:abstractNumId w:val="31"/>
  </w:num>
  <w:num w:numId="27" w16cid:durableId="406273076">
    <w:abstractNumId w:val="20"/>
  </w:num>
  <w:num w:numId="28" w16cid:durableId="1483160787">
    <w:abstractNumId w:val="19"/>
  </w:num>
  <w:num w:numId="29" w16cid:durableId="228003036">
    <w:abstractNumId w:val="14"/>
  </w:num>
  <w:num w:numId="30" w16cid:durableId="806050814">
    <w:abstractNumId w:val="10"/>
  </w:num>
  <w:num w:numId="31" w16cid:durableId="1278485719">
    <w:abstractNumId w:val="22"/>
  </w:num>
  <w:num w:numId="32" w16cid:durableId="636181049">
    <w:abstractNumId w:val="15"/>
  </w:num>
  <w:num w:numId="33" w16cid:durableId="13650255">
    <w:abstractNumId w:val="12"/>
  </w:num>
  <w:num w:numId="34" w16cid:durableId="139319454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ff Wootton">
    <w15:presenceInfo w15:providerId="AD" w15:userId="S::jeff.wootton@iho.int::318a286f-369b-4f9e-8e35-53a0361ef8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0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EC2"/>
    <w:rsid w:val="000002E1"/>
    <w:rsid w:val="000051F7"/>
    <w:rsid w:val="00007551"/>
    <w:rsid w:val="00010714"/>
    <w:rsid w:val="000111CB"/>
    <w:rsid w:val="00013DD8"/>
    <w:rsid w:val="0001766E"/>
    <w:rsid w:val="00032F6E"/>
    <w:rsid w:val="00064D5D"/>
    <w:rsid w:val="00075444"/>
    <w:rsid w:val="00082131"/>
    <w:rsid w:val="00087E5C"/>
    <w:rsid w:val="00093CD6"/>
    <w:rsid w:val="000B7C27"/>
    <w:rsid w:val="000C0D76"/>
    <w:rsid w:val="000C0D8E"/>
    <w:rsid w:val="000C1811"/>
    <w:rsid w:val="000C1BB3"/>
    <w:rsid w:val="000D06A4"/>
    <w:rsid w:val="000E38E5"/>
    <w:rsid w:val="001007AA"/>
    <w:rsid w:val="00114320"/>
    <w:rsid w:val="00124A16"/>
    <w:rsid w:val="001260DC"/>
    <w:rsid w:val="0013515F"/>
    <w:rsid w:val="001361F0"/>
    <w:rsid w:val="00136C0A"/>
    <w:rsid w:val="00145625"/>
    <w:rsid w:val="00146D9E"/>
    <w:rsid w:val="00153F83"/>
    <w:rsid w:val="00156B50"/>
    <w:rsid w:val="00160C9D"/>
    <w:rsid w:val="00173D10"/>
    <w:rsid w:val="00184B01"/>
    <w:rsid w:val="001A49FB"/>
    <w:rsid w:val="001B1538"/>
    <w:rsid w:val="001B279B"/>
    <w:rsid w:val="001B4E89"/>
    <w:rsid w:val="001C2566"/>
    <w:rsid w:val="001C5DC9"/>
    <w:rsid w:val="001C77F4"/>
    <w:rsid w:val="001D3655"/>
    <w:rsid w:val="001D6AA6"/>
    <w:rsid w:val="001D72F4"/>
    <w:rsid w:val="001D7662"/>
    <w:rsid w:val="001E6611"/>
    <w:rsid w:val="001E7B5C"/>
    <w:rsid w:val="001F1931"/>
    <w:rsid w:val="001F6746"/>
    <w:rsid w:val="00213C4B"/>
    <w:rsid w:val="0022301A"/>
    <w:rsid w:val="00225890"/>
    <w:rsid w:val="00225B6E"/>
    <w:rsid w:val="00226AC2"/>
    <w:rsid w:val="00231D3A"/>
    <w:rsid w:val="00265DC5"/>
    <w:rsid w:val="00267816"/>
    <w:rsid w:val="002749F6"/>
    <w:rsid w:val="00291028"/>
    <w:rsid w:val="00294748"/>
    <w:rsid w:val="002960C0"/>
    <w:rsid w:val="00296E5F"/>
    <w:rsid w:val="002A4EA5"/>
    <w:rsid w:val="002B3EE1"/>
    <w:rsid w:val="002B50AA"/>
    <w:rsid w:val="002C2952"/>
    <w:rsid w:val="002C459E"/>
    <w:rsid w:val="002D0863"/>
    <w:rsid w:val="002D253A"/>
    <w:rsid w:val="002E3136"/>
    <w:rsid w:val="002E5703"/>
    <w:rsid w:val="00317C31"/>
    <w:rsid w:val="00317ED6"/>
    <w:rsid w:val="00325B9A"/>
    <w:rsid w:val="003431AC"/>
    <w:rsid w:val="00343619"/>
    <w:rsid w:val="00344179"/>
    <w:rsid w:val="003442EB"/>
    <w:rsid w:val="003640A9"/>
    <w:rsid w:val="00372B07"/>
    <w:rsid w:val="0037555F"/>
    <w:rsid w:val="003A1C0A"/>
    <w:rsid w:val="003A5746"/>
    <w:rsid w:val="003B488C"/>
    <w:rsid w:val="003B63B0"/>
    <w:rsid w:val="003C0763"/>
    <w:rsid w:val="003C4A3F"/>
    <w:rsid w:val="003C7929"/>
    <w:rsid w:val="003D6D49"/>
    <w:rsid w:val="003E02CE"/>
    <w:rsid w:val="003E5C78"/>
    <w:rsid w:val="003F6A26"/>
    <w:rsid w:val="00400337"/>
    <w:rsid w:val="00401454"/>
    <w:rsid w:val="00401919"/>
    <w:rsid w:val="00405D76"/>
    <w:rsid w:val="00412FDA"/>
    <w:rsid w:val="00414075"/>
    <w:rsid w:val="00415D7D"/>
    <w:rsid w:val="0042022D"/>
    <w:rsid w:val="00421FD2"/>
    <w:rsid w:val="004261E2"/>
    <w:rsid w:val="00426BFD"/>
    <w:rsid w:val="00442310"/>
    <w:rsid w:val="004456A6"/>
    <w:rsid w:val="004540EB"/>
    <w:rsid w:val="00467680"/>
    <w:rsid w:val="00467F5B"/>
    <w:rsid w:val="00487F76"/>
    <w:rsid w:val="00491BF6"/>
    <w:rsid w:val="004A1258"/>
    <w:rsid w:val="004A45A4"/>
    <w:rsid w:val="004A7108"/>
    <w:rsid w:val="004B0A30"/>
    <w:rsid w:val="004B1A77"/>
    <w:rsid w:val="004B5668"/>
    <w:rsid w:val="004B7CCA"/>
    <w:rsid w:val="004C0930"/>
    <w:rsid w:val="004E33D0"/>
    <w:rsid w:val="004E43B1"/>
    <w:rsid w:val="00510562"/>
    <w:rsid w:val="00511085"/>
    <w:rsid w:val="0051468F"/>
    <w:rsid w:val="00515CE8"/>
    <w:rsid w:val="005258E7"/>
    <w:rsid w:val="00555510"/>
    <w:rsid w:val="00561D93"/>
    <w:rsid w:val="00580D1A"/>
    <w:rsid w:val="00580F84"/>
    <w:rsid w:val="00581DB9"/>
    <w:rsid w:val="0058517F"/>
    <w:rsid w:val="00585345"/>
    <w:rsid w:val="00594324"/>
    <w:rsid w:val="005A01DB"/>
    <w:rsid w:val="005A18DC"/>
    <w:rsid w:val="005B67A8"/>
    <w:rsid w:val="005B6C9A"/>
    <w:rsid w:val="005B721F"/>
    <w:rsid w:val="005B7FCA"/>
    <w:rsid w:val="005C06A1"/>
    <w:rsid w:val="005C2583"/>
    <w:rsid w:val="005C60D0"/>
    <w:rsid w:val="005C6453"/>
    <w:rsid w:val="005D14C4"/>
    <w:rsid w:val="005E115B"/>
    <w:rsid w:val="005E7B57"/>
    <w:rsid w:val="005F5043"/>
    <w:rsid w:val="005F735D"/>
    <w:rsid w:val="00605771"/>
    <w:rsid w:val="00606534"/>
    <w:rsid w:val="00606736"/>
    <w:rsid w:val="00616EC9"/>
    <w:rsid w:val="006268A4"/>
    <w:rsid w:val="00630517"/>
    <w:rsid w:val="006354D9"/>
    <w:rsid w:val="00635DE5"/>
    <w:rsid w:val="006413C1"/>
    <w:rsid w:val="00641CDB"/>
    <w:rsid w:val="00653B77"/>
    <w:rsid w:val="006615DE"/>
    <w:rsid w:val="006638F3"/>
    <w:rsid w:val="00664C9E"/>
    <w:rsid w:val="0067460C"/>
    <w:rsid w:val="00677D78"/>
    <w:rsid w:val="0068258B"/>
    <w:rsid w:val="006852B5"/>
    <w:rsid w:val="00686C2E"/>
    <w:rsid w:val="00695405"/>
    <w:rsid w:val="0069747C"/>
    <w:rsid w:val="006A7A60"/>
    <w:rsid w:val="006C2895"/>
    <w:rsid w:val="006E18E5"/>
    <w:rsid w:val="006E3A24"/>
    <w:rsid w:val="006E700F"/>
    <w:rsid w:val="00702F12"/>
    <w:rsid w:val="00704F2A"/>
    <w:rsid w:val="007141DC"/>
    <w:rsid w:val="0073177D"/>
    <w:rsid w:val="0073258B"/>
    <w:rsid w:val="00733A0C"/>
    <w:rsid w:val="00745166"/>
    <w:rsid w:val="00746B0B"/>
    <w:rsid w:val="00750D54"/>
    <w:rsid w:val="007549B0"/>
    <w:rsid w:val="007659B2"/>
    <w:rsid w:val="0076764E"/>
    <w:rsid w:val="007700A1"/>
    <w:rsid w:val="00774E86"/>
    <w:rsid w:val="0078120B"/>
    <w:rsid w:val="007847D9"/>
    <w:rsid w:val="00784D26"/>
    <w:rsid w:val="00792592"/>
    <w:rsid w:val="007951C5"/>
    <w:rsid w:val="00796182"/>
    <w:rsid w:val="00796C01"/>
    <w:rsid w:val="00797C81"/>
    <w:rsid w:val="007A4987"/>
    <w:rsid w:val="007A4B99"/>
    <w:rsid w:val="007A4FE3"/>
    <w:rsid w:val="007B6188"/>
    <w:rsid w:val="007C4D88"/>
    <w:rsid w:val="007C777E"/>
    <w:rsid w:val="007E459C"/>
    <w:rsid w:val="00802BA6"/>
    <w:rsid w:val="00804DDD"/>
    <w:rsid w:val="00805232"/>
    <w:rsid w:val="00813248"/>
    <w:rsid w:val="00817190"/>
    <w:rsid w:val="00832252"/>
    <w:rsid w:val="00834264"/>
    <w:rsid w:val="0084179F"/>
    <w:rsid w:val="0084776A"/>
    <w:rsid w:val="0085164B"/>
    <w:rsid w:val="008569DE"/>
    <w:rsid w:val="00862EE2"/>
    <w:rsid w:val="0087038B"/>
    <w:rsid w:val="00873526"/>
    <w:rsid w:val="00874AAF"/>
    <w:rsid w:val="00874EC2"/>
    <w:rsid w:val="008772D4"/>
    <w:rsid w:val="00880C42"/>
    <w:rsid w:val="0088476D"/>
    <w:rsid w:val="00885A72"/>
    <w:rsid w:val="00886DE1"/>
    <w:rsid w:val="00887E59"/>
    <w:rsid w:val="00891AAF"/>
    <w:rsid w:val="008936AB"/>
    <w:rsid w:val="008954AC"/>
    <w:rsid w:val="00897FAC"/>
    <w:rsid w:val="008A0D31"/>
    <w:rsid w:val="008A4679"/>
    <w:rsid w:val="008A53B4"/>
    <w:rsid w:val="008B18CD"/>
    <w:rsid w:val="008C1971"/>
    <w:rsid w:val="008C707B"/>
    <w:rsid w:val="008C7957"/>
    <w:rsid w:val="008D7790"/>
    <w:rsid w:val="008E15EF"/>
    <w:rsid w:val="008E29FC"/>
    <w:rsid w:val="008F0FA7"/>
    <w:rsid w:val="008F1292"/>
    <w:rsid w:val="008F6072"/>
    <w:rsid w:val="00903FC8"/>
    <w:rsid w:val="00905A71"/>
    <w:rsid w:val="0090718A"/>
    <w:rsid w:val="00910E26"/>
    <w:rsid w:val="009125F4"/>
    <w:rsid w:val="009159D9"/>
    <w:rsid w:val="00930345"/>
    <w:rsid w:val="009306F2"/>
    <w:rsid w:val="009313EF"/>
    <w:rsid w:val="00937CE8"/>
    <w:rsid w:val="00942EC0"/>
    <w:rsid w:val="009449DC"/>
    <w:rsid w:val="0094672C"/>
    <w:rsid w:val="009629B8"/>
    <w:rsid w:val="0096667C"/>
    <w:rsid w:val="0097253B"/>
    <w:rsid w:val="0097770F"/>
    <w:rsid w:val="009A01A9"/>
    <w:rsid w:val="009A4888"/>
    <w:rsid w:val="009A4ECD"/>
    <w:rsid w:val="009A664A"/>
    <w:rsid w:val="009B025E"/>
    <w:rsid w:val="009D6E68"/>
    <w:rsid w:val="009E17E2"/>
    <w:rsid w:val="009E60A0"/>
    <w:rsid w:val="009F26B1"/>
    <w:rsid w:val="009F6BBC"/>
    <w:rsid w:val="009F7466"/>
    <w:rsid w:val="00A069E7"/>
    <w:rsid w:val="00A10042"/>
    <w:rsid w:val="00A270E4"/>
    <w:rsid w:val="00A36C79"/>
    <w:rsid w:val="00A5582B"/>
    <w:rsid w:val="00A611F7"/>
    <w:rsid w:val="00A63E8B"/>
    <w:rsid w:val="00A747DF"/>
    <w:rsid w:val="00A74B6E"/>
    <w:rsid w:val="00A84B51"/>
    <w:rsid w:val="00A86D97"/>
    <w:rsid w:val="00A91A93"/>
    <w:rsid w:val="00A94313"/>
    <w:rsid w:val="00A94BDB"/>
    <w:rsid w:val="00AB01DE"/>
    <w:rsid w:val="00AB15D7"/>
    <w:rsid w:val="00AD0E3C"/>
    <w:rsid w:val="00AD7A57"/>
    <w:rsid w:val="00B06104"/>
    <w:rsid w:val="00B13BEA"/>
    <w:rsid w:val="00B2590E"/>
    <w:rsid w:val="00B36E45"/>
    <w:rsid w:val="00B42803"/>
    <w:rsid w:val="00B505EA"/>
    <w:rsid w:val="00B5198A"/>
    <w:rsid w:val="00B53DF6"/>
    <w:rsid w:val="00B56A9A"/>
    <w:rsid w:val="00B61838"/>
    <w:rsid w:val="00B61FC1"/>
    <w:rsid w:val="00B739CB"/>
    <w:rsid w:val="00B744C6"/>
    <w:rsid w:val="00B752DD"/>
    <w:rsid w:val="00B7571E"/>
    <w:rsid w:val="00B762C1"/>
    <w:rsid w:val="00B87AB4"/>
    <w:rsid w:val="00B87BD1"/>
    <w:rsid w:val="00BB0F31"/>
    <w:rsid w:val="00BB6247"/>
    <w:rsid w:val="00BC032F"/>
    <w:rsid w:val="00BC5093"/>
    <w:rsid w:val="00BF1D32"/>
    <w:rsid w:val="00C04327"/>
    <w:rsid w:val="00C07711"/>
    <w:rsid w:val="00C12594"/>
    <w:rsid w:val="00C126FE"/>
    <w:rsid w:val="00C270D8"/>
    <w:rsid w:val="00C27511"/>
    <w:rsid w:val="00C32D89"/>
    <w:rsid w:val="00C3581E"/>
    <w:rsid w:val="00C438C3"/>
    <w:rsid w:val="00C4773C"/>
    <w:rsid w:val="00C47DEC"/>
    <w:rsid w:val="00C511FE"/>
    <w:rsid w:val="00C540D2"/>
    <w:rsid w:val="00C61C87"/>
    <w:rsid w:val="00C65C06"/>
    <w:rsid w:val="00C71D81"/>
    <w:rsid w:val="00C73174"/>
    <w:rsid w:val="00C73476"/>
    <w:rsid w:val="00C73665"/>
    <w:rsid w:val="00C73D25"/>
    <w:rsid w:val="00C76106"/>
    <w:rsid w:val="00C77871"/>
    <w:rsid w:val="00C863A6"/>
    <w:rsid w:val="00C90048"/>
    <w:rsid w:val="00C9384E"/>
    <w:rsid w:val="00C9442A"/>
    <w:rsid w:val="00C94B71"/>
    <w:rsid w:val="00C95647"/>
    <w:rsid w:val="00CA182E"/>
    <w:rsid w:val="00CA34A5"/>
    <w:rsid w:val="00CB26BD"/>
    <w:rsid w:val="00CC188C"/>
    <w:rsid w:val="00CC2FD1"/>
    <w:rsid w:val="00CC397A"/>
    <w:rsid w:val="00CC52C5"/>
    <w:rsid w:val="00CC6216"/>
    <w:rsid w:val="00CD4BAB"/>
    <w:rsid w:val="00CE16CE"/>
    <w:rsid w:val="00CE53C4"/>
    <w:rsid w:val="00CE7556"/>
    <w:rsid w:val="00CF16D1"/>
    <w:rsid w:val="00CF6C6B"/>
    <w:rsid w:val="00D17AA2"/>
    <w:rsid w:val="00D30A1A"/>
    <w:rsid w:val="00D56372"/>
    <w:rsid w:val="00D64659"/>
    <w:rsid w:val="00D653EF"/>
    <w:rsid w:val="00D65CB0"/>
    <w:rsid w:val="00D72048"/>
    <w:rsid w:val="00D75F95"/>
    <w:rsid w:val="00D85151"/>
    <w:rsid w:val="00D8746D"/>
    <w:rsid w:val="00D952CC"/>
    <w:rsid w:val="00DB04C2"/>
    <w:rsid w:val="00DB1E31"/>
    <w:rsid w:val="00DB7EF9"/>
    <w:rsid w:val="00DD31DD"/>
    <w:rsid w:val="00DD6C5F"/>
    <w:rsid w:val="00DD785B"/>
    <w:rsid w:val="00DF4008"/>
    <w:rsid w:val="00DF7EA8"/>
    <w:rsid w:val="00E04F44"/>
    <w:rsid w:val="00E06393"/>
    <w:rsid w:val="00E1173B"/>
    <w:rsid w:val="00E16738"/>
    <w:rsid w:val="00E167AB"/>
    <w:rsid w:val="00E216E2"/>
    <w:rsid w:val="00E25CE0"/>
    <w:rsid w:val="00E363B7"/>
    <w:rsid w:val="00E44E8B"/>
    <w:rsid w:val="00E462C6"/>
    <w:rsid w:val="00E517E3"/>
    <w:rsid w:val="00E55EC7"/>
    <w:rsid w:val="00E6049B"/>
    <w:rsid w:val="00E6524E"/>
    <w:rsid w:val="00E65375"/>
    <w:rsid w:val="00E736DF"/>
    <w:rsid w:val="00E760E3"/>
    <w:rsid w:val="00E76D62"/>
    <w:rsid w:val="00E85EEB"/>
    <w:rsid w:val="00E8672F"/>
    <w:rsid w:val="00E91DFF"/>
    <w:rsid w:val="00E929A5"/>
    <w:rsid w:val="00E95803"/>
    <w:rsid w:val="00E95B7B"/>
    <w:rsid w:val="00EA2039"/>
    <w:rsid w:val="00EA792B"/>
    <w:rsid w:val="00EC0B60"/>
    <w:rsid w:val="00EC34C8"/>
    <w:rsid w:val="00EC3B11"/>
    <w:rsid w:val="00ED0022"/>
    <w:rsid w:val="00EE20BB"/>
    <w:rsid w:val="00EE3B10"/>
    <w:rsid w:val="00EF161C"/>
    <w:rsid w:val="00EF4B38"/>
    <w:rsid w:val="00F02285"/>
    <w:rsid w:val="00F07921"/>
    <w:rsid w:val="00F07A44"/>
    <w:rsid w:val="00F1009F"/>
    <w:rsid w:val="00F1161E"/>
    <w:rsid w:val="00F22957"/>
    <w:rsid w:val="00F22C6A"/>
    <w:rsid w:val="00F238E2"/>
    <w:rsid w:val="00F33485"/>
    <w:rsid w:val="00F44357"/>
    <w:rsid w:val="00F443D9"/>
    <w:rsid w:val="00F53C97"/>
    <w:rsid w:val="00F56048"/>
    <w:rsid w:val="00F64F49"/>
    <w:rsid w:val="00F6623F"/>
    <w:rsid w:val="00F67F60"/>
    <w:rsid w:val="00F70211"/>
    <w:rsid w:val="00F85A16"/>
    <w:rsid w:val="00F96295"/>
    <w:rsid w:val="00FA242D"/>
    <w:rsid w:val="00FA2B31"/>
    <w:rsid w:val="00FA72AF"/>
    <w:rsid w:val="00FA780E"/>
    <w:rsid w:val="00FB4FE3"/>
    <w:rsid w:val="00FB55B6"/>
    <w:rsid w:val="00FB61E3"/>
    <w:rsid w:val="00FB6AA1"/>
    <w:rsid w:val="00FC2808"/>
    <w:rsid w:val="00FC296A"/>
    <w:rsid w:val="00FC2A92"/>
    <w:rsid w:val="00FD3653"/>
    <w:rsid w:val="00FE3434"/>
    <w:rsid w:val="00FF1896"/>
    <w:rsid w:val="00FF2557"/>
    <w:rsid w:val="00FF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EC0B045"/>
  <w15:docId w15:val="{490CBD0D-7661-4082-96B0-40E02E07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3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3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2749F6"/>
    <w:pPr>
      <w:tabs>
        <w:tab w:val="num" w:pos="4680"/>
      </w:tabs>
      <w:suppressAutoHyphens w:val="0"/>
      <w:spacing w:before="240" w:after="60"/>
      <w:ind w:left="4320"/>
      <w:jc w:val="left"/>
      <w:outlineLvl w:val="6"/>
    </w:pPr>
    <w:rPr>
      <w:rFonts w:eastAsia="Times New Roman"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qFormat/>
    <w:rsid w:val="002749F6"/>
    <w:pPr>
      <w:tabs>
        <w:tab w:val="num" w:pos="5400"/>
      </w:tabs>
      <w:suppressAutoHyphens w:val="0"/>
      <w:spacing w:before="240" w:after="60"/>
      <w:ind w:left="5040"/>
      <w:jc w:val="left"/>
      <w:outlineLvl w:val="7"/>
    </w:pPr>
    <w:rPr>
      <w:rFonts w:eastAsia="Times New Roman"/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qFormat/>
    <w:rsid w:val="008A4679"/>
    <w:pPr>
      <w:numPr>
        <w:numId w:val="26"/>
      </w:numPr>
      <w:outlineLvl w:val="8"/>
    </w:pPr>
    <w:rPr>
      <w:rFonts w:cs="Arial"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basedOn w:val="DefaultParagraphFont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B279B"/>
    <w:pPr>
      <w:tabs>
        <w:tab w:val="left" w:pos="1080"/>
        <w:tab w:val="right" w:leader="dot" w:pos="8280"/>
      </w:tabs>
    </w:pPr>
  </w:style>
  <w:style w:type="paragraph" w:styleId="TOC2">
    <w:name w:val="toc 2"/>
    <w:basedOn w:val="Normal"/>
    <w:next w:val="Normal"/>
    <w:autoRedefine/>
    <w:uiPriority w:val="39"/>
    <w:rsid w:val="008954AC"/>
    <w:pPr>
      <w:tabs>
        <w:tab w:val="left" w:pos="1080"/>
        <w:tab w:val="right" w:leader="dot" w:pos="8280"/>
      </w:tabs>
    </w:pPr>
  </w:style>
  <w:style w:type="character" w:styleId="Hyperlink">
    <w:name w:val="Hyperlink"/>
    <w:basedOn w:val="DefaultParagraphFont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rsid w:val="00F56048"/>
    <w:pPr>
      <w:numPr>
        <w:numId w:val="19"/>
      </w:numPr>
      <w:tabs>
        <w:tab w:val="clear" w:pos="360"/>
      </w:tabs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3"/>
      </w:numPr>
    </w:pPr>
  </w:style>
  <w:style w:type="paragraph" w:styleId="BalloonText">
    <w:name w:val="Balloon Text"/>
    <w:basedOn w:val="Normal"/>
    <w:semiHidden/>
    <w:rsid w:val="00265DC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3C4A3F"/>
    <w:pPr>
      <w:tabs>
        <w:tab w:val="left" w:pos="1080"/>
        <w:tab w:val="right" w:leader="dot" w:pos="8280"/>
      </w:tabs>
    </w:pPr>
  </w:style>
  <w:style w:type="paragraph" w:customStyle="1" w:styleId="Heading12-2">
    <w:name w:val="Heading 12-2"/>
    <w:basedOn w:val="Normal"/>
    <w:rsid w:val="008A4679"/>
    <w:pPr>
      <w:numPr>
        <w:ilvl w:val="1"/>
        <w:numId w:val="26"/>
      </w:numPr>
    </w:pPr>
  </w:style>
  <w:style w:type="paragraph" w:customStyle="1" w:styleId="Heading12-3">
    <w:name w:val="Heading 12-3"/>
    <w:basedOn w:val="Normal"/>
    <w:rsid w:val="008A4679"/>
    <w:pPr>
      <w:numPr>
        <w:ilvl w:val="2"/>
        <w:numId w:val="26"/>
      </w:numPr>
    </w:pPr>
  </w:style>
  <w:style w:type="paragraph" w:customStyle="1" w:styleId="Heading12-4">
    <w:name w:val="Heading 12-4"/>
    <w:basedOn w:val="Normal"/>
    <w:rsid w:val="008A4679"/>
    <w:pPr>
      <w:numPr>
        <w:ilvl w:val="3"/>
        <w:numId w:val="26"/>
      </w:numPr>
    </w:pPr>
  </w:style>
  <w:style w:type="paragraph" w:styleId="Footer">
    <w:name w:val="footer"/>
    <w:basedOn w:val="Normal"/>
    <w:link w:val="FooterChar"/>
    <w:uiPriority w:val="99"/>
    <w:rsid w:val="008A467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rsid w:val="002749F6"/>
    <w:pPr>
      <w:numPr>
        <w:numId w:val="32"/>
      </w:numPr>
      <w:suppressAutoHyphens w:val="0"/>
      <w:spacing w:after="240" w:line="230" w:lineRule="atLeast"/>
    </w:pPr>
    <w:rPr>
      <w:rFonts w:eastAsia="Times New Roman" w:cs="Arial"/>
      <w:lang w:val="en-GB" w:eastAsia="en-US"/>
    </w:rPr>
  </w:style>
  <w:style w:type="paragraph" w:styleId="ListNumber2">
    <w:name w:val="List Number 2"/>
    <w:basedOn w:val="Normal"/>
    <w:rsid w:val="002749F6"/>
    <w:pPr>
      <w:numPr>
        <w:ilvl w:val="1"/>
        <w:numId w:val="32"/>
      </w:numPr>
      <w:suppressAutoHyphens w:val="0"/>
      <w:spacing w:after="240" w:line="230" w:lineRule="atLeast"/>
    </w:pPr>
    <w:rPr>
      <w:rFonts w:eastAsia="Times New Roman" w:cs="Arial"/>
      <w:lang w:val="en-GB" w:eastAsia="en-US"/>
    </w:rPr>
  </w:style>
  <w:style w:type="paragraph" w:styleId="ListNumber3">
    <w:name w:val="List Number 3"/>
    <w:basedOn w:val="Normal"/>
    <w:rsid w:val="002749F6"/>
    <w:pPr>
      <w:numPr>
        <w:ilvl w:val="2"/>
        <w:numId w:val="32"/>
      </w:numPr>
      <w:suppressAutoHyphens w:val="0"/>
      <w:spacing w:after="240" w:line="230" w:lineRule="atLeast"/>
    </w:pPr>
    <w:rPr>
      <w:rFonts w:eastAsia="Times New Roman" w:cs="Arial"/>
      <w:lang w:val="en-GB" w:eastAsia="en-US"/>
    </w:rPr>
  </w:style>
  <w:style w:type="paragraph" w:styleId="ListNumber4">
    <w:name w:val="List Number 4"/>
    <w:basedOn w:val="Normal"/>
    <w:rsid w:val="002749F6"/>
    <w:pPr>
      <w:numPr>
        <w:ilvl w:val="3"/>
        <w:numId w:val="32"/>
      </w:numPr>
      <w:tabs>
        <w:tab w:val="left" w:pos="1600"/>
      </w:tabs>
      <w:suppressAutoHyphens w:val="0"/>
      <w:spacing w:after="240" w:line="230" w:lineRule="atLeast"/>
    </w:pPr>
    <w:rPr>
      <w:rFonts w:eastAsia="Times New Roman" w:cs="Arial"/>
      <w:lang w:val="en-GB" w:eastAsia="en-US"/>
    </w:rPr>
  </w:style>
  <w:style w:type="paragraph" w:customStyle="1" w:styleId="zzLn5">
    <w:name w:val="zzLn5"/>
    <w:basedOn w:val="Normal"/>
    <w:next w:val="Normal"/>
    <w:rsid w:val="002749F6"/>
    <w:pPr>
      <w:numPr>
        <w:ilvl w:val="4"/>
        <w:numId w:val="32"/>
      </w:numPr>
      <w:suppressAutoHyphens w:val="0"/>
      <w:spacing w:after="240" w:line="230" w:lineRule="atLeast"/>
      <w:jc w:val="left"/>
    </w:pPr>
    <w:rPr>
      <w:rFonts w:eastAsia="Times New Roman" w:cs="Arial"/>
      <w:lang w:val="en-GB" w:eastAsia="en-US"/>
    </w:rPr>
  </w:style>
  <w:style w:type="paragraph" w:customStyle="1" w:styleId="zzLn6">
    <w:name w:val="zzLn6"/>
    <w:basedOn w:val="Normal"/>
    <w:next w:val="Normal"/>
    <w:rsid w:val="002749F6"/>
    <w:pPr>
      <w:numPr>
        <w:ilvl w:val="5"/>
        <w:numId w:val="32"/>
      </w:numPr>
      <w:suppressAutoHyphens w:val="0"/>
      <w:spacing w:after="240" w:line="230" w:lineRule="atLeast"/>
      <w:jc w:val="left"/>
    </w:pPr>
    <w:rPr>
      <w:rFonts w:eastAsia="Times New Roman" w:cs="Arial"/>
      <w:lang w:val="en-GB" w:eastAsia="en-US"/>
    </w:rPr>
  </w:style>
  <w:style w:type="table" w:styleId="TableGrid">
    <w:name w:val="Table Grid"/>
    <w:basedOn w:val="TableNormal"/>
    <w:rsid w:val="00A10042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01766E"/>
    <w:rPr>
      <w:rFonts w:ascii="Arial" w:eastAsia="MS Mincho" w:hAnsi="Arial"/>
      <w:lang w:val="de-DE" w:eastAsia="ar-SA"/>
    </w:rPr>
  </w:style>
  <w:style w:type="paragraph" w:styleId="TOC6">
    <w:name w:val="toc 6"/>
    <w:basedOn w:val="Normal"/>
    <w:next w:val="Normal"/>
    <w:autoRedefine/>
    <w:uiPriority w:val="39"/>
    <w:rsid w:val="008954AC"/>
    <w:pPr>
      <w:tabs>
        <w:tab w:val="left" w:pos="1080"/>
        <w:tab w:val="right" w:leader="dot" w:pos="8303"/>
      </w:tabs>
    </w:pPr>
  </w:style>
  <w:style w:type="character" w:styleId="CommentReference">
    <w:name w:val="annotation reference"/>
    <w:basedOn w:val="DefaultParagraphFont"/>
    <w:semiHidden/>
    <w:rsid w:val="000754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75444"/>
  </w:style>
  <w:style w:type="paragraph" w:styleId="CommentSubject">
    <w:name w:val="annotation subject"/>
    <w:basedOn w:val="CommentText"/>
    <w:next w:val="CommentText"/>
    <w:semiHidden/>
    <w:rsid w:val="00075444"/>
    <w:rPr>
      <w:b/>
      <w:bCs/>
    </w:rPr>
  </w:style>
  <w:style w:type="paragraph" w:styleId="ListParagraph">
    <w:name w:val="List Paragraph"/>
    <w:basedOn w:val="Normal"/>
    <w:uiPriority w:val="34"/>
    <w:qFormat/>
    <w:rsid w:val="00AD7A57"/>
    <w:pPr>
      <w:ind w:left="720"/>
      <w:contextualSpacing/>
    </w:pPr>
  </w:style>
  <w:style w:type="paragraph" w:styleId="Revision">
    <w:name w:val="Revision"/>
    <w:hidden/>
    <w:uiPriority w:val="99"/>
    <w:semiHidden/>
    <w:rsid w:val="00AB15D7"/>
    <w:rPr>
      <w:rFonts w:ascii="Arial" w:eastAsia="MS Mincho" w:hAnsi="Arial"/>
      <w:lang w:val="de-DE" w:eastAsia="ar-SA"/>
    </w:rPr>
  </w:style>
  <w:style w:type="character" w:customStyle="1" w:styleId="CommentTextChar">
    <w:name w:val="Comment Text Char"/>
    <w:basedOn w:val="DefaultParagraphFont"/>
    <w:link w:val="CommentText"/>
    <w:semiHidden/>
    <w:rsid w:val="00D72048"/>
    <w:rPr>
      <w:rFonts w:ascii="Arial" w:eastAsia="MS Mincho" w:hAnsi="Arial"/>
      <w:lang w:val="de-DE" w:eastAsia="ar-SA"/>
    </w:rPr>
  </w:style>
  <w:style w:type="paragraph" w:customStyle="1" w:styleId="StylezzForewordAuto">
    <w:name w:val="Style zzForeword + Auto"/>
    <w:basedOn w:val="Normal"/>
    <w:rsid w:val="00BB0F31"/>
    <w:pPr>
      <w:keepNext/>
      <w:pageBreakBefore/>
      <w:spacing w:line="310" w:lineRule="exact"/>
      <w:jc w:val="left"/>
    </w:pPr>
    <w:rPr>
      <w:b/>
      <w:bCs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9B6A1-BCBD-4746-811E-3704B082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3542</Words>
  <Characters>25421</Characters>
  <Application>Microsoft Office Word</Application>
  <DocSecurity>0</DocSecurity>
  <Lines>211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28906</CharactersWithSpaces>
  <SharedDoc>false</SharedDoc>
  <HLinks>
    <vt:vector size="198" baseType="variant">
      <vt:variant>
        <vt:i4>3801137</vt:i4>
      </vt:variant>
      <vt:variant>
        <vt:i4>189</vt:i4>
      </vt:variant>
      <vt:variant>
        <vt:i4>0</vt:i4>
      </vt:variant>
      <vt:variant>
        <vt:i4>5</vt:i4>
      </vt:variant>
      <vt:variant>
        <vt:lpwstr>http://www.rfc-editor.org/info/rfc2141</vt:lpwstr>
      </vt:variant>
      <vt:variant>
        <vt:lpwstr/>
      </vt:variant>
      <vt:variant>
        <vt:i4>655379</vt:i4>
      </vt:variant>
      <vt:variant>
        <vt:i4>186</vt:i4>
      </vt:variant>
      <vt:variant>
        <vt:i4>0</vt:i4>
      </vt:variant>
      <vt:variant>
        <vt:i4>5</vt:i4>
      </vt:variant>
      <vt:variant>
        <vt:lpwstr>http://www.rfc-editor.org/info/std66</vt:lpwstr>
      </vt:variant>
      <vt:variant>
        <vt:lpwstr/>
      </vt:variant>
      <vt:variant>
        <vt:i4>3604512</vt:i4>
      </vt:variant>
      <vt:variant>
        <vt:i4>183</vt:i4>
      </vt:variant>
      <vt:variant>
        <vt:i4>0</vt:i4>
      </vt:variant>
      <vt:variant>
        <vt:i4>5</vt:i4>
      </vt:variant>
      <vt:variant>
        <vt:lpwstr>http://www.ietf.org/rfc/rfc3986.txt</vt:lpwstr>
      </vt:variant>
      <vt:variant>
        <vt:lpwstr/>
      </vt:variant>
      <vt:variant>
        <vt:i4>1441854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_Toc248468299</vt:lpwstr>
      </vt:variant>
      <vt:variant>
        <vt:i4>1441854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_Toc248468298</vt:lpwstr>
      </vt:variant>
      <vt:variant>
        <vt:i4>1441854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_Toc248468297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_Toc248468296</vt:lpwstr>
      </vt:variant>
      <vt:variant>
        <vt:i4>1441854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_Toc248468295</vt:lpwstr>
      </vt:variant>
      <vt:variant>
        <vt:i4>1441854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_Toc248468294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_Toc248468293</vt:lpwstr>
      </vt:variant>
      <vt:variant>
        <vt:i4>1441854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_Toc248468292</vt:lpwstr>
      </vt:variant>
      <vt:variant>
        <vt:i4>1441854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_Toc248468291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_Toc248468290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_Toc248468289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_Toc248468288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_Toc248468287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_Toc248468286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_Toc248468285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_Toc248468284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_Toc248468283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_Toc248468282</vt:lpwstr>
      </vt:variant>
      <vt:variant>
        <vt:i4>1507390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_Toc248468281</vt:lpwstr>
      </vt:variant>
      <vt:variant>
        <vt:i4>1507390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_Toc248468280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_Toc248468279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_Toc248468278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_Toc248468277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_Toc248468276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_Toc248468275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_Toc248468274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_Toc248468273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_Toc248468272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_Toc248468271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_Toc248468270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Jeff Wootton</cp:lastModifiedBy>
  <cp:revision>6</cp:revision>
  <cp:lastPrinted>2015-07-14T08:03:00Z</cp:lastPrinted>
  <dcterms:created xsi:type="dcterms:W3CDTF">2023-06-28T11:13:00Z</dcterms:created>
  <dcterms:modified xsi:type="dcterms:W3CDTF">2024-04-25T09:49:00Z</dcterms:modified>
</cp:coreProperties>
</file>