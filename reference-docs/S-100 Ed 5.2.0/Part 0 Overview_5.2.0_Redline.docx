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0"/>
      </w:tblGrid>
      <w:tr w:rsidR="00631C3A" w:rsidRPr="0026542D" w14:paraId="70F82183" w14:textId="77777777" w:rsidTr="004D61BF">
        <w:tc>
          <w:tcPr>
            <w:tcW w:w="9070" w:type="dxa"/>
            <w:tcBorders>
              <w:top w:val="nil"/>
              <w:left w:val="nil"/>
              <w:bottom w:val="nil"/>
              <w:right w:val="nil"/>
            </w:tcBorders>
          </w:tcPr>
          <w:p w14:paraId="256A1018" w14:textId="77777777" w:rsidR="00631C3A" w:rsidRPr="0026542D" w:rsidRDefault="00631C3A" w:rsidP="004D61BF">
            <w:pPr>
              <w:pStyle w:val="HEADING1-NEW"/>
              <w:suppressAutoHyphens/>
              <w:ind w:left="0"/>
              <w:jc w:val="center"/>
              <w:rPr>
                <w:rStyle w:val="HEADING1NEW"/>
                <w:b/>
                <w:color w:val="auto"/>
                <w:sz w:val="36"/>
                <w:szCs w:val="36"/>
                <w:lang w:val="en-GB"/>
              </w:rPr>
            </w:pPr>
          </w:p>
        </w:tc>
      </w:tr>
      <w:tr w:rsidR="00631C3A" w:rsidRPr="0026542D" w14:paraId="4E48F871" w14:textId="77777777" w:rsidTr="004D61BF">
        <w:tc>
          <w:tcPr>
            <w:tcW w:w="9070" w:type="dxa"/>
            <w:tcBorders>
              <w:top w:val="nil"/>
              <w:left w:val="nil"/>
              <w:bottom w:val="nil"/>
              <w:right w:val="nil"/>
            </w:tcBorders>
          </w:tcPr>
          <w:p w14:paraId="7A2A92A7" w14:textId="77777777" w:rsidR="00631C3A" w:rsidRPr="0026542D" w:rsidRDefault="00631C3A" w:rsidP="004D61BF">
            <w:pPr>
              <w:pStyle w:val="HEADING1-NEW"/>
              <w:suppressAutoHyphens/>
              <w:ind w:left="0"/>
              <w:jc w:val="center"/>
              <w:rPr>
                <w:rStyle w:val="HEADING1NEW"/>
                <w:b/>
                <w:color w:val="auto"/>
                <w:sz w:val="36"/>
                <w:szCs w:val="36"/>
                <w:lang w:val="en-GB"/>
              </w:rPr>
            </w:pPr>
          </w:p>
        </w:tc>
      </w:tr>
      <w:tr w:rsidR="00631C3A" w:rsidRPr="0026542D" w14:paraId="4260767A" w14:textId="77777777" w:rsidTr="004D61BF">
        <w:tc>
          <w:tcPr>
            <w:tcW w:w="9070" w:type="dxa"/>
            <w:tcBorders>
              <w:top w:val="nil"/>
              <w:left w:val="nil"/>
              <w:bottom w:val="nil"/>
              <w:right w:val="nil"/>
            </w:tcBorders>
          </w:tcPr>
          <w:p w14:paraId="606FF6EB" w14:textId="77777777" w:rsidR="00631C3A" w:rsidRPr="0026542D" w:rsidRDefault="00631C3A" w:rsidP="004D61BF">
            <w:pPr>
              <w:pStyle w:val="HEADING1-NEW"/>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631C3A" w:rsidRPr="0026542D" w14:paraId="759EDBAA" w14:textId="77777777" w:rsidTr="004D61BF">
        <w:tc>
          <w:tcPr>
            <w:tcW w:w="9070" w:type="dxa"/>
            <w:tcBorders>
              <w:top w:val="nil"/>
              <w:left w:val="nil"/>
              <w:bottom w:val="nil"/>
              <w:right w:val="nil"/>
            </w:tcBorders>
          </w:tcPr>
          <w:p w14:paraId="09AE0FC0" w14:textId="77777777" w:rsidR="00631C3A" w:rsidRPr="0026542D" w:rsidRDefault="00631C3A" w:rsidP="004D61BF">
            <w:pPr>
              <w:pStyle w:val="HEADING1-NEW"/>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118DC1A3" w14:textId="00202F26" w:rsidR="004967B9" w:rsidRPr="0026542D" w:rsidRDefault="00631C3A" w:rsidP="00631C3A">
      <w:pPr>
        <w:rPr>
          <w:rFonts w:cs="Arial"/>
          <w:sz w:val="22"/>
          <w:szCs w:val="22"/>
          <w:lang w:val="en-GB"/>
        </w:rPr>
      </w:pPr>
      <w:r w:rsidRPr="0026542D">
        <w:rPr>
          <w:noProof/>
          <w:lang w:val="en-GB" w:eastAsia="fr-FR"/>
        </w:rPr>
        <mc:AlternateContent>
          <mc:Choice Requires="wpg">
            <w:drawing>
              <wp:anchor distT="0" distB="0" distL="114300" distR="114300" simplePos="0" relativeHeight="251659776" behindDoc="0" locked="0" layoutInCell="1" allowOverlap="1" wp14:anchorId="327F6EA7" wp14:editId="5DC4CBCA">
                <wp:simplePos x="0" y="0"/>
                <wp:positionH relativeFrom="margin">
                  <wp:align>center</wp:align>
                </wp:positionH>
                <wp:positionV relativeFrom="paragraph">
                  <wp:posOffset>-2691130</wp:posOffset>
                </wp:positionV>
                <wp:extent cx="6530340" cy="9363710"/>
                <wp:effectExtent l="0" t="0" r="3810" b="8890"/>
                <wp:wrapNone/>
                <wp:docPr id="7"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8" name="Tekstvak 2"/>
                        <wps:cNvSpPr txBox="1"/>
                        <wps:spPr>
                          <a:xfrm>
                            <a:off x="934605" y="28343"/>
                            <a:ext cx="705453" cy="728411"/>
                          </a:xfrm>
                          <a:prstGeom prst="rect">
                            <a:avLst/>
                          </a:prstGeom>
                          <a:solidFill>
                            <a:srgbClr val="F1EACA"/>
                          </a:solidFill>
                          <a:ln w="6350">
                            <a:noFill/>
                          </a:ln>
                        </wps:spPr>
                        <wps:txbx>
                          <w:txbxContent>
                            <w:p w14:paraId="25E812DC" w14:textId="175AA3BD" w:rsidR="007A72EE" w:rsidRPr="00B94B05" w:rsidRDefault="007A72EE" w:rsidP="00631C3A">
                              <w:pPr>
                                <w:rPr>
                                  <w:rFonts w:cs="Arial"/>
                                  <w:b/>
                                </w:rPr>
                              </w:pPr>
                              <w:r w:rsidRPr="00B94B05">
                                <w:rPr>
                                  <w:rFonts w:cs="Arial"/>
                                  <w:b/>
                                </w:rPr>
                                <w:t>S-</w:t>
                              </w:r>
                              <w:r>
                                <w:rPr>
                                  <w:rFonts w:cs="Arial"/>
                                  <w:b/>
                                </w:rPr>
                                <w:t>100</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9"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0"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1"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 name="Tekstvak 10"/>
                        <wps:cNvSpPr txBox="1"/>
                        <wps:spPr>
                          <a:xfrm>
                            <a:off x="3689131" y="6800193"/>
                            <a:ext cx="2851200" cy="2592000"/>
                          </a:xfrm>
                          <a:prstGeom prst="rect">
                            <a:avLst/>
                          </a:prstGeom>
                          <a:solidFill>
                            <a:srgbClr val="00AC9E"/>
                          </a:solidFill>
                          <a:ln w="6350">
                            <a:noFill/>
                          </a:ln>
                        </wps:spPr>
                        <wps:txbx>
                          <w:txbxContent>
                            <w:p w14:paraId="48A0DB36" w14:textId="77777777" w:rsidR="007A72EE" w:rsidRPr="00291F0F" w:rsidRDefault="007A72EE" w:rsidP="00631C3A">
                              <w:pPr>
                                <w:jc w:val="right"/>
                                <w:rPr>
                                  <w:rFonts w:cs="Arial"/>
                                  <w:color w:val="FFFFFF" w:themeColor="background1"/>
                                  <w:sz w:val="16"/>
                                  <w:szCs w:val="16"/>
                                </w:rPr>
                              </w:pPr>
                              <w:proofErr w:type="spellStart"/>
                              <w:r w:rsidRPr="00291F0F">
                                <w:rPr>
                                  <w:rFonts w:cs="Arial"/>
                                  <w:color w:val="FFFFFF" w:themeColor="background1"/>
                                  <w:sz w:val="16"/>
                                  <w:szCs w:val="16"/>
                                </w:rPr>
                                <w:t>Published</w:t>
                              </w:r>
                              <w:proofErr w:type="spellEnd"/>
                              <w:r w:rsidRPr="00291F0F">
                                <w:rPr>
                                  <w:rFonts w:cs="Arial"/>
                                  <w:color w:val="FFFFFF" w:themeColor="background1"/>
                                  <w:sz w:val="16"/>
                                  <w:szCs w:val="16"/>
                                </w:rPr>
                                <w:t xml:space="preserve"> </w:t>
                              </w:r>
                              <w:proofErr w:type="spellStart"/>
                              <w:r w:rsidRPr="00291F0F">
                                <w:rPr>
                                  <w:rFonts w:cs="Arial"/>
                                  <w:color w:val="FFFFFF" w:themeColor="background1"/>
                                  <w:sz w:val="16"/>
                                  <w:szCs w:val="16"/>
                                </w:rPr>
                                <w:t>by</w:t>
                              </w:r>
                              <w:proofErr w:type="spellEnd"/>
                              <w:r w:rsidRPr="00291F0F">
                                <w:rPr>
                                  <w:rFonts w:cs="Arial"/>
                                  <w:color w:val="FFFFFF" w:themeColor="background1"/>
                                  <w:sz w:val="16"/>
                                  <w:szCs w:val="16"/>
                                </w:rPr>
                                <w:t xml:space="preserve"> </w:t>
                              </w:r>
                              <w:proofErr w:type="spellStart"/>
                              <w:r w:rsidRPr="00291F0F">
                                <w:rPr>
                                  <w:rFonts w:cs="Arial"/>
                                  <w:color w:val="FFFFFF" w:themeColor="background1"/>
                                  <w:sz w:val="16"/>
                                  <w:szCs w:val="16"/>
                                </w:rPr>
                                <w:t>the</w:t>
                              </w:r>
                              <w:proofErr w:type="spellEnd"/>
                            </w:p>
                            <w:p w14:paraId="5E066F85" w14:textId="77777777" w:rsidR="007A72EE" w:rsidRPr="00291F0F" w:rsidRDefault="007A72EE" w:rsidP="00631C3A">
                              <w:pPr>
                                <w:jc w:val="right"/>
                                <w:rPr>
                                  <w:rFonts w:cs="Arial"/>
                                  <w:color w:val="FFFFFF" w:themeColor="background1"/>
                                  <w:sz w:val="16"/>
                                  <w:szCs w:val="16"/>
                                </w:rPr>
                              </w:pPr>
                              <w:r w:rsidRPr="00291F0F">
                                <w:rPr>
                                  <w:rFonts w:cs="Arial"/>
                                  <w:color w:val="FFFFFF" w:themeColor="background1"/>
                                  <w:sz w:val="16"/>
                                  <w:szCs w:val="16"/>
                                </w:rPr>
                                <w:t xml:space="preserve">International </w:t>
                              </w:r>
                              <w:proofErr w:type="spellStart"/>
                              <w:r w:rsidRPr="00291F0F">
                                <w:rPr>
                                  <w:rFonts w:cs="Arial"/>
                                  <w:color w:val="FFFFFF" w:themeColor="background1"/>
                                  <w:sz w:val="16"/>
                                  <w:szCs w:val="16"/>
                                </w:rPr>
                                <w:t>Hydrographic</w:t>
                              </w:r>
                              <w:proofErr w:type="spellEnd"/>
                              <w:r w:rsidRPr="00291F0F">
                                <w:rPr>
                                  <w:rFonts w:cs="Arial"/>
                                  <w:color w:val="FFFFFF" w:themeColor="background1"/>
                                  <w:sz w:val="16"/>
                                  <w:szCs w:val="16"/>
                                </w:rPr>
                                <w:t xml:space="preserve"> </w:t>
                              </w:r>
                              <w:proofErr w:type="spellStart"/>
                              <w:r w:rsidRPr="00291F0F">
                                <w:rPr>
                                  <w:rFonts w:cs="Arial"/>
                                  <w:color w:val="FFFFFF" w:themeColor="background1"/>
                                  <w:sz w:val="16"/>
                                  <w:szCs w:val="16"/>
                                </w:rPr>
                                <w:t>Organization</w:t>
                              </w:r>
                              <w:proofErr w:type="spellEnd"/>
                            </w:p>
                            <w:p w14:paraId="37F13767" w14:textId="77777777" w:rsidR="007A72EE" w:rsidRPr="00B94B05" w:rsidRDefault="007A72EE" w:rsidP="00631C3A">
                              <w:pPr>
                                <w:jc w:val="right"/>
                                <w:rPr>
                                  <w:rFonts w:cs="Arial"/>
                                  <w:color w:val="FFFFFF" w:themeColor="background1"/>
                                  <w:sz w:val="16"/>
                                  <w:szCs w:val="16"/>
                                  <w:lang w:val="fr-FR"/>
                                </w:rPr>
                              </w:pPr>
                              <w:r w:rsidRPr="00B94B05">
                                <w:rPr>
                                  <w:rFonts w:cs="Arial"/>
                                  <w:color w:val="FFFFFF" w:themeColor="background1"/>
                                  <w:sz w:val="16"/>
                                  <w:szCs w:val="16"/>
                                  <w:lang w:val="fr-FR"/>
                                </w:rPr>
                                <w:t>4b quai Antoine 1</w:t>
                              </w:r>
                              <w:r w:rsidRPr="00B94B05">
                                <w:rPr>
                                  <w:rFonts w:cs="Arial"/>
                                  <w:color w:val="FFFFFF" w:themeColor="background1"/>
                                  <w:sz w:val="16"/>
                                  <w:szCs w:val="16"/>
                                  <w:vertAlign w:val="superscript"/>
                                  <w:lang w:val="fr-FR"/>
                                </w:rPr>
                                <w:t>er</w:t>
                              </w:r>
                            </w:p>
                            <w:p w14:paraId="3BE74E73" w14:textId="77777777" w:rsidR="007A72EE" w:rsidRPr="00B94B05" w:rsidRDefault="007A72EE" w:rsidP="00631C3A">
                              <w:pPr>
                                <w:jc w:val="right"/>
                                <w:rPr>
                                  <w:rFonts w:cs="Arial"/>
                                  <w:color w:val="FFFFFF" w:themeColor="background1"/>
                                  <w:sz w:val="16"/>
                                  <w:szCs w:val="16"/>
                                  <w:lang w:val="fr-FR"/>
                                </w:rPr>
                              </w:pPr>
                              <w:r w:rsidRPr="00B94B05">
                                <w:rPr>
                                  <w:rFonts w:cs="Arial"/>
                                  <w:color w:val="FFFFFF" w:themeColor="background1"/>
                                  <w:sz w:val="16"/>
                                  <w:szCs w:val="16"/>
                                  <w:lang w:val="fr-FR"/>
                                </w:rPr>
                                <w:t>Principauté de Monaco</w:t>
                              </w:r>
                            </w:p>
                            <w:p w14:paraId="33B95810"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Tel: (377) 93.10.81.00</w:t>
                              </w:r>
                            </w:p>
                            <w:p w14:paraId="68741FD2"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Fax: (377) 93.10.81.40</w:t>
                              </w:r>
                            </w:p>
                            <w:p w14:paraId="49F5BC77"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info@iho.int</w:t>
                              </w:r>
                            </w:p>
                            <w:p w14:paraId="734C00C3"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www.iho.in</w:t>
                              </w:r>
                              <w:r>
                                <w:rPr>
                                  <w:rFonts w:cs="Arial"/>
                                  <w:color w:val="FFFFFF" w:themeColor="background1"/>
                                  <w:sz w:val="16"/>
                                  <w:szCs w:val="16"/>
                                </w:rPr>
                                <w:t>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6" name="Tekstvak 1"/>
                        <wps:cNvSpPr txBox="1"/>
                        <wps:spPr>
                          <a:xfrm>
                            <a:off x="945931" y="756745"/>
                            <a:ext cx="5583600" cy="6040800"/>
                          </a:xfrm>
                          <a:prstGeom prst="rect">
                            <a:avLst/>
                          </a:prstGeom>
                          <a:solidFill>
                            <a:schemeClr val="lt1"/>
                          </a:solidFill>
                          <a:ln w="6350">
                            <a:solidFill>
                              <a:srgbClr val="001532"/>
                            </a:solidFill>
                          </a:ln>
                        </wps:spPr>
                        <wps:txbx>
                          <w:txbxContent>
                            <w:p w14:paraId="5E2E67D8" w14:textId="0EFBC70A" w:rsidR="007A72EE" w:rsidRDefault="007A72EE" w:rsidP="00631C3A">
                              <w:pPr>
                                <w:pStyle w:val="Basisalinea"/>
                                <w:suppressAutoHyphens/>
                                <w:spacing w:line="240" w:lineRule="auto"/>
                                <w:rPr>
                                  <w:rFonts w:ascii="Arial" w:hAnsi="Arial" w:cs="HelveticaNeueLT Std Med"/>
                                  <w:b/>
                                  <w:color w:val="00004C"/>
                                  <w:sz w:val="56"/>
                                  <w:szCs w:val="56"/>
                                </w:rPr>
                              </w:pPr>
                              <w:r>
                                <w:rPr>
                                  <w:rFonts w:ascii="Arial" w:hAnsi="Arial" w:cs="HelveticaNeueLT Std Med"/>
                                  <w:b/>
                                  <w:color w:val="00004C"/>
                                  <w:sz w:val="56"/>
                                  <w:szCs w:val="56"/>
                                </w:rPr>
                                <w:t xml:space="preserve">Universal </w:t>
                              </w:r>
                              <w:proofErr w:type="spellStart"/>
                              <w:r>
                                <w:rPr>
                                  <w:rFonts w:ascii="Arial" w:hAnsi="Arial" w:cs="HelveticaNeueLT Std Med"/>
                                  <w:b/>
                                  <w:color w:val="00004C"/>
                                  <w:sz w:val="56"/>
                                  <w:szCs w:val="56"/>
                                </w:rPr>
                                <w:t>Hydrographic</w:t>
                              </w:r>
                              <w:proofErr w:type="spellEnd"/>
                              <w:r>
                                <w:rPr>
                                  <w:rFonts w:ascii="Arial" w:hAnsi="Arial" w:cs="HelveticaNeueLT Std Med"/>
                                  <w:b/>
                                  <w:color w:val="00004C"/>
                                  <w:sz w:val="56"/>
                                  <w:szCs w:val="56"/>
                                </w:rPr>
                                <w:t xml:space="preserve"> Data Model</w:t>
                              </w:r>
                            </w:p>
                            <w:p w14:paraId="3552C21B"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42ED4A38"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244519F7"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0A01E77C" w14:textId="68492AB5" w:rsidR="007A72EE" w:rsidRPr="00FD27EE" w:rsidRDefault="007A72EE" w:rsidP="00631C3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5.2.0 – </w:t>
                              </w:r>
                              <w:proofErr w:type="spellStart"/>
                              <w:r>
                                <w:rPr>
                                  <w:rFonts w:ascii="Arial" w:hAnsi="Arial" w:cs="HelveticaNeueLT Std Med"/>
                                  <w:b/>
                                  <w:color w:val="00004C"/>
                                  <w:sz w:val="28"/>
                                  <w:szCs w:val="28"/>
                                </w:rPr>
                                <w:t>June</w:t>
                              </w:r>
                              <w:proofErr w:type="spellEnd"/>
                              <w:r>
                                <w:rPr>
                                  <w:rFonts w:ascii="Arial" w:hAnsi="Arial" w:cs="HelveticaNeueLT Std Med"/>
                                  <w:b/>
                                  <w:color w:val="00004C"/>
                                  <w:sz w:val="28"/>
                                  <w:szCs w:val="28"/>
                                </w:rPr>
                                <w:t xml:space="preserve"> 2024</w:t>
                              </w:r>
                            </w:p>
                            <w:p w14:paraId="061A2FDB"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35AA93B0"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6BF0AA71" w14:textId="77777777" w:rsidR="007A72EE" w:rsidRPr="00FD27EE" w:rsidRDefault="007A72EE" w:rsidP="00631C3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7F6EA7" id="Groep 11" o:spid="_x0000_s1026" style="position:absolute;left:0;text-align:left;margin-left:0;margin-top:-211.9pt;width:514.2pt;height:737.3pt;z-index:251659776;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">
                <v:shapetype id="_x0000_t202" coordsize="21600,21600" o:spt="202" path="m,l,21600r21600,l21600,xe">
                  <v:stroke joinstyle="miter"/>
                  <v:path gradientshapeok="t" o:connecttype="rect"/>
                </v:shapetype>
                <v:shape id="Tekstvak 2" o:spid="_x0000_s1027" type="#_x0000_t202" style="position:absolute;left:9346;top:283;width:7054;height:72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" fillcolor="#f1eaca" stroked="f" strokeweight=".5pt">
                  <v:textbox style="mso-fit-shape-to-text:t" inset="5mm,8mm,5mm,8mm">
                    <w:txbxContent>
                      <w:p w14:paraId="25E812DC" w14:textId="175AA3BD" w:rsidR="007A72EE" w:rsidRPr="00B94B05" w:rsidRDefault="007A72EE" w:rsidP="00631C3A">
                        <w:pPr>
                          <w:rPr>
                            <w:rFonts w:cs="Arial"/>
                            <w:b/>
                          </w:rPr>
                        </w:pPr>
                        <w:r w:rsidRPr="00B94B05">
                          <w:rPr>
                            <w:rFonts w:cs="Arial"/>
                            <w:b/>
                          </w:rPr>
                          <w:t>S-</w:t>
                        </w:r>
                        <w:r>
                          <w:rPr>
                            <w:rFonts w:cs="Arial"/>
                            <w:b/>
                          </w:rPr>
                          <w:t>100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" fillcolor="#00ac9e" stroked="f" strokeweight=".5pt">
                  <v:textbox inset="5mm,5mm,5mm,5mm">
                    <w:txbxContent>
                      <w:p w14:paraId="48A0DB36" w14:textId="77777777" w:rsidR="007A72EE" w:rsidRPr="00291F0F" w:rsidRDefault="007A72EE" w:rsidP="00631C3A">
                        <w:pPr>
                          <w:jc w:val="right"/>
                          <w:rPr>
                            <w:rFonts w:cs="Arial"/>
                            <w:color w:val="FFFFFF" w:themeColor="background1"/>
                            <w:sz w:val="16"/>
                            <w:szCs w:val="16"/>
                          </w:rPr>
                        </w:pPr>
                        <w:proofErr w:type="spellStart"/>
                        <w:r w:rsidRPr="00291F0F">
                          <w:rPr>
                            <w:rFonts w:cs="Arial"/>
                            <w:color w:val="FFFFFF" w:themeColor="background1"/>
                            <w:sz w:val="16"/>
                            <w:szCs w:val="16"/>
                          </w:rPr>
                          <w:t>Published</w:t>
                        </w:r>
                        <w:proofErr w:type="spellEnd"/>
                        <w:r w:rsidRPr="00291F0F">
                          <w:rPr>
                            <w:rFonts w:cs="Arial"/>
                            <w:color w:val="FFFFFF" w:themeColor="background1"/>
                            <w:sz w:val="16"/>
                            <w:szCs w:val="16"/>
                          </w:rPr>
                          <w:t xml:space="preserve"> </w:t>
                        </w:r>
                        <w:proofErr w:type="spellStart"/>
                        <w:r w:rsidRPr="00291F0F">
                          <w:rPr>
                            <w:rFonts w:cs="Arial"/>
                            <w:color w:val="FFFFFF" w:themeColor="background1"/>
                            <w:sz w:val="16"/>
                            <w:szCs w:val="16"/>
                          </w:rPr>
                          <w:t>by</w:t>
                        </w:r>
                        <w:proofErr w:type="spellEnd"/>
                        <w:r w:rsidRPr="00291F0F">
                          <w:rPr>
                            <w:rFonts w:cs="Arial"/>
                            <w:color w:val="FFFFFF" w:themeColor="background1"/>
                            <w:sz w:val="16"/>
                            <w:szCs w:val="16"/>
                          </w:rPr>
                          <w:t xml:space="preserve"> </w:t>
                        </w:r>
                        <w:proofErr w:type="spellStart"/>
                        <w:r w:rsidRPr="00291F0F">
                          <w:rPr>
                            <w:rFonts w:cs="Arial"/>
                            <w:color w:val="FFFFFF" w:themeColor="background1"/>
                            <w:sz w:val="16"/>
                            <w:szCs w:val="16"/>
                          </w:rPr>
                          <w:t>the</w:t>
                        </w:r>
                        <w:proofErr w:type="spellEnd"/>
                      </w:p>
                      <w:p w14:paraId="5E066F85" w14:textId="77777777" w:rsidR="007A72EE" w:rsidRPr="00291F0F" w:rsidRDefault="007A72EE" w:rsidP="00631C3A">
                        <w:pPr>
                          <w:jc w:val="right"/>
                          <w:rPr>
                            <w:rFonts w:cs="Arial"/>
                            <w:color w:val="FFFFFF" w:themeColor="background1"/>
                            <w:sz w:val="16"/>
                            <w:szCs w:val="16"/>
                          </w:rPr>
                        </w:pPr>
                        <w:r w:rsidRPr="00291F0F">
                          <w:rPr>
                            <w:rFonts w:cs="Arial"/>
                            <w:color w:val="FFFFFF" w:themeColor="background1"/>
                            <w:sz w:val="16"/>
                            <w:szCs w:val="16"/>
                          </w:rPr>
                          <w:t xml:space="preserve">International </w:t>
                        </w:r>
                        <w:proofErr w:type="spellStart"/>
                        <w:r w:rsidRPr="00291F0F">
                          <w:rPr>
                            <w:rFonts w:cs="Arial"/>
                            <w:color w:val="FFFFFF" w:themeColor="background1"/>
                            <w:sz w:val="16"/>
                            <w:szCs w:val="16"/>
                          </w:rPr>
                          <w:t>Hydrographic</w:t>
                        </w:r>
                        <w:proofErr w:type="spellEnd"/>
                        <w:r w:rsidRPr="00291F0F">
                          <w:rPr>
                            <w:rFonts w:cs="Arial"/>
                            <w:color w:val="FFFFFF" w:themeColor="background1"/>
                            <w:sz w:val="16"/>
                            <w:szCs w:val="16"/>
                          </w:rPr>
                          <w:t xml:space="preserve"> </w:t>
                        </w:r>
                        <w:proofErr w:type="spellStart"/>
                        <w:r w:rsidRPr="00291F0F">
                          <w:rPr>
                            <w:rFonts w:cs="Arial"/>
                            <w:color w:val="FFFFFF" w:themeColor="background1"/>
                            <w:sz w:val="16"/>
                            <w:szCs w:val="16"/>
                          </w:rPr>
                          <w:t>Organization</w:t>
                        </w:r>
                        <w:proofErr w:type="spellEnd"/>
                      </w:p>
                      <w:p w14:paraId="37F13767" w14:textId="77777777" w:rsidR="007A72EE" w:rsidRPr="00B94B05" w:rsidRDefault="007A72EE" w:rsidP="00631C3A">
                        <w:pPr>
                          <w:jc w:val="right"/>
                          <w:rPr>
                            <w:rFonts w:cs="Arial"/>
                            <w:color w:val="FFFFFF" w:themeColor="background1"/>
                            <w:sz w:val="16"/>
                            <w:szCs w:val="16"/>
                            <w:lang w:val="fr-FR"/>
                          </w:rPr>
                        </w:pPr>
                        <w:r w:rsidRPr="00B94B05">
                          <w:rPr>
                            <w:rFonts w:cs="Arial"/>
                            <w:color w:val="FFFFFF" w:themeColor="background1"/>
                            <w:sz w:val="16"/>
                            <w:szCs w:val="16"/>
                            <w:lang w:val="fr-FR"/>
                          </w:rPr>
                          <w:t>4b quai Antoine 1</w:t>
                        </w:r>
                        <w:r w:rsidRPr="00B94B05">
                          <w:rPr>
                            <w:rFonts w:cs="Arial"/>
                            <w:color w:val="FFFFFF" w:themeColor="background1"/>
                            <w:sz w:val="16"/>
                            <w:szCs w:val="16"/>
                            <w:vertAlign w:val="superscript"/>
                            <w:lang w:val="fr-FR"/>
                          </w:rPr>
                          <w:t>er</w:t>
                        </w:r>
                      </w:p>
                      <w:p w14:paraId="3BE74E73" w14:textId="77777777" w:rsidR="007A72EE" w:rsidRPr="00B94B05" w:rsidRDefault="007A72EE" w:rsidP="00631C3A">
                        <w:pPr>
                          <w:jc w:val="right"/>
                          <w:rPr>
                            <w:rFonts w:cs="Arial"/>
                            <w:color w:val="FFFFFF" w:themeColor="background1"/>
                            <w:sz w:val="16"/>
                            <w:szCs w:val="16"/>
                            <w:lang w:val="fr-FR"/>
                          </w:rPr>
                        </w:pPr>
                        <w:r w:rsidRPr="00B94B05">
                          <w:rPr>
                            <w:rFonts w:cs="Arial"/>
                            <w:color w:val="FFFFFF" w:themeColor="background1"/>
                            <w:sz w:val="16"/>
                            <w:szCs w:val="16"/>
                            <w:lang w:val="fr-FR"/>
                          </w:rPr>
                          <w:t>Principauté de Monaco</w:t>
                        </w:r>
                      </w:p>
                      <w:p w14:paraId="33B95810"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Tel: (377) 93.10.81.00</w:t>
                        </w:r>
                      </w:p>
                      <w:p w14:paraId="68741FD2"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Fax: (377) 93.10.81.40</w:t>
                        </w:r>
                      </w:p>
                      <w:p w14:paraId="49F5BC77"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info@iho.int</w:t>
                        </w:r>
                      </w:p>
                      <w:p w14:paraId="734C00C3" w14:textId="77777777" w:rsidR="007A72EE" w:rsidRPr="00B94B05" w:rsidRDefault="007A72EE" w:rsidP="00631C3A">
                        <w:pPr>
                          <w:jc w:val="right"/>
                          <w:rPr>
                            <w:rFonts w:cs="Arial"/>
                            <w:color w:val="FFFFFF" w:themeColor="background1"/>
                            <w:sz w:val="16"/>
                            <w:szCs w:val="16"/>
                          </w:rPr>
                        </w:pPr>
                        <w:r w:rsidRPr="00B94B05">
                          <w:rPr>
                            <w:rFonts w:cs="Arial"/>
                            <w:color w:val="FFFFFF" w:themeColor="background1"/>
                            <w:sz w:val="16"/>
                            <w:szCs w:val="16"/>
                          </w:rPr>
                          <w:t>www.iho.in</w:t>
                        </w:r>
                        <w:r>
                          <w:rPr>
                            <w:rFonts w:cs="Arial"/>
                            <w:color w:val="FFFFFF" w:themeColor="background1"/>
                            <w:sz w:val="16"/>
                            <w:szCs w:val="16"/>
                          </w:rPr>
                          <w:t>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" fillcolor="white [3201]" strokecolor="#001532" strokeweight=".5pt">
                  <v:textbox inset="10mm,10mm,10mm,10mm">
                    <w:txbxContent>
                      <w:p w14:paraId="5E2E67D8" w14:textId="0EFBC70A" w:rsidR="007A72EE" w:rsidRDefault="007A72EE" w:rsidP="00631C3A">
                        <w:pPr>
                          <w:pStyle w:val="Basisalinea"/>
                          <w:suppressAutoHyphens/>
                          <w:spacing w:line="240" w:lineRule="auto"/>
                          <w:rPr>
                            <w:rFonts w:ascii="Arial" w:hAnsi="Arial" w:cs="HelveticaNeueLT Std Med"/>
                            <w:b/>
                            <w:color w:val="00004C"/>
                            <w:sz w:val="56"/>
                            <w:szCs w:val="56"/>
                          </w:rPr>
                        </w:pPr>
                        <w:r>
                          <w:rPr>
                            <w:rFonts w:ascii="Arial" w:hAnsi="Arial" w:cs="HelveticaNeueLT Std Med"/>
                            <w:b/>
                            <w:color w:val="00004C"/>
                            <w:sz w:val="56"/>
                            <w:szCs w:val="56"/>
                          </w:rPr>
                          <w:t xml:space="preserve">Universal </w:t>
                        </w:r>
                        <w:proofErr w:type="spellStart"/>
                        <w:r>
                          <w:rPr>
                            <w:rFonts w:ascii="Arial" w:hAnsi="Arial" w:cs="HelveticaNeueLT Std Med"/>
                            <w:b/>
                            <w:color w:val="00004C"/>
                            <w:sz w:val="56"/>
                            <w:szCs w:val="56"/>
                          </w:rPr>
                          <w:t>Hydrographic</w:t>
                        </w:r>
                        <w:proofErr w:type="spellEnd"/>
                        <w:r>
                          <w:rPr>
                            <w:rFonts w:ascii="Arial" w:hAnsi="Arial" w:cs="HelveticaNeueLT Std Med"/>
                            <w:b/>
                            <w:color w:val="00004C"/>
                            <w:sz w:val="56"/>
                            <w:szCs w:val="56"/>
                          </w:rPr>
                          <w:t xml:space="preserve"> Data Model</w:t>
                        </w:r>
                      </w:p>
                      <w:p w14:paraId="3552C21B"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42ED4A38"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244519F7"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0A01E77C" w14:textId="68492AB5" w:rsidR="007A72EE" w:rsidRPr="00FD27EE" w:rsidRDefault="007A72EE" w:rsidP="00631C3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5.2.0 – </w:t>
                        </w:r>
                        <w:proofErr w:type="spellStart"/>
                        <w:r>
                          <w:rPr>
                            <w:rFonts w:ascii="Arial" w:hAnsi="Arial" w:cs="HelveticaNeueLT Std Med"/>
                            <w:b/>
                            <w:color w:val="00004C"/>
                            <w:sz w:val="28"/>
                            <w:szCs w:val="28"/>
                          </w:rPr>
                          <w:t>June</w:t>
                        </w:r>
                        <w:proofErr w:type="spellEnd"/>
                        <w:r>
                          <w:rPr>
                            <w:rFonts w:ascii="Arial" w:hAnsi="Arial" w:cs="HelveticaNeueLT Std Med"/>
                            <w:b/>
                            <w:color w:val="00004C"/>
                            <w:sz w:val="28"/>
                            <w:szCs w:val="28"/>
                          </w:rPr>
                          <w:t xml:space="preserve"> 2024</w:t>
                        </w:r>
                      </w:p>
                      <w:p w14:paraId="061A2FDB"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35AA93B0" w14:textId="77777777" w:rsidR="007A72EE" w:rsidRDefault="007A72EE" w:rsidP="00631C3A">
                        <w:pPr>
                          <w:pStyle w:val="Basisalinea"/>
                          <w:suppressAutoHyphens/>
                          <w:spacing w:line="240" w:lineRule="auto"/>
                          <w:rPr>
                            <w:rFonts w:ascii="Arial" w:hAnsi="Arial" w:cs="HelveticaNeueLT Std Med"/>
                            <w:b/>
                            <w:color w:val="00004C"/>
                            <w:sz w:val="56"/>
                            <w:szCs w:val="56"/>
                          </w:rPr>
                        </w:pPr>
                      </w:p>
                      <w:p w14:paraId="6BF0AA71" w14:textId="77777777" w:rsidR="007A72EE" w:rsidRPr="00FD27EE" w:rsidRDefault="007A72EE" w:rsidP="00631C3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004967B9" w:rsidRPr="0026542D">
        <w:rPr>
          <w:b/>
          <w:sz w:val="48"/>
          <w:szCs w:val="48"/>
          <w:lang w:val="en-GB"/>
        </w:rPr>
        <w:br w:type="page"/>
      </w:r>
    </w:p>
    <w:tbl>
      <w:tblPr>
        <w:tblW w:w="8525" w:type="dxa"/>
        <w:jc w:val="center"/>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25"/>
      </w:tblGrid>
      <w:tr w:rsidR="002C215A" w:rsidRPr="0026542D" w14:paraId="61953CE7" w14:textId="77777777" w:rsidTr="0031742D">
        <w:trPr>
          <w:jc w:val="center"/>
        </w:trPr>
        <w:tc>
          <w:tcPr>
            <w:tcW w:w="8525" w:type="dxa"/>
            <w:tcBorders>
              <w:top w:val="single" w:sz="4" w:space="0" w:color="000000"/>
            </w:tcBorders>
          </w:tcPr>
          <w:p w14:paraId="2E788BBA" w14:textId="4F3FD8BD" w:rsidR="002C215A" w:rsidRPr="0026542D" w:rsidRDefault="002C215A" w:rsidP="0081037C">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lang w:val="en-GB"/>
              </w:rPr>
            </w:pPr>
            <w:r w:rsidRPr="0026542D">
              <w:rPr>
                <w:rFonts w:ascii="Helvetica" w:hAnsi="Helvetica" w:cs="Helvetica"/>
                <w:sz w:val="22"/>
                <w:szCs w:val="22"/>
                <w:lang w:val="en-GB"/>
              </w:rPr>
              <w:lastRenderedPageBreak/>
              <w:t xml:space="preserve">© </w:t>
            </w:r>
            <w:r w:rsidRPr="0026542D">
              <w:rPr>
                <w:rFonts w:ascii="Helvetica" w:hAnsi="Helvetica"/>
                <w:sz w:val="22"/>
                <w:szCs w:val="22"/>
                <w:lang w:val="en-GB"/>
              </w:rPr>
              <w:t>Copyright International Hydrographic Organization 202</w:t>
            </w:r>
            <w:r w:rsidR="0081037C" w:rsidRPr="0026542D">
              <w:rPr>
                <w:rFonts w:ascii="Helvetica" w:hAnsi="Helvetica"/>
                <w:sz w:val="22"/>
                <w:szCs w:val="22"/>
                <w:lang w:val="en-GB"/>
              </w:rPr>
              <w:t>4</w:t>
            </w:r>
          </w:p>
        </w:tc>
      </w:tr>
      <w:tr w:rsidR="002C215A" w:rsidRPr="006901A4" w14:paraId="1A7B2DC2" w14:textId="77777777" w:rsidTr="0031742D">
        <w:trPr>
          <w:jc w:val="center"/>
        </w:trPr>
        <w:tc>
          <w:tcPr>
            <w:tcW w:w="8525" w:type="dxa"/>
          </w:tcPr>
          <w:p w14:paraId="354E5E0F" w14:textId="77777777" w:rsidR="002C215A" w:rsidRPr="0026542D" w:rsidRDefault="002C215A" w:rsidP="0031742D">
            <w:pPr>
              <w:pStyle w:val="Default"/>
              <w:spacing w:before="120" w:after="120"/>
              <w:ind w:left="317" w:right="390"/>
              <w:jc w:val="both"/>
              <w:rPr>
                <w:color w:val="auto"/>
                <w:sz w:val="20"/>
                <w:szCs w:val="20"/>
                <w:lang w:val="en-GB"/>
              </w:rPr>
            </w:pPr>
            <w:r w:rsidRPr="0026542D">
              <w:rPr>
                <w:color w:val="auto"/>
                <w:sz w:val="20"/>
                <w:szCs w:val="20"/>
                <w:lang w:val="en-GB"/>
              </w:rPr>
              <w:t xml:space="preserve">This work is copyright. Apart from any use permitted in accordance with the </w:t>
            </w:r>
            <w:hyperlink r:id="rId14" w:history="1">
              <w:r w:rsidRPr="0026542D">
                <w:rPr>
                  <w:color w:val="auto"/>
                  <w:sz w:val="20"/>
                  <w:szCs w:val="20"/>
                  <w:lang w:val="en-GB"/>
                </w:rPr>
                <w:t>Berne Convention for the Protection of Literary and Artistic Works</w:t>
              </w:r>
            </w:hyperlink>
            <w:r w:rsidRPr="0026542D">
              <w:rPr>
                <w:color w:val="auto"/>
                <w:sz w:val="20"/>
                <w:szCs w:val="20"/>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2C215A" w:rsidRPr="006901A4" w14:paraId="7C2C158F" w14:textId="77777777" w:rsidTr="0031742D">
        <w:trPr>
          <w:jc w:val="center"/>
        </w:trPr>
        <w:tc>
          <w:tcPr>
            <w:tcW w:w="8525" w:type="dxa"/>
          </w:tcPr>
          <w:p w14:paraId="029729D2" w14:textId="77777777" w:rsidR="002C215A" w:rsidRPr="0026542D" w:rsidRDefault="002C215A" w:rsidP="0031742D">
            <w:pPr>
              <w:pStyle w:val="Default"/>
              <w:spacing w:before="120" w:after="120"/>
              <w:ind w:left="317" w:right="390"/>
              <w:jc w:val="both"/>
              <w:rPr>
                <w:color w:val="auto"/>
                <w:sz w:val="20"/>
                <w:szCs w:val="20"/>
                <w:lang w:val="en-GB"/>
              </w:rPr>
            </w:pPr>
            <w:r w:rsidRPr="0026542D">
              <w:rPr>
                <w:color w:val="auto"/>
                <w:sz w:val="20"/>
                <w:szCs w:val="20"/>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2C215A" w:rsidRPr="006901A4" w14:paraId="44A4FAD8" w14:textId="77777777" w:rsidTr="0031742D">
        <w:trPr>
          <w:jc w:val="center"/>
        </w:trPr>
        <w:tc>
          <w:tcPr>
            <w:tcW w:w="8525" w:type="dxa"/>
          </w:tcPr>
          <w:p w14:paraId="4243F89A" w14:textId="77777777" w:rsidR="002C215A" w:rsidRPr="0026542D" w:rsidRDefault="002C215A" w:rsidP="0031742D">
            <w:pPr>
              <w:autoSpaceDE w:val="0"/>
              <w:autoSpaceDN w:val="0"/>
              <w:adjustRightInd w:val="0"/>
              <w:spacing w:before="120" w:after="120"/>
              <w:ind w:left="317" w:right="390"/>
              <w:rPr>
                <w:rFonts w:cs="Arial"/>
                <w:lang w:val="en-GB"/>
              </w:rPr>
            </w:pPr>
            <w:r w:rsidRPr="0026542D">
              <w:rPr>
                <w:rFonts w:cs="Arial"/>
                <w:lang w:val="en-GB"/>
              </w:rPr>
              <w:t>In the event that this document or partial material from this document is reproduced, translated or distributed under the terms described above, the following statements are to be included:</w:t>
            </w:r>
          </w:p>
        </w:tc>
      </w:tr>
      <w:tr w:rsidR="002C215A" w:rsidRPr="006901A4" w14:paraId="6A7A18A7" w14:textId="77777777" w:rsidTr="0031742D">
        <w:trPr>
          <w:jc w:val="center"/>
        </w:trPr>
        <w:tc>
          <w:tcPr>
            <w:tcW w:w="8525" w:type="dxa"/>
          </w:tcPr>
          <w:p w14:paraId="08381494" w14:textId="77777777" w:rsidR="002C215A" w:rsidRPr="0026542D" w:rsidRDefault="002C215A" w:rsidP="0031742D">
            <w:pPr>
              <w:autoSpaceDE w:val="0"/>
              <w:autoSpaceDN w:val="0"/>
              <w:adjustRightInd w:val="0"/>
              <w:spacing w:before="120" w:after="120"/>
              <w:ind w:left="600" w:right="924"/>
              <w:rPr>
                <w:rFonts w:ascii="Calibri" w:hAnsi="Calibri" w:cs="Arial"/>
                <w:i/>
                <w:lang w:val="en-GB"/>
              </w:rPr>
            </w:pPr>
            <w:r w:rsidRPr="0026542D">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2C215A" w:rsidRPr="006901A4" w14:paraId="703B5252" w14:textId="77777777" w:rsidTr="0031742D">
        <w:trPr>
          <w:trHeight w:val="2312"/>
          <w:jc w:val="center"/>
        </w:trPr>
        <w:tc>
          <w:tcPr>
            <w:tcW w:w="8525" w:type="dxa"/>
            <w:tcBorders>
              <w:bottom w:val="single" w:sz="4" w:space="0" w:color="000000"/>
            </w:tcBorders>
          </w:tcPr>
          <w:p w14:paraId="6910A2EB" w14:textId="77777777" w:rsidR="002C215A" w:rsidRPr="0026542D" w:rsidRDefault="002C215A" w:rsidP="0031742D">
            <w:pPr>
              <w:autoSpaceDE w:val="0"/>
              <w:autoSpaceDN w:val="0"/>
              <w:adjustRightInd w:val="0"/>
              <w:spacing w:before="120" w:after="120"/>
              <w:ind w:left="600" w:right="924"/>
              <w:rPr>
                <w:rFonts w:ascii="Calibri" w:hAnsi="Calibri" w:cs="Arial"/>
                <w:i/>
                <w:lang w:val="en-GB"/>
              </w:rPr>
            </w:pPr>
            <w:r w:rsidRPr="0026542D">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E4712EC" w14:textId="77777777" w:rsidR="002C215A" w:rsidRPr="0026542D" w:rsidRDefault="002C215A" w:rsidP="0031742D">
            <w:pPr>
              <w:autoSpaceDE w:val="0"/>
              <w:autoSpaceDN w:val="0"/>
              <w:adjustRightInd w:val="0"/>
              <w:spacing w:before="120" w:after="120"/>
              <w:ind w:left="366" w:right="342"/>
              <w:rPr>
                <w:rFonts w:cs="Arial"/>
                <w:lang w:val="en-GB"/>
              </w:rPr>
            </w:pPr>
            <w:r w:rsidRPr="0026542D">
              <w:rPr>
                <w:rFonts w:cs="Arial"/>
                <w:lang w:val="en-GB"/>
              </w:rPr>
              <w:t>The IHO Logo or other identifiers shall not be used in any derived product without prior written permission from the IHO Secretariat.</w:t>
            </w:r>
          </w:p>
          <w:p w14:paraId="47ADC3BF" w14:textId="77777777" w:rsidR="002C215A" w:rsidRPr="0026542D" w:rsidRDefault="002C215A" w:rsidP="0031742D">
            <w:pPr>
              <w:autoSpaceDE w:val="0"/>
              <w:autoSpaceDN w:val="0"/>
              <w:adjustRightInd w:val="0"/>
              <w:spacing w:before="120" w:after="120"/>
              <w:ind w:left="600" w:right="924"/>
              <w:rPr>
                <w:rFonts w:cs="Arial"/>
                <w:lang w:val="en-GB"/>
              </w:rPr>
            </w:pPr>
          </w:p>
        </w:tc>
      </w:tr>
    </w:tbl>
    <w:p w14:paraId="7C04A202" w14:textId="1034C2B2" w:rsidR="002C215A" w:rsidRPr="0026542D" w:rsidRDefault="002C215A">
      <w:pPr>
        <w:suppressAutoHyphens w:val="0"/>
        <w:jc w:val="left"/>
        <w:rPr>
          <w:b/>
          <w:sz w:val="28"/>
          <w:lang w:val="en-GB" w:eastAsia="en-GB"/>
        </w:rPr>
      </w:pPr>
      <w:r w:rsidRPr="0026542D">
        <w:rPr>
          <w:b/>
          <w:sz w:val="28"/>
          <w:lang w:val="en-GB" w:eastAsia="en-GB"/>
        </w:rPr>
        <w:br w:type="page"/>
      </w:r>
    </w:p>
    <w:p w14:paraId="531DEE38" w14:textId="77777777" w:rsidR="00631C3A" w:rsidRPr="0026542D" w:rsidRDefault="00631C3A" w:rsidP="00631C3A">
      <w:pPr>
        <w:rPr>
          <w:b/>
          <w:sz w:val="28"/>
          <w:lang w:val="en-GB" w:eastAsia="en-GB"/>
        </w:rPr>
      </w:pPr>
    </w:p>
    <w:p w14:paraId="3C267D86" w14:textId="77777777" w:rsidR="00631C3A" w:rsidRPr="0026542D" w:rsidRDefault="00631C3A" w:rsidP="00631C3A">
      <w:pPr>
        <w:jc w:val="center"/>
        <w:rPr>
          <w:b/>
          <w:sz w:val="28"/>
          <w:lang w:val="en-GB" w:eastAsia="en-GB"/>
        </w:rPr>
      </w:pPr>
    </w:p>
    <w:p w14:paraId="30679A0D" w14:textId="77777777" w:rsidR="004967B9" w:rsidRPr="0026542D" w:rsidRDefault="004967B9">
      <w:pPr>
        <w:suppressAutoHyphens w:val="0"/>
        <w:jc w:val="left"/>
        <w:rPr>
          <w:b/>
          <w:sz w:val="48"/>
          <w:szCs w:val="48"/>
          <w:lang w:val="en-GB"/>
        </w:rPr>
      </w:pPr>
    </w:p>
    <w:p w14:paraId="53D1BDB5" w14:textId="77777777" w:rsidR="0065756D" w:rsidRPr="0026542D" w:rsidRDefault="0065756D" w:rsidP="009B1758">
      <w:pPr>
        <w:jc w:val="center"/>
        <w:rPr>
          <w:b/>
          <w:sz w:val="48"/>
          <w:szCs w:val="48"/>
          <w:lang w:val="en-GB"/>
        </w:rPr>
      </w:pPr>
    </w:p>
    <w:p w14:paraId="6644189C" w14:textId="77777777" w:rsidR="004967B9" w:rsidRPr="0026542D" w:rsidRDefault="004967B9" w:rsidP="009B1758">
      <w:pPr>
        <w:jc w:val="center"/>
        <w:rPr>
          <w:b/>
          <w:sz w:val="48"/>
          <w:szCs w:val="48"/>
          <w:lang w:val="en-GB"/>
        </w:rPr>
      </w:pPr>
    </w:p>
    <w:p w14:paraId="39503C4E" w14:textId="77777777" w:rsidR="0065756D" w:rsidRPr="0026542D" w:rsidRDefault="0065756D" w:rsidP="009B1758">
      <w:pPr>
        <w:jc w:val="center"/>
        <w:rPr>
          <w:b/>
          <w:sz w:val="48"/>
          <w:szCs w:val="48"/>
          <w:lang w:val="en-GB"/>
        </w:rPr>
      </w:pPr>
    </w:p>
    <w:p w14:paraId="56264996" w14:textId="77777777" w:rsidR="0065756D" w:rsidRPr="0026542D" w:rsidRDefault="0065756D" w:rsidP="009B1758">
      <w:pPr>
        <w:jc w:val="center"/>
        <w:rPr>
          <w:b/>
          <w:sz w:val="48"/>
          <w:szCs w:val="48"/>
          <w:lang w:val="en-GB"/>
        </w:rPr>
      </w:pPr>
    </w:p>
    <w:p w14:paraId="15E1E3C0" w14:textId="77777777" w:rsidR="0065756D" w:rsidRPr="0026542D" w:rsidRDefault="0065756D" w:rsidP="009B1758">
      <w:pPr>
        <w:jc w:val="center"/>
        <w:rPr>
          <w:b/>
          <w:sz w:val="48"/>
          <w:szCs w:val="48"/>
          <w:lang w:val="en-GB"/>
        </w:rPr>
      </w:pPr>
    </w:p>
    <w:p w14:paraId="15EAF194" w14:textId="77777777" w:rsidR="0065756D" w:rsidRPr="0026542D" w:rsidRDefault="0065756D" w:rsidP="009B1758">
      <w:pPr>
        <w:jc w:val="center"/>
        <w:rPr>
          <w:b/>
          <w:sz w:val="48"/>
          <w:szCs w:val="48"/>
          <w:lang w:val="en-GB"/>
        </w:rPr>
      </w:pPr>
    </w:p>
    <w:p w14:paraId="71427069" w14:textId="77777777" w:rsidR="0065756D" w:rsidRPr="0026542D" w:rsidRDefault="0065756D" w:rsidP="009B1758">
      <w:pPr>
        <w:jc w:val="center"/>
        <w:rPr>
          <w:b/>
          <w:sz w:val="48"/>
          <w:szCs w:val="48"/>
          <w:lang w:val="en-GB"/>
        </w:rPr>
      </w:pPr>
    </w:p>
    <w:p w14:paraId="1CDF6E73" w14:textId="77777777" w:rsidR="0065756D" w:rsidRPr="0026542D" w:rsidRDefault="0065756D" w:rsidP="009B1758">
      <w:pPr>
        <w:jc w:val="center"/>
        <w:rPr>
          <w:b/>
          <w:sz w:val="48"/>
          <w:szCs w:val="48"/>
          <w:lang w:val="en-GB"/>
        </w:rPr>
      </w:pPr>
    </w:p>
    <w:p w14:paraId="429CE075" w14:textId="77777777" w:rsidR="009B1758" w:rsidRPr="0026542D" w:rsidRDefault="009B1758" w:rsidP="009B1758">
      <w:pPr>
        <w:jc w:val="center"/>
        <w:rPr>
          <w:b/>
          <w:sz w:val="48"/>
          <w:szCs w:val="48"/>
          <w:lang w:val="en-GB"/>
        </w:rPr>
      </w:pPr>
      <w:r w:rsidRPr="0026542D">
        <w:rPr>
          <w:b/>
          <w:sz w:val="48"/>
          <w:szCs w:val="48"/>
          <w:lang w:val="en-GB"/>
        </w:rPr>
        <w:t>S-100 – Part 0</w:t>
      </w:r>
    </w:p>
    <w:p w14:paraId="175BC891" w14:textId="77777777" w:rsidR="009B1758" w:rsidRPr="0026542D" w:rsidRDefault="009B1758" w:rsidP="009B1758">
      <w:pPr>
        <w:jc w:val="center"/>
        <w:rPr>
          <w:b/>
          <w:sz w:val="36"/>
          <w:szCs w:val="36"/>
          <w:lang w:val="en-GB"/>
        </w:rPr>
      </w:pPr>
    </w:p>
    <w:p w14:paraId="372A10E8" w14:textId="77777777" w:rsidR="009B1758" w:rsidRPr="0026542D" w:rsidRDefault="009B1758" w:rsidP="009B1758">
      <w:pPr>
        <w:jc w:val="center"/>
        <w:rPr>
          <w:b/>
          <w:sz w:val="36"/>
          <w:szCs w:val="36"/>
          <w:lang w:val="en-GB"/>
        </w:rPr>
      </w:pPr>
    </w:p>
    <w:p w14:paraId="63D770E4" w14:textId="77777777" w:rsidR="009B1758" w:rsidRPr="0026542D" w:rsidRDefault="009B1758" w:rsidP="009B1758">
      <w:pPr>
        <w:jc w:val="center"/>
        <w:rPr>
          <w:b/>
          <w:sz w:val="36"/>
          <w:szCs w:val="36"/>
          <w:lang w:val="en-GB"/>
        </w:rPr>
      </w:pPr>
      <w:r w:rsidRPr="0026542D">
        <w:rPr>
          <w:b/>
          <w:sz w:val="36"/>
          <w:szCs w:val="36"/>
          <w:lang w:val="en-GB"/>
        </w:rPr>
        <w:t>Overview</w:t>
      </w:r>
    </w:p>
    <w:p w14:paraId="5B12C826" w14:textId="77777777" w:rsidR="00C67118" w:rsidRPr="0026542D" w:rsidRDefault="00C67118" w:rsidP="00C67118">
      <w:pPr>
        <w:rPr>
          <w:b/>
          <w:sz w:val="28"/>
          <w:lang w:val="en-GB" w:eastAsia="en-GB"/>
        </w:rPr>
      </w:pPr>
      <w:r w:rsidRPr="0026542D">
        <w:rPr>
          <w:lang w:val="en-GB"/>
        </w:rPr>
        <w:br w:type="page"/>
      </w:r>
    </w:p>
    <w:p w14:paraId="7A95342A" w14:textId="77777777" w:rsidR="00C67118" w:rsidRPr="0026542D" w:rsidRDefault="00C67118" w:rsidP="00C67118">
      <w:pPr>
        <w:rPr>
          <w:b/>
          <w:sz w:val="28"/>
          <w:lang w:val="en-GB" w:eastAsia="en-GB"/>
        </w:rPr>
      </w:pPr>
    </w:p>
    <w:p w14:paraId="48FF31B5" w14:textId="77777777" w:rsidR="00C67118" w:rsidRPr="0026542D" w:rsidRDefault="00C67118" w:rsidP="00C67118">
      <w:pPr>
        <w:rPr>
          <w:b/>
          <w:sz w:val="28"/>
          <w:lang w:val="en-GB" w:eastAsia="en-GB"/>
        </w:rPr>
      </w:pPr>
    </w:p>
    <w:p w14:paraId="0122CFBD" w14:textId="77777777" w:rsidR="00C67118" w:rsidRPr="0026542D" w:rsidRDefault="00C67118" w:rsidP="00C67118">
      <w:pPr>
        <w:jc w:val="center"/>
        <w:rPr>
          <w:b/>
          <w:sz w:val="28"/>
          <w:lang w:val="en-GB" w:eastAsia="en-GB"/>
        </w:rPr>
      </w:pPr>
    </w:p>
    <w:p w14:paraId="2F88371D" w14:textId="77777777" w:rsidR="00C67118" w:rsidRPr="0026542D" w:rsidRDefault="00C67118" w:rsidP="00C67118">
      <w:pPr>
        <w:jc w:val="center"/>
        <w:rPr>
          <w:b/>
          <w:sz w:val="28"/>
          <w:lang w:val="en-GB" w:eastAsia="en-GB"/>
        </w:rPr>
      </w:pPr>
    </w:p>
    <w:p w14:paraId="17B728E2" w14:textId="77777777" w:rsidR="00C67118" w:rsidRPr="0026542D" w:rsidRDefault="00C67118" w:rsidP="00C67118">
      <w:pPr>
        <w:jc w:val="center"/>
        <w:rPr>
          <w:b/>
          <w:sz w:val="28"/>
          <w:lang w:val="en-GB" w:eastAsia="en-GB"/>
        </w:rPr>
      </w:pPr>
    </w:p>
    <w:p w14:paraId="68A820CE" w14:textId="77777777" w:rsidR="00C67118" w:rsidRPr="0026542D" w:rsidRDefault="00C67118" w:rsidP="00C67118">
      <w:pPr>
        <w:jc w:val="center"/>
        <w:rPr>
          <w:b/>
          <w:sz w:val="28"/>
          <w:lang w:val="en-GB" w:eastAsia="en-GB"/>
        </w:rPr>
      </w:pPr>
    </w:p>
    <w:p w14:paraId="14FF77F6" w14:textId="77777777" w:rsidR="00C67118" w:rsidRPr="0026542D" w:rsidRDefault="00C67118" w:rsidP="00C67118">
      <w:pPr>
        <w:jc w:val="center"/>
        <w:rPr>
          <w:b/>
          <w:sz w:val="28"/>
          <w:lang w:val="en-GB" w:eastAsia="en-GB"/>
        </w:rPr>
      </w:pPr>
    </w:p>
    <w:p w14:paraId="27A9D091" w14:textId="77777777" w:rsidR="00C67118" w:rsidRPr="0026542D" w:rsidRDefault="00C67118" w:rsidP="00C67118">
      <w:pPr>
        <w:jc w:val="center"/>
        <w:rPr>
          <w:b/>
          <w:sz w:val="28"/>
          <w:lang w:val="en-GB" w:eastAsia="en-GB"/>
        </w:rPr>
      </w:pPr>
    </w:p>
    <w:p w14:paraId="38B306FE" w14:textId="77777777" w:rsidR="00C67118" w:rsidRPr="0026542D" w:rsidRDefault="00C67118" w:rsidP="00C67118">
      <w:pPr>
        <w:jc w:val="center"/>
        <w:rPr>
          <w:b/>
          <w:sz w:val="28"/>
          <w:lang w:val="en-GB" w:eastAsia="en-GB"/>
        </w:rPr>
      </w:pPr>
    </w:p>
    <w:p w14:paraId="47202094" w14:textId="77777777" w:rsidR="00C67118" w:rsidRPr="0026542D" w:rsidRDefault="00C67118" w:rsidP="00C67118">
      <w:pPr>
        <w:jc w:val="center"/>
        <w:rPr>
          <w:b/>
          <w:sz w:val="28"/>
          <w:lang w:val="en-GB" w:eastAsia="en-GB"/>
        </w:rPr>
      </w:pPr>
    </w:p>
    <w:p w14:paraId="368EB398" w14:textId="77777777" w:rsidR="00C67118" w:rsidRPr="0026542D" w:rsidRDefault="00C67118" w:rsidP="00C67118">
      <w:pPr>
        <w:jc w:val="center"/>
        <w:rPr>
          <w:b/>
          <w:sz w:val="28"/>
          <w:lang w:val="en-GB" w:eastAsia="en-GB"/>
        </w:rPr>
      </w:pPr>
    </w:p>
    <w:p w14:paraId="1B8CA24A" w14:textId="77777777" w:rsidR="00C67118" w:rsidRPr="0026542D" w:rsidRDefault="00C67118" w:rsidP="00C67118">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val="en-GB" w:eastAsia="en-GB"/>
        </w:rPr>
      </w:pPr>
      <w:r w:rsidRPr="0026542D">
        <w:rPr>
          <w:rFonts w:ascii="Arial Narrow" w:hAnsi="Arial Narrow"/>
          <w:lang w:val="en-GB" w:eastAsia="en-GB"/>
        </w:rPr>
        <w:t>Page intentionally left blank</w:t>
      </w:r>
    </w:p>
    <w:p w14:paraId="7D3AC313" w14:textId="77777777" w:rsidR="00AA6C77" w:rsidRPr="0026542D" w:rsidRDefault="00AA6C77" w:rsidP="009837F8">
      <w:pPr>
        <w:rPr>
          <w:lang w:val="en-GB"/>
        </w:rPr>
        <w:sectPr w:rsidR="00AA6C77" w:rsidRPr="0026542D" w:rsidSect="005B0183">
          <w:headerReference w:type="even" r:id="rId15"/>
          <w:headerReference w:type="default" r:id="rId16"/>
          <w:footerReference w:type="even" r:id="rId17"/>
          <w:footerReference w:type="default" r:id="rId18"/>
          <w:headerReference w:type="first" r:id="rId19"/>
          <w:footerReference w:type="first" r:id="rId20"/>
          <w:pgSz w:w="11907" w:h="16840" w:code="9"/>
          <w:pgMar w:top="1440" w:right="1417" w:bottom="1440" w:left="1440" w:header="709" w:footer="709" w:gutter="0"/>
          <w:pgNumType w:fmt="lowerRoman"/>
          <w:cols w:space="720"/>
          <w:titlePg/>
          <w:docGrid w:linePitch="360"/>
        </w:sectPr>
      </w:pPr>
    </w:p>
    <w:p w14:paraId="525ABA12" w14:textId="77777777" w:rsidR="009837F8" w:rsidRPr="0026542D" w:rsidRDefault="009837F8" w:rsidP="00064F5A">
      <w:pPr>
        <w:spacing w:after="200"/>
        <w:rPr>
          <w:b/>
          <w:sz w:val="24"/>
          <w:szCs w:val="24"/>
          <w:lang w:val="en-GB"/>
        </w:rPr>
      </w:pPr>
      <w:r w:rsidRPr="0026542D">
        <w:rPr>
          <w:b/>
          <w:sz w:val="24"/>
          <w:szCs w:val="24"/>
          <w:lang w:val="en-GB"/>
        </w:rPr>
        <w:lastRenderedPageBreak/>
        <w:t>Contents</w:t>
      </w:r>
    </w:p>
    <w:p w14:paraId="3C9EA373" w14:textId="2DB00A69" w:rsidR="00E54247" w:rsidRPr="0026542D" w:rsidRDefault="00273CF5">
      <w:pPr>
        <w:pStyle w:val="TOC1"/>
        <w:rPr>
          <w:rFonts w:asciiTheme="minorHAnsi" w:eastAsiaTheme="minorEastAsia" w:hAnsiTheme="minorHAnsi" w:cstheme="minorBidi"/>
          <w:sz w:val="22"/>
          <w:szCs w:val="22"/>
          <w:lang w:val="en-GB" w:eastAsia="fr-FR"/>
        </w:rPr>
      </w:pPr>
      <w:r w:rsidRPr="0026542D">
        <w:rPr>
          <w:lang w:val="en-GB"/>
        </w:rPr>
        <w:fldChar w:fldCharType="begin"/>
      </w:r>
      <w:r w:rsidR="009837F8" w:rsidRPr="0026542D">
        <w:rPr>
          <w:lang w:val="en-GB"/>
        </w:rPr>
        <w:instrText xml:space="preserve"> TOC \o "1-2" \h \z \u </w:instrText>
      </w:r>
      <w:r w:rsidRPr="0026542D">
        <w:rPr>
          <w:lang w:val="en-GB"/>
        </w:rPr>
        <w:fldChar w:fldCharType="separate"/>
      </w:r>
      <w:hyperlink w:anchor="_Toc153448776" w:history="1">
        <w:r w:rsidR="00E54247" w:rsidRPr="0026542D">
          <w:rPr>
            <w:rStyle w:val="Hyperlink"/>
            <w:lang w:val="en-GB"/>
          </w:rPr>
          <w:t>Foreword</w:t>
        </w:r>
        <w:r w:rsidR="00E54247" w:rsidRPr="0026542D">
          <w:rPr>
            <w:webHidden/>
            <w:lang w:val="en-GB"/>
          </w:rPr>
          <w:tab/>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_Toc153448776 \h </w:instrText>
        </w:r>
        <w:r w:rsidR="00E54247" w:rsidRPr="0026542D">
          <w:rPr>
            <w:webHidden/>
            <w:lang w:val="en-GB"/>
          </w:rPr>
        </w:r>
        <w:r w:rsidR="00E54247" w:rsidRPr="0026542D">
          <w:rPr>
            <w:webHidden/>
            <w:lang w:val="en-GB"/>
          </w:rPr>
          <w:fldChar w:fldCharType="separate"/>
        </w:r>
        <w:r w:rsidR="00E54247" w:rsidRPr="0026542D">
          <w:rPr>
            <w:webHidden/>
            <w:lang w:val="en-GB"/>
          </w:rPr>
          <w:t>i</w:t>
        </w:r>
        <w:r w:rsidR="00E54247" w:rsidRPr="0026542D">
          <w:rPr>
            <w:webHidden/>
            <w:lang w:val="en-GB"/>
          </w:rPr>
          <w:fldChar w:fldCharType="end"/>
        </w:r>
      </w:hyperlink>
    </w:p>
    <w:p w14:paraId="2CF1449A" w14:textId="77777777" w:rsidR="00E54247" w:rsidRPr="0026542D" w:rsidRDefault="00522E6A">
      <w:pPr>
        <w:pStyle w:val="TOC1"/>
        <w:rPr>
          <w:rFonts w:asciiTheme="minorHAnsi" w:eastAsiaTheme="minorEastAsia" w:hAnsiTheme="minorHAnsi" w:cstheme="minorBidi"/>
          <w:sz w:val="22"/>
          <w:szCs w:val="22"/>
          <w:lang w:val="en-GB" w:eastAsia="fr-FR"/>
        </w:rPr>
      </w:pPr>
      <w:hyperlink w:anchor="_Toc153448777" w:history="1">
        <w:r w:rsidR="00E54247" w:rsidRPr="0026542D">
          <w:rPr>
            <w:rStyle w:val="Hyperlink"/>
            <w:lang w:val="en-GB"/>
          </w:rPr>
          <w:t>Introduction</w:t>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_Toc153448777 \h </w:instrText>
        </w:r>
        <w:r w:rsidR="00E54247" w:rsidRPr="0026542D">
          <w:rPr>
            <w:webHidden/>
            <w:lang w:val="en-GB"/>
          </w:rPr>
        </w:r>
        <w:r w:rsidR="00E54247" w:rsidRPr="0026542D">
          <w:rPr>
            <w:webHidden/>
            <w:lang w:val="en-GB"/>
          </w:rPr>
          <w:fldChar w:fldCharType="separate"/>
        </w:r>
        <w:r w:rsidR="00E54247" w:rsidRPr="0026542D">
          <w:rPr>
            <w:webHidden/>
            <w:lang w:val="en-GB"/>
          </w:rPr>
          <w:t>iv</w:t>
        </w:r>
        <w:r w:rsidR="00E54247" w:rsidRPr="0026542D">
          <w:rPr>
            <w:webHidden/>
            <w:lang w:val="en-GB"/>
          </w:rPr>
          <w:fldChar w:fldCharType="end"/>
        </w:r>
      </w:hyperlink>
    </w:p>
    <w:p w14:paraId="3EE188E9" w14:textId="77777777" w:rsidR="00E54247" w:rsidRPr="0026542D" w:rsidRDefault="00522E6A">
      <w:pPr>
        <w:pStyle w:val="TOC1"/>
        <w:rPr>
          <w:rFonts w:asciiTheme="minorHAnsi" w:eastAsiaTheme="minorEastAsia" w:hAnsiTheme="minorHAnsi" w:cstheme="minorBidi"/>
          <w:sz w:val="22"/>
          <w:szCs w:val="22"/>
          <w:lang w:val="en-GB" w:eastAsia="fr-FR"/>
        </w:rPr>
      </w:pPr>
      <w:hyperlink w:anchor="_Toc153448778" w:history="1">
        <w:r w:rsidR="00E54247" w:rsidRPr="0026542D">
          <w:rPr>
            <w:rStyle w:val="Hyperlink"/>
            <w:lang w:val="en-GB"/>
          </w:rPr>
          <w:t>0-1</w:t>
        </w:r>
        <w:r w:rsidR="00E54247" w:rsidRPr="0026542D">
          <w:rPr>
            <w:rFonts w:asciiTheme="minorHAnsi" w:eastAsiaTheme="minorEastAsia" w:hAnsiTheme="minorHAnsi" w:cstheme="minorBidi"/>
            <w:sz w:val="22"/>
            <w:szCs w:val="22"/>
            <w:lang w:val="en-GB" w:eastAsia="fr-FR"/>
          </w:rPr>
          <w:tab/>
        </w:r>
        <w:r w:rsidR="00E54247" w:rsidRPr="0026542D">
          <w:rPr>
            <w:rStyle w:val="Hyperlink"/>
            <w:lang w:val="en-GB"/>
          </w:rPr>
          <w:t>Scope</w:t>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_Toc153448778 \h </w:instrText>
        </w:r>
        <w:r w:rsidR="00E54247" w:rsidRPr="0026542D">
          <w:rPr>
            <w:webHidden/>
            <w:lang w:val="en-GB"/>
          </w:rPr>
        </w:r>
        <w:r w:rsidR="00E54247" w:rsidRPr="0026542D">
          <w:rPr>
            <w:webHidden/>
            <w:lang w:val="en-GB"/>
          </w:rPr>
          <w:fldChar w:fldCharType="separate"/>
        </w:r>
        <w:r w:rsidR="00E54247" w:rsidRPr="0026542D">
          <w:rPr>
            <w:webHidden/>
            <w:lang w:val="en-GB"/>
          </w:rPr>
          <w:t>1</w:t>
        </w:r>
        <w:r w:rsidR="00E54247" w:rsidRPr="0026542D">
          <w:rPr>
            <w:webHidden/>
            <w:lang w:val="en-GB"/>
          </w:rPr>
          <w:fldChar w:fldCharType="end"/>
        </w:r>
      </w:hyperlink>
    </w:p>
    <w:p w14:paraId="6D4E18A0" w14:textId="77777777" w:rsidR="00E54247" w:rsidRPr="0026542D" w:rsidRDefault="00522E6A">
      <w:pPr>
        <w:pStyle w:val="TOC1"/>
        <w:rPr>
          <w:rFonts w:asciiTheme="minorHAnsi" w:eastAsiaTheme="minorEastAsia" w:hAnsiTheme="minorHAnsi" w:cstheme="minorBidi"/>
          <w:sz w:val="22"/>
          <w:szCs w:val="22"/>
          <w:lang w:val="en-GB" w:eastAsia="fr-FR"/>
        </w:rPr>
      </w:pPr>
      <w:hyperlink w:anchor="_Toc153448779" w:history="1">
        <w:r w:rsidR="00E54247" w:rsidRPr="0026542D">
          <w:rPr>
            <w:rStyle w:val="Hyperlink"/>
            <w:lang w:val="en-GB"/>
          </w:rPr>
          <w:t>0-2</w:t>
        </w:r>
        <w:r w:rsidR="00E54247" w:rsidRPr="0026542D">
          <w:rPr>
            <w:rFonts w:asciiTheme="minorHAnsi" w:eastAsiaTheme="minorEastAsia" w:hAnsiTheme="minorHAnsi" w:cstheme="minorBidi"/>
            <w:sz w:val="22"/>
            <w:szCs w:val="22"/>
            <w:lang w:val="en-GB" w:eastAsia="fr-FR"/>
          </w:rPr>
          <w:tab/>
        </w:r>
        <w:r w:rsidR="00E54247" w:rsidRPr="0026542D">
          <w:rPr>
            <w:rStyle w:val="Hyperlink"/>
            <w:lang w:val="en-GB"/>
          </w:rPr>
          <w:t>Abbreviations used in this publication</w:t>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_Toc153448779 \h </w:instrText>
        </w:r>
        <w:r w:rsidR="00E54247" w:rsidRPr="0026542D">
          <w:rPr>
            <w:webHidden/>
            <w:lang w:val="en-GB"/>
          </w:rPr>
        </w:r>
        <w:r w:rsidR="00E54247" w:rsidRPr="0026542D">
          <w:rPr>
            <w:webHidden/>
            <w:lang w:val="en-GB"/>
          </w:rPr>
          <w:fldChar w:fldCharType="separate"/>
        </w:r>
        <w:r w:rsidR="00E54247" w:rsidRPr="0026542D">
          <w:rPr>
            <w:webHidden/>
            <w:lang w:val="en-GB"/>
          </w:rPr>
          <w:t>1</w:t>
        </w:r>
        <w:r w:rsidR="00E54247" w:rsidRPr="0026542D">
          <w:rPr>
            <w:webHidden/>
            <w:lang w:val="en-GB"/>
          </w:rPr>
          <w:fldChar w:fldCharType="end"/>
        </w:r>
      </w:hyperlink>
    </w:p>
    <w:p w14:paraId="6813A4FD" w14:textId="77777777" w:rsidR="00E54247" w:rsidRPr="0026542D" w:rsidRDefault="00522E6A">
      <w:pPr>
        <w:pStyle w:val="TOC1"/>
        <w:rPr>
          <w:rFonts w:asciiTheme="minorHAnsi" w:eastAsiaTheme="minorEastAsia" w:hAnsiTheme="minorHAnsi" w:cstheme="minorBidi"/>
          <w:sz w:val="22"/>
          <w:szCs w:val="22"/>
          <w:lang w:val="en-GB" w:eastAsia="fr-FR"/>
        </w:rPr>
      </w:pPr>
      <w:hyperlink w:anchor="_Toc153448780" w:history="1">
        <w:r w:rsidR="00E54247" w:rsidRPr="0026542D">
          <w:rPr>
            <w:rStyle w:val="Hyperlink"/>
            <w:lang w:val="en-GB"/>
          </w:rPr>
          <w:t>0-3</w:t>
        </w:r>
        <w:r w:rsidR="00E54247" w:rsidRPr="0026542D">
          <w:rPr>
            <w:rFonts w:asciiTheme="minorHAnsi" w:eastAsiaTheme="minorEastAsia" w:hAnsiTheme="minorHAnsi" w:cstheme="minorBidi"/>
            <w:sz w:val="22"/>
            <w:szCs w:val="22"/>
            <w:lang w:val="en-GB" w:eastAsia="fr-FR"/>
          </w:rPr>
          <w:tab/>
        </w:r>
        <w:r w:rsidR="00E54247" w:rsidRPr="0026542D">
          <w:rPr>
            <w:rStyle w:val="Hyperlink"/>
            <w:lang w:val="en-GB"/>
          </w:rPr>
          <w:t>Objectives of S-100</w:t>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_Toc153448780 \h </w:instrText>
        </w:r>
        <w:r w:rsidR="00E54247" w:rsidRPr="0026542D">
          <w:rPr>
            <w:webHidden/>
            <w:lang w:val="en-GB"/>
          </w:rPr>
        </w:r>
        <w:r w:rsidR="00E54247" w:rsidRPr="0026542D">
          <w:rPr>
            <w:webHidden/>
            <w:lang w:val="en-GB"/>
          </w:rPr>
          <w:fldChar w:fldCharType="separate"/>
        </w:r>
        <w:r w:rsidR="00E54247" w:rsidRPr="0026542D">
          <w:rPr>
            <w:webHidden/>
            <w:lang w:val="en-GB"/>
          </w:rPr>
          <w:t>2</w:t>
        </w:r>
        <w:r w:rsidR="00E54247" w:rsidRPr="0026542D">
          <w:rPr>
            <w:webHidden/>
            <w:lang w:val="en-GB"/>
          </w:rPr>
          <w:fldChar w:fldCharType="end"/>
        </w:r>
      </w:hyperlink>
    </w:p>
    <w:p w14:paraId="54AD6948" w14:textId="77777777" w:rsidR="00E54247" w:rsidRPr="0026542D" w:rsidRDefault="00522E6A">
      <w:pPr>
        <w:pStyle w:val="TOC1"/>
        <w:rPr>
          <w:rFonts w:asciiTheme="minorHAnsi" w:eastAsiaTheme="minorEastAsia" w:hAnsiTheme="minorHAnsi" w:cstheme="minorBidi"/>
          <w:sz w:val="22"/>
          <w:szCs w:val="22"/>
          <w:lang w:val="en-GB" w:eastAsia="fr-FR"/>
        </w:rPr>
      </w:pPr>
      <w:hyperlink w:anchor="_Toc153448781" w:history="1">
        <w:r w:rsidR="00E54247" w:rsidRPr="0026542D">
          <w:rPr>
            <w:rStyle w:val="Hyperlink"/>
            <w:lang w:val="en-GB"/>
          </w:rPr>
          <w:t>0-4</w:t>
        </w:r>
        <w:r w:rsidR="00E54247" w:rsidRPr="0026542D">
          <w:rPr>
            <w:rFonts w:asciiTheme="minorHAnsi" w:eastAsiaTheme="minorEastAsia" w:hAnsiTheme="minorHAnsi" w:cstheme="minorBidi"/>
            <w:sz w:val="22"/>
            <w:szCs w:val="22"/>
            <w:lang w:val="en-GB" w:eastAsia="fr-FR"/>
          </w:rPr>
          <w:tab/>
        </w:r>
        <w:r w:rsidR="00E54247" w:rsidRPr="0026542D">
          <w:rPr>
            <w:rStyle w:val="Hyperlink"/>
            <w:lang w:val="en-GB"/>
          </w:rPr>
          <w:t>S-100 Parts</w:t>
        </w:r>
        <w:r w:rsidR="00E54247" w:rsidRPr="0026542D">
          <w:rPr>
            <w:webHidden/>
            <w:lang w:val="en-GB"/>
          </w:rPr>
          <w:tab/>
        </w:r>
        <w:r w:rsidR="00E54247" w:rsidRPr="0026542D">
          <w:rPr>
            <w:webHidden/>
            <w:lang w:val="en-GB"/>
          </w:rPr>
          <w:fldChar w:fldCharType="begin"/>
        </w:r>
        <w:r w:rsidR="00E54247" w:rsidRPr="0026542D">
          <w:rPr>
            <w:webHidden/>
            <w:lang w:val="en-GB"/>
          </w:rPr>
          <w:instrText xml:space="preserve"> PAGEREF _Toc153448781 \h </w:instrText>
        </w:r>
        <w:r w:rsidR="00E54247" w:rsidRPr="0026542D">
          <w:rPr>
            <w:webHidden/>
            <w:lang w:val="en-GB"/>
          </w:rPr>
        </w:r>
        <w:r w:rsidR="00E54247" w:rsidRPr="0026542D">
          <w:rPr>
            <w:webHidden/>
            <w:lang w:val="en-GB"/>
          </w:rPr>
          <w:fldChar w:fldCharType="separate"/>
        </w:r>
        <w:r w:rsidR="00E54247" w:rsidRPr="0026542D">
          <w:rPr>
            <w:webHidden/>
            <w:lang w:val="en-GB"/>
          </w:rPr>
          <w:t>3</w:t>
        </w:r>
        <w:r w:rsidR="00E54247" w:rsidRPr="0026542D">
          <w:rPr>
            <w:webHidden/>
            <w:lang w:val="en-GB"/>
          </w:rPr>
          <w:fldChar w:fldCharType="end"/>
        </w:r>
      </w:hyperlink>
    </w:p>
    <w:p w14:paraId="1BACD42A"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82" w:history="1">
        <w:r w:rsidR="00E54247" w:rsidRPr="0026542D">
          <w:rPr>
            <w:rStyle w:val="Hyperlink"/>
            <w:noProof/>
            <w:lang w:val="en-GB"/>
          </w:rPr>
          <w:t>0-4.1</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Profiles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_Toc153448782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4</w:t>
        </w:r>
        <w:r w:rsidR="00E54247" w:rsidRPr="0026542D">
          <w:rPr>
            <w:noProof/>
            <w:webHidden/>
            <w:lang w:val="en-GB"/>
          </w:rPr>
          <w:fldChar w:fldCharType="end"/>
        </w:r>
      </w:hyperlink>
    </w:p>
    <w:p w14:paraId="5053FD0A"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83" w:history="1">
        <w:r w:rsidR="00E54247" w:rsidRPr="0026542D">
          <w:rPr>
            <w:rStyle w:val="Hyperlink"/>
            <w:noProof/>
            <w:lang w:val="en-GB"/>
          </w:rPr>
          <w:t>0-4.2</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 – Conceptual Schema Language</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_Toc153448783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4</w:t>
        </w:r>
        <w:r w:rsidR="00E54247" w:rsidRPr="0026542D">
          <w:rPr>
            <w:noProof/>
            <w:webHidden/>
            <w:lang w:val="en-GB"/>
          </w:rPr>
          <w:fldChar w:fldCharType="end"/>
        </w:r>
      </w:hyperlink>
    </w:p>
    <w:p w14:paraId="411F41CC"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84" w:history="1">
        <w:r w:rsidR="00E54247" w:rsidRPr="0026542D">
          <w:rPr>
            <w:rStyle w:val="Hyperlink"/>
            <w:noProof/>
            <w:lang w:val="en-GB"/>
          </w:rPr>
          <w:t>0-4.3</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2 – Management of IHO Geospatial Information Registers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_Toc153448784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5</w:t>
        </w:r>
        <w:r w:rsidR="00E54247" w:rsidRPr="0026542D">
          <w:rPr>
            <w:noProof/>
            <w:webHidden/>
            <w:lang w:val="en-GB"/>
          </w:rPr>
          <w:fldChar w:fldCharType="end"/>
        </w:r>
      </w:hyperlink>
    </w:p>
    <w:p w14:paraId="672C0ECA"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85" w:history="1">
        <w:r w:rsidR="00E54247" w:rsidRPr="0026542D">
          <w:rPr>
            <w:rStyle w:val="Hyperlink"/>
            <w:noProof/>
            <w:lang w:val="en-GB"/>
          </w:rPr>
          <w:t>0-4.4</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2a – Concept and Data Dictionary Registers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_Toc153448785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5</w:t>
        </w:r>
        <w:r w:rsidR="00E54247" w:rsidRPr="0026542D">
          <w:rPr>
            <w:noProof/>
            <w:webHidden/>
            <w:lang w:val="en-GB"/>
          </w:rPr>
          <w:fldChar w:fldCharType="end"/>
        </w:r>
      </w:hyperlink>
    </w:p>
    <w:p w14:paraId="204059DD"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86" w:history="1">
        <w:r w:rsidR="00E54247" w:rsidRPr="0026542D">
          <w:rPr>
            <w:rStyle w:val="Hyperlink"/>
            <w:noProof/>
            <w:lang w:val="en-GB"/>
          </w:rPr>
          <w:t>0-4.5</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2b – Portrayal Register</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_Toc153448786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5</w:t>
        </w:r>
        <w:r w:rsidR="00E54247" w:rsidRPr="0026542D">
          <w:rPr>
            <w:noProof/>
            <w:webHidden/>
            <w:lang w:val="en-GB"/>
          </w:rPr>
          <w:fldChar w:fldCharType="end"/>
        </w:r>
      </w:hyperlink>
    </w:p>
    <w:p w14:paraId="5FC43E23"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87" w:history="1">
        <w:r w:rsidR="00E54247" w:rsidRPr="0026542D">
          <w:rPr>
            <w:rStyle w:val="Hyperlink"/>
            <w:noProof/>
            <w:lang w:val="en-GB"/>
          </w:rPr>
          <w:t>0-4.6</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3 – General Feature Model</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_Toc153448787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5</w:t>
        </w:r>
        <w:r w:rsidR="00E54247" w:rsidRPr="0026542D">
          <w:rPr>
            <w:noProof/>
            <w:webHidden/>
            <w:lang w:val="en-GB"/>
          </w:rPr>
          <w:fldChar w:fldCharType="end"/>
        </w:r>
      </w:hyperlink>
    </w:p>
    <w:p w14:paraId="0690B02A"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88" w:history="1">
        <w:r w:rsidR="00E54247" w:rsidRPr="0026542D">
          <w:rPr>
            <w:rStyle w:val="Hyperlink"/>
            <w:noProof/>
            <w:lang w:val="en-GB"/>
          </w:rPr>
          <w:t>0-4.7</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4 – Metadata</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_Toc153448788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5</w:t>
        </w:r>
        <w:r w:rsidR="00E54247" w:rsidRPr="0026542D">
          <w:rPr>
            <w:noProof/>
            <w:webHidden/>
            <w:lang w:val="en-GB"/>
          </w:rPr>
          <w:fldChar w:fldCharType="end"/>
        </w:r>
      </w:hyperlink>
    </w:p>
    <w:p w14:paraId="77C300DD"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89" w:history="1">
        <w:r w:rsidR="00E54247" w:rsidRPr="0026542D">
          <w:rPr>
            <w:rStyle w:val="Hyperlink"/>
            <w:noProof/>
            <w:lang w:val="en-GB"/>
          </w:rPr>
          <w:t>0-4.8</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5 – Feature Catalogue</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_Toc153448789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6</w:t>
        </w:r>
        <w:r w:rsidR="00E54247" w:rsidRPr="0026542D">
          <w:rPr>
            <w:noProof/>
            <w:webHidden/>
            <w:lang w:val="en-GB"/>
          </w:rPr>
          <w:fldChar w:fldCharType="end"/>
        </w:r>
      </w:hyperlink>
    </w:p>
    <w:p w14:paraId="0F0514AD"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90" w:history="1">
        <w:r w:rsidR="00E54247" w:rsidRPr="0026542D">
          <w:rPr>
            <w:rStyle w:val="Hyperlink"/>
            <w:noProof/>
            <w:lang w:val="en-GB"/>
          </w:rPr>
          <w:t>0-4.9</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6 – Coordinate Reference Systems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_Toc153448790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6</w:t>
        </w:r>
        <w:r w:rsidR="00E54247" w:rsidRPr="0026542D">
          <w:rPr>
            <w:noProof/>
            <w:webHidden/>
            <w:lang w:val="en-GB"/>
          </w:rPr>
          <w:fldChar w:fldCharType="end"/>
        </w:r>
      </w:hyperlink>
    </w:p>
    <w:p w14:paraId="50F6E406"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91" w:history="1">
        <w:r w:rsidR="00E54247" w:rsidRPr="0026542D">
          <w:rPr>
            <w:rStyle w:val="Hyperlink"/>
            <w:noProof/>
            <w:lang w:val="en-GB"/>
          </w:rPr>
          <w:t>0-4.10</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7 – Spatial Schema</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_Toc153448791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7</w:t>
        </w:r>
        <w:r w:rsidR="00E54247" w:rsidRPr="0026542D">
          <w:rPr>
            <w:noProof/>
            <w:webHidden/>
            <w:lang w:val="en-GB"/>
          </w:rPr>
          <w:fldChar w:fldCharType="end"/>
        </w:r>
      </w:hyperlink>
    </w:p>
    <w:p w14:paraId="2A969658"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92" w:history="1">
        <w:r w:rsidR="00E54247" w:rsidRPr="0026542D">
          <w:rPr>
            <w:rStyle w:val="Hyperlink"/>
            <w:noProof/>
            <w:lang w:val="en-GB"/>
          </w:rPr>
          <w:t>0-4.11</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8 – Imagery and Gridded Data</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_Toc153448792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7</w:t>
        </w:r>
        <w:r w:rsidR="00E54247" w:rsidRPr="0026542D">
          <w:rPr>
            <w:noProof/>
            <w:webHidden/>
            <w:lang w:val="en-GB"/>
          </w:rPr>
          <w:fldChar w:fldCharType="end"/>
        </w:r>
      </w:hyperlink>
    </w:p>
    <w:p w14:paraId="6E12717A"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93" w:history="1">
        <w:r w:rsidR="00E54247" w:rsidRPr="0026542D">
          <w:rPr>
            <w:rStyle w:val="Hyperlink"/>
            <w:noProof/>
            <w:lang w:val="en-GB"/>
          </w:rPr>
          <w:t>0-4.12</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9 – Portrayal</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_Toc153448793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7</w:t>
        </w:r>
        <w:r w:rsidR="00E54247" w:rsidRPr="0026542D">
          <w:rPr>
            <w:noProof/>
            <w:webHidden/>
            <w:lang w:val="en-GB"/>
          </w:rPr>
          <w:fldChar w:fldCharType="end"/>
        </w:r>
      </w:hyperlink>
    </w:p>
    <w:p w14:paraId="54984869"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94" w:history="1">
        <w:r w:rsidR="00E54247" w:rsidRPr="0026542D">
          <w:rPr>
            <w:rStyle w:val="Hyperlink"/>
            <w:noProof/>
            <w:lang w:val="en-GB"/>
          </w:rPr>
          <w:t>0-4.13</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9a – Portrayal (Lua)</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_Toc153448794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7</w:t>
        </w:r>
        <w:r w:rsidR="00E54247" w:rsidRPr="0026542D">
          <w:rPr>
            <w:noProof/>
            <w:webHidden/>
            <w:lang w:val="en-GB"/>
          </w:rPr>
          <w:fldChar w:fldCharType="end"/>
        </w:r>
      </w:hyperlink>
    </w:p>
    <w:p w14:paraId="711EBDFB"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95" w:history="1">
        <w:r w:rsidR="00E54247" w:rsidRPr="0026542D">
          <w:rPr>
            <w:rStyle w:val="Hyperlink"/>
            <w:noProof/>
            <w:lang w:val="en-GB"/>
          </w:rPr>
          <w:t>0-4.14</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10 – Encoding Formats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_Toc153448795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7</w:t>
        </w:r>
        <w:r w:rsidR="00E54247" w:rsidRPr="0026542D">
          <w:rPr>
            <w:noProof/>
            <w:webHidden/>
            <w:lang w:val="en-GB"/>
          </w:rPr>
          <w:fldChar w:fldCharType="end"/>
        </w:r>
      </w:hyperlink>
    </w:p>
    <w:p w14:paraId="436B3E38"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96" w:history="1">
        <w:r w:rsidR="00E54247" w:rsidRPr="0026542D">
          <w:rPr>
            <w:rStyle w:val="Hyperlink"/>
            <w:noProof/>
            <w:lang w:val="en-GB"/>
          </w:rPr>
          <w:t>0-4.15</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10a – ISO/IEC 8211 Encoding Schema</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_Toc153448796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043EC3E3"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97" w:history="1">
        <w:r w:rsidR="00E54247" w:rsidRPr="0026542D">
          <w:rPr>
            <w:rStyle w:val="Hyperlink"/>
            <w:noProof/>
            <w:lang w:val="en-GB"/>
          </w:rPr>
          <w:t>0-4.16</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10b – GML Encoding</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_Toc153448797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76ED9143"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98" w:history="1">
        <w:r w:rsidR="00E54247" w:rsidRPr="0026542D">
          <w:rPr>
            <w:rStyle w:val="Hyperlink"/>
            <w:noProof/>
            <w:lang w:val="en-GB"/>
          </w:rPr>
          <w:t>0-4.17</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10c – HDF5 Data Model and File Format</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_Toc153448798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12EAA137"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799" w:history="1">
        <w:r w:rsidR="00E54247" w:rsidRPr="0026542D">
          <w:rPr>
            <w:rStyle w:val="Hyperlink"/>
            <w:noProof/>
            <w:lang w:val="en-GB"/>
          </w:rPr>
          <w:t>0-4.18</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11 – Product Specifications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_Toc153448799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4E3787C8"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800" w:history="1">
        <w:r w:rsidR="00E54247" w:rsidRPr="0026542D">
          <w:rPr>
            <w:rStyle w:val="Hyperlink"/>
            <w:noProof/>
            <w:lang w:val="en-GB"/>
          </w:rPr>
          <w:t>0-4.19</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12 – Maintenance</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_Toc153448800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4360E477"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801" w:history="1">
        <w:r w:rsidR="00E54247" w:rsidRPr="0026542D">
          <w:rPr>
            <w:rStyle w:val="Hyperlink"/>
            <w:noProof/>
            <w:lang w:val="en-GB"/>
          </w:rPr>
          <w:t>0-4.20</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13 – Scripting</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_Toc153448801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772976C7"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802" w:history="1">
        <w:r w:rsidR="00E54247" w:rsidRPr="0026542D">
          <w:rPr>
            <w:rStyle w:val="Hyperlink"/>
            <w:noProof/>
            <w:lang w:val="en-GB"/>
          </w:rPr>
          <w:t>0-4.21</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14 – Online Communication Exchange</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_Toc153448802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0CBEB06C"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803" w:history="1">
        <w:r w:rsidR="00E54247" w:rsidRPr="0026542D">
          <w:rPr>
            <w:rStyle w:val="Hyperlink"/>
            <w:noProof/>
            <w:lang w:val="en-GB"/>
          </w:rPr>
          <w:t>0-4.22</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15 – Encryption and Data Protection</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_Toc153448803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8</w:t>
        </w:r>
        <w:r w:rsidR="00E54247" w:rsidRPr="0026542D">
          <w:rPr>
            <w:noProof/>
            <w:webHidden/>
            <w:lang w:val="en-GB"/>
          </w:rPr>
          <w:fldChar w:fldCharType="end"/>
        </w:r>
      </w:hyperlink>
    </w:p>
    <w:p w14:paraId="0A82EA17"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804" w:history="1">
        <w:r w:rsidR="00E54247" w:rsidRPr="0026542D">
          <w:rPr>
            <w:rStyle w:val="Hyperlink"/>
            <w:noProof/>
            <w:lang w:val="en-GB"/>
          </w:rPr>
          <w:t>0-4.23</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16 – Interoperability Catalogue Model</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_Toc153448804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9</w:t>
        </w:r>
        <w:r w:rsidR="00E54247" w:rsidRPr="0026542D">
          <w:rPr>
            <w:noProof/>
            <w:webHidden/>
            <w:lang w:val="en-GB"/>
          </w:rPr>
          <w:fldChar w:fldCharType="end"/>
        </w:r>
      </w:hyperlink>
    </w:p>
    <w:p w14:paraId="5B5B3970"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805" w:history="1">
        <w:r w:rsidR="00E54247" w:rsidRPr="0026542D">
          <w:rPr>
            <w:rStyle w:val="Hyperlink"/>
            <w:noProof/>
            <w:lang w:val="en-GB"/>
          </w:rPr>
          <w:t>0-4.24</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16a – Harmonised Portrayal of S-100 Products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_Toc153448805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9</w:t>
        </w:r>
        <w:r w:rsidR="00E54247" w:rsidRPr="0026542D">
          <w:rPr>
            <w:noProof/>
            <w:webHidden/>
            <w:lang w:val="en-GB"/>
          </w:rPr>
          <w:fldChar w:fldCharType="end"/>
        </w:r>
      </w:hyperlink>
    </w:p>
    <w:p w14:paraId="55B769A8"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806" w:history="1">
        <w:r w:rsidR="00E54247" w:rsidRPr="0026542D">
          <w:rPr>
            <w:rStyle w:val="Hyperlink"/>
            <w:noProof/>
            <w:lang w:val="en-GB"/>
          </w:rPr>
          <w:t>0-4.25</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17 – Discovery Metadata for Information Exchange Catalogues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_Toc153448806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9</w:t>
        </w:r>
        <w:r w:rsidR="00E54247" w:rsidRPr="0026542D">
          <w:rPr>
            <w:noProof/>
            <w:webHidden/>
            <w:lang w:val="en-GB"/>
          </w:rPr>
          <w:fldChar w:fldCharType="end"/>
        </w:r>
      </w:hyperlink>
    </w:p>
    <w:p w14:paraId="785D486A" w14:textId="77777777" w:rsidR="00E54247" w:rsidRPr="0026542D" w:rsidRDefault="00522E6A">
      <w:pPr>
        <w:pStyle w:val="TOC2"/>
        <w:rPr>
          <w:rFonts w:asciiTheme="minorHAnsi" w:eastAsiaTheme="minorEastAsia" w:hAnsiTheme="minorHAnsi" w:cstheme="minorBidi"/>
          <w:noProof/>
          <w:sz w:val="22"/>
          <w:szCs w:val="22"/>
          <w:lang w:val="en-GB" w:eastAsia="fr-FR"/>
        </w:rPr>
      </w:pPr>
      <w:hyperlink w:anchor="_Toc153448807" w:history="1">
        <w:r w:rsidR="00E54247" w:rsidRPr="0026542D">
          <w:rPr>
            <w:rStyle w:val="Hyperlink"/>
            <w:noProof/>
            <w:lang w:val="en-GB"/>
          </w:rPr>
          <w:t>0-4.26</w:t>
        </w:r>
        <w:r w:rsidR="00E54247" w:rsidRPr="0026542D">
          <w:rPr>
            <w:rFonts w:asciiTheme="minorHAnsi" w:eastAsiaTheme="minorEastAsia" w:hAnsiTheme="minorHAnsi" w:cstheme="minorBidi"/>
            <w:noProof/>
            <w:sz w:val="22"/>
            <w:szCs w:val="22"/>
            <w:lang w:val="en-GB" w:eastAsia="fr-FR"/>
          </w:rPr>
          <w:tab/>
        </w:r>
        <w:r w:rsidR="00E54247" w:rsidRPr="0026542D">
          <w:rPr>
            <w:rStyle w:val="Hyperlink"/>
            <w:noProof/>
            <w:lang w:val="en-GB"/>
          </w:rPr>
          <w:t>Part 18 – Language Packs</w:t>
        </w:r>
        <w:r w:rsidR="00E54247" w:rsidRPr="0026542D">
          <w:rPr>
            <w:noProof/>
            <w:webHidden/>
            <w:lang w:val="en-GB"/>
          </w:rPr>
          <w:tab/>
        </w:r>
        <w:r w:rsidR="00E54247" w:rsidRPr="0026542D">
          <w:rPr>
            <w:noProof/>
            <w:webHidden/>
            <w:lang w:val="en-GB"/>
          </w:rPr>
          <w:fldChar w:fldCharType="begin"/>
        </w:r>
        <w:r w:rsidR="00E54247" w:rsidRPr="0026542D">
          <w:rPr>
            <w:noProof/>
            <w:webHidden/>
            <w:lang w:val="en-GB"/>
          </w:rPr>
          <w:instrText xml:space="preserve"> PAGEREF _Toc153448807 \h </w:instrText>
        </w:r>
        <w:r w:rsidR="00E54247" w:rsidRPr="0026542D">
          <w:rPr>
            <w:noProof/>
            <w:webHidden/>
            <w:lang w:val="en-GB"/>
          </w:rPr>
        </w:r>
        <w:r w:rsidR="00E54247" w:rsidRPr="0026542D">
          <w:rPr>
            <w:noProof/>
            <w:webHidden/>
            <w:lang w:val="en-GB"/>
          </w:rPr>
          <w:fldChar w:fldCharType="separate"/>
        </w:r>
        <w:r w:rsidR="00E54247" w:rsidRPr="0026542D">
          <w:rPr>
            <w:noProof/>
            <w:webHidden/>
            <w:lang w:val="en-GB"/>
          </w:rPr>
          <w:t>9</w:t>
        </w:r>
        <w:r w:rsidR="00E54247" w:rsidRPr="0026542D">
          <w:rPr>
            <w:noProof/>
            <w:webHidden/>
            <w:lang w:val="en-GB"/>
          </w:rPr>
          <w:fldChar w:fldCharType="end"/>
        </w:r>
      </w:hyperlink>
    </w:p>
    <w:p w14:paraId="0D5BBC96" w14:textId="15772528" w:rsidR="00231D3A" w:rsidRPr="0026542D" w:rsidRDefault="00273CF5" w:rsidP="003B6D14">
      <w:pPr>
        <w:pStyle w:val="TOC1"/>
        <w:rPr>
          <w:lang w:val="en-GB"/>
        </w:rPr>
      </w:pPr>
      <w:r w:rsidRPr="0026542D">
        <w:rPr>
          <w:lang w:val="en-GB"/>
        </w:rPr>
        <w:fldChar w:fldCharType="end"/>
      </w:r>
    </w:p>
    <w:p w14:paraId="135E8150" w14:textId="77777777" w:rsidR="00C67118" w:rsidRPr="0026542D" w:rsidRDefault="00C67118" w:rsidP="00C67118">
      <w:pPr>
        <w:rPr>
          <w:b/>
          <w:sz w:val="28"/>
          <w:lang w:val="en-GB" w:eastAsia="en-GB"/>
        </w:rPr>
      </w:pPr>
      <w:r w:rsidRPr="0026542D">
        <w:rPr>
          <w:lang w:val="en-GB"/>
        </w:rPr>
        <w:br w:type="page"/>
      </w:r>
    </w:p>
    <w:p w14:paraId="2B93A418" w14:textId="77777777" w:rsidR="00C67118" w:rsidRPr="0026542D" w:rsidRDefault="00C67118" w:rsidP="00C67118">
      <w:pPr>
        <w:rPr>
          <w:b/>
          <w:sz w:val="28"/>
          <w:lang w:val="en-GB" w:eastAsia="en-GB"/>
        </w:rPr>
      </w:pPr>
    </w:p>
    <w:p w14:paraId="5A0AF1E0" w14:textId="77777777" w:rsidR="00C67118" w:rsidRPr="0026542D" w:rsidRDefault="00C67118" w:rsidP="00C67118">
      <w:pPr>
        <w:rPr>
          <w:b/>
          <w:sz w:val="28"/>
          <w:lang w:val="en-GB" w:eastAsia="en-GB"/>
        </w:rPr>
      </w:pPr>
    </w:p>
    <w:p w14:paraId="70EE1150" w14:textId="77777777" w:rsidR="00C67118" w:rsidRPr="0026542D" w:rsidRDefault="00C67118" w:rsidP="00C67118">
      <w:pPr>
        <w:jc w:val="center"/>
        <w:rPr>
          <w:b/>
          <w:sz w:val="28"/>
          <w:lang w:val="en-GB" w:eastAsia="en-GB"/>
        </w:rPr>
      </w:pPr>
    </w:p>
    <w:p w14:paraId="781B1C53" w14:textId="77777777" w:rsidR="00C67118" w:rsidRPr="0026542D" w:rsidRDefault="00C67118" w:rsidP="00C67118">
      <w:pPr>
        <w:jc w:val="center"/>
        <w:rPr>
          <w:b/>
          <w:sz w:val="28"/>
          <w:lang w:val="en-GB" w:eastAsia="en-GB"/>
        </w:rPr>
      </w:pPr>
    </w:p>
    <w:p w14:paraId="431A9C81" w14:textId="77777777" w:rsidR="00C67118" w:rsidRPr="0026542D" w:rsidRDefault="00C67118" w:rsidP="00C67118">
      <w:pPr>
        <w:jc w:val="center"/>
        <w:rPr>
          <w:b/>
          <w:sz w:val="28"/>
          <w:lang w:val="en-GB" w:eastAsia="en-GB"/>
        </w:rPr>
      </w:pPr>
    </w:p>
    <w:p w14:paraId="6EF2E08B" w14:textId="77777777" w:rsidR="00C67118" w:rsidRPr="0026542D" w:rsidRDefault="00C67118" w:rsidP="00C67118">
      <w:pPr>
        <w:jc w:val="center"/>
        <w:rPr>
          <w:b/>
          <w:sz w:val="28"/>
          <w:lang w:val="en-GB" w:eastAsia="en-GB"/>
        </w:rPr>
      </w:pPr>
    </w:p>
    <w:p w14:paraId="769D32F9" w14:textId="77777777" w:rsidR="00C67118" w:rsidRPr="0026542D" w:rsidRDefault="00C67118" w:rsidP="00C67118">
      <w:pPr>
        <w:jc w:val="center"/>
        <w:rPr>
          <w:b/>
          <w:sz w:val="28"/>
          <w:lang w:val="en-GB" w:eastAsia="en-GB"/>
        </w:rPr>
      </w:pPr>
    </w:p>
    <w:p w14:paraId="07B96BAD" w14:textId="77777777" w:rsidR="00C67118" w:rsidRPr="0026542D" w:rsidRDefault="00C67118" w:rsidP="00C67118">
      <w:pPr>
        <w:jc w:val="center"/>
        <w:rPr>
          <w:b/>
          <w:sz w:val="28"/>
          <w:lang w:val="en-GB" w:eastAsia="en-GB"/>
        </w:rPr>
      </w:pPr>
    </w:p>
    <w:p w14:paraId="6F649101" w14:textId="77777777" w:rsidR="00C67118" w:rsidRPr="0026542D" w:rsidRDefault="00C67118" w:rsidP="00C67118">
      <w:pPr>
        <w:jc w:val="center"/>
        <w:rPr>
          <w:b/>
          <w:sz w:val="28"/>
          <w:lang w:val="en-GB" w:eastAsia="en-GB"/>
        </w:rPr>
      </w:pPr>
    </w:p>
    <w:p w14:paraId="001BC64F" w14:textId="77777777" w:rsidR="00C67118" w:rsidRPr="0026542D" w:rsidRDefault="00C67118" w:rsidP="00C67118">
      <w:pPr>
        <w:jc w:val="center"/>
        <w:rPr>
          <w:b/>
          <w:sz w:val="28"/>
          <w:lang w:val="en-GB" w:eastAsia="en-GB"/>
        </w:rPr>
      </w:pPr>
    </w:p>
    <w:p w14:paraId="44936A63" w14:textId="77777777" w:rsidR="00C67118" w:rsidRPr="0026542D" w:rsidRDefault="00C67118" w:rsidP="00C67118">
      <w:pPr>
        <w:jc w:val="center"/>
        <w:rPr>
          <w:b/>
          <w:sz w:val="28"/>
          <w:lang w:val="en-GB" w:eastAsia="en-GB"/>
        </w:rPr>
      </w:pPr>
    </w:p>
    <w:p w14:paraId="66653FD1" w14:textId="77777777" w:rsidR="00C67118" w:rsidRPr="0026542D" w:rsidRDefault="00C67118" w:rsidP="00C67118">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val="en-GB" w:eastAsia="en-GB"/>
        </w:rPr>
      </w:pPr>
      <w:r w:rsidRPr="0026542D">
        <w:rPr>
          <w:rFonts w:ascii="Arial Narrow" w:hAnsi="Arial Narrow"/>
          <w:lang w:val="en-GB" w:eastAsia="en-GB"/>
        </w:rPr>
        <w:t>Page intentionally left blank</w:t>
      </w:r>
    </w:p>
    <w:p w14:paraId="554E13B6" w14:textId="77777777" w:rsidR="00AA6C77" w:rsidRPr="0026542D" w:rsidRDefault="00AA6C77" w:rsidP="006605B9">
      <w:pPr>
        <w:pStyle w:val="Heading1"/>
        <w:sectPr w:rsidR="00AA6C77" w:rsidRPr="0026542D" w:rsidSect="005B0183">
          <w:footerReference w:type="default" r:id="rId21"/>
          <w:pgSz w:w="11907" w:h="16840" w:code="9"/>
          <w:pgMar w:top="1440" w:right="1440" w:bottom="1440" w:left="1440" w:header="709" w:footer="709" w:gutter="0"/>
          <w:pgNumType w:fmt="lowerRoman"/>
          <w:cols w:space="720"/>
          <w:docGrid w:linePitch="360"/>
        </w:sectPr>
      </w:pPr>
    </w:p>
    <w:p w14:paraId="2F56FE57" w14:textId="77777777" w:rsidR="000655C5" w:rsidRPr="0026542D" w:rsidRDefault="00686C2E" w:rsidP="00C521EC">
      <w:pPr>
        <w:pStyle w:val="Heading1"/>
        <w:numPr>
          <w:ilvl w:val="0"/>
          <w:numId w:val="0"/>
        </w:numPr>
      </w:pPr>
      <w:bookmarkStart w:id="0" w:name="_Toc153448776"/>
      <w:r w:rsidRPr="0026542D">
        <w:lastRenderedPageBreak/>
        <w:t>Foreword</w:t>
      </w:r>
      <w:bookmarkEnd w:id="0"/>
    </w:p>
    <w:p w14:paraId="3768258D" w14:textId="77777777" w:rsidR="009837F8" w:rsidRPr="0026542D" w:rsidRDefault="009837F8" w:rsidP="00064F5A">
      <w:pPr>
        <w:pStyle w:val="ParagraphText"/>
        <w:spacing w:after="120"/>
        <w:jc w:val="both"/>
      </w:pPr>
      <w:r w:rsidRPr="0026542D">
        <w:t xml:space="preserve">Development of S-100 – the </w:t>
      </w:r>
      <w:r w:rsidRPr="0026542D">
        <w:rPr>
          <w:i/>
        </w:rPr>
        <w:t xml:space="preserve">IHO </w:t>
      </w:r>
      <w:r w:rsidR="00E57C4F" w:rsidRPr="0026542D">
        <w:rPr>
          <w:i/>
        </w:rPr>
        <w:t>Universal Hydrographic Data Model</w:t>
      </w:r>
      <w:r w:rsidRPr="0026542D">
        <w:t xml:space="preserve"> was included in the IHO Work Programme in 2001. S-100 has been developed by the IHO Transfer Standards Maintenance and Applications Development (TSMAD) Working Group with active participation from hydrographic offices, industry and academia.</w:t>
      </w:r>
      <w:r w:rsidR="0089663B" w:rsidRPr="0026542D">
        <w:t xml:space="preserve"> Since 2015, S-100 has been further developed by the S100 Working Group (S100WG).</w:t>
      </w:r>
    </w:p>
    <w:p w14:paraId="317552D0" w14:textId="77777777" w:rsidR="009837F8" w:rsidRPr="0026542D" w:rsidRDefault="009837F8" w:rsidP="00064F5A">
      <w:pPr>
        <w:pStyle w:val="ParagraphText"/>
        <w:spacing w:after="120"/>
        <w:jc w:val="both"/>
      </w:pPr>
      <w:r w:rsidRPr="0026542D">
        <w:t>S-100 provides a contemporary hydrographic geospatial data standard that can support a wide variety of hydrographic-related digital data sources, and is fully aligned with mainstream international geospatial standards, in particular the ISO 19100 series of geographic standards, thereby enabling the easier integration of hydrographic data and applications into geospatial solutions.</w:t>
      </w:r>
    </w:p>
    <w:p w14:paraId="7CF6BF10" w14:textId="77777777" w:rsidR="009837F8" w:rsidRPr="0026542D" w:rsidRDefault="009837F8" w:rsidP="00064F5A">
      <w:pPr>
        <w:pStyle w:val="ParagraphText"/>
        <w:spacing w:after="120"/>
        <w:jc w:val="both"/>
      </w:pPr>
      <w:r w:rsidRPr="0026542D">
        <w:t>The primary goal for S-100 is to support a greater variety of hydrographic-related digital data sources, products, and customers. This includes the use of imagery and gridded data, enhanced metadata specifications, unlimited encoding formats and a more flexible maintenance regime. This enables the development of new applications that go beyond the scope of traditional hydrography - for example, high-density bathymetry, seafloor classification, marine GIS, et cetera. S-100 is designed to be extensible and future requirements such as 3-D, time-varying data (x, y, z, and time) and W</w:t>
      </w:r>
      <w:r w:rsidR="00455A1A" w:rsidRPr="0026542D">
        <w:t>eb-based services for acquiring,</w:t>
      </w:r>
      <w:r w:rsidRPr="0026542D">
        <w:t xml:space="preserve"> processing, analysing, accessing, a</w:t>
      </w:r>
      <w:r w:rsidR="00586325" w:rsidRPr="0026542D">
        <w:t xml:space="preserve">nd presenting hydrographic data </w:t>
      </w:r>
      <w:r w:rsidRPr="0026542D">
        <w:t>can be easily added when required.</w:t>
      </w:r>
    </w:p>
    <w:p w14:paraId="210CD049" w14:textId="77777777" w:rsidR="009837F8" w:rsidRPr="0026542D" w:rsidRDefault="009837F8" w:rsidP="00064F5A">
      <w:pPr>
        <w:pStyle w:val="ParagraphText"/>
        <w:spacing w:after="120"/>
        <w:jc w:val="both"/>
      </w:pPr>
      <w:r w:rsidRPr="0026542D">
        <w:t>The S-100 development and maintenance process is specifically aimed at allowing direct input from non-IHO stakeholders, thereby increasing the likelihood that these potential users will maximise their use of hydrographic data for their particular purposes.</w:t>
      </w:r>
    </w:p>
    <w:p w14:paraId="039F4396" w14:textId="77777777" w:rsidR="009837F8" w:rsidRPr="0026542D" w:rsidRDefault="009837F8" w:rsidP="00064F5A">
      <w:pPr>
        <w:pStyle w:val="ParagraphText"/>
        <w:spacing w:after="120"/>
        <w:jc w:val="both"/>
      </w:pPr>
      <w:r w:rsidRPr="0026542D">
        <w:t xml:space="preserve">S-100 will eventually replace S-57 – the established </w:t>
      </w:r>
      <w:r w:rsidRPr="0026542D">
        <w:rPr>
          <w:i/>
        </w:rPr>
        <w:t>IHO Transfer Standard for Digital Hydrographic Data</w:t>
      </w:r>
      <w:r w:rsidRPr="0026542D">
        <w:t>. Although S-57 has many good aspects, it has some limitations:</w:t>
      </w:r>
    </w:p>
    <w:p w14:paraId="0FF07469" w14:textId="77777777"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S-57 has been used almost exclusively for encoding Electronic Navigational Charts (ENCs) for use in Electronic Chart Display and Information Systems (ECDIS).</w:t>
      </w:r>
    </w:p>
    <w:p w14:paraId="16AEAC59" w14:textId="77777777"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S-57 is not a contemporary standard that is widely accepted in the GIS domain.</w:t>
      </w:r>
    </w:p>
    <w:p w14:paraId="4616A1C2" w14:textId="77777777"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It has an inflexible maintenance regime. Freezing standards for lengthy periods is counter-productive.</w:t>
      </w:r>
    </w:p>
    <w:p w14:paraId="6D4857A1" w14:textId="52E40928"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As presently structured, it cannot support future requirements (</w:t>
      </w:r>
      <w:r w:rsidR="00634998" w:rsidRPr="0026542D">
        <w:t>for example</w:t>
      </w:r>
      <w:r w:rsidRPr="0026542D">
        <w:t>, gridded bathymetry, or time-varying information).</w:t>
      </w:r>
    </w:p>
    <w:p w14:paraId="0B56B89F" w14:textId="11402850"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 xml:space="preserve">Embedding the data model within the encapsulation </w:t>
      </w:r>
      <w:r w:rsidR="00634998" w:rsidRPr="0026542D">
        <w:t>that is</w:t>
      </w:r>
      <w:r w:rsidRPr="0026542D">
        <w:t>, file format) restricts the flexibility and capability of using a wider range of transfer mechanisms.</w:t>
      </w:r>
    </w:p>
    <w:p w14:paraId="18F56C6D" w14:textId="77777777" w:rsidR="009837F8" w:rsidRPr="0026542D" w:rsidRDefault="009837F8" w:rsidP="006045C8">
      <w:pPr>
        <w:pStyle w:val="ParagraphText"/>
        <w:numPr>
          <w:ilvl w:val="0"/>
          <w:numId w:val="16"/>
        </w:numPr>
        <w:tabs>
          <w:tab w:val="clear" w:pos="720"/>
          <w:tab w:val="left" w:pos="567"/>
        </w:tabs>
        <w:spacing w:after="120"/>
        <w:ind w:left="567" w:hanging="283"/>
        <w:jc w:val="both"/>
      </w:pPr>
      <w:r w:rsidRPr="0026542D">
        <w:t>It is regarded by some as a limited standard focused exclusively for the production and exchange of ENC data.</w:t>
      </w:r>
    </w:p>
    <w:p w14:paraId="1A4D6213" w14:textId="77777777" w:rsidR="009837F8" w:rsidRPr="0026542D" w:rsidRDefault="009837F8" w:rsidP="00064F5A">
      <w:pPr>
        <w:pStyle w:val="ParagraphText"/>
        <w:spacing w:after="120"/>
        <w:jc w:val="both"/>
      </w:pPr>
      <w:r w:rsidRPr="0026542D">
        <w:t>The transition from S-57 to S-100 will be carefully monitored by the IHO to ensure that existing S-57 users, particularly ENC stakeholders</w:t>
      </w:r>
      <w:r w:rsidR="00922F98" w:rsidRPr="0026542D">
        <w:t>,</w:t>
      </w:r>
      <w:r w:rsidRPr="0026542D">
        <w:t xml:space="preserve"> are not adversely affected. S-57 will continue to exist as the designated format for ENC data for the foreseeable future.</w:t>
      </w:r>
    </w:p>
    <w:p w14:paraId="25B82987" w14:textId="77777777" w:rsidR="00FC3FF7" w:rsidRPr="0026542D" w:rsidRDefault="009837F8" w:rsidP="00064F5A">
      <w:pPr>
        <w:pStyle w:val="ParagraphText"/>
        <w:spacing w:after="120"/>
        <w:jc w:val="both"/>
      </w:pPr>
      <w:r w:rsidRPr="0026542D">
        <w:t>In the meantime, all existing and potential users of hydrog</w:t>
      </w:r>
      <w:r w:rsidR="00FC3FF7" w:rsidRPr="0026542D">
        <w:t xml:space="preserve">raphic information and data are </w:t>
      </w:r>
      <w:r w:rsidRPr="0026542D">
        <w:t>encouraged to use S-100 as the basis for new application</w:t>
      </w:r>
      <w:r w:rsidR="00FC3FF7" w:rsidRPr="0026542D">
        <w:t xml:space="preserve">s, seeking input to the further </w:t>
      </w:r>
      <w:r w:rsidRPr="0026542D">
        <w:t>development of the standard if their particular requirements are not yet catered for.</w:t>
      </w:r>
    </w:p>
    <w:p w14:paraId="251DE37B" w14:textId="77777777" w:rsidR="000655C5" w:rsidRPr="0026542D" w:rsidRDefault="00550C1C" w:rsidP="00577F75">
      <w:pPr>
        <w:pStyle w:val="ParagraphText"/>
        <w:spacing w:before="120" w:after="200"/>
        <w:jc w:val="center"/>
        <w:rPr>
          <w:sz w:val="24"/>
          <w:szCs w:val="24"/>
        </w:rPr>
      </w:pPr>
      <w:r w:rsidRPr="0026542D">
        <w:br w:type="page"/>
      </w:r>
      <w:bookmarkStart w:id="1" w:name="_Hlt423096990"/>
      <w:r w:rsidR="00273CF5" w:rsidRPr="0026542D">
        <w:rPr>
          <w:b/>
          <w:sz w:val="24"/>
          <w:szCs w:val="24"/>
        </w:rPr>
        <w:lastRenderedPageBreak/>
        <w:t>Document Control</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9"/>
        <w:gridCol w:w="3681"/>
        <w:gridCol w:w="2924"/>
      </w:tblGrid>
      <w:tr w:rsidR="00E550C8" w:rsidRPr="0026542D" w14:paraId="1CBBB2E1" w14:textId="77777777" w:rsidTr="00577F75">
        <w:trPr>
          <w:trHeight w:val="469"/>
          <w:jc w:val="center"/>
        </w:trPr>
        <w:tc>
          <w:tcPr>
            <w:tcW w:w="2169" w:type="dxa"/>
            <w:shd w:val="clear" w:color="auto" w:fill="D9D9D9" w:themeFill="background1" w:themeFillShade="D9"/>
          </w:tcPr>
          <w:bookmarkEnd w:id="1"/>
          <w:p w14:paraId="06ACAB72" w14:textId="77777777" w:rsidR="00E550C8" w:rsidRPr="0026542D" w:rsidRDefault="00E550C8" w:rsidP="00684B59">
            <w:pPr>
              <w:spacing w:before="120" w:after="120"/>
              <w:rPr>
                <w:b/>
                <w:lang w:val="en-GB"/>
              </w:rPr>
            </w:pPr>
            <w:r w:rsidRPr="0026542D">
              <w:rPr>
                <w:b/>
                <w:lang w:val="en-GB"/>
              </w:rPr>
              <w:t>Edition Number</w:t>
            </w:r>
          </w:p>
        </w:tc>
        <w:tc>
          <w:tcPr>
            <w:tcW w:w="3681" w:type="dxa"/>
            <w:shd w:val="clear" w:color="auto" w:fill="D9D9D9" w:themeFill="background1" w:themeFillShade="D9"/>
          </w:tcPr>
          <w:p w14:paraId="2939EC03" w14:textId="77777777" w:rsidR="00E550C8" w:rsidRPr="0026542D" w:rsidRDefault="00E550C8" w:rsidP="00684B59">
            <w:pPr>
              <w:spacing w:before="120" w:after="120"/>
              <w:rPr>
                <w:b/>
                <w:lang w:val="en-GB"/>
              </w:rPr>
            </w:pPr>
            <w:r w:rsidRPr="0026542D">
              <w:rPr>
                <w:b/>
                <w:lang w:val="en-GB"/>
              </w:rPr>
              <w:t>Date</w:t>
            </w:r>
          </w:p>
        </w:tc>
        <w:tc>
          <w:tcPr>
            <w:tcW w:w="2924" w:type="dxa"/>
            <w:shd w:val="clear" w:color="auto" w:fill="D9D9D9" w:themeFill="background1" w:themeFillShade="D9"/>
          </w:tcPr>
          <w:p w14:paraId="2E200063" w14:textId="77777777" w:rsidR="00E550C8" w:rsidRPr="0026542D" w:rsidRDefault="00E550C8" w:rsidP="00684B59">
            <w:pPr>
              <w:spacing w:before="120" w:after="120"/>
              <w:rPr>
                <w:b/>
                <w:lang w:val="en-GB"/>
              </w:rPr>
            </w:pPr>
            <w:r w:rsidRPr="0026542D">
              <w:rPr>
                <w:b/>
                <w:lang w:val="en-GB"/>
              </w:rPr>
              <w:t>Reference</w:t>
            </w:r>
          </w:p>
        </w:tc>
      </w:tr>
      <w:tr w:rsidR="00E550C8" w:rsidRPr="006901A4" w14:paraId="2D5759B2" w14:textId="77777777" w:rsidTr="00577F75">
        <w:trPr>
          <w:trHeight w:val="780"/>
          <w:jc w:val="center"/>
        </w:trPr>
        <w:tc>
          <w:tcPr>
            <w:tcW w:w="2169" w:type="dxa"/>
          </w:tcPr>
          <w:p w14:paraId="67CA1E34" w14:textId="77777777" w:rsidR="00E550C8" w:rsidRPr="0026542D" w:rsidRDefault="00E550C8" w:rsidP="00C717A9">
            <w:pPr>
              <w:rPr>
                <w:lang w:val="en-GB"/>
              </w:rPr>
            </w:pPr>
            <w:r w:rsidRPr="0026542D">
              <w:rPr>
                <w:lang w:val="en-GB"/>
              </w:rPr>
              <w:t>1.0.0</w:t>
            </w:r>
          </w:p>
        </w:tc>
        <w:tc>
          <w:tcPr>
            <w:tcW w:w="3681" w:type="dxa"/>
          </w:tcPr>
          <w:p w14:paraId="4FF5A122" w14:textId="77777777" w:rsidR="00E550C8" w:rsidRPr="0026542D" w:rsidRDefault="00E550C8" w:rsidP="00C717A9">
            <w:pPr>
              <w:rPr>
                <w:lang w:val="en-GB"/>
              </w:rPr>
            </w:pPr>
            <w:r w:rsidRPr="0026542D">
              <w:rPr>
                <w:lang w:val="en-GB"/>
              </w:rPr>
              <w:t>January 2010</w:t>
            </w:r>
          </w:p>
        </w:tc>
        <w:tc>
          <w:tcPr>
            <w:tcW w:w="2924" w:type="dxa"/>
          </w:tcPr>
          <w:p w14:paraId="1D3372F0" w14:textId="77777777" w:rsidR="00E550C8" w:rsidRPr="0026542D" w:rsidRDefault="00E550C8" w:rsidP="00C717A9">
            <w:pPr>
              <w:rPr>
                <w:lang w:val="en-GB"/>
              </w:rPr>
            </w:pPr>
            <w:r w:rsidRPr="0026542D">
              <w:rPr>
                <w:lang w:val="en-GB"/>
              </w:rPr>
              <w:t>IHO Circular Letter</w:t>
            </w:r>
          </w:p>
          <w:p w14:paraId="59CD3601" w14:textId="77777777" w:rsidR="00E550C8" w:rsidRPr="0026542D" w:rsidRDefault="00E550C8" w:rsidP="00C717A9">
            <w:pPr>
              <w:rPr>
                <w:lang w:val="en-GB"/>
              </w:rPr>
            </w:pPr>
            <w:r w:rsidRPr="0026542D">
              <w:rPr>
                <w:lang w:val="en-GB"/>
              </w:rPr>
              <w:t>No 83/2009</w:t>
            </w:r>
          </w:p>
          <w:p w14:paraId="309DB5E2" w14:textId="009EE4B1" w:rsidR="00E550C8" w:rsidRPr="0026542D" w:rsidRDefault="00522E6A" w:rsidP="00C717A9">
            <w:pPr>
              <w:rPr>
                <w:lang w:val="en-GB"/>
              </w:rPr>
            </w:pPr>
            <w:ins w:id="2" w:author="Jeff Wootton" w:date="2024-06-10T09:39:00Z" w16du:dateUtc="2024-06-10T07:39:00Z">
              <w:r>
                <w:rPr>
                  <w:lang w:val="en-GB"/>
                </w:rPr>
                <w:t>0</w:t>
              </w:r>
            </w:ins>
            <w:r w:rsidR="00E550C8" w:rsidRPr="0026542D">
              <w:rPr>
                <w:lang w:val="en-GB"/>
              </w:rPr>
              <w:t>4 December 2009</w:t>
            </w:r>
          </w:p>
        </w:tc>
      </w:tr>
      <w:tr w:rsidR="00E550C8" w:rsidRPr="006901A4" w14:paraId="1009A760" w14:textId="77777777" w:rsidTr="00577F75">
        <w:trPr>
          <w:trHeight w:val="780"/>
          <w:jc w:val="center"/>
        </w:trPr>
        <w:tc>
          <w:tcPr>
            <w:tcW w:w="2169" w:type="dxa"/>
          </w:tcPr>
          <w:p w14:paraId="0B18DD28" w14:textId="77777777" w:rsidR="00E550C8" w:rsidRPr="0026542D" w:rsidRDefault="00E550C8" w:rsidP="00C717A9">
            <w:pPr>
              <w:rPr>
                <w:lang w:val="en-GB"/>
              </w:rPr>
            </w:pPr>
            <w:r w:rsidRPr="0026542D">
              <w:rPr>
                <w:lang w:val="en-GB"/>
              </w:rPr>
              <w:t>2.0.0</w:t>
            </w:r>
          </w:p>
        </w:tc>
        <w:tc>
          <w:tcPr>
            <w:tcW w:w="3681" w:type="dxa"/>
          </w:tcPr>
          <w:p w14:paraId="53E8F2B0" w14:textId="77777777" w:rsidR="00E550C8" w:rsidRPr="0026542D" w:rsidRDefault="00E550C8" w:rsidP="00C717A9">
            <w:pPr>
              <w:rPr>
                <w:lang w:val="en-GB"/>
              </w:rPr>
            </w:pPr>
            <w:r w:rsidRPr="0026542D">
              <w:rPr>
                <w:lang w:val="en-GB"/>
              </w:rPr>
              <w:t>June 2015</w:t>
            </w:r>
          </w:p>
        </w:tc>
        <w:tc>
          <w:tcPr>
            <w:tcW w:w="2924" w:type="dxa"/>
          </w:tcPr>
          <w:p w14:paraId="2AB33BC1" w14:textId="77777777" w:rsidR="00E550C8" w:rsidRPr="0026542D" w:rsidRDefault="00E550C8" w:rsidP="00C717A9">
            <w:pPr>
              <w:rPr>
                <w:lang w:val="en-GB"/>
              </w:rPr>
            </w:pPr>
            <w:r w:rsidRPr="0026542D">
              <w:rPr>
                <w:lang w:val="en-GB"/>
              </w:rPr>
              <w:t>IHO Circular Letter</w:t>
            </w:r>
          </w:p>
          <w:p w14:paraId="39083195" w14:textId="77777777" w:rsidR="00E550C8" w:rsidRPr="0026542D" w:rsidRDefault="00C50433" w:rsidP="00C717A9">
            <w:pPr>
              <w:rPr>
                <w:lang w:val="en-GB"/>
              </w:rPr>
            </w:pPr>
            <w:r w:rsidRPr="0026542D">
              <w:rPr>
                <w:lang w:val="en-GB"/>
              </w:rPr>
              <w:t>No 39</w:t>
            </w:r>
            <w:r w:rsidR="00E550C8" w:rsidRPr="0026542D">
              <w:rPr>
                <w:lang w:val="en-GB"/>
              </w:rPr>
              <w:t>/2015</w:t>
            </w:r>
          </w:p>
          <w:p w14:paraId="0A62EC23" w14:textId="77777777" w:rsidR="00E550C8" w:rsidRPr="0026542D" w:rsidRDefault="00C50433" w:rsidP="00C717A9">
            <w:pPr>
              <w:rPr>
                <w:lang w:val="en-GB"/>
              </w:rPr>
            </w:pPr>
            <w:r w:rsidRPr="0026542D">
              <w:rPr>
                <w:lang w:val="en-GB"/>
              </w:rPr>
              <w:t>05</w:t>
            </w:r>
            <w:r w:rsidR="00E550C8" w:rsidRPr="0026542D">
              <w:rPr>
                <w:lang w:val="en-GB"/>
              </w:rPr>
              <w:t xml:space="preserve"> June 2015</w:t>
            </w:r>
          </w:p>
        </w:tc>
      </w:tr>
      <w:tr w:rsidR="007A0028" w:rsidRPr="006901A4" w14:paraId="38C4AD20" w14:textId="77777777" w:rsidTr="00577F75">
        <w:trPr>
          <w:trHeight w:val="273"/>
          <w:jc w:val="center"/>
        </w:trPr>
        <w:tc>
          <w:tcPr>
            <w:tcW w:w="2169" w:type="dxa"/>
          </w:tcPr>
          <w:p w14:paraId="5D66CB3D" w14:textId="77777777" w:rsidR="0039659F" w:rsidRPr="0026542D" w:rsidRDefault="0039659F" w:rsidP="0039659F">
            <w:pPr>
              <w:rPr>
                <w:lang w:val="en-GB"/>
              </w:rPr>
            </w:pPr>
            <w:r w:rsidRPr="0026542D">
              <w:rPr>
                <w:lang w:val="en-GB"/>
              </w:rPr>
              <w:t>3.0.0</w:t>
            </w:r>
          </w:p>
        </w:tc>
        <w:tc>
          <w:tcPr>
            <w:tcW w:w="3681" w:type="dxa"/>
          </w:tcPr>
          <w:p w14:paraId="4B8FDA4C" w14:textId="77777777" w:rsidR="0039659F" w:rsidRPr="0026542D" w:rsidRDefault="0039659F" w:rsidP="0039659F">
            <w:pPr>
              <w:rPr>
                <w:lang w:val="en-GB"/>
              </w:rPr>
            </w:pPr>
            <w:r w:rsidRPr="0026542D">
              <w:rPr>
                <w:lang w:val="en-GB"/>
              </w:rPr>
              <w:t>June 2017</w:t>
            </w:r>
          </w:p>
        </w:tc>
        <w:tc>
          <w:tcPr>
            <w:tcW w:w="2924" w:type="dxa"/>
          </w:tcPr>
          <w:p w14:paraId="343D7A61" w14:textId="77777777" w:rsidR="0039659F" w:rsidRPr="0026542D" w:rsidRDefault="0039659F" w:rsidP="0039659F">
            <w:pPr>
              <w:rPr>
                <w:lang w:val="en-GB"/>
              </w:rPr>
            </w:pPr>
            <w:r w:rsidRPr="0026542D">
              <w:rPr>
                <w:lang w:val="en-GB"/>
              </w:rPr>
              <w:t>IHO Circular Letter</w:t>
            </w:r>
          </w:p>
          <w:p w14:paraId="358CACB0" w14:textId="5A248552" w:rsidR="0039659F" w:rsidRPr="0026542D" w:rsidRDefault="0039659F" w:rsidP="0039659F">
            <w:pPr>
              <w:rPr>
                <w:lang w:val="en-GB"/>
              </w:rPr>
            </w:pPr>
            <w:r w:rsidRPr="0026542D">
              <w:rPr>
                <w:lang w:val="en-GB"/>
              </w:rPr>
              <w:t>No 32/2017</w:t>
            </w:r>
          </w:p>
          <w:p w14:paraId="68B6681A" w14:textId="40889930" w:rsidR="0039659F" w:rsidRPr="0026542D" w:rsidRDefault="0039659F" w:rsidP="0039659F">
            <w:pPr>
              <w:rPr>
                <w:lang w:val="en-GB"/>
              </w:rPr>
            </w:pPr>
            <w:r w:rsidRPr="0026542D">
              <w:rPr>
                <w:lang w:val="en-GB"/>
              </w:rPr>
              <w:t>02 May 2017</w:t>
            </w:r>
          </w:p>
        </w:tc>
      </w:tr>
      <w:tr w:rsidR="007A0028" w:rsidRPr="006901A4" w14:paraId="7E861B58" w14:textId="77777777" w:rsidTr="00577F75">
        <w:trPr>
          <w:trHeight w:val="273"/>
          <w:jc w:val="center"/>
        </w:trPr>
        <w:tc>
          <w:tcPr>
            <w:tcW w:w="2169" w:type="dxa"/>
          </w:tcPr>
          <w:p w14:paraId="791C76B5" w14:textId="31D400E2" w:rsidR="0039659F" w:rsidRPr="0026542D" w:rsidRDefault="0039659F" w:rsidP="0039659F">
            <w:pPr>
              <w:rPr>
                <w:lang w:val="en-GB"/>
              </w:rPr>
            </w:pPr>
            <w:r w:rsidRPr="0026542D">
              <w:rPr>
                <w:lang w:val="en-GB"/>
              </w:rPr>
              <w:t>4.0.0</w:t>
            </w:r>
          </w:p>
        </w:tc>
        <w:tc>
          <w:tcPr>
            <w:tcW w:w="3681" w:type="dxa"/>
          </w:tcPr>
          <w:p w14:paraId="5402EC0C" w14:textId="48871A34" w:rsidR="0039659F" w:rsidRPr="0026542D" w:rsidRDefault="0039659F" w:rsidP="0039659F">
            <w:pPr>
              <w:rPr>
                <w:lang w:val="en-GB"/>
              </w:rPr>
            </w:pPr>
            <w:r w:rsidRPr="0026542D">
              <w:rPr>
                <w:lang w:val="en-GB"/>
              </w:rPr>
              <w:t>December 2018</w:t>
            </w:r>
          </w:p>
        </w:tc>
        <w:tc>
          <w:tcPr>
            <w:tcW w:w="2924" w:type="dxa"/>
          </w:tcPr>
          <w:p w14:paraId="0296F665" w14:textId="77777777" w:rsidR="0039659F" w:rsidRPr="0026542D" w:rsidRDefault="0039659F" w:rsidP="0039659F">
            <w:pPr>
              <w:rPr>
                <w:lang w:val="en-GB"/>
              </w:rPr>
            </w:pPr>
            <w:r w:rsidRPr="0026542D">
              <w:rPr>
                <w:lang w:val="en-GB"/>
              </w:rPr>
              <w:t>IHO Circular Letter</w:t>
            </w:r>
          </w:p>
          <w:p w14:paraId="747724E1" w14:textId="3CC58B2A" w:rsidR="0039659F" w:rsidRPr="0026542D" w:rsidRDefault="0039659F" w:rsidP="0039659F">
            <w:pPr>
              <w:rPr>
                <w:lang w:val="en-GB"/>
              </w:rPr>
            </w:pPr>
            <w:r w:rsidRPr="0026542D">
              <w:rPr>
                <w:lang w:val="en-GB"/>
              </w:rPr>
              <w:t xml:space="preserve">No </w:t>
            </w:r>
            <w:r w:rsidR="009A54E8" w:rsidRPr="0026542D">
              <w:rPr>
                <w:lang w:val="en-GB"/>
              </w:rPr>
              <w:t>60</w:t>
            </w:r>
            <w:r w:rsidRPr="0026542D">
              <w:rPr>
                <w:lang w:val="en-GB"/>
              </w:rPr>
              <w:t>/2018</w:t>
            </w:r>
          </w:p>
          <w:p w14:paraId="0F267097" w14:textId="0AC67592" w:rsidR="0039659F" w:rsidRPr="0026542D" w:rsidRDefault="002A302A" w:rsidP="0039659F">
            <w:pPr>
              <w:rPr>
                <w:lang w:val="en-GB"/>
              </w:rPr>
            </w:pPr>
            <w:r w:rsidRPr="0026542D">
              <w:rPr>
                <w:lang w:val="en-GB"/>
              </w:rPr>
              <w:t xml:space="preserve">17 </w:t>
            </w:r>
            <w:r w:rsidR="0039659F" w:rsidRPr="0026542D">
              <w:rPr>
                <w:lang w:val="en-GB"/>
              </w:rPr>
              <w:t>December 2018</w:t>
            </w:r>
          </w:p>
        </w:tc>
      </w:tr>
      <w:tr w:rsidR="00B02FA6" w:rsidRPr="006901A4" w14:paraId="1024062C" w14:textId="77777777" w:rsidTr="00577F75">
        <w:trPr>
          <w:trHeight w:val="273"/>
          <w:jc w:val="center"/>
        </w:trPr>
        <w:tc>
          <w:tcPr>
            <w:tcW w:w="2169" w:type="dxa"/>
          </w:tcPr>
          <w:p w14:paraId="466E2CC2" w14:textId="0EBEB934" w:rsidR="00B02FA6" w:rsidRPr="0026542D" w:rsidRDefault="00B02FA6" w:rsidP="0039659F">
            <w:pPr>
              <w:rPr>
                <w:lang w:val="en-GB"/>
              </w:rPr>
            </w:pPr>
            <w:r w:rsidRPr="0026542D">
              <w:rPr>
                <w:lang w:val="en-GB"/>
              </w:rPr>
              <w:t>5.0.0</w:t>
            </w:r>
          </w:p>
        </w:tc>
        <w:tc>
          <w:tcPr>
            <w:tcW w:w="3681" w:type="dxa"/>
          </w:tcPr>
          <w:p w14:paraId="0BB7DB82" w14:textId="7270440A" w:rsidR="00B02FA6" w:rsidRPr="0026542D" w:rsidRDefault="004D61BF" w:rsidP="00337282">
            <w:pPr>
              <w:rPr>
                <w:lang w:val="en-GB"/>
              </w:rPr>
            </w:pPr>
            <w:r w:rsidRPr="0026542D">
              <w:rPr>
                <w:lang w:val="en-GB"/>
              </w:rPr>
              <w:t>December</w:t>
            </w:r>
            <w:r w:rsidR="00B02FA6" w:rsidRPr="0026542D">
              <w:rPr>
                <w:lang w:val="en-GB"/>
              </w:rPr>
              <w:t xml:space="preserve"> 202</w:t>
            </w:r>
            <w:r w:rsidR="00337282" w:rsidRPr="0026542D">
              <w:rPr>
                <w:lang w:val="en-GB"/>
              </w:rPr>
              <w:t>2</w:t>
            </w:r>
          </w:p>
        </w:tc>
        <w:tc>
          <w:tcPr>
            <w:tcW w:w="2924" w:type="dxa"/>
          </w:tcPr>
          <w:p w14:paraId="65860151" w14:textId="77777777" w:rsidR="00B02FA6" w:rsidRPr="0026542D" w:rsidRDefault="00B02FA6" w:rsidP="00B02FA6">
            <w:pPr>
              <w:rPr>
                <w:lang w:val="en-GB"/>
              </w:rPr>
            </w:pPr>
            <w:r w:rsidRPr="0026542D">
              <w:rPr>
                <w:lang w:val="en-GB"/>
              </w:rPr>
              <w:t>IHO Circular Letter</w:t>
            </w:r>
          </w:p>
          <w:p w14:paraId="60ED7022" w14:textId="0FA9FECC" w:rsidR="00B02FA6" w:rsidRPr="0026542D" w:rsidRDefault="00B02FA6" w:rsidP="00B02FA6">
            <w:pPr>
              <w:rPr>
                <w:highlight w:val="yellow"/>
                <w:lang w:val="en-GB"/>
              </w:rPr>
            </w:pPr>
            <w:r w:rsidRPr="0026542D">
              <w:rPr>
                <w:lang w:val="en-GB"/>
              </w:rPr>
              <w:t xml:space="preserve">No </w:t>
            </w:r>
            <w:r w:rsidR="004D61BF" w:rsidRPr="0026542D">
              <w:rPr>
                <w:lang w:val="en-GB"/>
              </w:rPr>
              <w:t>45</w:t>
            </w:r>
            <w:r w:rsidRPr="0026542D">
              <w:rPr>
                <w:lang w:val="en-GB"/>
              </w:rPr>
              <w:t>/20</w:t>
            </w:r>
            <w:r w:rsidR="004D61BF" w:rsidRPr="0026542D">
              <w:rPr>
                <w:lang w:val="en-GB"/>
              </w:rPr>
              <w:t>22</w:t>
            </w:r>
          </w:p>
          <w:p w14:paraId="276CB337" w14:textId="07A0A1B1" w:rsidR="00B02FA6" w:rsidRPr="0026542D" w:rsidRDefault="004D61BF" w:rsidP="00B02FA6">
            <w:pPr>
              <w:rPr>
                <w:lang w:val="en-GB"/>
              </w:rPr>
            </w:pPr>
            <w:r w:rsidRPr="0026542D">
              <w:rPr>
                <w:lang w:val="en-GB"/>
              </w:rPr>
              <w:t>12 December 2022</w:t>
            </w:r>
          </w:p>
        </w:tc>
      </w:tr>
      <w:tr w:rsidR="00631984" w:rsidRPr="006901A4" w14:paraId="5F93A1D2" w14:textId="77777777" w:rsidTr="00577F75">
        <w:trPr>
          <w:trHeight w:val="273"/>
          <w:jc w:val="center"/>
        </w:trPr>
        <w:tc>
          <w:tcPr>
            <w:tcW w:w="2169" w:type="dxa"/>
          </w:tcPr>
          <w:p w14:paraId="3E085A93" w14:textId="3DB3F1D2" w:rsidR="00631984" w:rsidRPr="0026542D" w:rsidRDefault="00631984" w:rsidP="0039659F">
            <w:pPr>
              <w:rPr>
                <w:lang w:val="en-GB"/>
              </w:rPr>
            </w:pPr>
            <w:r w:rsidRPr="0026542D">
              <w:rPr>
                <w:lang w:val="en-GB"/>
              </w:rPr>
              <w:t>5.1.0</w:t>
            </w:r>
          </w:p>
        </w:tc>
        <w:tc>
          <w:tcPr>
            <w:tcW w:w="3681" w:type="dxa"/>
          </w:tcPr>
          <w:p w14:paraId="61877DCF" w14:textId="05AB0DE4" w:rsidR="00631984" w:rsidRPr="0026542D" w:rsidRDefault="0031742D" w:rsidP="00337282">
            <w:pPr>
              <w:rPr>
                <w:lang w:val="en-GB"/>
              </w:rPr>
            </w:pPr>
            <w:r w:rsidRPr="0026542D">
              <w:rPr>
                <w:lang w:val="en-GB"/>
              </w:rPr>
              <w:t>October</w:t>
            </w:r>
            <w:r w:rsidR="00631984" w:rsidRPr="0026542D">
              <w:rPr>
                <w:lang w:val="en-GB"/>
              </w:rPr>
              <w:t xml:space="preserve"> 2023</w:t>
            </w:r>
          </w:p>
        </w:tc>
        <w:tc>
          <w:tcPr>
            <w:tcW w:w="2924" w:type="dxa"/>
          </w:tcPr>
          <w:p w14:paraId="4D5999FB" w14:textId="77777777" w:rsidR="00631984" w:rsidRPr="0026542D" w:rsidRDefault="00631984" w:rsidP="00631984">
            <w:pPr>
              <w:rPr>
                <w:lang w:val="en-GB"/>
              </w:rPr>
            </w:pPr>
            <w:r w:rsidRPr="0026542D">
              <w:rPr>
                <w:lang w:val="en-GB"/>
              </w:rPr>
              <w:t>IHO Circular Letter</w:t>
            </w:r>
          </w:p>
          <w:p w14:paraId="6BA97C6C" w14:textId="5898CB3C" w:rsidR="00631984" w:rsidRPr="0026542D" w:rsidRDefault="00631984" w:rsidP="00631984">
            <w:pPr>
              <w:rPr>
                <w:lang w:val="en-GB"/>
              </w:rPr>
            </w:pPr>
            <w:r w:rsidRPr="0026542D">
              <w:rPr>
                <w:lang w:val="en-GB"/>
              </w:rPr>
              <w:t>No</w:t>
            </w:r>
            <w:r w:rsidR="0031742D" w:rsidRPr="0026542D">
              <w:rPr>
                <w:lang w:val="en-GB"/>
              </w:rPr>
              <w:t xml:space="preserve"> </w:t>
            </w:r>
            <w:r w:rsidR="0014073C" w:rsidRPr="0026542D">
              <w:rPr>
                <w:lang w:val="en-GB"/>
              </w:rPr>
              <w:t>36</w:t>
            </w:r>
            <w:r w:rsidR="0031742D" w:rsidRPr="0026542D">
              <w:rPr>
                <w:lang w:val="en-GB"/>
              </w:rPr>
              <w:t>/2023</w:t>
            </w:r>
          </w:p>
          <w:p w14:paraId="25F2682F" w14:textId="074709AD" w:rsidR="0031742D" w:rsidRPr="0026542D" w:rsidRDefault="0014073C" w:rsidP="00631984">
            <w:pPr>
              <w:rPr>
                <w:lang w:val="en-GB"/>
              </w:rPr>
            </w:pPr>
            <w:r w:rsidRPr="0026542D">
              <w:rPr>
                <w:lang w:val="en-GB"/>
              </w:rPr>
              <w:t>31</w:t>
            </w:r>
            <w:r w:rsidR="0031742D" w:rsidRPr="0026542D">
              <w:rPr>
                <w:lang w:val="en-GB"/>
              </w:rPr>
              <w:t xml:space="preserve"> October 2023</w:t>
            </w:r>
          </w:p>
        </w:tc>
      </w:tr>
      <w:tr w:rsidR="0081037C" w:rsidRPr="0026542D" w14:paraId="326B680A" w14:textId="77777777" w:rsidTr="00577F75">
        <w:trPr>
          <w:trHeight w:val="273"/>
          <w:jc w:val="center"/>
          <w:ins w:id="3" w:author="Teh Stand" w:date="2023-12-04T09:37:00Z"/>
        </w:trPr>
        <w:tc>
          <w:tcPr>
            <w:tcW w:w="2169" w:type="dxa"/>
          </w:tcPr>
          <w:p w14:paraId="5FC9762C" w14:textId="0D03A317" w:rsidR="0081037C" w:rsidRPr="0026542D" w:rsidRDefault="0081037C" w:rsidP="0081037C">
            <w:pPr>
              <w:rPr>
                <w:ins w:id="4" w:author="Teh Stand" w:date="2023-12-04T09:37:00Z"/>
                <w:lang w:val="en-GB"/>
              </w:rPr>
            </w:pPr>
            <w:ins w:id="5" w:author="Teh Stand" w:date="2023-12-04T09:37:00Z">
              <w:r w:rsidRPr="0026542D">
                <w:rPr>
                  <w:lang w:val="en-GB"/>
                </w:rPr>
                <w:t>5.</w:t>
              </w:r>
            </w:ins>
            <w:ins w:id="6" w:author="Teh Stand" w:date="2023-12-04T09:38:00Z">
              <w:r w:rsidRPr="0026542D">
                <w:rPr>
                  <w:lang w:val="en-GB"/>
                </w:rPr>
                <w:t>2</w:t>
              </w:r>
            </w:ins>
            <w:ins w:id="7" w:author="Teh Stand" w:date="2023-12-04T09:37:00Z">
              <w:r w:rsidRPr="0026542D">
                <w:rPr>
                  <w:lang w:val="en-GB"/>
                </w:rPr>
                <w:t>.0</w:t>
              </w:r>
            </w:ins>
          </w:p>
        </w:tc>
        <w:tc>
          <w:tcPr>
            <w:tcW w:w="3681" w:type="dxa"/>
          </w:tcPr>
          <w:p w14:paraId="4EC764BA" w14:textId="4D3EAD88" w:rsidR="0081037C" w:rsidRPr="0026542D" w:rsidRDefault="0081037C" w:rsidP="0081037C">
            <w:pPr>
              <w:rPr>
                <w:ins w:id="8" w:author="Teh Stand" w:date="2023-12-04T09:37:00Z"/>
                <w:lang w:val="en-GB"/>
              </w:rPr>
            </w:pPr>
            <w:ins w:id="9" w:author="Teh Stand" w:date="2023-12-04T09:41:00Z">
              <w:r w:rsidRPr="0026542D">
                <w:rPr>
                  <w:lang w:val="en-GB"/>
                </w:rPr>
                <w:t>June</w:t>
              </w:r>
            </w:ins>
            <w:ins w:id="10" w:author="Teh Stand" w:date="2023-12-04T09:37:00Z">
              <w:r w:rsidRPr="0026542D">
                <w:rPr>
                  <w:lang w:val="en-GB"/>
                </w:rPr>
                <w:t xml:space="preserve"> 202</w:t>
              </w:r>
            </w:ins>
            <w:ins w:id="11" w:author="Teh Stand" w:date="2023-12-04T09:38:00Z">
              <w:r w:rsidRPr="0026542D">
                <w:rPr>
                  <w:lang w:val="en-GB"/>
                </w:rPr>
                <w:t>4</w:t>
              </w:r>
            </w:ins>
          </w:p>
        </w:tc>
        <w:tc>
          <w:tcPr>
            <w:tcW w:w="2924" w:type="dxa"/>
          </w:tcPr>
          <w:p w14:paraId="662D0C73" w14:textId="77777777" w:rsidR="0081037C" w:rsidRPr="0026542D" w:rsidRDefault="0081037C" w:rsidP="0081037C">
            <w:pPr>
              <w:rPr>
                <w:ins w:id="12" w:author="Teh Stand" w:date="2023-12-04T09:37:00Z"/>
                <w:lang w:val="en-GB"/>
              </w:rPr>
            </w:pPr>
            <w:ins w:id="13" w:author="Teh Stand" w:date="2023-12-04T09:37:00Z">
              <w:r w:rsidRPr="0026542D">
                <w:rPr>
                  <w:lang w:val="en-GB"/>
                </w:rPr>
                <w:t>IHO Circular Letter</w:t>
              </w:r>
            </w:ins>
          </w:p>
          <w:p w14:paraId="69437E6D" w14:textId="4BC39327" w:rsidR="0081037C" w:rsidRPr="0026542D" w:rsidRDefault="0081037C" w:rsidP="0081037C">
            <w:pPr>
              <w:rPr>
                <w:ins w:id="14" w:author="Teh Stand" w:date="2023-12-04T09:37:00Z"/>
                <w:lang w:val="en-GB"/>
              </w:rPr>
            </w:pPr>
            <w:ins w:id="15" w:author="Teh Stand" w:date="2023-12-04T09:37:00Z">
              <w:r w:rsidRPr="0026542D">
                <w:rPr>
                  <w:lang w:val="en-GB"/>
                </w:rPr>
                <w:t xml:space="preserve">No </w:t>
              </w:r>
            </w:ins>
            <w:ins w:id="16" w:author="Jeff Wootton" w:date="2024-06-05T08:47:00Z" w16du:dateUtc="2024-06-05T06:47:00Z">
              <w:r w:rsidR="005977E8">
                <w:rPr>
                  <w:lang w:val="en-GB"/>
                </w:rPr>
                <w:t>27</w:t>
              </w:r>
            </w:ins>
            <w:ins w:id="17" w:author="Teh Stand" w:date="2023-12-04T09:37:00Z">
              <w:r w:rsidRPr="0026542D">
                <w:rPr>
                  <w:lang w:val="en-GB"/>
                </w:rPr>
                <w:t>/202</w:t>
              </w:r>
            </w:ins>
            <w:ins w:id="18" w:author="Teh Stand" w:date="2023-12-04T09:38:00Z">
              <w:r w:rsidRPr="0026542D">
                <w:rPr>
                  <w:lang w:val="en-GB"/>
                </w:rPr>
                <w:t>4</w:t>
              </w:r>
            </w:ins>
          </w:p>
          <w:p w14:paraId="52701F3E" w14:textId="3DD05B6D" w:rsidR="0081037C" w:rsidRPr="0026542D" w:rsidRDefault="00522E6A" w:rsidP="0081037C">
            <w:pPr>
              <w:rPr>
                <w:ins w:id="19" w:author="Teh Stand" w:date="2023-12-04T09:37:00Z"/>
                <w:lang w:val="en-GB"/>
              </w:rPr>
            </w:pPr>
            <w:ins w:id="20" w:author="Jeff Wootton" w:date="2024-06-10T09:39:00Z" w16du:dateUtc="2024-06-10T07:39:00Z">
              <w:r>
                <w:rPr>
                  <w:lang w:val="en-GB"/>
                </w:rPr>
                <w:t>07</w:t>
              </w:r>
            </w:ins>
            <w:ins w:id="21" w:author="Jeff Wootton" w:date="2024-06-05T08:48:00Z" w16du:dateUtc="2024-06-05T06:48:00Z">
              <w:r w:rsidR="00CC4578">
                <w:rPr>
                  <w:lang w:val="en-GB"/>
                </w:rPr>
                <w:t xml:space="preserve"> Jun</w:t>
              </w:r>
            </w:ins>
            <w:ins w:id="22" w:author="Jeff Wootton" w:date="2024-06-05T08:49:00Z" w16du:dateUtc="2024-06-05T06:49:00Z">
              <w:r w:rsidR="00984D4E">
                <w:rPr>
                  <w:lang w:val="en-GB"/>
                </w:rPr>
                <w:t>e</w:t>
              </w:r>
            </w:ins>
            <w:ins w:id="23" w:author="Teh Stand" w:date="2023-12-04T09:37:00Z">
              <w:r w:rsidR="0081037C" w:rsidRPr="0026542D">
                <w:rPr>
                  <w:lang w:val="en-GB"/>
                </w:rPr>
                <w:t xml:space="preserve"> 202</w:t>
              </w:r>
            </w:ins>
            <w:ins w:id="24" w:author="Teh Stand" w:date="2023-12-04T09:38:00Z">
              <w:r w:rsidR="0081037C" w:rsidRPr="0026542D">
                <w:rPr>
                  <w:lang w:val="en-GB"/>
                </w:rPr>
                <w:t>4</w:t>
              </w:r>
            </w:ins>
          </w:p>
        </w:tc>
      </w:tr>
    </w:tbl>
    <w:p w14:paraId="39DC04B1" w14:textId="77777777" w:rsidR="00113276" w:rsidRPr="0026542D" w:rsidRDefault="00113276" w:rsidP="00113276">
      <w:pPr>
        <w:rPr>
          <w:ins w:id="25" w:author="Teh Stand" w:date="2023-12-04T09:45:00Z"/>
          <w:lang w:val="en-GB"/>
        </w:rPr>
      </w:pPr>
    </w:p>
    <w:p w14:paraId="48ACDBDB" w14:textId="77777777" w:rsidR="00113276" w:rsidRPr="0026542D" w:rsidRDefault="00113276" w:rsidP="00113276">
      <w:pPr>
        <w:rPr>
          <w:ins w:id="26" w:author="Teh Stand" w:date="2023-12-04T09:46:00Z"/>
          <w:lang w:val="en-GB"/>
        </w:rPr>
      </w:pPr>
    </w:p>
    <w:p w14:paraId="2FED493C" w14:textId="59B28C48" w:rsidR="00113276" w:rsidRPr="0026542D" w:rsidRDefault="00113276" w:rsidP="00577F75">
      <w:pPr>
        <w:pStyle w:val="StylezzForewordAuto"/>
        <w:pageBreakBefore w:val="0"/>
        <w:jc w:val="center"/>
        <w:rPr>
          <w:ins w:id="27" w:author="Teh Stand" w:date="2023-12-04T09:46:00Z"/>
          <w:sz w:val="24"/>
          <w:szCs w:val="24"/>
          <w:lang w:val="en-GB"/>
        </w:rPr>
      </w:pPr>
      <w:ins w:id="28" w:author="Teh Stand" w:date="2023-12-04T09:46:00Z">
        <w:r w:rsidRPr="0026542D">
          <w:rPr>
            <w:sz w:val="24"/>
            <w:szCs w:val="24"/>
            <w:lang w:val="en-GB"/>
          </w:rPr>
          <w:t>Summary of Substantive Changes in Edition 5.</w:t>
        </w:r>
      </w:ins>
      <w:ins w:id="29" w:author="Teh Stand" w:date="2023-12-04T09:48:00Z">
        <w:r w:rsidR="0037244E" w:rsidRPr="0026542D">
          <w:rPr>
            <w:sz w:val="24"/>
            <w:szCs w:val="24"/>
            <w:lang w:val="en-GB"/>
          </w:rPr>
          <w:t>2</w:t>
        </w:r>
      </w:ins>
      <w:ins w:id="30" w:author="Teh Stand" w:date="2023-12-04T09:46:00Z">
        <w:r w:rsidRPr="0026542D">
          <w:rPr>
            <w:sz w:val="24"/>
            <w:szCs w:val="24"/>
            <w:lang w:val="en-GB"/>
          </w:rPr>
          <w:t>.0</w:t>
        </w:r>
      </w:ins>
    </w:p>
    <w:p w14:paraId="3D1F603C" w14:textId="77777777" w:rsidR="00113276" w:rsidRPr="0026542D" w:rsidRDefault="00113276" w:rsidP="00113276">
      <w:pPr>
        <w:rPr>
          <w:ins w:id="31" w:author="Teh Stand" w:date="2023-12-04T09:46:00Z"/>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113276" w:rsidRPr="0026542D" w14:paraId="24D16C98" w14:textId="77777777" w:rsidTr="00BE42D0">
        <w:trPr>
          <w:cantSplit/>
          <w:jc w:val="center"/>
          <w:ins w:id="32" w:author="Teh Stand" w:date="2023-12-04T09:46:00Z"/>
        </w:trPr>
        <w:tc>
          <w:tcPr>
            <w:tcW w:w="7366" w:type="dxa"/>
            <w:shd w:val="clear" w:color="auto" w:fill="D9D9D9" w:themeFill="background1" w:themeFillShade="D9"/>
          </w:tcPr>
          <w:p w14:paraId="77BBA4AD" w14:textId="77777777" w:rsidR="00113276" w:rsidRPr="0026542D" w:rsidRDefault="00113276" w:rsidP="00BE42D0">
            <w:pPr>
              <w:pStyle w:val="Tabletitle"/>
              <w:rPr>
                <w:ins w:id="33" w:author="Teh Stand" w:date="2023-12-04T09:46:00Z"/>
                <w:rFonts w:eastAsia="Times New Roman" w:cs="Arial"/>
                <w:sz w:val="20"/>
                <w:lang w:val="en-GB"/>
              </w:rPr>
            </w:pPr>
            <w:ins w:id="34" w:author="Teh Stand" w:date="2023-12-04T09:46:00Z">
              <w:r w:rsidRPr="0026542D">
                <w:rPr>
                  <w:rFonts w:eastAsia="Times New Roman" w:cs="Arial"/>
                  <w:sz w:val="20"/>
                  <w:lang w:val="en-GB"/>
                </w:rPr>
                <w:t>Change Summary</w:t>
              </w:r>
            </w:ins>
          </w:p>
        </w:tc>
        <w:tc>
          <w:tcPr>
            <w:tcW w:w="1956" w:type="dxa"/>
            <w:shd w:val="clear" w:color="auto" w:fill="D9D9D9" w:themeFill="background1" w:themeFillShade="D9"/>
          </w:tcPr>
          <w:p w14:paraId="74A97A9A" w14:textId="77777777" w:rsidR="00113276" w:rsidRPr="0026542D" w:rsidRDefault="00113276" w:rsidP="00BE42D0">
            <w:pPr>
              <w:pStyle w:val="Tabletitle"/>
              <w:rPr>
                <w:ins w:id="35" w:author="Teh Stand" w:date="2023-12-04T09:46:00Z"/>
                <w:rFonts w:eastAsia="Times New Roman" w:cs="Arial"/>
                <w:sz w:val="20"/>
                <w:lang w:val="en-GB"/>
              </w:rPr>
            </w:pPr>
            <w:ins w:id="36" w:author="Teh Stand" w:date="2023-12-04T09:46:00Z">
              <w:r w:rsidRPr="0026542D">
                <w:rPr>
                  <w:rFonts w:eastAsia="Times New Roman" w:cs="Arial"/>
                  <w:sz w:val="20"/>
                  <w:lang w:val="en-GB"/>
                </w:rPr>
                <w:t>Clauses Effected</w:t>
              </w:r>
            </w:ins>
          </w:p>
        </w:tc>
      </w:tr>
      <w:tr w:rsidR="00577F75" w:rsidRPr="006901A4" w14:paraId="78972857" w14:textId="77777777" w:rsidTr="00BE42D0">
        <w:trPr>
          <w:cantSplit/>
          <w:jc w:val="center"/>
          <w:ins w:id="37" w:author="Jeff Wootton [2]" w:date="2023-12-08T23:01:00Z"/>
        </w:trPr>
        <w:tc>
          <w:tcPr>
            <w:tcW w:w="9322" w:type="dxa"/>
            <w:gridSpan w:val="2"/>
            <w:shd w:val="clear" w:color="auto" w:fill="F2F2F2" w:themeFill="background1" w:themeFillShade="F2"/>
          </w:tcPr>
          <w:p w14:paraId="67E934B0" w14:textId="77777777" w:rsidR="00577F75" w:rsidRPr="0026542D" w:rsidRDefault="00577F75" w:rsidP="00BE42D0">
            <w:pPr>
              <w:spacing w:before="60" w:after="60"/>
              <w:jc w:val="left"/>
              <w:rPr>
                <w:ins w:id="38" w:author="Jeff Wootton [2]" w:date="2023-12-08T23:01:00Z"/>
                <w:rFonts w:cs="Arial"/>
                <w:b/>
                <w:bCs/>
                <w:lang w:val="en-GB"/>
              </w:rPr>
            </w:pPr>
            <w:ins w:id="39" w:author="Jeff Wootton [2]" w:date="2023-12-08T23:01:00Z">
              <w:r w:rsidRPr="0026542D">
                <w:rPr>
                  <w:rFonts w:cs="Arial"/>
                  <w:b/>
                  <w:bCs/>
                  <w:lang w:val="en-GB"/>
                </w:rPr>
                <w:t>Part 3 – General Feature Model and Rules for Application Schema</w:t>
              </w:r>
            </w:ins>
          </w:p>
        </w:tc>
      </w:tr>
      <w:tr w:rsidR="00577F75" w:rsidRPr="0026542D" w14:paraId="707454F2" w14:textId="77777777" w:rsidTr="00BE42D0">
        <w:trPr>
          <w:cantSplit/>
          <w:jc w:val="center"/>
          <w:ins w:id="40" w:author="Jeff Wootton [2]" w:date="2023-12-08T23:01:00Z"/>
        </w:trPr>
        <w:tc>
          <w:tcPr>
            <w:tcW w:w="7366" w:type="dxa"/>
          </w:tcPr>
          <w:p w14:paraId="59F37ABB" w14:textId="77777777" w:rsidR="00577F75" w:rsidRPr="0026542D" w:rsidRDefault="00577F75" w:rsidP="00BE42D0">
            <w:pPr>
              <w:spacing w:before="60" w:after="60"/>
              <w:jc w:val="left"/>
              <w:rPr>
                <w:ins w:id="41" w:author="Jeff Wootton [2]" w:date="2023-12-08T23:01:00Z"/>
                <w:rFonts w:cs="Arial"/>
                <w:lang w:val="en-GB"/>
              </w:rPr>
            </w:pPr>
            <w:ins w:id="42" w:author="Jeff Wootton [2]" w:date="2023-12-08T23:01:00Z">
              <w:r w:rsidRPr="0026542D">
                <w:rPr>
                  <w:rFonts w:cs="Arial"/>
                  <w:lang w:val="en-GB"/>
                </w:rPr>
                <w:t>Add note stating that there has been only limited implementation of spatial attributes so far in S-100.</w:t>
              </w:r>
            </w:ins>
          </w:p>
        </w:tc>
        <w:tc>
          <w:tcPr>
            <w:tcW w:w="1956" w:type="dxa"/>
          </w:tcPr>
          <w:p w14:paraId="6CB82BC7" w14:textId="77777777" w:rsidR="00577F75" w:rsidRPr="0026542D" w:rsidRDefault="00577F75" w:rsidP="00BE42D0">
            <w:pPr>
              <w:spacing w:before="60" w:after="60"/>
              <w:jc w:val="left"/>
              <w:rPr>
                <w:ins w:id="43" w:author="Jeff Wootton [2]" w:date="2023-12-08T23:01:00Z"/>
                <w:rFonts w:cs="Arial"/>
                <w:lang w:val="en-GB"/>
              </w:rPr>
            </w:pPr>
            <w:ins w:id="44" w:author="Jeff Wootton [2]" w:date="2023-12-08T23:01:00Z">
              <w:r w:rsidRPr="0026542D">
                <w:rPr>
                  <w:rFonts w:cs="Arial"/>
                  <w:lang w:val="en-GB"/>
                </w:rPr>
                <w:t>3-5.3.5</w:t>
              </w:r>
            </w:ins>
          </w:p>
        </w:tc>
      </w:tr>
      <w:tr w:rsidR="00577F75" w:rsidRPr="0026542D" w14:paraId="74C8017A" w14:textId="77777777" w:rsidTr="00BE42D0">
        <w:trPr>
          <w:cantSplit/>
          <w:jc w:val="center"/>
          <w:ins w:id="45" w:author="Jeff Wootton [2]" w:date="2023-12-08T23:01:00Z"/>
        </w:trPr>
        <w:tc>
          <w:tcPr>
            <w:tcW w:w="7366" w:type="dxa"/>
          </w:tcPr>
          <w:p w14:paraId="39EBB83B" w14:textId="77777777" w:rsidR="00577F75" w:rsidRPr="0026542D" w:rsidRDefault="00577F75" w:rsidP="00BE42D0">
            <w:pPr>
              <w:spacing w:before="60" w:after="60"/>
              <w:jc w:val="left"/>
              <w:rPr>
                <w:ins w:id="46" w:author="Jeff Wootton [2]" w:date="2023-12-08T23:01:00Z"/>
                <w:rFonts w:cs="Arial"/>
                <w:lang w:val="en-GB"/>
              </w:rPr>
            </w:pPr>
            <w:ins w:id="47" w:author="Jeff Wootton [2]" w:date="2023-12-08T23:01:00Z">
              <w:r w:rsidRPr="0026542D">
                <w:rPr>
                  <w:rFonts w:cs="Arial"/>
                  <w:lang w:val="en-GB"/>
                </w:rPr>
                <w:t xml:space="preserve">Add new clause specifying the use of </w:t>
              </w:r>
              <w:proofErr w:type="spellStart"/>
              <w:r w:rsidRPr="0026542D">
                <w:rPr>
                  <w:rFonts w:cs="Arial"/>
                  <w:lang w:val="en-GB"/>
                </w:rPr>
                <w:t>interoperabilityIdentifier</w:t>
              </w:r>
              <w:proofErr w:type="spellEnd"/>
              <w:r w:rsidRPr="0026542D">
                <w:rPr>
                  <w:rFonts w:cs="Arial"/>
                  <w:lang w:val="en-GB"/>
                </w:rPr>
                <w:t xml:space="preserve"> to allow for the discovery of instances of the same “thing” within the same dataset or between different datasets, including different product Specifications.</w:t>
              </w:r>
            </w:ins>
          </w:p>
        </w:tc>
        <w:tc>
          <w:tcPr>
            <w:tcW w:w="1956" w:type="dxa"/>
          </w:tcPr>
          <w:p w14:paraId="23079410" w14:textId="77777777" w:rsidR="00577F75" w:rsidRPr="0026542D" w:rsidRDefault="00577F75" w:rsidP="00BE42D0">
            <w:pPr>
              <w:spacing w:before="60" w:after="60"/>
              <w:jc w:val="left"/>
              <w:rPr>
                <w:ins w:id="48" w:author="Jeff Wootton [2]" w:date="2023-12-08T23:01:00Z"/>
                <w:rFonts w:cs="Arial"/>
                <w:lang w:val="en-GB"/>
              </w:rPr>
            </w:pPr>
            <w:ins w:id="49" w:author="Jeff Wootton [2]" w:date="2023-12-08T23:01:00Z">
              <w:r w:rsidRPr="0026542D">
                <w:rPr>
                  <w:rFonts w:cs="Arial"/>
                  <w:lang w:val="en-GB"/>
                </w:rPr>
                <w:t>3-10.1</w:t>
              </w:r>
            </w:ins>
          </w:p>
        </w:tc>
      </w:tr>
      <w:tr w:rsidR="00577F75" w:rsidRPr="0026542D" w14:paraId="3030B73E" w14:textId="77777777" w:rsidTr="00BE42D0">
        <w:trPr>
          <w:cantSplit/>
          <w:jc w:val="center"/>
          <w:ins w:id="50" w:author="Jeff Wootton [2]" w:date="2023-12-08T23:01:00Z"/>
        </w:trPr>
        <w:tc>
          <w:tcPr>
            <w:tcW w:w="9322" w:type="dxa"/>
            <w:gridSpan w:val="2"/>
            <w:shd w:val="clear" w:color="auto" w:fill="F2F2F2" w:themeFill="background1" w:themeFillShade="F2"/>
          </w:tcPr>
          <w:p w14:paraId="37ED9317" w14:textId="77777777" w:rsidR="00577F75" w:rsidRPr="0026542D" w:rsidRDefault="00577F75" w:rsidP="00BE42D0">
            <w:pPr>
              <w:spacing w:before="60" w:after="60"/>
              <w:jc w:val="left"/>
              <w:rPr>
                <w:ins w:id="51" w:author="Jeff Wootton [2]" w:date="2023-12-08T23:01:00Z"/>
                <w:rFonts w:cs="Arial"/>
                <w:b/>
                <w:bCs/>
                <w:lang w:val="en-GB"/>
              </w:rPr>
            </w:pPr>
            <w:ins w:id="52" w:author="Jeff Wootton [2]" w:date="2023-12-08T23:01:00Z">
              <w:r w:rsidRPr="0026542D">
                <w:rPr>
                  <w:rFonts w:cs="Arial"/>
                  <w:b/>
                  <w:bCs/>
                  <w:lang w:val="en-GB"/>
                </w:rPr>
                <w:t>Part 4a - Metadata</w:t>
              </w:r>
            </w:ins>
          </w:p>
        </w:tc>
      </w:tr>
      <w:tr w:rsidR="00577F75" w:rsidRPr="0026542D" w14:paraId="0F6EB688" w14:textId="77777777" w:rsidTr="00BE42D0">
        <w:trPr>
          <w:cantSplit/>
          <w:jc w:val="center"/>
          <w:ins w:id="53" w:author="Jeff Wootton [2]" w:date="2023-12-08T23:01:00Z"/>
        </w:trPr>
        <w:tc>
          <w:tcPr>
            <w:tcW w:w="7366" w:type="dxa"/>
          </w:tcPr>
          <w:p w14:paraId="57F28FDA" w14:textId="77777777" w:rsidR="00577F75" w:rsidRPr="0026542D" w:rsidRDefault="00577F75" w:rsidP="00BE42D0">
            <w:pPr>
              <w:spacing w:before="60" w:after="60"/>
              <w:jc w:val="left"/>
              <w:rPr>
                <w:ins w:id="54" w:author="Jeff Wootton [2]" w:date="2023-12-08T23:01:00Z"/>
                <w:rFonts w:cs="Arial"/>
                <w:lang w:val="en-GB"/>
              </w:rPr>
            </w:pPr>
            <w:ins w:id="55" w:author="Jeff Wootton [2]" w:date="2023-12-08T23:01:00Z">
              <w:r w:rsidRPr="0026542D">
                <w:rPr>
                  <w:rFonts w:cs="Arial"/>
                  <w:lang w:val="en-GB"/>
                </w:rPr>
                <w:t>Amended incorrect cross-reference from Appendix 4a-E to Appendix 4a-D.</w:t>
              </w:r>
            </w:ins>
          </w:p>
        </w:tc>
        <w:tc>
          <w:tcPr>
            <w:tcW w:w="1956" w:type="dxa"/>
          </w:tcPr>
          <w:p w14:paraId="0F857F3B" w14:textId="460C995D" w:rsidR="00577F75" w:rsidRPr="0026542D" w:rsidRDefault="00BF5674" w:rsidP="00BE42D0">
            <w:pPr>
              <w:spacing w:before="60" w:after="60"/>
              <w:jc w:val="left"/>
              <w:rPr>
                <w:ins w:id="56" w:author="Jeff Wootton [2]" w:date="2023-12-08T23:01:00Z"/>
                <w:rFonts w:cs="Arial"/>
                <w:lang w:val="en-GB"/>
              </w:rPr>
            </w:pPr>
            <w:ins w:id="57" w:author="Jeff Wootton" w:date="2024-04-24T11:12:00Z">
              <w:r>
                <w:rPr>
                  <w:rFonts w:cs="Arial"/>
                  <w:lang w:val="en-GB"/>
                </w:rPr>
                <w:t>4a-</w:t>
              </w:r>
            </w:ins>
            <w:ins w:id="58" w:author="Jeff Wootton [2]" w:date="2023-12-08T23:01:00Z">
              <w:r w:rsidR="00577F75" w:rsidRPr="0026542D">
                <w:rPr>
                  <w:rFonts w:cs="Arial"/>
                  <w:lang w:val="en-GB"/>
                </w:rPr>
                <w:t>5.2</w:t>
              </w:r>
            </w:ins>
          </w:p>
        </w:tc>
      </w:tr>
      <w:tr w:rsidR="00B83309" w:rsidRPr="005D2AF9" w14:paraId="194CD6B1" w14:textId="77777777" w:rsidTr="00BE42D0">
        <w:trPr>
          <w:cantSplit/>
          <w:jc w:val="center"/>
          <w:ins w:id="59" w:author="Jeff Wootton" w:date="2024-04-24T11:10:00Z"/>
        </w:trPr>
        <w:tc>
          <w:tcPr>
            <w:tcW w:w="7366" w:type="dxa"/>
          </w:tcPr>
          <w:p w14:paraId="1DB0853F" w14:textId="6144928D" w:rsidR="00B83309" w:rsidRPr="0026542D" w:rsidRDefault="005D2AF9" w:rsidP="00BE42D0">
            <w:pPr>
              <w:spacing w:before="60" w:after="60"/>
              <w:jc w:val="left"/>
              <w:rPr>
                <w:ins w:id="60" w:author="Jeff Wootton" w:date="2024-04-24T11:10:00Z"/>
                <w:rFonts w:cs="Arial"/>
                <w:lang w:val="en-GB"/>
              </w:rPr>
            </w:pPr>
            <w:ins w:id="61" w:author="Jeff Wootton" w:date="2024-04-24T11:10:00Z">
              <w:r>
                <w:rPr>
                  <w:rFonts w:cs="Arial"/>
                  <w:lang w:val="en-GB"/>
                </w:rPr>
                <w:t>Amended incorrect cross-reference from clause 4a-5.6.</w:t>
              </w:r>
            </w:ins>
            <w:ins w:id="62" w:author="Jeff Wootton" w:date="2024-04-24T11:17:00Z">
              <w:r w:rsidR="002B559F">
                <w:rPr>
                  <w:rFonts w:cs="Arial"/>
                  <w:lang w:val="en-GB"/>
                </w:rPr>
                <w:t>3</w:t>
              </w:r>
            </w:ins>
            <w:ins w:id="63" w:author="Jeff Wootton" w:date="2024-04-24T11:10:00Z">
              <w:r>
                <w:rPr>
                  <w:rFonts w:cs="Arial"/>
                  <w:lang w:val="en-GB"/>
                </w:rPr>
                <w:t xml:space="preserve"> to </w:t>
              </w:r>
              <w:r w:rsidR="00A330C5">
                <w:rPr>
                  <w:rFonts w:cs="Arial"/>
                  <w:lang w:val="en-GB"/>
                </w:rPr>
                <w:t>clause 4a-5.7.</w:t>
              </w:r>
            </w:ins>
            <w:ins w:id="64" w:author="Jeff Wootton" w:date="2024-04-24T11:17:00Z">
              <w:r w:rsidR="002B559F">
                <w:rPr>
                  <w:rFonts w:cs="Arial"/>
                  <w:lang w:val="en-GB"/>
                </w:rPr>
                <w:t>3</w:t>
              </w:r>
            </w:ins>
            <w:ins w:id="65" w:author="Jeff Wootton" w:date="2024-04-24T11:11:00Z">
              <w:r w:rsidR="00A330C5">
                <w:rPr>
                  <w:rFonts w:cs="Arial"/>
                  <w:lang w:val="en-GB"/>
                </w:rPr>
                <w:t>.</w:t>
              </w:r>
            </w:ins>
          </w:p>
        </w:tc>
        <w:tc>
          <w:tcPr>
            <w:tcW w:w="1956" w:type="dxa"/>
          </w:tcPr>
          <w:p w14:paraId="17F47C2F" w14:textId="779E2164" w:rsidR="00B83309" w:rsidRPr="0026542D" w:rsidRDefault="00A330C5" w:rsidP="00BE42D0">
            <w:pPr>
              <w:spacing w:before="60" w:after="60"/>
              <w:jc w:val="left"/>
              <w:rPr>
                <w:ins w:id="66" w:author="Jeff Wootton" w:date="2024-04-24T11:10:00Z"/>
                <w:rFonts w:cs="Arial"/>
                <w:lang w:val="en-GB"/>
              </w:rPr>
            </w:pPr>
            <w:ins w:id="67" w:author="Jeff Wootton" w:date="2024-04-24T11:11:00Z">
              <w:r>
                <w:rPr>
                  <w:rFonts w:cs="Arial"/>
                  <w:lang w:val="en-GB"/>
                </w:rPr>
                <w:t xml:space="preserve">4a-5.4, </w:t>
              </w:r>
              <w:r w:rsidR="000C6729">
                <w:rPr>
                  <w:rFonts w:cs="Arial"/>
                  <w:lang w:val="en-GB"/>
                </w:rPr>
                <w:t>4a-5.6</w:t>
              </w:r>
            </w:ins>
          </w:p>
        </w:tc>
      </w:tr>
      <w:tr w:rsidR="00577F75" w:rsidRPr="0026542D" w14:paraId="5987B078" w14:textId="77777777" w:rsidTr="00BE42D0">
        <w:trPr>
          <w:cantSplit/>
          <w:jc w:val="center"/>
          <w:ins w:id="68" w:author="Jeff Wootton [2]" w:date="2023-12-08T23:01:00Z"/>
        </w:trPr>
        <w:tc>
          <w:tcPr>
            <w:tcW w:w="7366" w:type="dxa"/>
          </w:tcPr>
          <w:p w14:paraId="255D2672" w14:textId="77777777" w:rsidR="00577F75" w:rsidRPr="0026542D" w:rsidRDefault="00577F75" w:rsidP="00BE42D0">
            <w:pPr>
              <w:spacing w:before="60" w:after="60"/>
              <w:jc w:val="left"/>
              <w:rPr>
                <w:ins w:id="69" w:author="Jeff Wootton [2]" w:date="2023-12-08T23:01:00Z"/>
                <w:rFonts w:cs="Arial"/>
                <w:lang w:val="en-GB"/>
              </w:rPr>
            </w:pPr>
            <w:ins w:id="70" w:author="Jeff Wootton [2]" w:date="2023-12-08T23:01:00Z">
              <w:r w:rsidRPr="0026542D">
                <w:rPr>
                  <w:rFonts w:cs="Arial"/>
                  <w:lang w:val="en-GB"/>
                </w:rPr>
                <w:t>Added note stating that for Product Specifications to be used in S-100 ECDIS the metadata extension rules described in the Appendix do not apply to the Exchange Catalogue profile as described in S-100 part 17.</w:t>
              </w:r>
            </w:ins>
          </w:p>
        </w:tc>
        <w:tc>
          <w:tcPr>
            <w:tcW w:w="1956" w:type="dxa"/>
          </w:tcPr>
          <w:p w14:paraId="0198AF3F" w14:textId="77777777" w:rsidR="00577F75" w:rsidRPr="0026542D" w:rsidRDefault="00577F75" w:rsidP="00BE42D0">
            <w:pPr>
              <w:spacing w:before="60" w:after="60"/>
              <w:jc w:val="left"/>
              <w:rPr>
                <w:ins w:id="71" w:author="Jeff Wootton [2]" w:date="2023-12-08T23:01:00Z"/>
                <w:rFonts w:cs="Arial"/>
                <w:lang w:val="en-GB"/>
              </w:rPr>
            </w:pPr>
            <w:ins w:id="72" w:author="Jeff Wootton [2]" w:date="2023-12-08T23:01:00Z">
              <w:r w:rsidRPr="0026542D">
                <w:rPr>
                  <w:rFonts w:cs="Arial"/>
                  <w:lang w:val="en-GB"/>
                </w:rPr>
                <w:t>Appendix 4a_D</w:t>
              </w:r>
            </w:ins>
          </w:p>
        </w:tc>
      </w:tr>
      <w:tr w:rsidR="00577F75" w:rsidRPr="0026542D" w14:paraId="51D82B6A" w14:textId="77777777" w:rsidTr="00BE42D0">
        <w:trPr>
          <w:cantSplit/>
          <w:jc w:val="center"/>
          <w:ins w:id="73" w:author="Jeff Wootton [2]" w:date="2023-12-08T23:01:00Z"/>
        </w:trPr>
        <w:tc>
          <w:tcPr>
            <w:tcW w:w="9322" w:type="dxa"/>
            <w:gridSpan w:val="2"/>
            <w:shd w:val="clear" w:color="auto" w:fill="F2F2F2" w:themeFill="background1" w:themeFillShade="F2"/>
          </w:tcPr>
          <w:p w14:paraId="4589C85B" w14:textId="77777777" w:rsidR="00577F75" w:rsidRPr="0026542D" w:rsidRDefault="00577F75" w:rsidP="00BE42D0">
            <w:pPr>
              <w:spacing w:before="60" w:after="60"/>
              <w:jc w:val="left"/>
              <w:rPr>
                <w:ins w:id="74" w:author="Jeff Wootton [2]" w:date="2023-12-08T23:01:00Z"/>
                <w:rFonts w:cs="Arial"/>
                <w:b/>
                <w:bCs/>
                <w:lang w:val="en-GB"/>
              </w:rPr>
            </w:pPr>
            <w:ins w:id="75" w:author="Jeff Wootton [2]" w:date="2023-12-08T23:01:00Z">
              <w:r w:rsidRPr="0026542D">
                <w:rPr>
                  <w:rFonts w:cs="Arial"/>
                  <w:b/>
                  <w:bCs/>
                  <w:lang w:val="en-GB"/>
                </w:rPr>
                <w:t>Part 5 – Feature Catalogue</w:t>
              </w:r>
            </w:ins>
          </w:p>
        </w:tc>
      </w:tr>
      <w:tr w:rsidR="00577F75" w:rsidRPr="0026542D" w14:paraId="1CBAE5BC" w14:textId="77777777" w:rsidTr="00BE42D0">
        <w:trPr>
          <w:cantSplit/>
          <w:jc w:val="center"/>
          <w:ins w:id="76" w:author="Jeff Wootton [2]" w:date="2023-12-08T23:01:00Z"/>
        </w:trPr>
        <w:tc>
          <w:tcPr>
            <w:tcW w:w="7366" w:type="dxa"/>
          </w:tcPr>
          <w:p w14:paraId="6D0671F9" w14:textId="77777777" w:rsidR="00577F75" w:rsidRPr="0026542D" w:rsidRDefault="00577F75" w:rsidP="00BE42D0">
            <w:pPr>
              <w:spacing w:before="60" w:after="60"/>
              <w:jc w:val="left"/>
              <w:rPr>
                <w:ins w:id="77" w:author="Jeff Wootton [2]" w:date="2023-12-08T23:01:00Z"/>
                <w:rFonts w:cs="Arial"/>
                <w:lang w:val="en-GB"/>
              </w:rPr>
            </w:pPr>
            <w:ins w:id="78" w:author="Jeff Wootton [2]" w:date="2023-12-08T23:01:00Z">
              <w:r w:rsidRPr="0026542D">
                <w:rPr>
                  <w:rFonts w:cs="Arial"/>
                  <w:lang w:val="en-GB"/>
                </w:rPr>
                <w:t>Corrected Figure 5-A-1 and Table 5-A-16, and added new Table 5-A-21, to allow for the capability to define the display visibility level of attributes in end user systems.</w:t>
              </w:r>
            </w:ins>
          </w:p>
        </w:tc>
        <w:tc>
          <w:tcPr>
            <w:tcW w:w="1956" w:type="dxa"/>
          </w:tcPr>
          <w:p w14:paraId="2B4F4FF3" w14:textId="77777777" w:rsidR="00577F75" w:rsidRPr="0026542D" w:rsidRDefault="00577F75" w:rsidP="00BE42D0">
            <w:pPr>
              <w:spacing w:before="60" w:after="60"/>
              <w:jc w:val="left"/>
              <w:rPr>
                <w:ins w:id="79" w:author="Jeff Wootton [2]" w:date="2023-12-08T23:01:00Z"/>
                <w:rFonts w:cs="Arial"/>
                <w:lang w:val="en-GB"/>
              </w:rPr>
            </w:pPr>
            <w:ins w:id="80" w:author="Jeff Wootton [2]" w:date="2023-12-08T23:01:00Z">
              <w:r w:rsidRPr="0026542D">
                <w:rPr>
                  <w:rFonts w:cs="Arial"/>
                  <w:lang w:val="en-GB"/>
                </w:rPr>
                <w:t>Appendix 5-A</w:t>
              </w:r>
            </w:ins>
          </w:p>
        </w:tc>
      </w:tr>
      <w:tr w:rsidR="00C43093" w:rsidRPr="0026542D" w14:paraId="7B16FA3F" w14:textId="77777777" w:rsidTr="00BE42D0">
        <w:trPr>
          <w:cantSplit/>
          <w:jc w:val="center"/>
          <w:ins w:id="81" w:author="Jeff Wootton" w:date="2024-02-10T09:48:00Z"/>
        </w:trPr>
        <w:tc>
          <w:tcPr>
            <w:tcW w:w="7366" w:type="dxa"/>
          </w:tcPr>
          <w:p w14:paraId="45EBE7FF" w14:textId="2F24073C" w:rsidR="00C43093" w:rsidRPr="0026542D" w:rsidRDefault="005B0600" w:rsidP="00BE42D0">
            <w:pPr>
              <w:spacing w:before="60" w:after="60"/>
              <w:jc w:val="left"/>
              <w:rPr>
                <w:ins w:id="82" w:author="Jeff Wootton" w:date="2024-02-10T09:48:00Z"/>
                <w:rFonts w:cs="Arial"/>
                <w:lang w:val="en-GB"/>
              </w:rPr>
            </w:pPr>
            <w:ins w:id="83" w:author="Jeff Wootton" w:date="2024-02-10T09:49:00Z">
              <w:r w:rsidRPr="0026542D">
                <w:rPr>
                  <w:rFonts w:cs="Arial"/>
                  <w:lang w:val="en-GB"/>
                </w:rPr>
                <w:t xml:space="preserve">Corrected multiplicity </w:t>
              </w:r>
              <w:r w:rsidR="00390135" w:rsidRPr="0026542D">
                <w:rPr>
                  <w:rFonts w:cs="Arial"/>
                  <w:lang w:val="en-GB"/>
                </w:rPr>
                <w:t>for Class S100</w:t>
              </w:r>
              <w:r w:rsidR="00F01F80" w:rsidRPr="0026542D">
                <w:rPr>
                  <w:rFonts w:cs="Arial"/>
                  <w:lang w:val="en-GB"/>
                </w:rPr>
                <w:t>_FC_F</w:t>
              </w:r>
            </w:ins>
            <w:ins w:id="84" w:author="Jeff Wootton" w:date="2024-02-10T09:50:00Z">
              <w:r w:rsidR="00F01F80" w:rsidRPr="0026542D">
                <w:rPr>
                  <w:rFonts w:cs="Arial"/>
                  <w:lang w:val="en-GB"/>
                </w:rPr>
                <w:t>eatureAssociation,</w:t>
              </w:r>
            </w:ins>
            <w:ins w:id="85" w:author="Jeff Wootton" w:date="2024-02-10T09:49:00Z">
              <w:r w:rsidR="00390135" w:rsidRPr="0026542D">
                <w:rPr>
                  <w:rFonts w:cs="Arial"/>
                  <w:lang w:val="en-GB"/>
                </w:rPr>
                <w:t xml:space="preserve"> Role </w:t>
              </w:r>
            </w:ins>
            <w:proofErr w:type="spellStart"/>
            <w:ins w:id="86" w:author="Jeff Wootton" w:date="2024-02-10T09:50:00Z">
              <w:r w:rsidR="00F01F80" w:rsidRPr="0026542D">
                <w:rPr>
                  <w:rFonts w:cs="Arial"/>
                  <w:lang w:val="en-GB"/>
                </w:rPr>
                <w:t>subTyp</w:t>
              </w:r>
            </w:ins>
            <w:ins w:id="87" w:author="Jeff Wootton" w:date="2024-02-26T16:45:00Z">
              <w:r w:rsidR="00834C63" w:rsidRPr="0026542D">
                <w:rPr>
                  <w:rFonts w:cs="Arial"/>
                  <w:lang w:val="en-GB"/>
                </w:rPr>
                <w:t>e</w:t>
              </w:r>
            </w:ins>
            <w:proofErr w:type="spellEnd"/>
            <w:ins w:id="88" w:author="Jeff Wootton" w:date="2024-02-10T09:50:00Z">
              <w:r w:rsidR="00F01F80" w:rsidRPr="0026542D">
                <w:rPr>
                  <w:rFonts w:cs="Arial"/>
                  <w:lang w:val="en-GB"/>
                </w:rPr>
                <w:t xml:space="preserve"> from [0..</w:t>
              </w:r>
              <w:r w:rsidR="000178C4" w:rsidRPr="0026542D">
                <w:rPr>
                  <w:rFonts w:cs="Arial"/>
                  <w:lang w:val="en-GB"/>
                </w:rPr>
                <w:t xml:space="preserve">] </w:t>
              </w:r>
            </w:ins>
            <w:ins w:id="89" w:author="Jeff Wootton" w:date="2024-02-26T16:44:00Z">
              <w:r w:rsidR="00DB4784" w:rsidRPr="0026542D">
                <w:rPr>
                  <w:rFonts w:cs="Arial"/>
                  <w:lang w:val="en-GB"/>
                </w:rPr>
                <w:t>t</w:t>
              </w:r>
            </w:ins>
            <w:ins w:id="90" w:author="Jeff Wootton" w:date="2024-02-10T09:50:00Z">
              <w:r w:rsidR="000178C4" w:rsidRPr="0026542D">
                <w:rPr>
                  <w:rFonts w:cs="Arial"/>
                  <w:lang w:val="en-GB"/>
                </w:rPr>
                <w:t>o [0..*]</w:t>
              </w:r>
            </w:ins>
            <w:ins w:id="91" w:author="Jeff Wootton" w:date="2024-04-19T11:17:00Z">
              <w:r w:rsidR="004301AC">
                <w:rPr>
                  <w:rFonts w:cs="Arial"/>
                  <w:lang w:val="en-GB"/>
                </w:rPr>
                <w:t>.</w:t>
              </w:r>
            </w:ins>
          </w:p>
        </w:tc>
        <w:tc>
          <w:tcPr>
            <w:tcW w:w="1956" w:type="dxa"/>
          </w:tcPr>
          <w:p w14:paraId="06300405" w14:textId="1A3622F5" w:rsidR="00C43093" w:rsidRPr="0026542D" w:rsidRDefault="000178C4" w:rsidP="00BE42D0">
            <w:pPr>
              <w:spacing w:before="60" w:after="60"/>
              <w:jc w:val="left"/>
              <w:rPr>
                <w:ins w:id="92" w:author="Jeff Wootton" w:date="2024-02-10T09:48:00Z"/>
                <w:rFonts w:cs="Arial"/>
                <w:lang w:val="en-GB"/>
              </w:rPr>
            </w:pPr>
            <w:ins w:id="93" w:author="Jeff Wootton" w:date="2024-02-10T09:50:00Z">
              <w:r w:rsidRPr="0026542D">
                <w:rPr>
                  <w:rFonts w:cs="Arial"/>
                  <w:lang w:val="en-GB"/>
                </w:rPr>
                <w:t>Appendix 5-A, Table 5-A</w:t>
              </w:r>
            </w:ins>
            <w:ins w:id="94" w:author="Jeff Wootton" w:date="2024-02-10T09:51:00Z">
              <w:r w:rsidRPr="0026542D">
                <w:rPr>
                  <w:rFonts w:cs="Arial"/>
                  <w:lang w:val="en-GB"/>
                </w:rPr>
                <w:t>-10</w:t>
              </w:r>
            </w:ins>
          </w:p>
        </w:tc>
      </w:tr>
      <w:tr w:rsidR="00577F75" w:rsidRPr="006901A4" w14:paraId="72A3C2CB" w14:textId="77777777" w:rsidTr="00BE42D0">
        <w:trPr>
          <w:cantSplit/>
          <w:jc w:val="center"/>
          <w:ins w:id="95" w:author="Jeff Wootton [2]" w:date="2023-12-08T23:01:00Z"/>
        </w:trPr>
        <w:tc>
          <w:tcPr>
            <w:tcW w:w="9322" w:type="dxa"/>
            <w:gridSpan w:val="2"/>
            <w:shd w:val="clear" w:color="auto" w:fill="F2F2F2" w:themeFill="background1" w:themeFillShade="F2"/>
          </w:tcPr>
          <w:p w14:paraId="490C2993" w14:textId="77777777" w:rsidR="00577F75" w:rsidRPr="0026542D" w:rsidRDefault="00577F75" w:rsidP="000F2571">
            <w:pPr>
              <w:keepNext/>
              <w:keepLines/>
              <w:spacing w:before="60" w:after="60"/>
              <w:jc w:val="left"/>
              <w:rPr>
                <w:ins w:id="96" w:author="Jeff Wootton [2]" w:date="2023-12-08T23:01:00Z"/>
                <w:rFonts w:cs="Arial"/>
                <w:b/>
                <w:bCs/>
                <w:lang w:val="en-GB"/>
              </w:rPr>
            </w:pPr>
            <w:ins w:id="97" w:author="Jeff Wootton [2]" w:date="2023-12-08T23:01:00Z">
              <w:r w:rsidRPr="0026542D">
                <w:rPr>
                  <w:rFonts w:cs="Arial"/>
                  <w:b/>
                  <w:bCs/>
                  <w:lang w:val="en-GB"/>
                </w:rPr>
                <w:lastRenderedPageBreak/>
                <w:t>Part 8 – Imagery and Gridded Data</w:t>
              </w:r>
            </w:ins>
          </w:p>
        </w:tc>
      </w:tr>
      <w:tr w:rsidR="00577F75" w:rsidRPr="0026542D" w14:paraId="3BA4217C" w14:textId="77777777" w:rsidTr="00BE42D0">
        <w:trPr>
          <w:cantSplit/>
          <w:jc w:val="center"/>
          <w:ins w:id="98" w:author="Jeff Wootton [2]" w:date="2023-12-08T23:01:00Z"/>
        </w:trPr>
        <w:tc>
          <w:tcPr>
            <w:tcW w:w="7366" w:type="dxa"/>
          </w:tcPr>
          <w:p w14:paraId="0F74D026" w14:textId="77777777" w:rsidR="00577F75" w:rsidRPr="0026542D" w:rsidRDefault="00577F75" w:rsidP="00BE42D0">
            <w:pPr>
              <w:spacing w:before="60" w:after="60"/>
              <w:jc w:val="left"/>
              <w:rPr>
                <w:ins w:id="99" w:author="Jeff Wootton [2]" w:date="2023-12-08T23:01:00Z"/>
                <w:rFonts w:cs="Arial"/>
                <w:lang w:val="en-GB"/>
              </w:rPr>
            </w:pPr>
            <w:ins w:id="100" w:author="Jeff Wootton [2]" w:date="2023-12-08T23:01:00Z">
              <w:r w:rsidRPr="0026542D">
                <w:rPr>
                  <w:rFonts w:cs="Arial"/>
                  <w:lang w:val="en-GB"/>
                </w:rPr>
                <w:t>Removed Table 8-1 and replaced with text referencing ISO 19115-1/2 (Table moved to Appendix 8-D). [All following Table numbers amended accordingly.] Added paragraph clarifying requirement for metadata to conform to S-100 parts 10c and 17.</w:t>
              </w:r>
            </w:ins>
          </w:p>
        </w:tc>
        <w:tc>
          <w:tcPr>
            <w:tcW w:w="1956" w:type="dxa"/>
          </w:tcPr>
          <w:p w14:paraId="0F61F296" w14:textId="77777777" w:rsidR="00577F75" w:rsidRPr="0026542D" w:rsidRDefault="00577F75" w:rsidP="00BE42D0">
            <w:pPr>
              <w:spacing w:before="60" w:after="60"/>
              <w:jc w:val="left"/>
              <w:rPr>
                <w:ins w:id="101" w:author="Jeff Wootton [2]" w:date="2023-12-08T23:01:00Z"/>
                <w:rFonts w:cs="Arial"/>
                <w:lang w:val="en-GB"/>
              </w:rPr>
            </w:pPr>
            <w:ins w:id="102" w:author="Jeff Wootton [2]" w:date="2023-12-08T23:01:00Z">
              <w:r w:rsidRPr="0026542D">
                <w:rPr>
                  <w:rFonts w:cs="Arial"/>
                  <w:lang w:val="en-GB"/>
                </w:rPr>
                <w:t>8-4.3.1</w:t>
              </w:r>
            </w:ins>
          </w:p>
        </w:tc>
      </w:tr>
      <w:tr w:rsidR="00577F75" w:rsidRPr="0026542D" w14:paraId="375F3D32" w14:textId="77777777" w:rsidTr="00BE42D0">
        <w:trPr>
          <w:cantSplit/>
          <w:jc w:val="center"/>
          <w:ins w:id="103" w:author="Jeff Wootton [2]" w:date="2023-12-08T23:01:00Z"/>
        </w:trPr>
        <w:tc>
          <w:tcPr>
            <w:tcW w:w="7366" w:type="dxa"/>
          </w:tcPr>
          <w:p w14:paraId="22A56658" w14:textId="77777777" w:rsidR="00577F75" w:rsidRPr="0026542D" w:rsidRDefault="00577F75" w:rsidP="00BE42D0">
            <w:pPr>
              <w:spacing w:before="60" w:after="60"/>
              <w:jc w:val="left"/>
              <w:rPr>
                <w:ins w:id="104" w:author="Jeff Wootton [2]" w:date="2023-12-08T23:01:00Z"/>
                <w:rFonts w:cs="Arial"/>
                <w:lang w:val="en-GB"/>
              </w:rPr>
            </w:pPr>
            <w:ins w:id="105" w:author="Jeff Wootton [2]" w:date="2023-12-08T23:01:00Z">
              <w:r w:rsidRPr="0026542D">
                <w:rPr>
                  <w:rFonts w:cs="Arial"/>
                  <w:lang w:val="en-GB"/>
                </w:rPr>
                <w:t>Amended paragraph to remove language about S100_IF_Collection metadata being optional. Sentence added clarifying that structural, acquisition, and quality metadata are optional except for elements required to describe the coverage format. Amended Figure 8-19 to remove overlapping role names for the association S100_IF_Collection / S100_IF_CollectionMetadata.</w:t>
              </w:r>
            </w:ins>
          </w:p>
        </w:tc>
        <w:tc>
          <w:tcPr>
            <w:tcW w:w="1956" w:type="dxa"/>
          </w:tcPr>
          <w:p w14:paraId="3E53FEB5" w14:textId="77777777" w:rsidR="00577F75" w:rsidRPr="0026542D" w:rsidRDefault="00577F75" w:rsidP="00BE42D0">
            <w:pPr>
              <w:spacing w:before="60" w:after="60"/>
              <w:jc w:val="left"/>
              <w:rPr>
                <w:ins w:id="106" w:author="Jeff Wootton [2]" w:date="2023-12-08T23:01:00Z"/>
                <w:rFonts w:cs="Arial"/>
                <w:lang w:val="en-GB"/>
              </w:rPr>
            </w:pPr>
            <w:ins w:id="107" w:author="Jeff Wootton [2]" w:date="2023-12-08T23:01:00Z">
              <w:r w:rsidRPr="0026542D">
                <w:rPr>
                  <w:rFonts w:cs="Arial"/>
                  <w:lang w:val="en-GB"/>
                </w:rPr>
                <w:t>8-5.3</w:t>
              </w:r>
            </w:ins>
          </w:p>
        </w:tc>
      </w:tr>
      <w:tr w:rsidR="00577F75" w:rsidRPr="0026542D" w14:paraId="75763314" w14:textId="77777777" w:rsidTr="00BE42D0">
        <w:trPr>
          <w:cantSplit/>
          <w:jc w:val="center"/>
          <w:ins w:id="108" w:author="Jeff Wootton [2]" w:date="2023-12-08T23:01:00Z"/>
        </w:trPr>
        <w:tc>
          <w:tcPr>
            <w:tcW w:w="7366" w:type="dxa"/>
          </w:tcPr>
          <w:p w14:paraId="5BBB8007" w14:textId="77777777" w:rsidR="00577F75" w:rsidRPr="0026542D" w:rsidRDefault="00577F75" w:rsidP="00BE42D0">
            <w:pPr>
              <w:spacing w:before="60" w:after="60"/>
              <w:jc w:val="left"/>
              <w:rPr>
                <w:ins w:id="109" w:author="Jeff Wootton [2]" w:date="2023-12-08T23:01:00Z"/>
                <w:rFonts w:cs="Arial"/>
                <w:lang w:val="en-GB"/>
              </w:rPr>
            </w:pPr>
            <w:ins w:id="110" w:author="Jeff Wootton [2]" w:date="2023-12-08T23:01:00Z">
              <w:r w:rsidRPr="0026542D">
                <w:rPr>
                  <w:rFonts w:cs="Arial"/>
                  <w:lang w:val="en-GB"/>
                </w:rPr>
                <w:t>Applied corrections for clarity and grammar. Sentences added to clarify where these abstract classes are realized.</w:t>
              </w:r>
            </w:ins>
          </w:p>
        </w:tc>
        <w:tc>
          <w:tcPr>
            <w:tcW w:w="1956" w:type="dxa"/>
          </w:tcPr>
          <w:p w14:paraId="432B76B7" w14:textId="77777777" w:rsidR="00577F75" w:rsidRPr="0026542D" w:rsidRDefault="00577F75" w:rsidP="00BE42D0">
            <w:pPr>
              <w:spacing w:before="60" w:after="60"/>
              <w:jc w:val="left"/>
              <w:rPr>
                <w:ins w:id="111" w:author="Jeff Wootton [2]" w:date="2023-12-08T23:01:00Z"/>
                <w:rFonts w:cs="Arial"/>
                <w:lang w:val="en-GB"/>
              </w:rPr>
            </w:pPr>
            <w:ins w:id="112" w:author="Jeff Wootton [2]" w:date="2023-12-08T23:01:00Z">
              <w:r w:rsidRPr="0026542D">
                <w:rPr>
                  <w:rFonts w:cs="Arial"/>
                  <w:lang w:val="en-GB"/>
                </w:rPr>
                <w:t>8-5.3.6, 8-5.3.7, 8-5.3.8</w:t>
              </w:r>
            </w:ins>
          </w:p>
        </w:tc>
      </w:tr>
      <w:tr w:rsidR="00577F75" w:rsidRPr="0026542D" w14:paraId="3F2E9905" w14:textId="77777777" w:rsidTr="00BE42D0">
        <w:trPr>
          <w:cantSplit/>
          <w:jc w:val="center"/>
          <w:ins w:id="113" w:author="Jeff Wootton [2]" w:date="2023-12-08T23:01:00Z"/>
        </w:trPr>
        <w:tc>
          <w:tcPr>
            <w:tcW w:w="7366" w:type="dxa"/>
          </w:tcPr>
          <w:p w14:paraId="529275FC" w14:textId="77777777" w:rsidR="00577F75" w:rsidRPr="0026542D" w:rsidRDefault="00577F75" w:rsidP="00BE42D0">
            <w:pPr>
              <w:spacing w:before="60" w:after="60"/>
              <w:jc w:val="left"/>
              <w:rPr>
                <w:ins w:id="114" w:author="Jeff Wootton [2]" w:date="2023-12-08T23:01:00Z"/>
                <w:rFonts w:cs="Arial"/>
                <w:lang w:val="en-GB"/>
              </w:rPr>
            </w:pPr>
            <w:ins w:id="115" w:author="Jeff Wootton [2]" w:date="2023-12-08T23:01:00Z">
              <w:r w:rsidRPr="0026542D">
                <w:rPr>
                  <w:rFonts w:cs="Arial"/>
                  <w:lang w:val="en-GB"/>
                </w:rPr>
                <w:t>Removed reference to point set data.</w:t>
              </w:r>
            </w:ins>
          </w:p>
        </w:tc>
        <w:tc>
          <w:tcPr>
            <w:tcW w:w="1956" w:type="dxa"/>
          </w:tcPr>
          <w:p w14:paraId="57C517CB" w14:textId="77777777" w:rsidR="00577F75" w:rsidRPr="0026542D" w:rsidRDefault="00577F75" w:rsidP="00BE42D0">
            <w:pPr>
              <w:spacing w:before="60" w:after="60"/>
              <w:jc w:val="left"/>
              <w:rPr>
                <w:ins w:id="116" w:author="Jeff Wootton [2]" w:date="2023-12-08T23:01:00Z"/>
                <w:rFonts w:cs="Arial"/>
                <w:lang w:val="en-GB"/>
              </w:rPr>
            </w:pPr>
            <w:ins w:id="117" w:author="Jeff Wootton [2]" w:date="2023-12-08T23:01:00Z">
              <w:r w:rsidRPr="0026542D">
                <w:rPr>
                  <w:rFonts w:cs="Arial"/>
                  <w:lang w:val="en-GB"/>
                </w:rPr>
                <w:t>8-5.3.9</w:t>
              </w:r>
            </w:ins>
          </w:p>
        </w:tc>
      </w:tr>
      <w:tr w:rsidR="00577F75" w:rsidRPr="0026542D" w14:paraId="1611EA0E" w14:textId="77777777" w:rsidTr="00BE42D0">
        <w:trPr>
          <w:cantSplit/>
          <w:jc w:val="center"/>
          <w:ins w:id="118" w:author="Jeff Wootton [2]" w:date="2023-12-08T23:01:00Z"/>
        </w:trPr>
        <w:tc>
          <w:tcPr>
            <w:tcW w:w="7366" w:type="dxa"/>
          </w:tcPr>
          <w:p w14:paraId="79B11939" w14:textId="77777777" w:rsidR="00577F75" w:rsidRPr="0026542D" w:rsidRDefault="00577F75" w:rsidP="00BE42D0">
            <w:pPr>
              <w:spacing w:before="60" w:after="60"/>
              <w:jc w:val="left"/>
              <w:rPr>
                <w:ins w:id="119" w:author="Jeff Wootton [2]" w:date="2023-12-08T23:01:00Z"/>
                <w:rFonts w:cs="Arial"/>
                <w:lang w:val="en-GB"/>
              </w:rPr>
            </w:pPr>
            <w:ins w:id="120" w:author="Jeff Wootton [2]" w:date="2023-12-08T23:01:00Z">
              <w:r w:rsidRPr="0026542D">
                <w:rPr>
                  <w:rFonts w:cs="Arial"/>
                  <w:lang w:val="en-GB"/>
                </w:rPr>
                <w:t>Clause heading amended from “Imagery and Gridded Data Metadata” to “Metadata” and clause condensed to avoid duplication of Figure (former Figure 8-28) and accompanying text content in clause 8-5.3. [All following Figure numbers amended accordingly.] Multiple revisions to remove duplicative language, remove digressions and introduce a reference to quality metadata. Sentence added mentioning the new location of suggested metadata supporting scanned paper charts.</w:t>
              </w:r>
            </w:ins>
          </w:p>
        </w:tc>
        <w:tc>
          <w:tcPr>
            <w:tcW w:w="1956" w:type="dxa"/>
          </w:tcPr>
          <w:p w14:paraId="1A2199B1" w14:textId="77777777" w:rsidR="00577F75" w:rsidRPr="0026542D" w:rsidRDefault="00577F75" w:rsidP="00BE42D0">
            <w:pPr>
              <w:spacing w:before="60" w:after="60"/>
              <w:jc w:val="left"/>
              <w:rPr>
                <w:ins w:id="121" w:author="Jeff Wootton [2]" w:date="2023-12-08T23:01:00Z"/>
                <w:rFonts w:cs="Arial"/>
                <w:lang w:val="en-GB"/>
              </w:rPr>
            </w:pPr>
            <w:ins w:id="122" w:author="Jeff Wootton [2]" w:date="2023-12-08T23:01:00Z">
              <w:r w:rsidRPr="0026542D">
                <w:rPr>
                  <w:rFonts w:cs="Arial"/>
                  <w:lang w:val="en-GB"/>
                </w:rPr>
                <w:t>8-9</w:t>
              </w:r>
            </w:ins>
          </w:p>
        </w:tc>
      </w:tr>
      <w:tr w:rsidR="00577F75" w:rsidRPr="0026542D" w14:paraId="2098C74C" w14:textId="77777777" w:rsidTr="00BE42D0">
        <w:trPr>
          <w:cantSplit/>
          <w:jc w:val="center"/>
          <w:ins w:id="123" w:author="Jeff Wootton [2]" w:date="2023-12-08T23:01:00Z"/>
        </w:trPr>
        <w:tc>
          <w:tcPr>
            <w:tcW w:w="7366" w:type="dxa"/>
          </w:tcPr>
          <w:p w14:paraId="484CCAE4" w14:textId="77777777" w:rsidR="00577F75" w:rsidRPr="0026542D" w:rsidRDefault="00577F75" w:rsidP="00BE42D0">
            <w:pPr>
              <w:spacing w:before="60" w:after="60"/>
              <w:jc w:val="left"/>
              <w:rPr>
                <w:ins w:id="124" w:author="Jeff Wootton [2]" w:date="2023-12-08T23:01:00Z"/>
                <w:rFonts w:cs="Arial"/>
                <w:lang w:val="en-GB"/>
              </w:rPr>
            </w:pPr>
            <w:ins w:id="125" w:author="Jeff Wootton [2]" w:date="2023-12-08T23:01:00Z">
              <w:r w:rsidRPr="0026542D">
                <w:rPr>
                  <w:rFonts w:cs="Arial"/>
                  <w:lang w:val="en-GB"/>
                </w:rPr>
                <w:t>The former clause 8-13 (Metadata for scanned image) moved to Appendix 8-D.</w:t>
              </w:r>
            </w:ins>
          </w:p>
        </w:tc>
        <w:tc>
          <w:tcPr>
            <w:tcW w:w="1956" w:type="dxa"/>
          </w:tcPr>
          <w:p w14:paraId="45106252" w14:textId="77777777" w:rsidR="00577F75" w:rsidRPr="0026542D" w:rsidRDefault="00577F75" w:rsidP="00BE42D0">
            <w:pPr>
              <w:spacing w:before="60" w:after="60"/>
              <w:jc w:val="left"/>
              <w:rPr>
                <w:ins w:id="126" w:author="Jeff Wootton [2]" w:date="2023-12-08T23:01:00Z"/>
                <w:rFonts w:cs="Arial"/>
                <w:lang w:val="en-GB"/>
              </w:rPr>
            </w:pPr>
            <w:ins w:id="127" w:author="Jeff Wootton [2]" w:date="2023-12-08T23:01:00Z">
              <w:r w:rsidRPr="0026542D">
                <w:rPr>
                  <w:rFonts w:cs="Arial"/>
                  <w:lang w:val="en-GB"/>
                </w:rPr>
                <w:t>8-13 (Edition 5.1.0)</w:t>
              </w:r>
            </w:ins>
          </w:p>
        </w:tc>
      </w:tr>
      <w:tr w:rsidR="00577F75" w:rsidRPr="0026542D" w14:paraId="4E7621E7" w14:textId="77777777" w:rsidTr="00BE42D0">
        <w:trPr>
          <w:cantSplit/>
          <w:jc w:val="center"/>
          <w:ins w:id="128" w:author="Jeff Wootton [2]" w:date="2023-12-08T23:01:00Z"/>
        </w:trPr>
        <w:tc>
          <w:tcPr>
            <w:tcW w:w="7366" w:type="dxa"/>
          </w:tcPr>
          <w:p w14:paraId="20226A7B" w14:textId="77777777" w:rsidR="00577F75" w:rsidRPr="0026542D" w:rsidRDefault="00577F75" w:rsidP="00BE42D0">
            <w:pPr>
              <w:spacing w:before="60" w:after="60"/>
              <w:jc w:val="left"/>
              <w:rPr>
                <w:ins w:id="129" w:author="Jeff Wootton [2]" w:date="2023-12-08T23:01:00Z"/>
                <w:rFonts w:cs="Arial"/>
                <w:lang w:val="en-GB"/>
              </w:rPr>
            </w:pPr>
            <w:ins w:id="130" w:author="Jeff Wootton [2]" w:date="2023-12-08T23:01:00Z">
              <w:r w:rsidRPr="0026542D">
                <w:rPr>
                  <w:rFonts w:cs="Arial"/>
                  <w:lang w:val="en-GB"/>
                </w:rPr>
                <w:t>New clause “Typical metadata” (metadata-related content moved from clause 8-4.3.1).</w:t>
              </w:r>
            </w:ins>
          </w:p>
        </w:tc>
        <w:tc>
          <w:tcPr>
            <w:tcW w:w="1956" w:type="dxa"/>
          </w:tcPr>
          <w:p w14:paraId="635BA92D" w14:textId="77777777" w:rsidR="00577F75" w:rsidRPr="0026542D" w:rsidRDefault="00577F75" w:rsidP="00BE42D0">
            <w:pPr>
              <w:spacing w:before="60" w:after="60"/>
              <w:jc w:val="left"/>
              <w:rPr>
                <w:ins w:id="131" w:author="Jeff Wootton [2]" w:date="2023-12-08T23:01:00Z"/>
                <w:rFonts w:cs="Arial"/>
                <w:lang w:val="en-GB"/>
              </w:rPr>
            </w:pPr>
            <w:ins w:id="132" w:author="Jeff Wootton [2]" w:date="2023-12-08T23:01:00Z">
              <w:r w:rsidRPr="0026542D">
                <w:rPr>
                  <w:rFonts w:cs="Arial"/>
                  <w:lang w:val="en-GB"/>
                </w:rPr>
                <w:t>8-D-1</w:t>
              </w:r>
            </w:ins>
          </w:p>
        </w:tc>
      </w:tr>
      <w:tr w:rsidR="00577F75" w:rsidRPr="0026542D" w14:paraId="4AEA30E5" w14:textId="77777777" w:rsidTr="00BE42D0">
        <w:trPr>
          <w:cantSplit/>
          <w:jc w:val="center"/>
          <w:ins w:id="133" w:author="Jeff Wootton [2]" w:date="2023-12-08T23:01:00Z"/>
        </w:trPr>
        <w:tc>
          <w:tcPr>
            <w:tcW w:w="7366" w:type="dxa"/>
          </w:tcPr>
          <w:p w14:paraId="24FF6CBE" w14:textId="77777777" w:rsidR="00577F75" w:rsidRPr="0026542D" w:rsidRDefault="00577F75" w:rsidP="00BE42D0">
            <w:pPr>
              <w:spacing w:before="60" w:after="60"/>
              <w:jc w:val="left"/>
              <w:rPr>
                <w:ins w:id="134" w:author="Jeff Wootton [2]" w:date="2023-12-08T23:01:00Z"/>
                <w:rFonts w:cs="Arial"/>
                <w:lang w:val="en-GB"/>
              </w:rPr>
            </w:pPr>
            <w:ins w:id="135" w:author="Jeff Wootton [2]" w:date="2023-12-08T23:01:00Z">
              <w:r w:rsidRPr="0026542D">
                <w:rPr>
                  <w:rFonts w:cs="Arial"/>
                  <w:lang w:val="en-GB"/>
                </w:rPr>
                <w:t>New clause heading “Derivation of S-100 metadata and ISO metadata” inserted and Table number for the pre-existing table “Relationship between packages of metadata and metadata classes” added.</w:t>
              </w:r>
            </w:ins>
          </w:p>
        </w:tc>
        <w:tc>
          <w:tcPr>
            <w:tcW w:w="1956" w:type="dxa"/>
          </w:tcPr>
          <w:p w14:paraId="75FB75FC" w14:textId="77777777" w:rsidR="00577F75" w:rsidRPr="0026542D" w:rsidRDefault="00577F75" w:rsidP="00BE42D0">
            <w:pPr>
              <w:spacing w:before="60" w:after="60"/>
              <w:jc w:val="left"/>
              <w:rPr>
                <w:ins w:id="136" w:author="Jeff Wootton [2]" w:date="2023-12-08T23:01:00Z"/>
                <w:rFonts w:cs="Arial"/>
                <w:lang w:val="en-GB"/>
              </w:rPr>
            </w:pPr>
            <w:ins w:id="137" w:author="Jeff Wootton [2]" w:date="2023-12-08T23:01:00Z">
              <w:r w:rsidRPr="0026542D">
                <w:rPr>
                  <w:rFonts w:cs="Arial"/>
                  <w:lang w:val="en-GB"/>
                </w:rPr>
                <w:t>8-D-2</w:t>
              </w:r>
            </w:ins>
          </w:p>
        </w:tc>
      </w:tr>
      <w:tr w:rsidR="00577F75" w:rsidRPr="0026542D" w14:paraId="6F446165" w14:textId="77777777" w:rsidTr="00BE42D0">
        <w:trPr>
          <w:cantSplit/>
          <w:jc w:val="center"/>
          <w:ins w:id="138" w:author="Jeff Wootton [2]" w:date="2023-12-08T23:01:00Z"/>
        </w:trPr>
        <w:tc>
          <w:tcPr>
            <w:tcW w:w="7366" w:type="dxa"/>
          </w:tcPr>
          <w:p w14:paraId="15628DD9" w14:textId="2A45D3E9" w:rsidR="00577F75" w:rsidRPr="0026542D" w:rsidRDefault="00577F75" w:rsidP="00BE42D0">
            <w:pPr>
              <w:spacing w:before="60" w:after="60"/>
              <w:jc w:val="left"/>
              <w:rPr>
                <w:ins w:id="139" w:author="Jeff Wootton [2]" w:date="2023-12-08T23:01:00Z"/>
                <w:rFonts w:cs="Arial"/>
                <w:lang w:val="en-GB"/>
              </w:rPr>
            </w:pPr>
            <w:ins w:id="140" w:author="Jeff Wootton [2]" w:date="2023-12-08T23:01:00Z">
              <w:r w:rsidRPr="0026542D">
                <w:rPr>
                  <w:rFonts w:cs="Arial"/>
                  <w:lang w:val="en-GB"/>
                </w:rPr>
                <w:t>New clause “Metadata for scanned image” added (content moved from the former clause 8-</w:t>
              </w:r>
            </w:ins>
            <w:ins w:id="141" w:author="Jeff Wootton" w:date="2024-04-25T13:55:00Z">
              <w:r w:rsidR="004C1F13">
                <w:rPr>
                  <w:rFonts w:cs="Arial"/>
                  <w:lang w:val="en-GB"/>
                </w:rPr>
                <w:t>13</w:t>
              </w:r>
            </w:ins>
            <w:ins w:id="142" w:author="Jeff Wootton [2]" w:date="2023-12-08T23:01:00Z">
              <w:r w:rsidRPr="0026542D">
                <w:rPr>
                  <w:rFonts w:cs="Arial"/>
                  <w:lang w:val="en-GB"/>
                </w:rPr>
                <w:t>).</w:t>
              </w:r>
            </w:ins>
          </w:p>
        </w:tc>
        <w:tc>
          <w:tcPr>
            <w:tcW w:w="1956" w:type="dxa"/>
          </w:tcPr>
          <w:p w14:paraId="00E86A58" w14:textId="77777777" w:rsidR="00577F75" w:rsidRPr="0026542D" w:rsidRDefault="00577F75" w:rsidP="00BE42D0">
            <w:pPr>
              <w:spacing w:before="60" w:after="60"/>
              <w:jc w:val="left"/>
              <w:rPr>
                <w:ins w:id="143" w:author="Jeff Wootton [2]" w:date="2023-12-08T23:01:00Z"/>
                <w:rFonts w:cs="Arial"/>
                <w:lang w:val="en-GB"/>
              </w:rPr>
            </w:pPr>
            <w:ins w:id="144" w:author="Jeff Wootton [2]" w:date="2023-12-08T23:01:00Z">
              <w:r w:rsidRPr="0026542D">
                <w:rPr>
                  <w:rFonts w:cs="Arial"/>
                  <w:lang w:val="en-GB"/>
                </w:rPr>
                <w:t>8-D-3</w:t>
              </w:r>
            </w:ins>
          </w:p>
        </w:tc>
      </w:tr>
      <w:tr w:rsidR="00577F75" w:rsidRPr="0026542D" w14:paraId="58A112D3" w14:textId="77777777" w:rsidTr="00BE42D0">
        <w:trPr>
          <w:cantSplit/>
          <w:jc w:val="center"/>
          <w:ins w:id="145" w:author="Jeff Wootton [2]" w:date="2023-12-08T23:01:00Z"/>
        </w:trPr>
        <w:tc>
          <w:tcPr>
            <w:tcW w:w="9322" w:type="dxa"/>
            <w:gridSpan w:val="2"/>
            <w:shd w:val="clear" w:color="auto" w:fill="F2F2F2" w:themeFill="background1" w:themeFillShade="F2"/>
          </w:tcPr>
          <w:p w14:paraId="2D595F12" w14:textId="77777777" w:rsidR="00577F75" w:rsidRPr="0026542D" w:rsidRDefault="00577F75" w:rsidP="00BE42D0">
            <w:pPr>
              <w:spacing w:before="60" w:after="60"/>
              <w:jc w:val="left"/>
              <w:rPr>
                <w:ins w:id="146" w:author="Jeff Wootton [2]" w:date="2023-12-08T23:01:00Z"/>
                <w:rFonts w:cs="Arial"/>
                <w:lang w:val="en-GB"/>
              </w:rPr>
            </w:pPr>
            <w:ins w:id="147" w:author="Jeff Wootton [2]" w:date="2023-12-08T23:01:00Z">
              <w:r w:rsidRPr="0026542D">
                <w:rPr>
                  <w:rFonts w:cs="Arial"/>
                  <w:b/>
                  <w:bCs/>
                  <w:lang w:val="en-GB"/>
                </w:rPr>
                <w:t>Part 9 - Portrayal</w:t>
              </w:r>
            </w:ins>
          </w:p>
        </w:tc>
      </w:tr>
      <w:tr w:rsidR="00577F75" w:rsidRPr="0026542D" w14:paraId="35FFB9D3" w14:textId="77777777" w:rsidTr="00BE42D0">
        <w:trPr>
          <w:cantSplit/>
          <w:jc w:val="center"/>
          <w:ins w:id="148" w:author="Jeff Wootton [2]" w:date="2023-12-08T23:01:00Z"/>
        </w:trPr>
        <w:tc>
          <w:tcPr>
            <w:tcW w:w="7366" w:type="dxa"/>
          </w:tcPr>
          <w:p w14:paraId="365C07F6" w14:textId="77777777" w:rsidR="00577F75" w:rsidRPr="0026542D" w:rsidRDefault="00577F75" w:rsidP="00BE42D0">
            <w:pPr>
              <w:spacing w:before="60" w:after="60"/>
              <w:jc w:val="left"/>
              <w:rPr>
                <w:ins w:id="149" w:author="Jeff Wootton [2]" w:date="2023-12-08T23:01:00Z"/>
                <w:rFonts w:cs="Arial"/>
                <w:lang w:val="en-GB"/>
              </w:rPr>
            </w:pPr>
            <w:ins w:id="150" w:author="Jeff Wootton [2]" w:date="2023-12-08T23:01:00Z">
              <w:r w:rsidRPr="0026542D">
                <w:rPr>
                  <w:rFonts w:cs="Arial"/>
                  <w:lang w:val="en-GB"/>
                </w:rPr>
                <w:t>Inserted enhanced guidance for the implementation of the text drawing instruction. (NOTE: All Table numbers, and all Figure numbers from Figure 9-9, amended as a result of these changes.)</w:t>
              </w:r>
            </w:ins>
          </w:p>
        </w:tc>
        <w:tc>
          <w:tcPr>
            <w:tcW w:w="1956" w:type="dxa"/>
          </w:tcPr>
          <w:p w14:paraId="03AA4402" w14:textId="77777777" w:rsidR="00577F75" w:rsidRPr="0026542D" w:rsidRDefault="00577F75" w:rsidP="00BE42D0">
            <w:pPr>
              <w:spacing w:before="60" w:after="60"/>
              <w:jc w:val="left"/>
              <w:rPr>
                <w:ins w:id="151" w:author="Jeff Wootton [2]" w:date="2023-12-08T23:01:00Z"/>
                <w:rFonts w:cs="Arial"/>
                <w:lang w:val="en-GB"/>
              </w:rPr>
            </w:pPr>
            <w:ins w:id="152" w:author="Jeff Wootton [2]" w:date="2023-12-08T23:01:00Z">
              <w:r w:rsidRPr="0026542D">
                <w:rPr>
                  <w:rFonts w:cs="Arial"/>
                  <w:lang w:val="en-GB"/>
                </w:rPr>
                <w:t>9-11.1.11</w:t>
              </w:r>
            </w:ins>
          </w:p>
        </w:tc>
      </w:tr>
      <w:tr w:rsidR="00577F75" w:rsidRPr="0026542D" w14:paraId="172BDFD3" w14:textId="77777777" w:rsidTr="00BE42D0">
        <w:trPr>
          <w:cantSplit/>
          <w:jc w:val="center"/>
          <w:ins w:id="153" w:author="Jeff Wootton [2]" w:date="2023-12-08T23:01:00Z"/>
        </w:trPr>
        <w:tc>
          <w:tcPr>
            <w:tcW w:w="7366" w:type="dxa"/>
          </w:tcPr>
          <w:p w14:paraId="2E8896DD" w14:textId="77777777" w:rsidR="00577F75" w:rsidRPr="0026542D" w:rsidRDefault="00577F75" w:rsidP="00BE42D0">
            <w:pPr>
              <w:spacing w:before="60" w:after="60"/>
              <w:jc w:val="left"/>
              <w:rPr>
                <w:ins w:id="154" w:author="Jeff Wootton [2]" w:date="2023-12-08T23:01:00Z"/>
                <w:rFonts w:cs="Arial"/>
                <w:lang w:val="en-GB"/>
              </w:rPr>
            </w:pPr>
            <w:ins w:id="155" w:author="Jeff Wootton [2]" w:date="2023-12-08T23:01:00Z">
              <w:r w:rsidRPr="0026542D">
                <w:rPr>
                  <w:rFonts w:cs="Arial"/>
                  <w:lang w:val="en-GB"/>
                </w:rPr>
                <w:t xml:space="preserve">Clarified </w:t>
              </w:r>
              <w:proofErr w:type="spellStart"/>
              <w:r w:rsidRPr="0026542D">
                <w:rPr>
                  <w:rFonts w:cs="Arial"/>
                  <w:lang w:val="en-GB"/>
                </w:rPr>
                <w:t>LineStyle</w:t>
              </w:r>
              <w:proofErr w:type="spellEnd"/>
              <w:r w:rsidRPr="0026542D">
                <w:rPr>
                  <w:rFonts w:cs="Arial"/>
                  <w:lang w:val="en-GB"/>
                </w:rPr>
                <w:t xml:space="preserve"> Class table to indicate that, even though a pen must be provided, it is not used when drawing symbolized lines without a dash component.</w:t>
              </w:r>
            </w:ins>
          </w:p>
        </w:tc>
        <w:tc>
          <w:tcPr>
            <w:tcW w:w="1956" w:type="dxa"/>
          </w:tcPr>
          <w:p w14:paraId="49107380" w14:textId="77777777" w:rsidR="00577F75" w:rsidRPr="0026542D" w:rsidRDefault="00577F75" w:rsidP="00BE42D0">
            <w:pPr>
              <w:spacing w:before="60" w:after="60"/>
              <w:jc w:val="left"/>
              <w:rPr>
                <w:ins w:id="156" w:author="Jeff Wootton [2]" w:date="2023-12-08T23:01:00Z"/>
                <w:rFonts w:cs="Arial"/>
                <w:lang w:val="en-GB"/>
              </w:rPr>
            </w:pPr>
            <w:ins w:id="157" w:author="Jeff Wootton [2]" w:date="2023-12-08T23:01:00Z">
              <w:r w:rsidRPr="0026542D">
                <w:rPr>
                  <w:rFonts w:cs="Arial"/>
                  <w:lang w:val="en-GB"/>
                </w:rPr>
                <w:t>9-12.1.4.2</w:t>
              </w:r>
            </w:ins>
          </w:p>
        </w:tc>
      </w:tr>
      <w:tr w:rsidR="007A72EE" w:rsidRPr="0026542D" w14:paraId="2143E21C" w14:textId="77777777" w:rsidTr="00BE42D0">
        <w:trPr>
          <w:cantSplit/>
          <w:jc w:val="center"/>
          <w:ins w:id="158" w:author="Teh Stand" w:date="2024-02-07T08:35:00Z"/>
        </w:trPr>
        <w:tc>
          <w:tcPr>
            <w:tcW w:w="7366" w:type="dxa"/>
          </w:tcPr>
          <w:p w14:paraId="4AA0E07D" w14:textId="37E5AEBA" w:rsidR="007A72EE" w:rsidRPr="0026542D" w:rsidRDefault="007A72EE" w:rsidP="00B30198">
            <w:pPr>
              <w:spacing w:before="60" w:after="60"/>
              <w:jc w:val="left"/>
              <w:rPr>
                <w:ins w:id="159" w:author="Teh Stand" w:date="2024-02-07T08:35:00Z"/>
                <w:rFonts w:cs="Arial"/>
                <w:lang w:val="en-GB"/>
              </w:rPr>
            </w:pPr>
            <w:ins w:id="160" w:author="Teh Stand" w:date="2024-02-07T08:37:00Z">
              <w:r w:rsidRPr="0026542D">
                <w:rPr>
                  <w:rFonts w:cs="Arial"/>
                  <w:lang w:val="en-GB"/>
                </w:rPr>
                <w:t>Corrected the</w:t>
              </w:r>
            </w:ins>
            <w:ins w:id="161" w:author="Teh Stand" w:date="2024-02-07T11:57:00Z">
              <w:r w:rsidR="00B30198" w:rsidRPr="0026542D">
                <w:rPr>
                  <w:rFonts w:cs="Arial"/>
                  <w:lang w:val="en-GB"/>
                </w:rPr>
                <w:t xml:space="preserve"> syntax </w:t>
              </w:r>
            </w:ins>
            <w:ins w:id="162" w:author="Teh Stand" w:date="2024-02-07T08:35:00Z">
              <w:r w:rsidRPr="0026542D">
                <w:rPr>
                  <w:rFonts w:cs="Arial"/>
                  <w:lang w:val="en-GB"/>
                </w:rPr>
                <w:t xml:space="preserve">of the </w:t>
              </w:r>
            </w:ins>
            <w:ins w:id="163" w:author="Teh Stand" w:date="2024-02-07T11:57:00Z">
              <w:r w:rsidR="00B30198" w:rsidRPr="0026542D">
                <w:rPr>
                  <w:rFonts w:cs="Arial"/>
                  <w:lang w:val="en-GB"/>
                </w:rPr>
                <w:t>h</w:t>
              </w:r>
            </w:ins>
            <w:ins w:id="164" w:author="Teh Stand" w:date="2024-02-07T08:35:00Z">
              <w:r w:rsidRPr="0026542D">
                <w:rPr>
                  <w:rFonts w:cs="Arial"/>
                  <w:lang w:val="en-GB"/>
                </w:rPr>
                <w:t xml:space="preserve">atch association for Class </w:t>
              </w:r>
              <w:proofErr w:type="spellStart"/>
              <w:r w:rsidRPr="0026542D">
                <w:rPr>
                  <w:rFonts w:cs="Arial"/>
                  <w:lang w:val="en-GB"/>
                </w:rPr>
                <w:t>HatchFill</w:t>
              </w:r>
              <w:proofErr w:type="spellEnd"/>
              <w:r w:rsidRPr="0026542D">
                <w:rPr>
                  <w:rFonts w:cs="Arial"/>
                  <w:lang w:val="en-GB"/>
                </w:rPr>
                <w:t>.</w:t>
              </w:r>
            </w:ins>
          </w:p>
        </w:tc>
        <w:tc>
          <w:tcPr>
            <w:tcW w:w="1956" w:type="dxa"/>
          </w:tcPr>
          <w:p w14:paraId="18D0E73E" w14:textId="4CDD6FEF" w:rsidR="007A72EE" w:rsidRPr="0026542D" w:rsidRDefault="007A72EE" w:rsidP="00BE42D0">
            <w:pPr>
              <w:spacing w:before="60" w:after="60"/>
              <w:jc w:val="left"/>
              <w:rPr>
                <w:ins w:id="165" w:author="Teh Stand" w:date="2024-02-07T08:35:00Z"/>
                <w:rFonts w:cs="Arial"/>
                <w:lang w:val="en-GB"/>
              </w:rPr>
            </w:pPr>
            <w:ins w:id="166" w:author="Teh Stand" w:date="2024-02-07T08:35:00Z">
              <w:r w:rsidRPr="0026542D">
                <w:rPr>
                  <w:rFonts w:cs="Arial"/>
                  <w:lang w:val="en-GB"/>
                </w:rPr>
                <w:t>9-12.5.1.7</w:t>
              </w:r>
            </w:ins>
          </w:p>
        </w:tc>
      </w:tr>
      <w:tr w:rsidR="00577F75" w:rsidRPr="0026542D" w14:paraId="524E2CE8" w14:textId="77777777" w:rsidTr="00BE42D0">
        <w:trPr>
          <w:cantSplit/>
          <w:jc w:val="center"/>
          <w:ins w:id="167" w:author="Jeff Wootton [2]" w:date="2023-12-08T23:01:00Z"/>
        </w:trPr>
        <w:tc>
          <w:tcPr>
            <w:tcW w:w="7366" w:type="dxa"/>
          </w:tcPr>
          <w:p w14:paraId="093671D4" w14:textId="77777777" w:rsidR="00577F75" w:rsidRPr="0026542D" w:rsidRDefault="00577F75" w:rsidP="00BE42D0">
            <w:pPr>
              <w:spacing w:before="60" w:after="60"/>
              <w:jc w:val="left"/>
              <w:rPr>
                <w:ins w:id="168" w:author="Jeff Wootton [2]" w:date="2023-12-08T23:01:00Z"/>
                <w:rFonts w:cs="Arial"/>
                <w:lang w:val="en-GB"/>
              </w:rPr>
            </w:pPr>
            <w:ins w:id="169" w:author="Jeff Wootton [2]" w:date="2023-12-08T23:01:00Z">
              <w:r w:rsidRPr="0026542D">
                <w:rPr>
                  <w:rFonts w:cs="Arial"/>
                  <w:lang w:val="en-GB"/>
                </w:rPr>
                <w:t>Revised entire Appendix 9-B to more fully define the SVG Profile in S-100.</w:t>
              </w:r>
            </w:ins>
          </w:p>
        </w:tc>
        <w:tc>
          <w:tcPr>
            <w:tcW w:w="1956" w:type="dxa"/>
          </w:tcPr>
          <w:p w14:paraId="08B99322" w14:textId="77777777" w:rsidR="00577F75" w:rsidRPr="0026542D" w:rsidRDefault="00577F75" w:rsidP="00BE42D0">
            <w:pPr>
              <w:spacing w:before="60" w:after="60"/>
              <w:jc w:val="left"/>
              <w:rPr>
                <w:ins w:id="170" w:author="Jeff Wootton [2]" w:date="2023-12-08T23:01:00Z"/>
                <w:rFonts w:cs="Arial"/>
                <w:lang w:val="en-GB"/>
              </w:rPr>
            </w:pPr>
            <w:ins w:id="171" w:author="Jeff Wootton [2]" w:date="2023-12-08T23:01:00Z">
              <w:r w:rsidRPr="0026542D">
                <w:rPr>
                  <w:rFonts w:cs="Arial"/>
                  <w:lang w:val="en-GB"/>
                </w:rPr>
                <w:t>9-B</w:t>
              </w:r>
            </w:ins>
          </w:p>
        </w:tc>
      </w:tr>
      <w:tr w:rsidR="00577F75" w:rsidRPr="0026542D" w14:paraId="39324BF7" w14:textId="77777777" w:rsidTr="007B75AA">
        <w:trPr>
          <w:cantSplit/>
          <w:jc w:val="center"/>
          <w:ins w:id="172" w:author="Jeff Wootton [2]" w:date="2023-12-08T23:01:00Z"/>
        </w:trPr>
        <w:tc>
          <w:tcPr>
            <w:tcW w:w="9322" w:type="dxa"/>
            <w:gridSpan w:val="2"/>
            <w:shd w:val="clear" w:color="auto" w:fill="F2F2F2" w:themeFill="background1" w:themeFillShade="F2"/>
          </w:tcPr>
          <w:p w14:paraId="1C1DAAE8" w14:textId="56F8D81E" w:rsidR="00577F75" w:rsidRPr="0026542D" w:rsidRDefault="00577F75" w:rsidP="00BE42D0">
            <w:pPr>
              <w:spacing w:before="60" w:after="60"/>
              <w:jc w:val="left"/>
              <w:rPr>
                <w:ins w:id="173" w:author="Jeff Wootton [2]" w:date="2023-12-08T23:01:00Z"/>
                <w:rFonts w:cs="Arial"/>
                <w:lang w:val="en-GB"/>
              </w:rPr>
            </w:pPr>
            <w:ins w:id="174" w:author="Jeff Wootton [2]" w:date="2023-12-08T23:01:00Z">
              <w:r w:rsidRPr="0026542D">
                <w:rPr>
                  <w:rFonts w:cs="Arial"/>
                  <w:b/>
                  <w:bCs/>
                  <w:lang w:val="en-GB"/>
                </w:rPr>
                <w:t>Part 9</w:t>
              </w:r>
            </w:ins>
            <w:r w:rsidR="007B75AA" w:rsidRPr="0026542D">
              <w:rPr>
                <w:rFonts w:cs="Arial"/>
                <w:b/>
                <w:bCs/>
                <w:lang w:val="en-GB"/>
              </w:rPr>
              <w:t>a</w:t>
            </w:r>
            <w:ins w:id="175" w:author="Jeff Wootton [2]" w:date="2023-12-08T23:01:00Z">
              <w:r w:rsidRPr="0026542D">
                <w:rPr>
                  <w:rFonts w:cs="Arial"/>
                  <w:b/>
                  <w:bCs/>
                  <w:lang w:val="en-GB"/>
                </w:rPr>
                <w:t xml:space="preserve"> – Portrayal (Lua)</w:t>
              </w:r>
            </w:ins>
          </w:p>
        </w:tc>
      </w:tr>
      <w:tr w:rsidR="00577F75" w:rsidRPr="0026542D" w14:paraId="059E0DAA" w14:textId="77777777" w:rsidTr="00BE42D0">
        <w:trPr>
          <w:cantSplit/>
          <w:jc w:val="center"/>
          <w:ins w:id="176" w:author="Jeff Wootton [2]" w:date="2023-12-08T23:01:00Z"/>
        </w:trPr>
        <w:tc>
          <w:tcPr>
            <w:tcW w:w="7366" w:type="dxa"/>
          </w:tcPr>
          <w:p w14:paraId="599919B9" w14:textId="77777777" w:rsidR="00577F75" w:rsidRPr="0026542D" w:rsidRDefault="00577F75" w:rsidP="00BE42D0">
            <w:pPr>
              <w:spacing w:before="60" w:after="60"/>
              <w:jc w:val="left"/>
              <w:rPr>
                <w:ins w:id="177" w:author="Jeff Wootton [2]" w:date="2023-12-08T23:01:00Z"/>
                <w:rFonts w:cs="Arial"/>
                <w:lang w:val="en-GB"/>
              </w:rPr>
            </w:pPr>
            <w:ins w:id="178" w:author="Jeff Wootton [2]" w:date="2023-12-08T23:01:00Z">
              <w:r w:rsidRPr="0026542D">
                <w:rPr>
                  <w:rFonts w:cs="Arial"/>
                  <w:lang w:val="en-GB"/>
                </w:rPr>
                <w:t xml:space="preserve">Removed incorrect requirement that </w:t>
              </w:r>
              <w:proofErr w:type="spellStart"/>
              <w:r w:rsidRPr="0026542D">
                <w:rPr>
                  <w:rFonts w:cs="Arial"/>
                  <w:i/>
                  <w:iCs/>
                  <w:lang w:val="en-GB"/>
                </w:rPr>
                <w:t>crsDirection</w:t>
              </w:r>
              <w:proofErr w:type="spellEnd"/>
              <w:r w:rsidRPr="0026542D">
                <w:rPr>
                  <w:rFonts w:cs="Arial"/>
                  <w:lang w:val="en-GB"/>
                </w:rPr>
                <w:t xml:space="preserve"> and </w:t>
              </w:r>
              <w:proofErr w:type="spellStart"/>
              <w:r w:rsidRPr="0026542D">
                <w:rPr>
                  <w:rFonts w:cs="Arial"/>
                  <w:i/>
                  <w:iCs/>
                  <w:lang w:val="en-GB"/>
                </w:rPr>
                <w:t>crsLength</w:t>
              </w:r>
              <w:proofErr w:type="spellEnd"/>
              <w:r w:rsidRPr="0026542D">
                <w:rPr>
                  <w:rFonts w:cs="Arial"/>
                  <w:lang w:val="en-GB"/>
                </w:rPr>
                <w:t xml:space="preserve"> must match for </w:t>
              </w:r>
              <w:proofErr w:type="spellStart"/>
              <w:r w:rsidRPr="0026542D">
                <w:rPr>
                  <w:rFonts w:cs="Arial"/>
                  <w:i/>
                  <w:iCs/>
                  <w:lang w:val="en-GB"/>
                </w:rPr>
                <w:t>AugmentedRay</w:t>
              </w:r>
              <w:proofErr w:type="spellEnd"/>
              <w:r w:rsidRPr="0026542D">
                <w:rPr>
                  <w:rFonts w:cs="Arial"/>
                  <w:lang w:val="en-GB"/>
                </w:rPr>
                <w:t>.</w:t>
              </w:r>
            </w:ins>
          </w:p>
        </w:tc>
        <w:tc>
          <w:tcPr>
            <w:tcW w:w="1956" w:type="dxa"/>
          </w:tcPr>
          <w:p w14:paraId="617CA3A0" w14:textId="77777777" w:rsidR="00577F75" w:rsidRPr="0026542D" w:rsidRDefault="00577F75" w:rsidP="00BE42D0">
            <w:pPr>
              <w:spacing w:before="60" w:after="60"/>
              <w:jc w:val="left"/>
              <w:rPr>
                <w:ins w:id="179" w:author="Jeff Wootton [2]" w:date="2023-12-08T23:01:00Z"/>
                <w:rFonts w:cs="Arial"/>
                <w:lang w:val="en-GB"/>
              </w:rPr>
            </w:pPr>
            <w:ins w:id="180" w:author="Jeff Wootton [2]" w:date="2023-12-08T23:01:00Z">
              <w:r w:rsidRPr="0026542D">
                <w:rPr>
                  <w:rFonts w:cs="Arial"/>
                  <w:lang w:val="en-GB"/>
                </w:rPr>
                <w:t>9a-11.2.2.6</w:t>
              </w:r>
            </w:ins>
          </w:p>
        </w:tc>
      </w:tr>
      <w:tr w:rsidR="007B75AA" w:rsidRPr="0026542D" w14:paraId="2E164F34" w14:textId="77777777" w:rsidTr="007B75AA">
        <w:trPr>
          <w:cantSplit/>
          <w:jc w:val="center"/>
          <w:ins w:id="181" w:author="Teh Stand" w:date="2023-12-14T11:41:00Z"/>
        </w:trPr>
        <w:tc>
          <w:tcPr>
            <w:tcW w:w="9322" w:type="dxa"/>
            <w:gridSpan w:val="2"/>
            <w:shd w:val="clear" w:color="auto" w:fill="F2F2F2" w:themeFill="background1" w:themeFillShade="F2"/>
          </w:tcPr>
          <w:p w14:paraId="235C7C39" w14:textId="10C163C2" w:rsidR="007B75AA" w:rsidRPr="0026542D" w:rsidRDefault="007B75AA" w:rsidP="00A616DE">
            <w:pPr>
              <w:spacing w:before="60" w:after="60"/>
              <w:jc w:val="left"/>
              <w:rPr>
                <w:ins w:id="182" w:author="Teh Stand" w:date="2023-12-14T11:41:00Z"/>
                <w:rFonts w:cs="Arial"/>
                <w:lang w:val="en-GB"/>
              </w:rPr>
            </w:pPr>
            <w:ins w:id="183" w:author="Teh Stand" w:date="2023-12-14T11:42:00Z">
              <w:r w:rsidRPr="0026542D">
                <w:rPr>
                  <w:rFonts w:cs="Arial"/>
                  <w:b/>
                  <w:bCs/>
                  <w:lang w:val="en-GB"/>
                </w:rPr>
                <w:t>Part 10a – ISO/IEC 8211 Encoding</w:t>
              </w:r>
            </w:ins>
          </w:p>
        </w:tc>
      </w:tr>
      <w:tr w:rsidR="007B75AA" w:rsidRPr="0026542D" w14:paraId="342EA940" w14:textId="77777777" w:rsidTr="00BE42D0">
        <w:trPr>
          <w:cantSplit/>
          <w:jc w:val="center"/>
          <w:ins w:id="184" w:author="Teh Stand" w:date="2023-12-14T11:41:00Z"/>
        </w:trPr>
        <w:tc>
          <w:tcPr>
            <w:tcW w:w="7366" w:type="dxa"/>
          </w:tcPr>
          <w:p w14:paraId="5C47641A" w14:textId="65D54FDF" w:rsidR="007B75AA" w:rsidRPr="0026542D" w:rsidRDefault="007B75AA" w:rsidP="007B75AA">
            <w:pPr>
              <w:spacing w:before="60" w:after="60"/>
              <w:jc w:val="left"/>
              <w:rPr>
                <w:ins w:id="185" w:author="Teh Stand" w:date="2023-12-14T11:41:00Z"/>
                <w:rFonts w:cs="Arial"/>
                <w:lang w:val="en-GB"/>
              </w:rPr>
            </w:pPr>
            <w:ins w:id="186" w:author="Teh Stand" w:date="2023-12-14T11:43:00Z">
              <w:r w:rsidRPr="0026542D">
                <w:rPr>
                  <w:rFonts w:cs="Arial"/>
                  <w:lang w:val="en-GB"/>
                </w:rPr>
                <w:t>Corrected field description syntax (amend “{}” to “()”).</w:t>
              </w:r>
            </w:ins>
          </w:p>
        </w:tc>
        <w:tc>
          <w:tcPr>
            <w:tcW w:w="1956" w:type="dxa"/>
          </w:tcPr>
          <w:p w14:paraId="39D825CB" w14:textId="4365F90D" w:rsidR="007B75AA" w:rsidRPr="0026542D" w:rsidRDefault="007B75AA" w:rsidP="007B75AA">
            <w:pPr>
              <w:spacing w:before="60" w:after="60"/>
              <w:jc w:val="left"/>
              <w:rPr>
                <w:ins w:id="187" w:author="Teh Stand" w:date="2023-12-14T11:41:00Z"/>
                <w:rFonts w:cs="Arial"/>
                <w:lang w:val="en-GB"/>
              </w:rPr>
            </w:pPr>
            <w:ins w:id="188" w:author="Teh Stand" w:date="2023-12-14T11:43:00Z">
              <w:r w:rsidRPr="0026542D">
                <w:rPr>
                  <w:rFonts w:cs="Arial"/>
                  <w:lang w:val="en-GB"/>
                </w:rPr>
                <w:t>10a-4.8.5, 10a-5.2.2, 10a-6.1.2.1, 10a-7.2.1.8, 10a-7.2.1.10, 10a-7.3.2.4</w:t>
              </w:r>
            </w:ins>
          </w:p>
        </w:tc>
      </w:tr>
      <w:tr w:rsidR="007B75AA" w:rsidRPr="0026542D" w14:paraId="476B9FF4" w14:textId="77777777" w:rsidTr="00BE42D0">
        <w:trPr>
          <w:cantSplit/>
          <w:jc w:val="center"/>
          <w:ins w:id="189" w:author="Teh Stand" w:date="2023-12-14T11:43:00Z"/>
        </w:trPr>
        <w:tc>
          <w:tcPr>
            <w:tcW w:w="7366" w:type="dxa"/>
          </w:tcPr>
          <w:p w14:paraId="2E94D35C" w14:textId="3A1035CC" w:rsidR="007B75AA" w:rsidRPr="00071458" w:rsidRDefault="007B75AA" w:rsidP="007B75AA">
            <w:pPr>
              <w:spacing w:before="60" w:after="60"/>
              <w:jc w:val="left"/>
              <w:rPr>
                <w:ins w:id="190" w:author="Teh Stand" w:date="2023-12-14T11:43:00Z"/>
                <w:rFonts w:cs="Arial"/>
                <w:lang w:val="en-GB"/>
              </w:rPr>
            </w:pPr>
            <w:ins w:id="191" w:author="Teh Stand" w:date="2023-12-14T11:43:00Z">
              <w:r w:rsidRPr="0026542D">
                <w:rPr>
                  <w:rFonts w:cs="Arial"/>
                  <w:lang w:val="en-GB"/>
                </w:rPr>
                <w:lastRenderedPageBreak/>
                <w:t xml:space="preserve">Added Note regarding interpretation of the syntax used in the </w:t>
              </w:r>
              <w:r w:rsidRPr="0026542D">
                <w:rPr>
                  <w:lang w:val="en-GB"/>
                </w:rPr>
                <w:t>format control section of the Data Descriptive Field in previous versions of S-100.</w:t>
              </w:r>
            </w:ins>
          </w:p>
        </w:tc>
        <w:tc>
          <w:tcPr>
            <w:tcW w:w="1956" w:type="dxa"/>
          </w:tcPr>
          <w:p w14:paraId="1E7D4924" w14:textId="1AECB74B" w:rsidR="007B75AA" w:rsidRPr="0026542D" w:rsidRDefault="007B75AA" w:rsidP="007B75AA">
            <w:pPr>
              <w:spacing w:before="60" w:after="60"/>
              <w:jc w:val="left"/>
              <w:rPr>
                <w:ins w:id="192" w:author="Teh Stand" w:date="2023-12-14T11:43:00Z"/>
                <w:rFonts w:cs="Arial"/>
                <w:lang w:val="en-GB"/>
              </w:rPr>
            </w:pPr>
            <w:ins w:id="193" w:author="Teh Stand" w:date="2023-12-14T11:43:00Z">
              <w:r w:rsidRPr="0026542D">
                <w:rPr>
                  <w:rFonts w:cs="Arial"/>
                  <w:lang w:val="en-GB"/>
                </w:rPr>
                <w:t>10a-5.2.2, 10a-6.1.2.1, 10a-7.2.1.8, 10a-7.2.1.10, 10a-7.3.2.4</w:t>
              </w:r>
            </w:ins>
          </w:p>
        </w:tc>
      </w:tr>
      <w:tr w:rsidR="007B75AA" w:rsidRPr="0026542D" w14:paraId="54FC1F65" w14:textId="77777777" w:rsidTr="00BE42D0">
        <w:trPr>
          <w:cantSplit/>
          <w:jc w:val="center"/>
          <w:ins w:id="194" w:author="Teh Stand" w:date="2023-12-14T11:42:00Z"/>
        </w:trPr>
        <w:tc>
          <w:tcPr>
            <w:tcW w:w="7366" w:type="dxa"/>
          </w:tcPr>
          <w:p w14:paraId="2B5607D3" w14:textId="0640661B" w:rsidR="007B75AA" w:rsidRPr="00071458" w:rsidRDefault="007B75AA" w:rsidP="007B75AA">
            <w:pPr>
              <w:spacing w:before="60" w:after="60"/>
              <w:jc w:val="left"/>
              <w:rPr>
                <w:ins w:id="195" w:author="Teh Stand" w:date="2023-12-14T11:42:00Z"/>
                <w:rFonts w:cs="Arial"/>
                <w:lang w:val="en-GB"/>
              </w:rPr>
            </w:pPr>
            <w:ins w:id="196" w:author="Teh Stand" w:date="2023-12-14T11:43:00Z">
              <w:r w:rsidRPr="0026542D">
                <w:rPr>
                  <w:rFonts w:cs="Arial"/>
                  <w:lang w:val="en-GB"/>
                </w:rPr>
                <w:t>Corrected syntax for the Data Descriptive Field for the Vertical Datum field structure.</w:t>
              </w:r>
            </w:ins>
          </w:p>
        </w:tc>
        <w:tc>
          <w:tcPr>
            <w:tcW w:w="1956" w:type="dxa"/>
          </w:tcPr>
          <w:p w14:paraId="1E76F75B" w14:textId="6F99D393" w:rsidR="007B75AA" w:rsidRPr="0026542D" w:rsidRDefault="007B75AA" w:rsidP="007B75AA">
            <w:pPr>
              <w:spacing w:before="60" w:after="60"/>
              <w:jc w:val="left"/>
              <w:rPr>
                <w:ins w:id="197" w:author="Teh Stand" w:date="2023-12-14T11:42:00Z"/>
                <w:rFonts w:cs="Arial"/>
                <w:lang w:val="en-GB"/>
              </w:rPr>
            </w:pPr>
            <w:ins w:id="198" w:author="Teh Stand" w:date="2023-12-14T11:43:00Z">
              <w:r w:rsidRPr="0026542D">
                <w:rPr>
                  <w:rFonts w:cs="Arial"/>
                  <w:lang w:val="en-GB"/>
                </w:rPr>
                <w:t>10a-6.2.2.6</w:t>
              </w:r>
            </w:ins>
          </w:p>
        </w:tc>
      </w:tr>
      <w:tr w:rsidR="007B75AA" w:rsidRPr="0026542D" w14:paraId="2D9D2688" w14:textId="77777777" w:rsidTr="00BE42D0">
        <w:trPr>
          <w:cantSplit/>
          <w:jc w:val="center"/>
          <w:ins w:id="199" w:author="Teh Stand" w:date="2023-12-14T11:42:00Z"/>
        </w:trPr>
        <w:tc>
          <w:tcPr>
            <w:tcW w:w="7366" w:type="dxa"/>
          </w:tcPr>
          <w:p w14:paraId="2EDD90CA" w14:textId="7B56B053" w:rsidR="007B75AA" w:rsidRPr="00071458" w:rsidRDefault="007B75AA" w:rsidP="007B75AA">
            <w:pPr>
              <w:spacing w:before="60" w:after="60"/>
              <w:jc w:val="left"/>
              <w:rPr>
                <w:ins w:id="200" w:author="Teh Stand" w:date="2023-12-14T11:42:00Z"/>
                <w:rFonts w:cs="Arial"/>
                <w:lang w:val="en-GB"/>
              </w:rPr>
            </w:pPr>
            <w:ins w:id="201" w:author="Teh Stand" w:date="2023-12-14T11:43:00Z">
              <w:r w:rsidRPr="0026542D">
                <w:rPr>
                  <w:rFonts w:cs="Arial"/>
                  <w:lang w:val="en-GB"/>
                </w:rPr>
                <w:t>Corrected format descriptor for the Data Descriptive Field for the 3-D Floating point Coordinate List field structure – 3b24 amended to 3b48.</w:t>
              </w:r>
            </w:ins>
          </w:p>
        </w:tc>
        <w:tc>
          <w:tcPr>
            <w:tcW w:w="1956" w:type="dxa"/>
          </w:tcPr>
          <w:p w14:paraId="050861D0" w14:textId="47B75F28" w:rsidR="007B75AA" w:rsidRPr="0026542D" w:rsidRDefault="007B75AA" w:rsidP="007B75AA">
            <w:pPr>
              <w:spacing w:before="60" w:after="60"/>
              <w:jc w:val="left"/>
              <w:rPr>
                <w:ins w:id="202" w:author="Teh Stand" w:date="2023-12-14T11:42:00Z"/>
                <w:rFonts w:cs="Arial"/>
                <w:lang w:val="en-GB"/>
              </w:rPr>
            </w:pPr>
            <w:ins w:id="203" w:author="Teh Stand" w:date="2023-12-14T11:43:00Z">
              <w:r w:rsidRPr="0026542D">
                <w:rPr>
                  <w:rFonts w:cs="Arial"/>
                  <w:lang w:val="en-GB"/>
                </w:rPr>
                <w:t>10a-7.2.1.10</w:t>
              </w:r>
            </w:ins>
          </w:p>
        </w:tc>
      </w:tr>
      <w:tr w:rsidR="007B75AA" w:rsidRPr="0026542D" w14:paraId="2AD8155A" w14:textId="77777777" w:rsidTr="00BE42D0">
        <w:trPr>
          <w:cantSplit/>
          <w:jc w:val="center"/>
          <w:ins w:id="204" w:author="Teh Stand" w:date="2023-12-14T11:42:00Z"/>
        </w:trPr>
        <w:tc>
          <w:tcPr>
            <w:tcW w:w="7366" w:type="dxa"/>
          </w:tcPr>
          <w:p w14:paraId="5A20742F" w14:textId="60CA56DF" w:rsidR="007B75AA" w:rsidRPr="00071458" w:rsidRDefault="007B75AA" w:rsidP="007B75AA">
            <w:pPr>
              <w:spacing w:before="60" w:after="60"/>
              <w:jc w:val="left"/>
              <w:rPr>
                <w:ins w:id="205" w:author="Teh Stand" w:date="2023-12-14T11:42:00Z"/>
                <w:rFonts w:cs="Arial"/>
                <w:lang w:val="en-GB"/>
              </w:rPr>
            </w:pPr>
            <w:ins w:id="206" w:author="Teh Stand" w:date="2023-12-14T11:43:00Z">
              <w:r w:rsidRPr="0026542D">
                <w:rPr>
                  <w:rFonts w:cs="Arial"/>
                  <w:lang w:val="en-GB"/>
                </w:rPr>
                <w:t>Corrected syntax for the Data Descriptive Field for the Derivatives fields (DRVF and DRVI) to remove extraneous character “!” (from “DRVO!”) and add grouping; and corrected curve record structure accordingly.</w:t>
              </w:r>
            </w:ins>
          </w:p>
        </w:tc>
        <w:tc>
          <w:tcPr>
            <w:tcW w:w="1956" w:type="dxa"/>
          </w:tcPr>
          <w:p w14:paraId="2A160C06" w14:textId="4D73A4F1" w:rsidR="007B75AA" w:rsidRPr="0026542D" w:rsidRDefault="007B75AA" w:rsidP="007B75AA">
            <w:pPr>
              <w:spacing w:before="60" w:after="60"/>
              <w:jc w:val="left"/>
              <w:rPr>
                <w:ins w:id="207" w:author="Teh Stand" w:date="2023-12-14T11:42:00Z"/>
                <w:rFonts w:cs="Arial"/>
                <w:lang w:val="en-GB"/>
              </w:rPr>
            </w:pPr>
            <w:ins w:id="208" w:author="Teh Stand" w:date="2023-12-14T11:43:00Z">
              <w:r w:rsidRPr="0026542D">
                <w:rPr>
                  <w:rFonts w:cs="Arial"/>
                  <w:lang w:val="en-GB"/>
                </w:rPr>
                <w:t>10a-7.2.1.12, 10a-7.2.4.2</w:t>
              </w:r>
            </w:ins>
          </w:p>
        </w:tc>
      </w:tr>
      <w:tr w:rsidR="007B75AA" w:rsidRPr="0026542D" w14:paraId="60DA4EF5" w14:textId="77777777" w:rsidTr="00BE42D0">
        <w:trPr>
          <w:cantSplit/>
          <w:jc w:val="center"/>
          <w:ins w:id="209" w:author="Teh Stand" w:date="2023-12-14T11:42:00Z"/>
        </w:trPr>
        <w:tc>
          <w:tcPr>
            <w:tcW w:w="7366" w:type="dxa"/>
          </w:tcPr>
          <w:p w14:paraId="30E0CDA7" w14:textId="688B9C06" w:rsidR="007B75AA" w:rsidRPr="00071458" w:rsidRDefault="007B75AA" w:rsidP="007B75AA">
            <w:pPr>
              <w:spacing w:before="60" w:after="60"/>
              <w:jc w:val="left"/>
              <w:rPr>
                <w:ins w:id="210" w:author="Teh Stand" w:date="2023-12-14T11:42:00Z"/>
                <w:rFonts w:cs="Arial"/>
                <w:lang w:val="en-GB"/>
              </w:rPr>
            </w:pPr>
            <w:ins w:id="211" w:author="Teh Stand" w:date="2023-12-14T11:43:00Z">
              <w:r w:rsidRPr="0026542D">
                <w:rPr>
                  <w:rFonts w:cs="Arial"/>
                  <w:lang w:val="en-GB"/>
                </w:rPr>
                <w:t>Corrected format descriptor for the Data Descriptive Field for the Polynomial Spline Parameter field structure to remove redundant KNUM subfield and corrected curve record structure accordingly.</w:t>
              </w:r>
            </w:ins>
          </w:p>
        </w:tc>
        <w:tc>
          <w:tcPr>
            <w:tcW w:w="1956" w:type="dxa"/>
          </w:tcPr>
          <w:p w14:paraId="3B3E51F1" w14:textId="4EED704A" w:rsidR="007B75AA" w:rsidRPr="0026542D" w:rsidRDefault="007B75AA" w:rsidP="007B75AA">
            <w:pPr>
              <w:spacing w:before="60" w:after="60"/>
              <w:jc w:val="left"/>
              <w:rPr>
                <w:ins w:id="212" w:author="Teh Stand" w:date="2023-12-14T11:42:00Z"/>
                <w:rFonts w:cs="Arial"/>
                <w:lang w:val="en-GB"/>
              </w:rPr>
            </w:pPr>
            <w:ins w:id="213" w:author="Teh Stand" w:date="2023-12-14T11:43:00Z">
              <w:r w:rsidRPr="0026542D">
                <w:rPr>
                  <w:rFonts w:cs="Arial"/>
                  <w:lang w:val="en-GB"/>
                </w:rPr>
                <w:t>10a-7.2.4.2, 10a-7.2.4.2.8</w:t>
              </w:r>
            </w:ins>
          </w:p>
        </w:tc>
      </w:tr>
      <w:tr w:rsidR="007B75AA" w:rsidRPr="0026542D" w14:paraId="26FD9658" w14:textId="77777777" w:rsidTr="00BE42D0">
        <w:trPr>
          <w:cantSplit/>
          <w:jc w:val="center"/>
          <w:ins w:id="214" w:author="Teh Stand" w:date="2023-12-14T11:42:00Z"/>
        </w:trPr>
        <w:tc>
          <w:tcPr>
            <w:tcW w:w="7366" w:type="dxa"/>
          </w:tcPr>
          <w:p w14:paraId="1809B791" w14:textId="05F9A61F" w:rsidR="007B75AA" w:rsidRPr="00071458" w:rsidRDefault="007B75AA" w:rsidP="007B75AA">
            <w:pPr>
              <w:spacing w:before="60" w:after="60"/>
              <w:jc w:val="left"/>
              <w:rPr>
                <w:ins w:id="215" w:author="Teh Stand" w:date="2023-12-14T11:42:00Z"/>
                <w:rFonts w:cs="Arial"/>
                <w:lang w:val="en-GB"/>
              </w:rPr>
            </w:pPr>
            <w:ins w:id="216" w:author="Teh Stand" w:date="2023-12-14T11:43:00Z">
              <w:r w:rsidRPr="0026542D">
                <w:rPr>
                  <w:rFonts w:cs="Arial"/>
                  <w:lang w:val="en-GB"/>
                </w:rPr>
                <w:t>Corrected curve record structure, entry Spline Parameter (SPLI) field to conform with the field structure.</w:t>
              </w:r>
            </w:ins>
          </w:p>
        </w:tc>
        <w:tc>
          <w:tcPr>
            <w:tcW w:w="1956" w:type="dxa"/>
          </w:tcPr>
          <w:p w14:paraId="47D3E4CE" w14:textId="5566A191" w:rsidR="007B75AA" w:rsidRPr="0026542D" w:rsidRDefault="007B75AA" w:rsidP="007B75AA">
            <w:pPr>
              <w:spacing w:before="60" w:after="60"/>
              <w:jc w:val="left"/>
              <w:rPr>
                <w:ins w:id="217" w:author="Teh Stand" w:date="2023-12-14T11:42:00Z"/>
                <w:rFonts w:cs="Arial"/>
                <w:lang w:val="en-GB"/>
              </w:rPr>
            </w:pPr>
            <w:ins w:id="218" w:author="Teh Stand" w:date="2023-12-14T11:43:00Z">
              <w:r w:rsidRPr="0026542D">
                <w:rPr>
                  <w:rFonts w:cs="Arial"/>
                  <w:lang w:val="en-GB"/>
                </w:rPr>
                <w:t>10a-7.2.4.2</w:t>
              </w:r>
            </w:ins>
          </w:p>
        </w:tc>
      </w:tr>
      <w:tr w:rsidR="007B75AA" w:rsidRPr="0026542D" w14:paraId="2F83F419" w14:textId="77777777" w:rsidTr="00BE42D0">
        <w:trPr>
          <w:cantSplit/>
          <w:jc w:val="center"/>
          <w:ins w:id="219" w:author="Teh Stand" w:date="2023-12-14T11:42:00Z"/>
        </w:trPr>
        <w:tc>
          <w:tcPr>
            <w:tcW w:w="7366" w:type="dxa"/>
          </w:tcPr>
          <w:p w14:paraId="67138D22" w14:textId="5D511B41" w:rsidR="007B75AA" w:rsidRPr="00071458" w:rsidRDefault="007B75AA" w:rsidP="007B75AA">
            <w:pPr>
              <w:spacing w:before="60" w:after="60"/>
              <w:jc w:val="left"/>
              <w:rPr>
                <w:ins w:id="220" w:author="Teh Stand" w:date="2023-12-14T11:42:00Z"/>
                <w:rFonts w:cs="Arial"/>
                <w:lang w:val="en-GB"/>
              </w:rPr>
            </w:pPr>
            <w:ins w:id="221" w:author="Teh Stand" w:date="2023-12-14T11:43:00Z">
              <w:r w:rsidRPr="0026542D">
                <w:rPr>
                  <w:rFonts w:cs="Arial"/>
                  <w:lang w:val="en-GB"/>
                </w:rPr>
                <w:t>Corrected syntax for the Data Descriptive Field for the Segment Header field structure.</w:t>
              </w:r>
            </w:ins>
          </w:p>
        </w:tc>
        <w:tc>
          <w:tcPr>
            <w:tcW w:w="1956" w:type="dxa"/>
          </w:tcPr>
          <w:p w14:paraId="741A4989" w14:textId="0B8F75D1" w:rsidR="007B75AA" w:rsidRPr="0026542D" w:rsidRDefault="007B75AA" w:rsidP="007B75AA">
            <w:pPr>
              <w:spacing w:before="60" w:after="60"/>
              <w:jc w:val="left"/>
              <w:rPr>
                <w:ins w:id="222" w:author="Teh Stand" w:date="2023-12-14T11:42:00Z"/>
                <w:rFonts w:cs="Arial"/>
                <w:lang w:val="en-GB"/>
              </w:rPr>
            </w:pPr>
            <w:ins w:id="223" w:author="Teh Stand" w:date="2023-12-14T11:43:00Z">
              <w:r w:rsidRPr="0026542D">
                <w:rPr>
                  <w:rFonts w:cs="Arial"/>
                  <w:lang w:val="en-GB"/>
                </w:rPr>
                <w:t>10a-7.2.4.2.4</w:t>
              </w:r>
            </w:ins>
          </w:p>
        </w:tc>
      </w:tr>
      <w:tr w:rsidR="007B75AA" w:rsidRPr="0026542D" w14:paraId="5CEFB9E2" w14:textId="77777777" w:rsidTr="00BE42D0">
        <w:trPr>
          <w:cantSplit/>
          <w:jc w:val="center"/>
          <w:ins w:id="224" w:author="Teh Stand" w:date="2023-12-14T11:42:00Z"/>
        </w:trPr>
        <w:tc>
          <w:tcPr>
            <w:tcW w:w="7366" w:type="dxa"/>
          </w:tcPr>
          <w:p w14:paraId="726D6B2F" w14:textId="19A7874E" w:rsidR="007B75AA" w:rsidRPr="00071458" w:rsidRDefault="007B75AA" w:rsidP="007B75AA">
            <w:pPr>
              <w:spacing w:before="60" w:after="60"/>
              <w:jc w:val="left"/>
              <w:rPr>
                <w:ins w:id="225" w:author="Teh Stand" w:date="2023-12-14T11:42:00Z"/>
                <w:rFonts w:cs="Arial"/>
                <w:lang w:val="en-GB"/>
              </w:rPr>
            </w:pPr>
            <w:ins w:id="226" w:author="Teh Stand" w:date="2023-12-14T11:43:00Z">
              <w:r w:rsidRPr="0026542D">
                <w:rPr>
                  <w:rFonts w:cs="Arial"/>
                  <w:lang w:val="en-GB"/>
                </w:rPr>
                <w:t>Corrected the subfield content and specification for subfield Degree in the polynomial spline parameter field structure.</w:t>
              </w:r>
            </w:ins>
          </w:p>
        </w:tc>
        <w:tc>
          <w:tcPr>
            <w:tcW w:w="1956" w:type="dxa"/>
          </w:tcPr>
          <w:p w14:paraId="6AB5D66B" w14:textId="4AFE6D8A" w:rsidR="007B75AA" w:rsidRPr="0026542D" w:rsidRDefault="007B75AA" w:rsidP="007B75AA">
            <w:pPr>
              <w:spacing w:before="60" w:after="60"/>
              <w:jc w:val="left"/>
              <w:rPr>
                <w:ins w:id="227" w:author="Teh Stand" w:date="2023-12-14T11:42:00Z"/>
                <w:rFonts w:cs="Arial"/>
                <w:lang w:val="en-GB"/>
              </w:rPr>
            </w:pPr>
            <w:ins w:id="228" w:author="Teh Stand" w:date="2023-12-14T11:43:00Z">
              <w:r w:rsidRPr="0026542D">
                <w:rPr>
                  <w:rFonts w:cs="Arial"/>
                  <w:lang w:val="en-GB"/>
                </w:rPr>
                <w:t>10a-7.2.4.8</w:t>
              </w:r>
            </w:ins>
          </w:p>
        </w:tc>
      </w:tr>
      <w:tr w:rsidR="00577F75" w:rsidRPr="006901A4" w14:paraId="703367DE" w14:textId="77777777" w:rsidTr="007B75AA">
        <w:trPr>
          <w:cantSplit/>
          <w:jc w:val="center"/>
          <w:ins w:id="229" w:author="Jeff Wootton [2]" w:date="2023-12-08T23:01:00Z"/>
        </w:trPr>
        <w:tc>
          <w:tcPr>
            <w:tcW w:w="9322" w:type="dxa"/>
            <w:gridSpan w:val="2"/>
            <w:shd w:val="clear" w:color="auto" w:fill="F2F2F2" w:themeFill="background1" w:themeFillShade="F2"/>
          </w:tcPr>
          <w:p w14:paraId="1B7EF2C0" w14:textId="6FBC49FC" w:rsidR="00577F75" w:rsidRPr="0026542D" w:rsidRDefault="00577F75" w:rsidP="00BE42D0">
            <w:pPr>
              <w:spacing w:before="60" w:after="60"/>
              <w:jc w:val="left"/>
              <w:rPr>
                <w:ins w:id="230" w:author="Jeff Wootton [2]" w:date="2023-12-08T23:01:00Z"/>
                <w:rFonts w:cs="Arial"/>
                <w:b/>
                <w:bCs/>
                <w:lang w:val="en-GB"/>
              </w:rPr>
            </w:pPr>
            <w:ins w:id="231" w:author="Jeff Wootton [2]" w:date="2023-12-08T23:01:00Z">
              <w:r w:rsidRPr="0026542D">
                <w:rPr>
                  <w:rFonts w:cs="Arial"/>
                  <w:b/>
                  <w:bCs/>
                  <w:lang w:val="en-GB"/>
                </w:rPr>
                <w:t xml:space="preserve">Part 10c – HDF5 </w:t>
              </w:r>
            </w:ins>
            <w:ins w:id="232" w:author="Jeff Wootton" w:date="2024-04-25T14:40:00Z">
              <w:r w:rsidR="006723CE">
                <w:rPr>
                  <w:rFonts w:cs="Arial"/>
                  <w:b/>
                  <w:bCs/>
                  <w:lang w:val="en-GB"/>
                </w:rPr>
                <w:t>Data Model and File Format</w:t>
              </w:r>
            </w:ins>
          </w:p>
        </w:tc>
      </w:tr>
      <w:tr w:rsidR="00577F75" w:rsidRPr="0026542D" w14:paraId="79FCE860" w14:textId="77777777" w:rsidTr="00BE42D0">
        <w:trPr>
          <w:cantSplit/>
          <w:jc w:val="center"/>
          <w:ins w:id="233" w:author="Jeff Wootton [2]" w:date="2023-12-08T23:01:00Z"/>
        </w:trPr>
        <w:tc>
          <w:tcPr>
            <w:tcW w:w="7366" w:type="dxa"/>
          </w:tcPr>
          <w:p w14:paraId="7F24B1B8" w14:textId="77777777" w:rsidR="00577F75" w:rsidRPr="0026542D" w:rsidRDefault="00577F75" w:rsidP="00BE42D0">
            <w:pPr>
              <w:spacing w:before="60" w:after="60"/>
              <w:jc w:val="left"/>
              <w:rPr>
                <w:ins w:id="234" w:author="Jeff Wootton [2]" w:date="2023-12-08T23:01:00Z"/>
                <w:rFonts w:cs="Arial"/>
                <w:lang w:val="en-GB"/>
              </w:rPr>
            </w:pPr>
            <w:ins w:id="235" w:author="Jeff Wootton [2]" w:date="2023-12-08T23:01:00Z">
              <w:r w:rsidRPr="0026542D">
                <w:rPr>
                  <w:rFonts w:cs="Arial"/>
                  <w:lang w:val="en-GB"/>
                </w:rPr>
                <w:t>Added new clause to clarify array and cell indexing.</w:t>
              </w:r>
            </w:ins>
          </w:p>
        </w:tc>
        <w:tc>
          <w:tcPr>
            <w:tcW w:w="1956" w:type="dxa"/>
          </w:tcPr>
          <w:p w14:paraId="3DC2ECA2" w14:textId="77777777" w:rsidR="00577F75" w:rsidRPr="0026542D" w:rsidRDefault="00577F75" w:rsidP="00BE42D0">
            <w:pPr>
              <w:spacing w:before="60" w:after="60"/>
              <w:jc w:val="left"/>
              <w:rPr>
                <w:ins w:id="236" w:author="Jeff Wootton [2]" w:date="2023-12-08T23:01:00Z"/>
                <w:rFonts w:cs="Arial"/>
                <w:lang w:val="en-GB"/>
              </w:rPr>
            </w:pPr>
            <w:ins w:id="237" w:author="Jeff Wootton [2]" w:date="2023-12-08T23:01:00Z">
              <w:r w:rsidRPr="0026542D">
                <w:rPr>
                  <w:rFonts w:cs="Arial"/>
                  <w:lang w:val="en-GB"/>
                </w:rPr>
                <w:t>10c-9.1.1</w:t>
              </w:r>
            </w:ins>
          </w:p>
        </w:tc>
      </w:tr>
      <w:tr w:rsidR="00577F75" w:rsidRPr="0026542D" w14:paraId="78F17280" w14:textId="77777777" w:rsidTr="00BE42D0">
        <w:trPr>
          <w:cantSplit/>
          <w:jc w:val="center"/>
          <w:ins w:id="238" w:author="Jeff Wootton [2]" w:date="2023-12-08T23:01:00Z"/>
        </w:trPr>
        <w:tc>
          <w:tcPr>
            <w:tcW w:w="7366" w:type="dxa"/>
          </w:tcPr>
          <w:p w14:paraId="766BAFCB" w14:textId="096BB20B" w:rsidR="00577F75" w:rsidRPr="0026542D" w:rsidRDefault="00577F75" w:rsidP="00BE42D0">
            <w:pPr>
              <w:spacing w:before="60" w:after="60"/>
              <w:jc w:val="left"/>
              <w:rPr>
                <w:ins w:id="239" w:author="Jeff Wootton [2]" w:date="2023-12-08T23:01:00Z"/>
                <w:rFonts w:cs="Arial"/>
                <w:lang w:val="en-GB"/>
              </w:rPr>
            </w:pPr>
            <w:ins w:id="240" w:author="Jeff Wootton [2]" w:date="2023-12-08T23:01:00Z">
              <w:r w:rsidRPr="00071458">
                <w:rPr>
                  <w:lang w:val="en-GB"/>
                </w:rPr>
                <w:t xml:space="preserve">Corrected remark in Table 10c-6, row 1 (Product Specification number </w:t>
              </w:r>
            </w:ins>
            <w:ins w:id="241" w:author="Jeff Wootton" w:date="2024-04-18T14:30:00Z">
              <w:r w:rsidR="00CD3FA8" w:rsidRPr="0026542D">
                <w:rPr>
                  <w:lang w:val="en-GB"/>
                </w:rPr>
                <w:t>and</w:t>
              </w:r>
            </w:ins>
            <w:ins w:id="242" w:author="Jeff Wootton [2]" w:date="2023-12-08T23:01:00Z">
              <w:r w:rsidRPr="00071458">
                <w:rPr>
                  <w:lang w:val="en-GB"/>
                </w:rPr>
                <w:t xml:space="preserve"> version) to read “</w:t>
              </w:r>
              <w:proofErr w:type="spellStart"/>
              <w:r w:rsidRPr="00071458">
                <w:rPr>
                  <w:lang w:val="en-GB"/>
                </w:rPr>
                <w:t>productIdentifier</w:t>
              </w:r>
              <w:proofErr w:type="spellEnd"/>
              <w:r w:rsidRPr="00071458">
                <w:rPr>
                  <w:lang w:val="en-GB"/>
                </w:rPr>
                <w:t xml:space="preserve"> and version fields”.</w:t>
              </w:r>
            </w:ins>
          </w:p>
        </w:tc>
        <w:tc>
          <w:tcPr>
            <w:tcW w:w="1956" w:type="dxa"/>
          </w:tcPr>
          <w:p w14:paraId="1C4407F1" w14:textId="77777777" w:rsidR="00577F75" w:rsidRPr="0026542D" w:rsidRDefault="00577F75" w:rsidP="00BE42D0">
            <w:pPr>
              <w:spacing w:before="60" w:after="60"/>
              <w:jc w:val="left"/>
              <w:rPr>
                <w:ins w:id="243" w:author="Jeff Wootton [2]" w:date="2023-12-08T23:01:00Z"/>
                <w:rFonts w:cs="Arial"/>
                <w:lang w:val="en-GB"/>
              </w:rPr>
            </w:pPr>
            <w:ins w:id="244" w:author="Jeff Wootton [2]" w:date="2023-12-08T23:01:00Z">
              <w:r w:rsidRPr="0026542D">
                <w:rPr>
                  <w:rFonts w:cs="Arial"/>
                  <w:lang w:val="en-GB"/>
                </w:rPr>
                <w:t>10c-9.4</w:t>
              </w:r>
            </w:ins>
          </w:p>
        </w:tc>
      </w:tr>
      <w:tr w:rsidR="00D57A1D" w:rsidRPr="0026542D" w14:paraId="64557193" w14:textId="77777777" w:rsidTr="00BE42D0">
        <w:trPr>
          <w:cantSplit/>
          <w:jc w:val="center"/>
          <w:ins w:id="245" w:author="Jeff Wootton" w:date="2024-04-18T14:41:00Z"/>
        </w:trPr>
        <w:tc>
          <w:tcPr>
            <w:tcW w:w="7366" w:type="dxa"/>
          </w:tcPr>
          <w:p w14:paraId="71A80E0D" w14:textId="3536B4C1" w:rsidR="00D57A1D" w:rsidRPr="0026542D" w:rsidRDefault="00D57A1D" w:rsidP="00D57A1D">
            <w:pPr>
              <w:spacing w:before="60" w:after="60"/>
              <w:jc w:val="left"/>
              <w:rPr>
                <w:ins w:id="246" w:author="Jeff Wootton" w:date="2024-04-18T14:41:00Z"/>
                <w:rFonts w:cs="Arial"/>
                <w:lang w:val="en-GB"/>
              </w:rPr>
            </w:pPr>
            <w:ins w:id="247" w:author="Jeff Wootton" w:date="2024-04-18T14:41:00Z">
              <w:r w:rsidRPr="00071458">
                <w:rPr>
                  <w:lang w:val="en-GB"/>
                </w:rPr>
                <w:t xml:space="preserve">Corrected Table 10c-6, row </w:t>
              </w:r>
            </w:ins>
            <w:ins w:id="248" w:author="Jeff Wootton" w:date="2024-04-18T14:42:00Z">
              <w:r w:rsidR="00EF4AB4">
                <w:rPr>
                  <w:lang w:val="en-GB"/>
                </w:rPr>
                <w:t>23</w:t>
              </w:r>
            </w:ins>
            <w:ins w:id="249" w:author="Jeff Wootton" w:date="2024-04-18T14:41:00Z">
              <w:r w:rsidRPr="00071458">
                <w:rPr>
                  <w:lang w:val="en-GB"/>
                </w:rPr>
                <w:t xml:space="preserve"> (</w:t>
              </w:r>
            </w:ins>
            <w:ins w:id="250" w:author="Jeff Wootton" w:date="2024-04-18T14:42:00Z">
              <w:r w:rsidR="00EE5249">
                <w:rPr>
                  <w:lang w:val="en-GB"/>
                </w:rPr>
                <w:t>Metadata</w:t>
              </w:r>
            </w:ins>
            <w:ins w:id="251" w:author="Jeff Wootton" w:date="2024-04-18T14:41:00Z">
              <w:r w:rsidRPr="00071458">
                <w:rPr>
                  <w:lang w:val="en-GB"/>
                </w:rPr>
                <w:t xml:space="preserve">) to </w:t>
              </w:r>
            </w:ins>
            <w:ins w:id="252" w:author="Jeff Wootton" w:date="2024-04-18T14:45:00Z">
              <w:r w:rsidR="00091EE6">
                <w:rPr>
                  <w:lang w:val="en-GB"/>
                </w:rPr>
                <w:t>amend</w:t>
              </w:r>
            </w:ins>
            <w:ins w:id="253" w:author="Jeff Wootton" w:date="2024-04-18T14:44:00Z">
              <w:r w:rsidR="0070796F">
                <w:rPr>
                  <w:lang w:val="en-GB"/>
                </w:rPr>
                <w:t xml:space="preserve"> </w:t>
              </w:r>
              <w:r w:rsidR="0070796F" w:rsidRPr="0026542D">
                <w:rPr>
                  <w:rFonts w:cs="Arial"/>
                  <w:lang w:val="en-GB"/>
                </w:rPr>
                <w:t>multiplicity from [</w:t>
              </w:r>
              <w:r w:rsidR="0070796F">
                <w:rPr>
                  <w:rFonts w:cs="Arial"/>
                  <w:lang w:val="en-GB"/>
                </w:rPr>
                <w:t>1</w:t>
              </w:r>
              <w:r w:rsidR="0070796F" w:rsidRPr="0026542D">
                <w:rPr>
                  <w:rFonts w:cs="Arial"/>
                  <w:lang w:val="en-GB"/>
                </w:rPr>
                <w:t>] to [0..</w:t>
              </w:r>
              <w:r w:rsidR="0070796F">
                <w:rPr>
                  <w:rFonts w:cs="Arial"/>
                  <w:lang w:val="en-GB"/>
                </w:rPr>
                <w:t>1</w:t>
              </w:r>
              <w:r w:rsidR="0070796F" w:rsidRPr="0026542D">
                <w:rPr>
                  <w:rFonts w:cs="Arial"/>
                  <w:lang w:val="en-GB"/>
                </w:rPr>
                <w:t>]</w:t>
              </w:r>
            </w:ins>
            <w:ins w:id="254" w:author="Jeff Wootton" w:date="2024-04-18T14:41:00Z">
              <w:r w:rsidRPr="00071458">
                <w:rPr>
                  <w:lang w:val="en-GB"/>
                </w:rPr>
                <w:t>.</w:t>
              </w:r>
            </w:ins>
            <w:ins w:id="255" w:author="Jeff Wootton" w:date="2024-04-18T14:45:00Z">
              <w:r w:rsidR="0070796F">
                <w:rPr>
                  <w:lang w:val="en-GB"/>
                </w:rPr>
                <w:t xml:space="preserve"> Added clarification </w:t>
              </w:r>
              <w:r w:rsidR="00EC54FC">
                <w:rPr>
                  <w:lang w:val="en-GB"/>
                </w:rPr>
                <w:t>to</w:t>
              </w:r>
              <w:r w:rsidR="0070796F">
                <w:rPr>
                  <w:lang w:val="en-GB"/>
                </w:rPr>
                <w:t xml:space="preserve"> </w:t>
              </w:r>
              <w:r w:rsidR="00091EE6">
                <w:rPr>
                  <w:lang w:val="en-GB"/>
                </w:rPr>
                <w:t>Remarks.</w:t>
              </w:r>
            </w:ins>
          </w:p>
        </w:tc>
        <w:tc>
          <w:tcPr>
            <w:tcW w:w="1956" w:type="dxa"/>
          </w:tcPr>
          <w:p w14:paraId="572FEAF4" w14:textId="73E13F89" w:rsidR="00D57A1D" w:rsidRPr="0026542D" w:rsidRDefault="00D57A1D" w:rsidP="00D57A1D">
            <w:pPr>
              <w:spacing w:before="60" w:after="60"/>
              <w:jc w:val="left"/>
              <w:rPr>
                <w:ins w:id="256" w:author="Jeff Wootton" w:date="2024-04-18T14:41:00Z"/>
                <w:rFonts w:cs="Arial"/>
                <w:lang w:val="en-GB"/>
              </w:rPr>
            </w:pPr>
            <w:ins w:id="257" w:author="Jeff Wootton" w:date="2024-04-18T14:41:00Z">
              <w:r w:rsidRPr="0026542D">
                <w:rPr>
                  <w:rFonts w:cs="Arial"/>
                  <w:lang w:val="en-GB"/>
                </w:rPr>
                <w:t>10c-9.4</w:t>
              </w:r>
            </w:ins>
          </w:p>
        </w:tc>
      </w:tr>
      <w:tr w:rsidR="00577F75" w:rsidRPr="0026542D" w14:paraId="4E023C4F" w14:textId="77777777" w:rsidTr="00BE42D0">
        <w:trPr>
          <w:cantSplit/>
          <w:jc w:val="center"/>
          <w:ins w:id="258" w:author="Jeff Wootton [2]" w:date="2023-12-08T23:01:00Z"/>
        </w:trPr>
        <w:tc>
          <w:tcPr>
            <w:tcW w:w="7366" w:type="dxa"/>
          </w:tcPr>
          <w:p w14:paraId="61C2A36A" w14:textId="77777777" w:rsidR="00577F75" w:rsidRPr="0026542D" w:rsidRDefault="00577F75" w:rsidP="00BE42D0">
            <w:pPr>
              <w:spacing w:before="60" w:after="60"/>
              <w:jc w:val="left"/>
              <w:rPr>
                <w:ins w:id="259" w:author="Jeff Wootton [2]" w:date="2023-12-08T23:01:00Z"/>
                <w:rFonts w:cs="Arial"/>
                <w:lang w:val="en-GB"/>
              </w:rPr>
            </w:pPr>
            <w:ins w:id="260" w:author="Jeff Wootton [2]" w:date="2023-12-08T23:01:00Z">
              <w:r w:rsidRPr="0026542D">
                <w:rPr>
                  <w:rFonts w:cs="Arial"/>
                  <w:lang w:val="en-GB"/>
                </w:rPr>
                <w:t>Inserted a new paragraph at the end of the clause specifying the location for TIN coverages.</w:t>
              </w:r>
            </w:ins>
          </w:p>
        </w:tc>
        <w:tc>
          <w:tcPr>
            <w:tcW w:w="1956" w:type="dxa"/>
          </w:tcPr>
          <w:p w14:paraId="030410B9" w14:textId="77777777" w:rsidR="00577F75" w:rsidRPr="0026542D" w:rsidRDefault="00577F75" w:rsidP="00BE42D0">
            <w:pPr>
              <w:spacing w:before="60" w:after="60"/>
              <w:jc w:val="left"/>
              <w:rPr>
                <w:ins w:id="261" w:author="Jeff Wootton [2]" w:date="2023-12-08T23:01:00Z"/>
                <w:rFonts w:cs="Arial"/>
                <w:lang w:val="en-GB"/>
              </w:rPr>
            </w:pPr>
            <w:ins w:id="262" w:author="Jeff Wootton [2]" w:date="2023-12-08T23:01:00Z">
              <w:r w:rsidRPr="0026542D">
                <w:rPr>
                  <w:rFonts w:cs="Arial"/>
                  <w:lang w:val="en-GB"/>
                </w:rPr>
                <w:t>10c-9.6.1</w:t>
              </w:r>
            </w:ins>
          </w:p>
        </w:tc>
      </w:tr>
      <w:tr w:rsidR="00577F75" w:rsidRPr="0026542D" w14:paraId="46D30A4D" w14:textId="77777777" w:rsidTr="00BE42D0">
        <w:trPr>
          <w:cantSplit/>
          <w:jc w:val="center"/>
          <w:ins w:id="263" w:author="Jeff Wootton [2]" w:date="2023-12-08T23:01:00Z"/>
        </w:trPr>
        <w:tc>
          <w:tcPr>
            <w:tcW w:w="7366" w:type="dxa"/>
          </w:tcPr>
          <w:p w14:paraId="46D077E5" w14:textId="77777777" w:rsidR="00577F75" w:rsidRPr="0026542D" w:rsidRDefault="00577F75" w:rsidP="00BE42D0">
            <w:pPr>
              <w:spacing w:before="60" w:after="60"/>
              <w:jc w:val="left"/>
              <w:rPr>
                <w:ins w:id="264" w:author="Jeff Wootton [2]" w:date="2023-12-08T23:01:00Z"/>
                <w:rFonts w:cs="Arial"/>
                <w:lang w:val="en-GB"/>
              </w:rPr>
            </w:pPr>
            <w:ins w:id="265" w:author="Jeff Wootton [2]" w:date="2023-12-08T23:01:00Z">
              <w:r w:rsidRPr="0026542D">
                <w:rPr>
                  <w:rFonts w:cs="Arial"/>
                  <w:lang w:val="en-GB"/>
                </w:rPr>
                <w:t>Amended Table 10c-12 to allow for northings/eastings from a Projected CRS in the bounding box fields in addition to currently allowed Geographic reference coordinates.</w:t>
              </w:r>
            </w:ins>
          </w:p>
        </w:tc>
        <w:tc>
          <w:tcPr>
            <w:tcW w:w="1956" w:type="dxa"/>
          </w:tcPr>
          <w:p w14:paraId="46946AD3" w14:textId="77777777" w:rsidR="00577F75" w:rsidRPr="0026542D" w:rsidRDefault="00577F75" w:rsidP="00BE42D0">
            <w:pPr>
              <w:spacing w:before="60" w:after="60"/>
              <w:jc w:val="left"/>
              <w:rPr>
                <w:ins w:id="266" w:author="Jeff Wootton [2]" w:date="2023-12-08T23:01:00Z"/>
                <w:rFonts w:cs="Arial"/>
                <w:lang w:val="en-GB"/>
              </w:rPr>
            </w:pPr>
            <w:ins w:id="267" w:author="Jeff Wootton [2]" w:date="2023-12-08T23:01:00Z">
              <w:r w:rsidRPr="0026542D">
                <w:rPr>
                  <w:rFonts w:cs="Arial"/>
                  <w:lang w:val="en-GB"/>
                </w:rPr>
                <w:t>10c-9.7</w:t>
              </w:r>
            </w:ins>
          </w:p>
        </w:tc>
      </w:tr>
      <w:tr w:rsidR="00577F75" w:rsidRPr="0026542D" w14:paraId="727586BB" w14:textId="77777777" w:rsidTr="00A616DE">
        <w:trPr>
          <w:cantSplit/>
          <w:jc w:val="center"/>
          <w:ins w:id="268" w:author="Jeff Wootton [2]" w:date="2023-12-08T23:01:00Z"/>
        </w:trPr>
        <w:tc>
          <w:tcPr>
            <w:tcW w:w="9322" w:type="dxa"/>
            <w:gridSpan w:val="2"/>
            <w:shd w:val="clear" w:color="auto" w:fill="F2F2F2" w:themeFill="background1" w:themeFillShade="F2"/>
          </w:tcPr>
          <w:p w14:paraId="293F0A29" w14:textId="77777777" w:rsidR="00577F75" w:rsidRPr="0026542D" w:rsidRDefault="00577F75" w:rsidP="00BE42D0">
            <w:pPr>
              <w:spacing w:before="60" w:after="60"/>
              <w:jc w:val="left"/>
              <w:rPr>
                <w:ins w:id="269" w:author="Jeff Wootton [2]" w:date="2023-12-08T23:01:00Z"/>
                <w:rFonts w:cs="Arial"/>
                <w:b/>
                <w:bCs/>
                <w:lang w:val="en-GB"/>
              </w:rPr>
            </w:pPr>
            <w:ins w:id="270" w:author="Jeff Wootton [2]" w:date="2023-12-08T23:01:00Z">
              <w:r w:rsidRPr="0026542D">
                <w:rPr>
                  <w:rFonts w:cs="Arial"/>
                  <w:b/>
                  <w:bCs/>
                  <w:lang w:val="en-GB"/>
                </w:rPr>
                <w:t>Part 11 – Product Specifications</w:t>
              </w:r>
            </w:ins>
          </w:p>
        </w:tc>
      </w:tr>
      <w:tr w:rsidR="00577F75" w:rsidRPr="0026542D" w14:paraId="4A9268C8" w14:textId="77777777" w:rsidTr="00BE42D0">
        <w:trPr>
          <w:cantSplit/>
          <w:jc w:val="center"/>
          <w:ins w:id="271" w:author="Jeff Wootton [2]" w:date="2023-12-08T23:01:00Z"/>
        </w:trPr>
        <w:tc>
          <w:tcPr>
            <w:tcW w:w="7366" w:type="dxa"/>
          </w:tcPr>
          <w:p w14:paraId="21BEAAD9" w14:textId="77777777" w:rsidR="00577F75" w:rsidRPr="0026542D" w:rsidRDefault="00577F75" w:rsidP="00BE42D0">
            <w:pPr>
              <w:spacing w:before="60" w:after="60"/>
              <w:jc w:val="left"/>
              <w:rPr>
                <w:ins w:id="272" w:author="Jeff Wootton [2]" w:date="2023-12-08T23:01:00Z"/>
                <w:rFonts w:cs="Arial"/>
                <w:lang w:val="en-GB"/>
              </w:rPr>
            </w:pPr>
            <w:ins w:id="273" w:author="Jeff Wootton [2]" w:date="2023-12-08T23:01:00Z">
              <w:r w:rsidRPr="0026542D">
                <w:rPr>
                  <w:rFonts w:cs="Arial"/>
                  <w:lang w:val="en-GB"/>
                </w:rPr>
                <w:t xml:space="preserve">Added guidance on implementation of new attribute </w:t>
              </w:r>
              <w:proofErr w:type="spellStart"/>
              <w:r w:rsidRPr="0026542D">
                <w:rPr>
                  <w:rFonts w:cs="Arial"/>
                  <w:lang w:val="en-GB"/>
                </w:rPr>
                <w:t>interoperabilityIdentifier</w:t>
              </w:r>
              <w:proofErr w:type="spellEnd"/>
              <w:r w:rsidRPr="0026542D">
                <w:rPr>
                  <w:rFonts w:cs="Arial"/>
                  <w:lang w:val="en-GB"/>
                </w:rPr>
                <w:t>.</w:t>
              </w:r>
            </w:ins>
          </w:p>
        </w:tc>
        <w:tc>
          <w:tcPr>
            <w:tcW w:w="1956" w:type="dxa"/>
          </w:tcPr>
          <w:p w14:paraId="2AAD0480" w14:textId="77777777" w:rsidR="00577F75" w:rsidRPr="0026542D" w:rsidRDefault="00577F75" w:rsidP="00BE42D0">
            <w:pPr>
              <w:spacing w:before="60" w:after="60"/>
              <w:jc w:val="left"/>
              <w:rPr>
                <w:ins w:id="274" w:author="Jeff Wootton [2]" w:date="2023-12-08T23:01:00Z"/>
                <w:rFonts w:cs="Arial"/>
                <w:lang w:val="en-GB"/>
              </w:rPr>
            </w:pPr>
            <w:ins w:id="275" w:author="Jeff Wootton [2]" w:date="2023-12-08T23:01:00Z">
              <w:r w:rsidRPr="0026542D">
                <w:rPr>
                  <w:rFonts w:cs="Arial"/>
                  <w:lang w:val="en-GB"/>
                </w:rPr>
                <w:t>Appendix 11-E</w:t>
              </w:r>
            </w:ins>
          </w:p>
        </w:tc>
      </w:tr>
      <w:tr w:rsidR="00577F75" w:rsidRPr="0026542D" w14:paraId="12C372B9" w14:textId="77777777" w:rsidTr="00A616DE">
        <w:trPr>
          <w:cantSplit/>
          <w:jc w:val="center"/>
          <w:ins w:id="276" w:author="Jeff Wootton [2]" w:date="2023-12-08T23:01:00Z"/>
        </w:trPr>
        <w:tc>
          <w:tcPr>
            <w:tcW w:w="9322" w:type="dxa"/>
            <w:gridSpan w:val="2"/>
            <w:shd w:val="clear" w:color="auto" w:fill="F2F2F2" w:themeFill="background1" w:themeFillShade="F2"/>
          </w:tcPr>
          <w:p w14:paraId="6DCAA907" w14:textId="77777777" w:rsidR="00577F75" w:rsidRPr="0026542D" w:rsidRDefault="00577F75" w:rsidP="00BE42D0">
            <w:pPr>
              <w:spacing w:before="60" w:after="60"/>
              <w:jc w:val="left"/>
              <w:rPr>
                <w:ins w:id="277" w:author="Jeff Wootton [2]" w:date="2023-12-08T23:01:00Z"/>
                <w:rFonts w:cs="Arial"/>
                <w:b/>
                <w:bCs/>
                <w:lang w:val="en-GB"/>
              </w:rPr>
            </w:pPr>
            <w:ins w:id="278" w:author="Jeff Wootton [2]" w:date="2023-12-08T23:01:00Z">
              <w:r w:rsidRPr="0026542D">
                <w:rPr>
                  <w:rFonts w:cs="Arial"/>
                  <w:b/>
                  <w:bCs/>
                  <w:lang w:val="en-GB"/>
                </w:rPr>
                <w:t>Part 15 – Data Protection Scheme</w:t>
              </w:r>
            </w:ins>
          </w:p>
        </w:tc>
      </w:tr>
      <w:tr w:rsidR="00A14016" w:rsidRPr="0026542D" w14:paraId="4A22D32D" w14:textId="77777777" w:rsidTr="00BE42D0">
        <w:trPr>
          <w:cantSplit/>
          <w:jc w:val="center"/>
          <w:ins w:id="279" w:author="Jeff Wootton [2]" w:date="2024-01-29T03:32:00Z"/>
        </w:trPr>
        <w:tc>
          <w:tcPr>
            <w:tcW w:w="7366" w:type="dxa"/>
          </w:tcPr>
          <w:p w14:paraId="165862B4" w14:textId="419D8E4B" w:rsidR="00A14016" w:rsidRPr="0026542D" w:rsidRDefault="00A14016" w:rsidP="00BE42D0">
            <w:pPr>
              <w:spacing w:before="60" w:after="60"/>
              <w:jc w:val="left"/>
              <w:rPr>
                <w:ins w:id="280" w:author="Jeff Wootton [2]" w:date="2024-01-29T03:32:00Z"/>
                <w:rFonts w:cs="Arial"/>
                <w:lang w:val="en-GB"/>
              </w:rPr>
            </w:pPr>
            <w:ins w:id="281" w:author="Jeff Wootton [2]" w:date="2024-01-29T03:33:00Z">
              <w:r w:rsidRPr="0026542D">
                <w:rPr>
                  <w:rFonts w:cs="Arial"/>
                  <w:lang w:val="en-GB"/>
                </w:rPr>
                <w:t xml:space="preserve">Amended specification to allow Permit files to have </w:t>
              </w:r>
              <w:r w:rsidRPr="00071458">
                <w:rPr>
                  <w:rFonts w:eastAsia="Arial" w:cs="Arial"/>
                  <w:bCs/>
                  <w:lang w:val="en-GB"/>
                </w:rPr>
                <w:t>multiple pairs of header/products elements relating to different end user systems.</w:t>
              </w:r>
            </w:ins>
          </w:p>
        </w:tc>
        <w:tc>
          <w:tcPr>
            <w:tcW w:w="1956" w:type="dxa"/>
          </w:tcPr>
          <w:p w14:paraId="57CF6357" w14:textId="60C2590E" w:rsidR="00A14016" w:rsidRPr="0026542D" w:rsidRDefault="00A14016" w:rsidP="00BE42D0">
            <w:pPr>
              <w:spacing w:before="60" w:after="60"/>
              <w:jc w:val="left"/>
              <w:rPr>
                <w:ins w:id="282" w:author="Jeff Wootton [2]" w:date="2024-01-29T03:32:00Z"/>
                <w:rFonts w:cs="Arial"/>
                <w:lang w:val="en-GB"/>
              </w:rPr>
            </w:pPr>
            <w:ins w:id="283" w:author="Jeff Wootton [2]" w:date="2024-01-29T03:32:00Z">
              <w:r w:rsidRPr="0026542D">
                <w:rPr>
                  <w:rFonts w:cs="Arial"/>
                  <w:lang w:val="en-GB"/>
                </w:rPr>
                <w:t>E</w:t>
              </w:r>
            </w:ins>
            <w:ins w:id="284" w:author="Jeff Wootton [2]" w:date="2024-01-29T03:33:00Z">
              <w:r w:rsidRPr="0026542D">
                <w:rPr>
                  <w:rFonts w:cs="Arial"/>
                  <w:lang w:val="en-GB"/>
                </w:rPr>
                <w:t>ntire</w:t>
              </w:r>
            </w:ins>
          </w:p>
        </w:tc>
      </w:tr>
      <w:tr w:rsidR="00263A70" w:rsidRPr="0026542D" w14:paraId="37B38D55" w14:textId="77777777" w:rsidTr="00BE42D0">
        <w:trPr>
          <w:cantSplit/>
          <w:jc w:val="center"/>
        </w:trPr>
        <w:tc>
          <w:tcPr>
            <w:tcW w:w="7366" w:type="dxa"/>
          </w:tcPr>
          <w:p w14:paraId="61A6F1FB" w14:textId="7004C608" w:rsidR="00263A70" w:rsidRPr="0026542D" w:rsidRDefault="00263A70" w:rsidP="00BE42D0">
            <w:pPr>
              <w:spacing w:before="60" w:after="60"/>
              <w:jc w:val="left"/>
              <w:rPr>
                <w:rFonts w:cs="Arial"/>
                <w:lang w:val="en-GB"/>
              </w:rPr>
            </w:pPr>
            <w:ins w:id="285" w:author="Jeff Wootton [2]" w:date="2024-01-28T23:56:00Z">
              <w:r w:rsidRPr="0026542D">
                <w:rPr>
                  <w:rFonts w:cs="Arial"/>
                  <w:lang w:val="en-GB"/>
                </w:rPr>
                <w:t xml:space="preserve">Updated </w:t>
              </w:r>
            </w:ins>
            <w:ins w:id="286" w:author="Jeff Wootton [2]" w:date="2024-01-28T23:57:00Z">
              <w:r w:rsidRPr="0026542D">
                <w:rPr>
                  <w:rFonts w:cs="Arial"/>
                  <w:lang w:val="en-GB"/>
                </w:rPr>
                <w:t>2</w:t>
              </w:r>
              <w:r w:rsidRPr="0026542D">
                <w:rPr>
                  <w:rFonts w:cs="Arial"/>
                  <w:vertAlign w:val="superscript"/>
                  <w:lang w:val="en-GB"/>
                </w:rPr>
                <w:t>nd</w:t>
              </w:r>
              <w:r w:rsidRPr="0026542D">
                <w:rPr>
                  <w:rFonts w:cs="Arial"/>
                  <w:lang w:val="en-GB"/>
                </w:rPr>
                <w:t xml:space="preserve"> paragraph to ensure S-100 is aligned with S-63 in terms of permitting duplicate HW_ID and therefore shared / duplicated UPN.</w:t>
              </w:r>
            </w:ins>
          </w:p>
        </w:tc>
        <w:tc>
          <w:tcPr>
            <w:tcW w:w="1956" w:type="dxa"/>
          </w:tcPr>
          <w:p w14:paraId="5C9E15B4" w14:textId="552BB85F" w:rsidR="00263A70" w:rsidRPr="0026542D" w:rsidRDefault="00263A70" w:rsidP="00BE42D0">
            <w:pPr>
              <w:spacing w:before="60" w:after="60"/>
              <w:jc w:val="left"/>
              <w:rPr>
                <w:rFonts w:cs="Arial"/>
                <w:lang w:val="en-GB"/>
              </w:rPr>
            </w:pPr>
            <w:ins w:id="287" w:author="Jeff Wootton [2]" w:date="2024-01-28T23:58:00Z">
              <w:r w:rsidRPr="0026542D">
                <w:rPr>
                  <w:rFonts w:cs="Arial"/>
                  <w:lang w:val="en-GB"/>
                </w:rPr>
                <w:t>15-4.4</w:t>
              </w:r>
            </w:ins>
          </w:p>
        </w:tc>
      </w:tr>
      <w:tr w:rsidR="00577F75" w:rsidRPr="0026542D" w14:paraId="4428BF1E" w14:textId="77777777" w:rsidTr="00BE42D0">
        <w:trPr>
          <w:cantSplit/>
          <w:jc w:val="center"/>
          <w:ins w:id="288" w:author="Jeff Wootton [2]" w:date="2023-12-08T23:01:00Z"/>
        </w:trPr>
        <w:tc>
          <w:tcPr>
            <w:tcW w:w="7366" w:type="dxa"/>
          </w:tcPr>
          <w:p w14:paraId="6F14DC60" w14:textId="77777777" w:rsidR="00577F75" w:rsidRPr="0026542D" w:rsidRDefault="00577F75" w:rsidP="00BE42D0">
            <w:pPr>
              <w:spacing w:before="60" w:after="60"/>
              <w:jc w:val="left"/>
              <w:rPr>
                <w:ins w:id="289" w:author="Jeff Wootton [2]" w:date="2023-12-08T23:01:00Z"/>
                <w:rFonts w:cs="Arial"/>
                <w:lang w:val="en-GB"/>
              </w:rPr>
            </w:pPr>
            <w:ins w:id="290" w:author="Jeff Wootton [2]" w:date="2023-12-08T23:01:00Z">
              <w:r w:rsidRPr="0026542D">
                <w:rPr>
                  <w:rFonts w:cs="Arial"/>
                  <w:lang w:val="en-GB"/>
                </w:rPr>
                <w:t xml:space="preserve">Updated Figure 15-5 and associated guidance to allow Permit files to have </w:t>
              </w:r>
              <w:r w:rsidRPr="00071458">
                <w:rPr>
                  <w:rFonts w:eastAsia="Arial" w:cs="Arial"/>
                  <w:bCs/>
                  <w:lang w:val="en-GB"/>
                </w:rPr>
                <w:t>multiple pairs of header/products elements relating to different end user systems.</w:t>
              </w:r>
            </w:ins>
          </w:p>
        </w:tc>
        <w:tc>
          <w:tcPr>
            <w:tcW w:w="1956" w:type="dxa"/>
          </w:tcPr>
          <w:p w14:paraId="0E573F6C" w14:textId="77777777" w:rsidR="00577F75" w:rsidRPr="0026542D" w:rsidRDefault="00577F75" w:rsidP="00BE42D0">
            <w:pPr>
              <w:spacing w:before="60" w:after="60"/>
              <w:jc w:val="left"/>
              <w:rPr>
                <w:ins w:id="291" w:author="Jeff Wootton [2]" w:date="2023-12-08T23:01:00Z"/>
                <w:rFonts w:cs="Arial"/>
                <w:lang w:val="en-GB"/>
              </w:rPr>
            </w:pPr>
            <w:ins w:id="292" w:author="Jeff Wootton [2]" w:date="2023-12-08T23:01:00Z">
              <w:r w:rsidRPr="0026542D">
                <w:rPr>
                  <w:rFonts w:cs="Arial"/>
                  <w:lang w:val="en-GB"/>
                </w:rPr>
                <w:t>15-7.4.1, 15-7.4.3</w:t>
              </w:r>
            </w:ins>
          </w:p>
        </w:tc>
      </w:tr>
      <w:tr w:rsidR="00806D7D" w:rsidRPr="0026542D" w14:paraId="62115570" w14:textId="77777777" w:rsidTr="00BE42D0">
        <w:trPr>
          <w:cantSplit/>
          <w:jc w:val="center"/>
          <w:ins w:id="293" w:author="Jeff Wootton [2]" w:date="2024-01-29T00:00:00Z"/>
        </w:trPr>
        <w:tc>
          <w:tcPr>
            <w:tcW w:w="7366" w:type="dxa"/>
          </w:tcPr>
          <w:p w14:paraId="675A7888" w14:textId="79A39CB4" w:rsidR="00806D7D" w:rsidRPr="0026542D" w:rsidRDefault="00806D7D" w:rsidP="00BE42D0">
            <w:pPr>
              <w:spacing w:before="60" w:after="60"/>
              <w:jc w:val="left"/>
              <w:rPr>
                <w:ins w:id="294" w:author="Jeff Wootton [2]" w:date="2024-01-29T00:00:00Z"/>
                <w:rFonts w:cs="Arial"/>
                <w:lang w:val="en-GB"/>
              </w:rPr>
            </w:pPr>
            <w:ins w:id="295" w:author="Jeff Wootton [2]" w:date="2024-01-29T00:00:00Z">
              <w:r w:rsidRPr="0026542D">
                <w:rPr>
                  <w:rFonts w:cs="Arial"/>
                  <w:lang w:val="en-GB"/>
                </w:rPr>
                <w:t xml:space="preserve">Corrected Table 15-6, entry for XML element </w:t>
              </w:r>
              <w:proofErr w:type="spellStart"/>
              <w:r w:rsidRPr="0026542D">
                <w:rPr>
                  <w:rFonts w:cs="Arial"/>
                  <w:lang w:val="en-GB"/>
                </w:rPr>
                <w:t>issueDate</w:t>
              </w:r>
              <w:proofErr w:type="spellEnd"/>
              <w:r w:rsidRPr="0026542D">
                <w:rPr>
                  <w:rFonts w:cs="Arial"/>
                  <w:lang w:val="en-GB"/>
                </w:rPr>
                <w:t xml:space="preserve"> to </w:t>
              </w:r>
            </w:ins>
            <w:ins w:id="296" w:author="Jeff Wootton [2]" w:date="2024-01-29T00:01:00Z">
              <w:r w:rsidRPr="0026542D">
                <w:rPr>
                  <w:rFonts w:cs="Arial"/>
                  <w:lang w:val="en-GB"/>
                </w:rPr>
                <w:t>be consistent with Figure 15-5 and the Part 15 Schema.</w:t>
              </w:r>
            </w:ins>
          </w:p>
        </w:tc>
        <w:tc>
          <w:tcPr>
            <w:tcW w:w="1956" w:type="dxa"/>
          </w:tcPr>
          <w:p w14:paraId="14CEF172" w14:textId="100A3F89" w:rsidR="00806D7D" w:rsidRPr="0026542D" w:rsidRDefault="00806D7D" w:rsidP="00BE42D0">
            <w:pPr>
              <w:spacing w:before="60" w:after="60"/>
              <w:jc w:val="left"/>
              <w:rPr>
                <w:ins w:id="297" w:author="Jeff Wootton [2]" w:date="2024-01-29T00:00:00Z"/>
                <w:rFonts w:cs="Arial"/>
                <w:lang w:val="en-GB"/>
              </w:rPr>
            </w:pPr>
            <w:ins w:id="298" w:author="Jeff Wootton [2]" w:date="2024-01-29T00:00:00Z">
              <w:r w:rsidRPr="0026542D">
                <w:rPr>
                  <w:rFonts w:cs="Arial"/>
                  <w:lang w:val="en-GB"/>
                </w:rPr>
                <w:t>15-7.4.2</w:t>
              </w:r>
            </w:ins>
          </w:p>
        </w:tc>
      </w:tr>
      <w:tr w:rsidR="008E61BB" w:rsidRPr="0026542D" w14:paraId="31926BDF" w14:textId="77777777" w:rsidTr="00BE42D0">
        <w:trPr>
          <w:cantSplit/>
          <w:jc w:val="center"/>
          <w:ins w:id="299" w:author="Jeff Wootton [2]" w:date="2024-01-29T00:25:00Z"/>
        </w:trPr>
        <w:tc>
          <w:tcPr>
            <w:tcW w:w="7366" w:type="dxa"/>
          </w:tcPr>
          <w:p w14:paraId="777F460E" w14:textId="283720CA" w:rsidR="008E61BB" w:rsidRPr="0026542D" w:rsidRDefault="008E61BB" w:rsidP="00BE42D0">
            <w:pPr>
              <w:spacing w:before="60" w:after="60"/>
              <w:jc w:val="left"/>
              <w:rPr>
                <w:ins w:id="300" w:author="Jeff Wootton [2]" w:date="2024-01-29T00:25:00Z"/>
                <w:rFonts w:cs="Arial"/>
                <w:lang w:val="en-GB"/>
              </w:rPr>
            </w:pPr>
            <w:ins w:id="301" w:author="Jeff Wootton [2]" w:date="2024-01-29T00:26:00Z">
              <w:r w:rsidRPr="0026542D">
                <w:rPr>
                  <w:rFonts w:cs="Arial"/>
                  <w:lang w:val="en-GB"/>
                </w:rPr>
                <w:t>Replaced example PERMIT.XML file with a corrected version.</w:t>
              </w:r>
            </w:ins>
          </w:p>
        </w:tc>
        <w:tc>
          <w:tcPr>
            <w:tcW w:w="1956" w:type="dxa"/>
          </w:tcPr>
          <w:p w14:paraId="68AF8BC8" w14:textId="152AE111" w:rsidR="008E61BB" w:rsidRPr="0026542D" w:rsidRDefault="008E61BB" w:rsidP="00BE42D0">
            <w:pPr>
              <w:spacing w:before="60" w:after="60"/>
              <w:jc w:val="left"/>
              <w:rPr>
                <w:ins w:id="302" w:author="Jeff Wootton [2]" w:date="2024-01-29T00:25:00Z"/>
                <w:rFonts w:cs="Arial"/>
                <w:lang w:val="en-GB"/>
              </w:rPr>
            </w:pPr>
            <w:ins w:id="303" w:author="Jeff Wootton [2]" w:date="2024-01-29T00:25:00Z">
              <w:r w:rsidRPr="0026542D">
                <w:rPr>
                  <w:rFonts w:cs="Arial"/>
                  <w:lang w:val="en-GB"/>
                </w:rPr>
                <w:t>15-7.4.6</w:t>
              </w:r>
            </w:ins>
          </w:p>
        </w:tc>
      </w:tr>
      <w:tr w:rsidR="00577F75" w:rsidRPr="0026542D" w14:paraId="6035B64F" w14:textId="77777777" w:rsidTr="00BE42D0">
        <w:trPr>
          <w:cantSplit/>
          <w:jc w:val="center"/>
          <w:ins w:id="304" w:author="Jeff Wootton [2]" w:date="2023-12-08T23:01:00Z"/>
        </w:trPr>
        <w:tc>
          <w:tcPr>
            <w:tcW w:w="7366" w:type="dxa"/>
          </w:tcPr>
          <w:p w14:paraId="6A38B42B" w14:textId="77777777" w:rsidR="00577F75" w:rsidRPr="0026542D" w:rsidRDefault="00577F75" w:rsidP="00BE42D0">
            <w:pPr>
              <w:spacing w:before="60" w:after="60"/>
              <w:jc w:val="left"/>
              <w:rPr>
                <w:ins w:id="305" w:author="Jeff Wootton [2]" w:date="2023-12-08T23:01:00Z"/>
                <w:rFonts w:cs="Arial"/>
                <w:lang w:val="en-GB"/>
              </w:rPr>
            </w:pPr>
            <w:ins w:id="306" w:author="Jeff Wootton [2]" w:date="2023-12-08T23:01:00Z">
              <w:r w:rsidRPr="0026542D">
                <w:rPr>
                  <w:rFonts w:cs="Arial"/>
                  <w:lang w:val="en-GB"/>
                </w:rPr>
                <w:lastRenderedPageBreak/>
                <w:t>Updated clause to clarify the length of the q parameter in keys generated for digital signatures; and amended setup specifications and examples accordingly.</w:t>
              </w:r>
            </w:ins>
          </w:p>
        </w:tc>
        <w:tc>
          <w:tcPr>
            <w:tcW w:w="1956" w:type="dxa"/>
          </w:tcPr>
          <w:p w14:paraId="1C64C065" w14:textId="77777777" w:rsidR="00577F75" w:rsidRPr="0026542D" w:rsidRDefault="00577F75" w:rsidP="00BE42D0">
            <w:pPr>
              <w:spacing w:before="60" w:after="60"/>
              <w:jc w:val="left"/>
              <w:rPr>
                <w:ins w:id="307" w:author="Jeff Wootton [2]" w:date="2023-12-08T23:01:00Z"/>
                <w:rFonts w:cs="Arial"/>
                <w:lang w:val="en-GB"/>
              </w:rPr>
            </w:pPr>
            <w:ins w:id="308" w:author="Jeff Wootton [2]" w:date="2023-12-08T23:01:00Z">
              <w:r w:rsidRPr="0026542D">
                <w:rPr>
                  <w:rFonts w:cs="Arial"/>
                  <w:lang w:val="en-GB"/>
                </w:rPr>
                <w:t>15-8.4, 15-8.5, 15-8.6, 15-8.7, 15-8.10, 15-8.11</w:t>
              </w:r>
            </w:ins>
          </w:p>
        </w:tc>
      </w:tr>
      <w:tr w:rsidR="00577F75" w:rsidRPr="0026542D" w14:paraId="64DE296D" w14:textId="77777777" w:rsidTr="00BE42D0">
        <w:trPr>
          <w:cantSplit/>
          <w:jc w:val="center"/>
          <w:ins w:id="309" w:author="Jeff Wootton [2]" w:date="2023-12-08T23:01:00Z"/>
        </w:trPr>
        <w:tc>
          <w:tcPr>
            <w:tcW w:w="7366" w:type="dxa"/>
          </w:tcPr>
          <w:p w14:paraId="079FE9D1" w14:textId="77777777" w:rsidR="00577F75" w:rsidRPr="0026542D" w:rsidRDefault="00577F75" w:rsidP="00BE42D0">
            <w:pPr>
              <w:spacing w:before="60" w:after="60"/>
              <w:jc w:val="left"/>
              <w:rPr>
                <w:ins w:id="310" w:author="Jeff Wootton [2]" w:date="2023-12-08T23:01:00Z"/>
                <w:rFonts w:cs="Arial"/>
                <w:lang w:val="en-GB"/>
              </w:rPr>
            </w:pPr>
            <w:ins w:id="311" w:author="Jeff Wootton [2]" w:date="2023-12-08T23:01:00Z">
              <w:r w:rsidRPr="0026542D">
                <w:rPr>
                  <w:rFonts w:cs="Arial"/>
                  <w:lang w:val="en-GB"/>
                </w:rPr>
                <w:t>Corrected incorrect clause numbers (15-8.4.1.and 15-8.4.2 in S-100 Edition 5.1.0).</w:t>
              </w:r>
            </w:ins>
          </w:p>
        </w:tc>
        <w:tc>
          <w:tcPr>
            <w:tcW w:w="1956" w:type="dxa"/>
          </w:tcPr>
          <w:p w14:paraId="1CD9A6BC" w14:textId="77777777" w:rsidR="00577F75" w:rsidRPr="0026542D" w:rsidRDefault="00577F75" w:rsidP="00BE42D0">
            <w:pPr>
              <w:spacing w:before="60" w:after="60"/>
              <w:jc w:val="left"/>
              <w:rPr>
                <w:ins w:id="312" w:author="Jeff Wootton [2]" w:date="2023-12-08T23:01:00Z"/>
                <w:rFonts w:cs="Arial"/>
                <w:lang w:val="en-GB"/>
              </w:rPr>
            </w:pPr>
            <w:ins w:id="313" w:author="Jeff Wootton [2]" w:date="2023-12-08T23:01:00Z">
              <w:r w:rsidRPr="0026542D">
                <w:rPr>
                  <w:rFonts w:cs="Arial"/>
                  <w:lang w:val="en-GB"/>
                </w:rPr>
                <w:t>15-8.5.1, 15-8.5.2</w:t>
              </w:r>
            </w:ins>
          </w:p>
        </w:tc>
      </w:tr>
      <w:tr w:rsidR="000B1608" w:rsidRPr="0026542D" w14:paraId="77DDECCC" w14:textId="77777777" w:rsidTr="00BE42D0">
        <w:trPr>
          <w:cantSplit/>
          <w:jc w:val="center"/>
          <w:ins w:id="314" w:author="Jeff Wootton" w:date="2024-04-19T15:06:00Z"/>
        </w:trPr>
        <w:tc>
          <w:tcPr>
            <w:tcW w:w="7366" w:type="dxa"/>
          </w:tcPr>
          <w:p w14:paraId="53E00D76" w14:textId="5377C3AB" w:rsidR="000B1608" w:rsidRPr="00004C4F" w:rsidRDefault="00373227" w:rsidP="00A616DE">
            <w:pPr>
              <w:spacing w:before="60" w:after="60"/>
              <w:jc w:val="left"/>
              <w:rPr>
                <w:ins w:id="315" w:author="Jeff Wootton" w:date="2024-04-19T15:06:00Z"/>
                <w:rFonts w:cs="Arial"/>
                <w:lang w:val="en-GB"/>
              </w:rPr>
            </w:pPr>
            <w:ins w:id="316" w:author="Jeff Wootton" w:date="2024-04-19T15:09:00Z">
              <w:r w:rsidRPr="00373227">
                <w:rPr>
                  <w:rFonts w:cs="Arial"/>
                  <w:lang w:val="en-GB"/>
                </w:rPr>
                <w:t xml:space="preserve">Clarified that the IHO will have both a Scheme Administrator certificate to create scheme Data Server certificates, and an IHO Data Server certificate used to digitally sign and distribute, for example, S-100 </w:t>
              </w:r>
              <w:r w:rsidR="00ED7292">
                <w:rPr>
                  <w:rFonts w:cs="Arial"/>
                  <w:lang w:val="en-GB"/>
                </w:rPr>
                <w:t>P</w:t>
              </w:r>
              <w:r w:rsidRPr="00373227">
                <w:rPr>
                  <w:rFonts w:cs="Arial"/>
                  <w:lang w:val="en-GB"/>
                </w:rPr>
                <w:t>ortrayal/</w:t>
              </w:r>
              <w:r w:rsidR="00ED7292">
                <w:rPr>
                  <w:rFonts w:cs="Arial"/>
                  <w:lang w:val="en-GB"/>
                </w:rPr>
                <w:t>F</w:t>
              </w:r>
              <w:r w:rsidRPr="00373227">
                <w:rPr>
                  <w:rFonts w:cs="Arial"/>
                  <w:lang w:val="en-GB"/>
                </w:rPr>
                <w:t>eature/</w:t>
              </w:r>
              <w:r w:rsidR="00ED7292">
                <w:rPr>
                  <w:rFonts w:cs="Arial"/>
                  <w:lang w:val="en-GB"/>
                </w:rPr>
                <w:t>I</w:t>
              </w:r>
              <w:r w:rsidRPr="00373227">
                <w:rPr>
                  <w:rFonts w:cs="Arial"/>
                  <w:lang w:val="en-GB"/>
                </w:rPr>
                <w:t>nteroperability catalogues.</w:t>
              </w:r>
            </w:ins>
          </w:p>
        </w:tc>
        <w:tc>
          <w:tcPr>
            <w:tcW w:w="1956" w:type="dxa"/>
          </w:tcPr>
          <w:p w14:paraId="55715530" w14:textId="0C9236B1" w:rsidR="000B1608" w:rsidRDefault="000B1608" w:rsidP="00A616DE">
            <w:pPr>
              <w:spacing w:before="60" w:after="60"/>
              <w:jc w:val="left"/>
              <w:rPr>
                <w:ins w:id="317" w:author="Jeff Wootton" w:date="2024-04-19T15:06:00Z"/>
                <w:rFonts w:cs="Arial"/>
                <w:lang w:val="en-GB"/>
              </w:rPr>
            </w:pPr>
            <w:ins w:id="318" w:author="Jeff Wootton" w:date="2024-04-19T15:06:00Z">
              <w:r>
                <w:rPr>
                  <w:rFonts w:cs="Arial"/>
                  <w:lang w:val="en-GB"/>
                </w:rPr>
                <w:t>15-8.5.1</w:t>
              </w:r>
            </w:ins>
          </w:p>
        </w:tc>
      </w:tr>
      <w:tr w:rsidR="004A0B0E" w:rsidRPr="0026542D" w14:paraId="5DF86822" w14:textId="77777777" w:rsidTr="00BE42D0">
        <w:trPr>
          <w:cantSplit/>
          <w:jc w:val="center"/>
          <w:ins w:id="319" w:author="Jeff Wootton" w:date="2024-04-19T12:11:00Z"/>
        </w:trPr>
        <w:tc>
          <w:tcPr>
            <w:tcW w:w="7366" w:type="dxa"/>
          </w:tcPr>
          <w:p w14:paraId="3014C3F3" w14:textId="2CECA3E0" w:rsidR="004A0B0E" w:rsidRPr="0026542D" w:rsidRDefault="00004C4F" w:rsidP="00A616DE">
            <w:pPr>
              <w:spacing w:before="60" w:after="60"/>
              <w:jc w:val="left"/>
              <w:rPr>
                <w:ins w:id="320" w:author="Jeff Wootton" w:date="2024-04-19T12:11:00Z"/>
                <w:rFonts w:cs="Arial"/>
                <w:lang w:val="en-GB"/>
              </w:rPr>
            </w:pPr>
            <w:ins w:id="321" w:author="Jeff Wootton" w:date="2024-04-19T12:12:00Z">
              <w:r w:rsidRPr="00004C4F">
                <w:rPr>
                  <w:rFonts w:cs="Arial"/>
                  <w:lang w:val="en-GB"/>
                </w:rPr>
                <w:t>Updated the examples of digital signatures to use XML examples conforming to the Part 17 Exchange Catalogue model.</w:t>
              </w:r>
            </w:ins>
          </w:p>
        </w:tc>
        <w:tc>
          <w:tcPr>
            <w:tcW w:w="1956" w:type="dxa"/>
          </w:tcPr>
          <w:p w14:paraId="27AE1F6D" w14:textId="5A6A2EDD" w:rsidR="004A0B0E" w:rsidRPr="0026542D" w:rsidRDefault="004A0B0E" w:rsidP="00A616DE">
            <w:pPr>
              <w:spacing w:before="60" w:after="60"/>
              <w:jc w:val="left"/>
              <w:rPr>
                <w:ins w:id="322" w:author="Jeff Wootton" w:date="2024-04-19T12:11:00Z"/>
                <w:rFonts w:cs="Arial"/>
                <w:lang w:val="en-GB"/>
              </w:rPr>
            </w:pPr>
            <w:ins w:id="323" w:author="Jeff Wootton" w:date="2024-04-19T12:11:00Z">
              <w:r>
                <w:rPr>
                  <w:rFonts w:cs="Arial"/>
                  <w:lang w:val="en-GB"/>
                </w:rPr>
                <w:t>15-8</w:t>
              </w:r>
              <w:r w:rsidR="00B60396">
                <w:rPr>
                  <w:rFonts w:cs="Arial"/>
                  <w:lang w:val="en-GB"/>
                </w:rPr>
                <w:t>.8</w:t>
              </w:r>
            </w:ins>
          </w:p>
        </w:tc>
      </w:tr>
      <w:tr w:rsidR="00A616DE" w:rsidRPr="0026542D" w14:paraId="4C5D2449" w14:textId="77777777" w:rsidTr="00BE42D0">
        <w:trPr>
          <w:cantSplit/>
          <w:jc w:val="center"/>
          <w:ins w:id="324" w:author="Teh Stand" w:date="2023-12-14T11:45:00Z"/>
        </w:trPr>
        <w:tc>
          <w:tcPr>
            <w:tcW w:w="7366" w:type="dxa"/>
          </w:tcPr>
          <w:p w14:paraId="47157E65" w14:textId="40CBD109" w:rsidR="00A616DE" w:rsidRPr="0026542D" w:rsidRDefault="00A616DE" w:rsidP="00A616DE">
            <w:pPr>
              <w:spacing w:before="60" w:after="60"/>
              <w:jc w:val="left"/>
              <w:rPr>
                <w:ins w:id="325" w:author="Teh Stand" w:date="2023-12-14T11:45:00Z"/>
                <w:rFonts w:cs="Arial"/>
                <w:lang w:val="en-GB"/>
              </w:rPr>
            </w:pPr>
            <w:ins w:id="326" w:author="Teh Stand" w:date="2023-12-14T11:45:00Z">
              <w:r w:rsidRPr="0026542D">
                <w:rPr>
                  <w:rFonts w:cs="Arial"/>
                  <w:lang w:val="en-GB"/>
                </w:rPr>
                <w:t>Updated Figure 15-8 to change S100_SE_DigitalSignatureReference enumeration value to ECDSA-384-SHA2 (value 8).</w:t>
              </w:r>
            </w:ins>
          </w:p>
        </w:tc>
        <w:tc>
          <w:tcPr>
            <w:tcW w:w="1956" w:type="dxa"/>
          </w:tcPr>
          <w:p w14:paraId="1E9EC7A1" w14:textId="661F22A7" w:rsidR="00A616DE" w:rsidRPr="0026542D" w:rsidRDefault="00A616DE" w:rsidP="00A616DE">
            <w:pPr>
              <w:spacing w:before="60" w:after="60"/>
              <w:jc w:val="left"/>
              <w:rPr>
                <w:ins w:id="327" w:author="Teh Stand" w:date="2023-12-14T11:45:00Z"/>
                <w:rFonts w:cs="Arial"/>
                <w:lang w:val="en-GB"/>
              </w:rPr>
            </w:pPr>
            <w:ins w:id="328" w:author="Teh Stand" w:date="2023-12-14T11:45:00Z">
              <w:r w:rsidRPr="0026542D">
                <w:rPr>
                  <w:rFonts w:cs="Arial"/>
                  <w:lang w:val="en-GB"/>
                </w:rPr>
                <w:t>15-8.11</w:t>
              </w:r>
            </w:ins>
          </w:p>
        </w:tc>
      </w:tr>
      <w:tr w:rsidR="0029768D" w:rsidRPr="0026542D" w14:paraId="48B14BF1" w14:textId="77777777" w:rsidTr="00BE42D0">
        <w:trPr>
          <w:cantSplit/>
          <w:jc w:val="center"/>
          <w:ins w:id="329" w:author="Jeff Wootton" w:date="2024-04-19T15:12:00Z"/>
        </w:trPr>
        <w:tc>
          <w:tcPr>
            <w:tcW w:w="7366" w:type="dxa"/>
          </w:tcPr>
          <w:p w14:paraId="296BA553" w14:textId="798835D8" w:rsidR="0029768D" w:rsidRPr="0026542D" w:rsidRDefault="001E6493" w:rsidP="00A616DE">
            <w:pPr>
              <w:spacing w:before="60" w:after="60"/>
              <w:jc w:val="left"/>
              <w:rPr>
                <w:ins w:id="330" w:author="Jeff Wootton" w:date="2024-04-19T15:12:00Z"/>
                <w:rFonts w:cs="Arial"/>
                <w:lang w:val="en-GB"/>
              </w:rPr>
            </w:pPr>
            <w:ins w:id="331" w:author="Jeff Wootton" w:date="2024-04-19T15:14:00Z">
              <w:r>
                <w:rPr>
                  <w:rFonts w:cs="Arial"/>
                  <w:lang w:val="en-GB"/>
                </w:rPr>
                <w:t xml:space="preserve">Clarified the character string to be </w:t>
              </w:r>
            </w:ins>
            <w:ins w:id="332" w:author="Jeff Wootton" w:date="2024-04-19T15:17:00Z">
              <w:r w:rsidR="00944D38">
                <w:rPr>
                  <w:rFonts w:cs="Arial"/>
                  <w:lang w:val="en-GB"/>
                </w:rPr>
                <w:t>populated</w:t>
              </w:r>
            </w:ins>
            <w:ins w:id="333" w:author="Jeff Wootton" w:date="2024-04-19T15:16:00Z">
              <w:r w:rsidR="003630BE">
                <w:rPr>
                  <w:rFonts w:cs="Arial"/>
                  <w:lang w:val="en-GB"/>
                </w:rPr>
                <w:t xml:space="preserve"> </w:t>
              </w:r>
              <w:r w:rsidR="00350E3B">
                <w:rPr>
                  <w:rFonts w:cs="Arial"/>
                  <w:lang w:val="en-GB"/>
                </w:rPr>
                <w:t xml:space="preserve">for attribute </w:t>
              </w:r>
              <w:proofErr w:type="spellStart"/>
              <w:r w:rsidR="00350E3B">
                <w:rPr>
                  <w:rFonts w:cs="Arial"/>
                  <w:lang w:val="en-GB"/>
                </w:rPr>
                <w:t>schemeAdministrator</w:t>
              </w:r>
              <w:proofErr w:type="spellEnd"/>
              <w:r w:rsidR="00350E3B">
                <w:rPr>
                  <w:rFonts w:cs="Arial"/>
                  <w:lang w:val="en-GB"/>
                </w:rPr>
                <w:t xml:space="preserve"> </w:t>
              </w:r>
              <w:r w:rsidR="007C76D7">
                <w:rPr>
                  <w:rFonts w:cs="Arial"/>
                  <w:lang w:val="en-GB"/>
                </w:rPr>
                <w:t xml:space="preserve">on </w:t>
              </w:r>
            </w:ins>
            <w:ins w:id="334" w:author="Jeff Wootton" w:date="2024-04-19T15:17:00Z">
              <w:r w:rsidR="007C76D7">
                <w:rPr>
                  <w:rFonts w:cs="Arial"/>
                  <w:lang w:val="en-GB"/>
                </w:rPr>
                <w:t xml:space="preserve">class </w:t>
              </w:r>
              <w:r w:rsidR="00F168B8" w:rsidRPr="00FF348C">
                <w:rPr>
                  <w:lang w:val="en-GB" w:eastAsia="ja-JP"/>
                </w:rPr>
                <w:t>S100_SE_CertificateContainerType</w:t>
              </w:r>
              <w:r w:rsidR="00F168B8">
                <w:rPr>
                  <w:lang w:val="en-GB" w:eastAsia="ja-JP"/>
                </w:rPr>
                <w:t xml:space="preserve"> where IHO is the Scheme Administrator</w:t>
              </w:r>
              <w:r w:rsidR="00944D38">
                <w:rPr>
                  <w:lang w:val="en-GB" w:eastAsia="ja-JP"/>
                </w:rPr>
                <w:t>.</w:t>
              </w:r>
            </w:ins>
          </w:p>
        </w:tc>
        <w:tc>
          <w:tcPr>
            <w:tcW w:w="1956" w:type="dxa"/>
          </w:tcPr>
          <w:p w14:paraId="21B21A8D" w14:textId="04AD59AA" w:rsidR="0029768D" w:rsidRPr="0026542D" w:rsidRDefault="0029768D" w:rsidP="00A616DE">
            <w:pPr>
              <w:spacing w:before="60" w:after="60"/>
              <w:jc w:val="left"/>
              <w:rPr>
                <w:ins w:id="335" w:author="Jeff Wootton" w:date="2024-04-19T15:12:00Z"/>
                <w:rFonts w:cs="Arial"/>
                <w:lang w:val="en-GB"/>
              </w:rPr>
            </w:pPr>
            <w:ins w:id="336" w:author="Jeff Wootton" w:date="2024-04-19T15:12:00Z">
              <w:r>
                <w:rPr>
                  <w:rFonts w:cs="Arial"/>
                  <w:lang w:val="en-GB"/>
                </w:rPr>
                <w:t>15-8.11.1</w:t>
              </w:r>
            </w:ins>
          </w:p>
        </w:tc>
      </w:tr>
      <w:tr w:rsidR="00577F75" w:rsidRPr="004C1F13" w14:paraId="18D7ADAE" w14:textId="77777777" w:rsidTr="00A616DE">
        <w:trPr>
          <w:cantSplit/>
          <w:jc w:val="center"/>
          <w:ins w:id="337" w:author="Jeff Wootton [2]" w:date="2023-12-08T23:01:00Z"/>
        </w:trPr>
        <w:tc>
          <w:tcPr>
            <w:tcW w:w="9322" w:type="dxa"/>
            <w:gridSpan w:val="2"/>
            <w:shd w:val="clear" w:color="auto" w:fill="F2F2F2" w:themeFill="background1" w:themeFillShade="F2"/>
          </w:tcPr>
          <w:p w14:paraId="39E81E1A" w14:textId="2BC2756A" w:rsidR="00577F75" w:rsidRPr="0026542D" w:rsidRDefault="00577F75" w:rsidP="00BE42D0">
            <w:pPr>
              <w:spacing w:before="60" w:after="60"/>
              <w:jc w:val="left"/>
              <w:rPr>
                <w:ins w:id="338" w:author="Jeff Wootton [2]" w:date="2023-12-08T23:01:00Z"/>
                <w:rFonts w:cs="Arial"/>
                <w:b/>
                <w:bCs/>
                <w:lang w:val="en-GB"/>
              </w:rPr>
            </w:pPr>
            <w:ins w:id="339" w:author="Jeff Wootton [2]" w:date="2023-12-08T23:01:00Z">
              <w:r w:rsidRPr="0026542D">
                <w:rPr>
                  <w:rFonts w:cs="Arial"/>
                  <w:b/>
                  <w:bCs/>
                  <w:lang w:val="en-GB"/>
                </w:rPr>
                <w:t xml:space="preserve">Part 17 – Discovery Metadata </w:t>
              </w:r>
            </w:ins>
            <w:ins w:id="340" w:author="Jeff Wootton" w:date="2024-04-26T12:37:00Z">
              <w:r w:rsidR="006901A4">
                <w:rPr>
                  <w:rFonts w:cs="Arial"/>
                  <w:b/>
                  <w:bCs/>
                  <w:lang w:val="en-GB"/>
                </w:rPr>
                <w:t>for information</w:t>
              </w:r>
            </w:ins>
            <w:ins w:id="341" w:author="Jeff Wootton [2]" w:date="2023-12-08T23:01:00Z">
              <w:r w:rsidRPr="0026542D">
                <w:rPr>
                  <w:rFonts w:cs="Arial"/>
                  <w:b/>
                  <w:bCs/>
                  <w:lang w:val="en-GB"/>
                </w:rPr>
                <w:t xml:space="preserve"> Exchange Catalogues</w:t>
              </w:r>
            </w:ins>
          </w:p>
        </w:tc>
      </w:tr>
      <w:tr w:rsidR="00577F75" w:rsidRPr="0026542D" w14:paraId="641294BC" w14:textId="77777777" w:rsidTr="00BE42D0">
        <w:trPr>
          <w:cantSplit/>
          <w:jc w:val="center"/>
          <w:ins w:id="342" w:author="Jeff Wootton [2]" w:date="2023-12-08T23:01:00Z"/>
        </w:trPr>
        <w:tc>
          <w:tcPr>
            <w:tcW w:w="7366" w:type="dxa"/>
          </w:tcPr>
          <w:p w14:paraId="252EA4B5" w14:textId="77777777" w:rsidR="00577F75" w:rsidRPr="0026542D" w:rsidRDefault="00577F75" w:rsidP="00BE42D0">
            <w:pPr>
              <w:spacing w:before="60" w:after="60"/>
              <w:jc w:val="left"/>
              <w:rPr>
                <w:ins w:id="343" w:author="Jeff Wootton [2]" w:date="2023-12-08T23:01:00Z"/>
                <w:rFonts w:cs="Arial"/>
                <w:lang w:val="en-GB"/>
              </w:rPr>
            </w:pPr>
            <w:ins w:id="344" w:author="Jeff Wootton [2]" w:date="2023-12-08T23:01:00Z">
              <w:r w:rsidRPr="0026542D">
                <w:rPr>
                  <w:rFonts w:cs="Arial"/>
                  <w:lang w:val="en-GB"/>
                </w:rPr>
                <w:t>Added clarification regarding fileless dataset cancellation.</w:t>
              </w:r>
            </w:ins>
          </w:p>
        </w:tc>
        <w:tc>
          <w:tcPr>
            <w:tcW w:w="1956" w:type="dxa"/>
          </w:tcPr>
          <w:p w14:paraId="09718BF3" w14:textId="77777777" w:rsidR="00577F75" w:rsidRPr="0026542D" w:rsidRDefault="00577F75" w:rsidP="00BE42D0">
            <w:pPr>
              <w:spacing w:before="60" w:after="60"/>
              <w:jc w:val="left"/>
              <w:rPr>
                <w:ins w:id="345" w:author="Jeff Wootton [2]" w:date="2023-12-08T23:01:00Z"/>
                <w:rFonts w:cs="Arial"/>
                <w:lang w:val="en-GB"/>
              </w:rPr>
            </w:pPr>
            <w:ins w:id="346" w:author="Jeff Wootton [2]" w:date="2023-12-08T23:01:00Z">
              <w:r w:rsidRPr="0026542D">
                <w:rPr>
                  <w:rFonts w:cs="Arial"/>
                  <w:lang w:val="en-GB"/>
                </w:rPr>
                <w:t>17-4.4.1</w:t>
              </w:r>
            </w:ins>
          </w:p>
        </w:tc>
      </w:tr>
      <w:tr w:rsidR="00A616DE" w:rsidRPr="0026542D" w14:paraId="505E21BF" w14:textId="77777777" w:rsidTr="00BE42D0">
        <w:trPr>
          <w:cantSplit/>
          <w:jc w:val="center"/>
          <w:ins w:id="347" w:author="Teh Stand" w:date="2023-12-14T11:47:00Z"/>
        </w:trPr>
        <w:tc>
          <w:tcPr>
            <w:tcW w:w="7366" w:type="dxa"/>
          </w:tcPr>
          <w:p w14:paraId="5D15630A" w14:textId="5F6B4F04" w:rsidR="00A616DE" w:rsidRPr="0026542D" w:rsidRDefault="00A616DE" w:rsidP="00A616DE">
            <w:pPr>
              <w:spacing w:before="60" w:after="60"/>
              <w:jc w:val="left"/>
              <w:rPr>
                <w:ins w:id="348" w:author="Teh Stand" w:date="2023-12-14T11:47:00Z"/>
                <w:rFonts w:cs="Arial"/>
                <w:lang w:val="en-GB"/>
              </w:rPr>
            </w:pPr>
            <w:ins w:id="349" w:author="Teh Stand" w:date="2023-12-14T11:48:00Z">
              <w:r w:rsidRPr="0026542D">
                <w:rPr>
                  <w:rFonts w:cs="Arial"/>
                  <w:lang w:val="en-GB"/>
                </w:rPr>
                <w:t>Updated Figure 17-7 to change S100_SE_DigitalSignatureReference enumeration value to ECDSA-384-SHA2 (value 8).</w:t>
              </w:r>
            </w:ins>
          </w:p>
        </w:tc>
        <w:tc>
          <w:tcPr>
            <w:tcW w:w="1956" w:type="dxa"/>
          </w:tcPr>
          <w:p w14:paraId="1885641B" w14:textId="32C3441D" w:rsidR="00A616DE" w:rsidRPr="0026542D" w:rsidRDefault="00A616DE" w:rsidP="00A616DE">
            <w:pPr>
              <w:spacing w:before="60" w:after="60"/>
              <w:jc w:val="left"/>
              <w:rPr>
                <w:ins w:id="350" w:author="Teh Stand" w:date="2023-12-14T11:47:00Z"/>
                <w:rFonts w:cs="Arial"/>
                <w:lang w:val="en-GB"/>
              </w:rPr>
            </w:pPr>
            <w:ins w:id="351" w:author="Teh Stand" w:date="2023-12-14T11:48:00Z">
              <w:r w:rsidRPr="0026542D">
                <w:rPr>
                  <w:rFonts w:cs="Arial"/>
                  <w:lang w:val="en-GB"/>
                </w:rPr>
                <w:t>17-4.4.1</w:t>
              </w:r>
            </w:ins>
          </w:p>
        </w:tc>
      </w:tr>
      <w:tr w:rsidR="00577F75" w:rsidRPr="0026542D" w14:paraId="332E8DAD" w14:textId="77777777" w:rsidTr="00BE42D0">
        <w:trPr>
          <w:cantSplit/>
          <w:jc w:val="center"/>
          <w:ins w:id="352" w:author="Jeff Wootton [2]" w:date="2023-12-08T23:01:00Z"/>
        </w:trPr>
        <w:tc>
          <w:tcPr>
            <w:tcW w:w="7366" w:type="dxa"/>
          </w:tcPr>
          <w:p w14:paraId="37E0D7A0" w14:textId="77777777" w:rsidR="00577F75" w:rsidRPr="0026542D" w:rsidRDefault="00577F75" w:rsidP="00BE42D0">
            <w:pPr>
              <w:spacing w:before="60" w:after="60"/>
              <w:jc w:val="left"/>
              <w:rPr>
                <w:ins w:id="353" w:author="Jeff Wootton [2]" w:date="2023-12-08T23:01:00Z"/>
                <w:rFonts w:cs="Arial"/>
                <w:lang w:val="en-GB"/>
              </w:rPr>
            </w:pPr>
            <w:ins w:id="354" w:author="Jeff Wootton [2]" w:date="2023-12-08T23:01:00Z">
              <w:r w:rsidRPr="0026542D">
                <w:rPr>
                  <w:rFonts w:cs="Arial"/>
                  <w:lang w:val="en-GB"/>
                </w:rPr>
                <w:t xml:space="preserve">Added clarification </w:t>
              </w:r>
              <w:r w:rsidRPr="0026542D">
                <w:rPr>
                  <w:lang w:val="en-GB"/>
                </w:rPr>
                <w:t>that the S-100 Exchange Catalogue profile cannot be extended at the Product Specification level.</w:t>
              </w:r>
            </w:ins>
          </w:p>
        </w:tc>
        <w:tc>
          <w:tcPr>
            <w:tcW w:w="1956" w:type="dxa"/>
          </w:tcPr>
          <w:p w14:paraId="47BCDB1C" w14:textId="77777777" w:rsidR="00577F75" w:rsidRPr="0026542D" w:rsidRDefault="00577F75" w:rsidP="00BE42D0">
            <w:pPr>
              <w:spacing w:before="60" w:after="60"/>
              <w:jc w:val="left"/>
              <w:rPr>
                <w:ins w:id="355" w:author="Jeff Wootton [2]" w:date="2023-12-08T23:01:00Z"/>
                <w:rFonts w:cs="Arial"/>
                <w:lang w:val="en-GB"/>
              </w:rPr>
            </w:pPr>
            <w:ins w:id="356" w:author="Jeff Wootton [2]" w:date="2023-12-08T23:01:00Z">
              <w:r w:rsidRPr="0026542D">
                <w:rPr>
                  <w:rFonts w:cs="Arial"/>
                  <w:lang w:val="en-GB"/>
                </w:rPr>
                <w:t>17-4.5</w:t>
              </w:r>
            </w:ins>
          </w:p>
        </w:tc>
      </w:tr>
      <w:tr w:rsidR="00577F75" w:rsidRPr="0026542D" w14:paraId="5B99D691" w14:textId="77777777" w:rsidTr="00BE42D0">
        <w:trPr>
          <w:cantSplit/>
          <w:jc w:val="center"/>
          <w:ins w:id="357" w:author="Jeff Wootton [2]" w:date="2023-12-08T23:01:00Z"/>
        </w:trPr>
        <w:tc>
          <w:tcPr>
            <w:tcW w:w="7366" w:type="dxa"/>
          </w:tcPr>
          <w:p w14:paraId="1BFDEAC9" w14:textId="77777777" w:rsidR="00577F75" w:rsidRPr="0026542D" w:rsidRDefault="00577F75" w:rsidP="00BE42D0">
            <w:pPr>
              <w:spacing w:before="60" w:after="60"/>
              <w:jc w:val="left"/>
              <w:rPr>
                <w:ins w:id="358" w:author="Jeff Wootton [2]" w:date="2023-12-08T23:01:00Z"/>
                <w:rFonts w:cs="Arial"/>
                <w:lang w:val="en-GB"/>
              </w:rPr>
            </w:pPr>
            <w:ins w:id="359" w:author="Jeff Wootton [2]" w:date="2023-12-08T23:01:00Z">
              <w:r w:rsidRPr="0026542D">
                <w:rPr>
                  <w:rFonts w:cs="Arial"/>
                  <w:lang w:val="en-GB"/>
                </w:rPr>
                <w:t xml:space="preserve">Added new note for Class table S100_DataCoverage specifying the method by which the </w:t>
              </w:r>
              <w:proofErr w:type="spellStart"/>
              <w:r w:rsidRPr="0026542D">
                <w:rPr>
                  <w:rFonts w:cs="Arial"/>
                  <w:lang w:val="en-GB"/>
                </w:rPr>
                <w:t>boundingPolygon</w:t>
              </w:r>
              <w:proofErr w:type="spellEnd"/>
              <w:r w:rsidRPr="0026542D">
                <w:rPr>
                  <w:rFonts w:cs="Arial"/>
                  <w:lang w:val="en-GB"/>
                </w:rPr>
                <w:t xml:space="preserve"> is to be represented in GML encoding.</w:t>
              </w:r>
            </w:ins>
          </w:p>
        </w:tc>
        <w:tc>
          <w:tcPr>
            <w:tcW w:w="1956" w:type="dxa"/>
          </w:tcPr>
          <w:p w14:paraId="7724D8B0" w14:textId="77777777" w:rsidR="00577F75" w:rsidRPr="0026542D" w:rsidRDefault="00577F75" w:rsidP="00BE42D0">
            <w:pPr>
              <w:spacing w:before="60" w:after="60"/>
              <w:jc w:val="left"/>
              <w:rPr>
                <w:ins w:id="360" w:author="Jeff Wootton [2]" w:date="2023-12-08T23:01:00Z"/>
                <w:rFonts w:cs="Arial"/>
                <w:lang w:val="en-GB"/>
              </w:rPr>
            </w:pPr>
            <w:ins w:id="361" w:author="Jeff Wootton [2]" w:date="2023-12-08T23:01:00Z">
              <w:r w:rsidRPr="0026542D">
                <w:rPr>
                  <w:rFonts w:cs="Arial"/>
                  <w:lang w:val="en-GB"/>
                </w:rPr>
                <w:t>17-4.5</w:t>
              </w:r>
            </w:ins>
          </w:p>
        </w:tc>
      </w:tr>
    </w:tbl>
    <w:p w14:paraId="6C326BE1" w14:textId="601738F6" w:rsidR="000655C5" w:rsidRPr="0026542D" w:rsidRDefault="004B1745" w:rsidP="00D32087">
      <w:pPr>
        <w:pStyle w:val="Heading1"/>
        <w:numPr>
          <w:ilvl w:val="0"/>
          <w:numId w:val="0"/>
        </w:numPr>
      </w:pPr>
      <w:bookmarkStart w:id="362" w:name="_Toc153448777"/>
      <w:r w:rsidRPr="0026542D">
        <w:rPr>
          <w:noProof/>
          <w:lang w:eastAsia="fr-FR"/>
        </w:rPr>
        <mc:AlternateContent>
          <mc:Choice Requires="wps">
            <w:drawing>
              <wp:anchor distT="0" distB="0" distL="114300" distR="114300" simplePos="0" relativeHeight="251657728" behindDoc="0" locked="0" layoutInCell="1" allowOverlap="1" wp14:anchorId="72890D6E" wp14:editId="749A065C">
                <wp:simplePos x="0" y="0"/>
                <wp:positionH relativeFrom="column">
                  <wp:posOffset>4383405</wp:posOffset>
                </wp:positionH>
                <wp:positionV relativeFrom="paragraph">
                  <wp:posOffset>7028815</wp:posOffset>
                </wp:positionV>
                <wp:extent cx="1297305" cy="237490"/>
                <wp:effectExtent l="1905" t="0" r="0" b="381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30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83162" w14:textId="77777777" w:rsidR="007A72EE" w:rsidRDefault="007A72EE"/>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890D6E" id="Text Box 6" o:spid="_x0000_s1033" type="#_x0000_t202" style="position:absolute;margin-left:345.15pt;margin-top:553.45pt;width:102.15pt;height:18.7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" stroked="f">
                <v:textbox style="mso-fit-shape-to-text:t">
                  <w:txbxContent>
                    <w:p w14:paraId="4A283162" w14:textId="77777777" w:rsidR="007A72EE" w:rsidRDefault="007A72EE"/>
                  </w:txbxContent>
                </v:textbox>
              </v:shape>
            </w:pict>
          </mc:Fallback>
        </mc:AlternateContent>
      </w:r>
      <w:r w:rsidR="00EE76FE" w:rsidRPr="0026542D">
        <w:rPr>
          <w:rStyle w:val="StyleHeading110ptNotBoldChar"/>
          <w:lang w:val="en-GB"/>
        </w:rPr>
        <w:br w:type="page"/>
      </w:r>
      <w:r w:rsidR="00686C2E" w:rsidRPr="0026542D">
        <w:lastRenderedPageBreak/>
        <w:t>Introduction</w:t>
      </w:r>
      <w:bookmarkEnd w:id="362"/>
    </w:p>
    <w:p w14:paraId="65618CF9" w14:textId="77777777" w:rsidR="000E663E" w:rsidRPr="0026542D" w:rsidRDefault="000E663E" w:rsidP="00064F5A">
      <w:pPr>
        <w:pStyle w:val="ParagraphText"/>
        <w:spacing w:after="120"/>
        <w:jc w:val="both"/>
      </w:pPr>
      <w:r w:rsidRPr="0026542D">
        <w:t>Standards should encapsulate the use of best practice methods and procedures. They should include guidance on how to implement efficient production methods and optimize the quality of an organizations products and services, and should also enable interoperability between disparate technologies through the use of common interfaces. The S-100 standard attempts to achieve all of these objectives. Furthermore it provides a framework of components that can be used by interested communities to develop their own maritime geospatial products and services.</w:t>
      </w:r>
    </w:p>
    <w:p w14:paraId="6A6A1E92" w14:textId="77777777" w:rsidR="000E663E" w:rsidRPr="0026542D" w:rsidRDefault="000E663E" w:rsidP="00064F5A">
      <w:pPr>
        <w:pStyle w:val="ParagraphText"/>
        <w:spacing w:after="120"/>
        <w:jc w:val="both"/>
      </w:pPr>
      <w:r w:rsidRPr="0026542D">
        <w:t xml:space="preserve">The S-100 </w:t>
      </w:r>
      <w:r w:rsidR="002A4B25" w:rsidRPr="0026542D">
        <w:t xml:space="preserve">standard </w:t>
      </w:r>
      <w:r w:rsidRPr="0026542D">
        <w:t>has been developed with the advantage o</w:t>
      </w:r>
      <w:r w:rsidR="002A4B25" w:rsidRPr="0026542D">
        <w:t>f hindsight based on experience</w:t>
      </w:r>
      <w:r w:rsidRPr="0026542D">
        <w:t xml:space="preserve"> gained through the development and use of the existing IHO Transfer Standard for Digital Hydrographic Data (known as S-57). </w:t>
      </w:r>
      <w:r w:rsidR="00003A28" w:rsidRPr="0026542D">
        <w:t>S-100</w:t>
      </w:r>
      <w:r w:rsidRPr="0026542D">
        <w:t xml:space="preserve"> has been documented using an object-oriented notation known as the Unified Model</w:t>
      </w:r>
      <w:r w:rsidR="00B815E3" w:rsidRPr="0026542D">
        <w:t>l</w:t>
      </w:r>
      <w:r w:rsidRPr="0026542D">
        <w:t>ing Language (UML). (Although UML defines nine types of diagrams, only class, object and package dia</w:t>
      </w:r>
      <w:r w:rsidR="006D65EB" w:rsidRPr="0026542D">
        <w:t>grams have been used in S-100).</w:t>
      </w:r>
    </w:p>
    <w:p w14:paraId="0423B962" w14:textId="77777777" w:rsidR="000E663E" w:rsidRPr="0026542D" w:rsidRDefault="000E663E" w:rsidP="00064F5A">
      <w:pPr>
        <w:pStyle w:val="ParagraphText"/>
        <w:spacing w:after="120"/>
        <w:jc w:val="both"/>
      </w:pPr>
      <w:r w:rsidRPr="0026542D">
        <w:t xml:space="preserve">The S-100 standard provides a theoretical framework of components that are based on the ISO 19100 series of standards and specifications. These standards and specifications are also used as the basis for most contemporary geospatial standards development activities and are closely aligned with other standards development initiatives such as the Open Geospatial Consortium </w:t>
      </w:r>
      <w:r w:rsidR="00003A28" w:rsidRPr="0026542D">
        <w:t>(</w:t>
      </w:r>
      <w:r w:rsidRPr="0026542D">
        <w:t>OGC).</w:t>
      </w:r>
    </w:p>
    <w:p w14:paraId="698B9F1E" w14:textId="52E6D84F" w:rsidR="000E663E" w:rsidRPr="0026542D" w:rsidRDefault="000E663E" w:rsidP="00064F5A">
      <w:pPr>
        <w:pStyle w:val="ParagraphText"/>
        <w:spacing w:after="120"/>
        <w:jc w:val="both"/>
      </w:pPr>
      <w:r w:rsidRPr="0026542D">
        <w:t xml:space="preserve">The IHO has also developed an associated </w:t>
      </w:r>
      <w:r w:rsidR="00631C3A" w:rsidRPr="0026542D">
        <w:t xml:space="preserve">Geospatial Information (GI) </w:t>
      </w:r>
      <w:r w:rsidRPr="0026542D">
        <w:t xml:space="preserve">Registry which </w:t>
      </w:r>
      <w:r w:rsidR="004805A0" w:rsidRPr="0026542D">
        <w:t>can</w:t>
      </w:r>
      <w:r w:rsidRPr="0026542D">
        <w:t xml:space="preserve"> be used in conjunction with the S-100 standard. The IHO </w:t>
      </w:r>
      <w:r w:rsidR="00631C3A" w:rsidRPr="0026542D">
        <w:t xml:space="preserve">GI </w:t>
      </w:r>
      <w:r w:rsidRPr="0026542D">
        <w:t>Registry contains the following additional components;</w:t>
      </w:r>
    </w:p>
    <w:p w14:paraId="2C643CC8" w14:textId="6B047011" w:rsidR="006D65EB" w:rsidRPr="0026542D" w:rsidRDefault="00631C3A" w:rsidP="000B43E3">
      <w:pPr>
        <w:pStyle w:val="ParagraphText"/>
        <w:numPr>
          <w:ilvl w:val="0"/>
          <w:numId w:val="17"/>
        </w:numPr>
        <w:tabs>
          <w:tab w:val="clear" w:pos="720"/>
          <w:tab w:val="left" w:pos="567"/>
        </w:tabs>
        <w:spacing w:after="120"/>
        <w:ind w:left="567" w:hanging="283"/>
        <w:jc w:val="both"/>
        <w:rPr>
          <w:szCs w:val="20"/>
        </w:rPr>
      </w:pPr>
      <w:r w:rsidRPr="0026542D">
        <w:rPr>
          <w:szCs w:val="20"/>
        </w:rPr>
        <w:t>Concept Register</w:t>
      </w:r>
      <w:r w:rsidR="00655908" w:rsidRPr="0026542D">
        <w:rPr>
          <w:szCs w:val="20"/>
        </w:rPr>
        <w:t>.</w:t>
      </w:r>
    </w:p>
    <w:p w14:paraId="44E353B6" w14:textId="450DD795" w:rsidR="00631C3A" w:rsidRPr="0026542D" w:rsidRDefault="00631C3A" w:rsidP="000B43E3">
      <w:pPr>
        <w:pStyle w:val="ParagraphText"/>
        <w:numPr>
          <w:ilvl w:val="0"/>
          <w:numId w:val="17"/>
        </w:numPr>
        <w:tabs>
          <w:tab w:val="clear" w:pos="720"/>
          <w:tab w:val="left" w:pos="567"/>
        </w:tabs>
        <w:spacing w:after="120"/>
        <w:ind w:left="567" w:hanging="283"/>
        <w:jc w:val="both"/>
        <w:rPr>
          <w:szCs w:val="20"/>
        </w:rPr>
      </w:pPr>
      <w:r w:rsidRPr="0026542D">
        <w:rPr>
          <w:szCs w:val="20"/>
        </w:rPr>
        <w:t>Data Dictionary Register.</w:t>
      </w:r>
    </w:p>
    <w:p w14:paraId="1C7C9A4D" w14:textId="77777777" w:rsidR="000E663E" w:rsidRPr="0026542D" w:rsidRDefault="000E663E" w:rsidP="000B43E3">
      <w:pPr>
        <w:pStyle w:val="ParagraphText"/>
        <w:numPr>
          <w:ilvl w:val="0"/>
          <w:numId w:val="17"/>
        </w:numPr>
        <w:tabs>
          <w:tab w:val="clear" w:pos="720"/>
          <w:tab w:val="left" w:pos="567"/>
        </w:tabs>
        <w:spacing w:after="120"/>
        <w:ind w:left="567" w:hanging="283"/>
        <w:jc w:val="both"/>
        <w:rPr>
          <w:szCs w:val="20"/>
        </w:rPr>
      </w:pPr>
      <w:r w:rsidRPr="0026542D">
        <w:rPr>
          <w:szCs w:val="20"/>
        </w:rPr>
        <w:t xml:space="preserve">Portrayal </w:t>
      </w:r>
      <w:r w:rsidR="004805A0" w:rsidRPr="0026542D">
        <w:rPr>
          <w:szCs w:val="20"/>
        </w:rPr>
        <w:t>Register</w:t>
      </w:r>
      <w:r w:rsidRPr="0026542D">
        <w:rPr>
          <w:szCs w:val="20"/>
        </w:rPr>
        <w:t>.</w:t>
      </w:r>
    </w:p>
    <w:p w14:paraId="6C0F7650" w14:textId="1C05A35E" w:rsidR="00631C3A" w:rsidRPr="0026542D" w:rsidRDefault="000E663E" w:rsidP="000B43E3">
      <w:pPr>
        <w:pStyle w:val="ParagraphText"/>
        <w:numPr>
          <w:ilvl w:val="0"/>
          <w:numId w:val="17"/>
        </w:numPr>
        <w:tabs>
          <w:tab w:val="clear" w:pos="720"/>
          <w:tab w:val="left" w:pos="567"/>
        </w:tabs>
        <w:spacing w:after="120"/>
        <w:ind w:left="567" w:hanging="283"/>
        <w:jc w:val="both"/>
        <w:rPr>
          <w:szCs w:val="20"/>
        </w:rPr>
      </w:pPr>
      <w:r w:rsidRPr="0026542D">
        <w:rPr>
          <w:szCs w:val="20"/>
        </w:rPr>
        <w:t xml:space="preserve">Register of IHO </w:t>
      </w:r>
      <w:r w:rsidR="00631C3A" w:rsidRPr="0026542D">
        <w:rPr>
          <w:szCs w:val="20"/>
        </w:rPr>
        <w:t>Data Producer Codes</w:t>
      </w:r>
      <w:r w:rsidRPr="0026542D">
        <w:rPr>
          <w:szCs w:val="20"/>
        </w:rPr>
        <w:t>.</w:t>
      </w:r>
    </w:p>
    <w:p w14:paraId="42FE13CF" w14:textId="65BF6D0D" w:rsidR="00631C3A" w:rsidRPr="0026542D" w:rsidRDefault="00631C3A" w:rsidP="000B43E3">
      <w:pPr>
        <w:pStyle w:val="ParagraphText"/>
        <w:numPr>
          <w:ilvl w:val="0"/>
          <w:numId w:val="17"/>
        </w:numPr>
        <w:tabs>
          <w:tab w:val="clear" w:pos="720"/>
          <w:tab w:val="left" w:pos="567"/>
        </w:tabs>
        <w:spacing w:after="120"/>
        <w:ind w:left="567" w:hanging="283"/>
        <w:jc w:val="both"/>
        <w:rPr>
          <w:szCs w:val="20"/>
        </w:rPr>
      </w:pPr>
      <w:r w:rsidRPr="0026542D">
        <w:rPr>
          <w:szCs w:val="20"/>
        </w:rPr>
        <w:t xml:space="preserve">Register of S-100 based </w:t>
      </w:r>
      <w:r w:rsidR="00540B49" w:rsidRPr="0026542D">
        <w:rPr>
          <w:szCs w:val="20"/>
        </w:rPr>
        <w:t>P</w:t>
      </w:r>
      <w:r w:rsidRPr="0026542D">
        <w:rPr>
          <w:szCs w:val="20"/>
        </w:rPr>
        <w:t>roduct Specifications.</w:t>
      </w:r>
    </w:p>
    <w:p w14:paraId="4FD67868" w14:textId="692CD1ED" w:rsidR="00540B49" w:rsidRPr="0026542D" w:rsidRDefault="00540B49" w:rsidP="000B43E3">
      <w:pPr>
        <w:pStyle w:val="ParagraphText"/>
        <w:numPr>
          <w:ilvl w:val="0"/>
          <w:numId w:val="17"/>
        </w:numPr>
        <w:tabs>
          <w:tab w:val="clear" w:pos="720"/>
          <w:tab w:val="left" w:pos="567"/>
        </w:tabs>
        <w:spacing w:after="120"/>
        <w:ind w:left="567" w:hanging="283"/>
        <w:jc w:val="both"/>
        <w:rPr>
          <w:szCs w:val="20"/>
        </w:rPr>
      </w:pPr>
      <w:r w:rsidRPr="0026542D">
        <w:rPr>
          <w:szCs w:val="20"/>
        </w:rPr>
        <w:t>A help and guidance repository containing supporting documentation and tools to support S-100 based Product Specification development, such as Catalogue Builders.</w:t>
      </w:r>
    </w:p>
    <w:p w14:paraId="510A97B6" w14:textId="59F7E425" w:rsidR="000E663E" w:rsidRPr="0026542D" w:rsidRDefault="000E663E" w:rsidP="00064F5A">
      <w:pPr>
        <w:pStyle w:val="ParagraphText"/>
        <w:spacing w:after="120"/>
        <w:jc w:val="both"/>
      </w:pPr>
      <w:r w:rsidRPr="0026542D">
        <w:t xml:space="preserve">The IHO </w:t>
      </w:r>
      <w:r w:rsidR="00631C3A" w:rsidRPr="0026542D">
        <w:t xml:space="preserve">GI </w:t>
      </w:r>
      <w:r w:rsidRPr="0026542D">
        <w:t>Regist</w:t>
      </w:r>
      <w:r w:rsidR="00101DB3" w:rsidRPr="0026542D">
        <w:t>ry</w:t>
      </w:r>
      <w:r w:rsidRPr="0026542D">
        <w:t xml:space="preserve"> provides the infrastructure and mechanisms required to manage and maintain the resources listed above, and to extend them as required.</w:t>
      </w:r>
    </w:p>
    <w:p w14:paraId="1E6B00CE" w14:textId="00607F6E" w:rsidR="000E663E" w:rsidRPr="0026542D" w:rsidRDefault="005D66B7" w:rsidP="00064F5A">
      <w:pPr>
        <w:pStyle w:val="ISOChange"/>
        <w:snapToGrid w:val="0"/>
        <w:spacing w:before="0" w:after="120" w:line="100" w:lineRule="atLeast"/>
        <w:jc w:val="both"/>
      </w:pPr>
      <w:r w:rsidRPr="0026542D">
        <w:t>N</w:t>
      </w:r>
      <w:r w:rsidR="008D20D6" w:rsidRPr="0026542D">
        <w:t>OTE</w:t>
      </w:r>
      <w:r w:rsidR="008D20D6" w:rsidRPr="0026542D">
        <w:tab/>
      </w:r>
      <w:r w:rsidR="000E663E" w:rsidRPr="0026542D">
        <w:t xml:space="preserve">S-100 provides </w:t>
      </w:r>
      <w:r w:rsidRPr="0026542D">
        <w:t xml:space="preserve">a </w:t>
      </w:r>
      <w:r w:rsidR="004114C1" w:rsidRPr="0026542D">
        <w:t>S</w:t>
      </w:r>
      <w:r w:rsidR="000E663E" w:rsidRPr="0026542D">
        <w:t>chema and overarching management procedur</w:t>
      </w:r>
      <w:r w:rsidR="00F1766D" w:rsidRPr="0026542D">
        <w:t xml:space="preserve">es for a </w:t>
      </w:r>
      <w:r w:rsidR="004114C1" w:rsidRPr="0026542D">
        <w:t>R</w:t>
      </w:r>
      <w:r w:rsidR="00F1766D" w:rsidRPr="0026542D">
        <w:t xml:space="preserve">egistry and </w:t>
      </w:r>
      <w:r w:rsidR="00540B49" w:rsidRPr="0026542D">
        <w:t xml:space="preserve">its </w:t>
      </w:r>
      <w:r w:rsidR="004114C1" w:rsidRPr="0026542D">
        <w:t>R</w:t>
      </w:r>
      <w:r w:rsidR="00F1766D" w:rsidRPr="0026542D">
        <w:t>egisters and</w:t>
      </w:r>
      <w:r w:rsidR="000E663E" w:rsidRPr="0026542D">
        <w:t xml:space="preserve"> </w:t>
      </w:r>
      <w:r w:rsidR="00F1766D" w:rsidRPr="0026542D">
        <w:t>t</w:t>
      </w:r>
      <w:r w:rsidR="000E663E" w:rsidRPr="0026542D">
        <w:t xml:space="preserve">he IHO </w:t>
      </w:r>
      <w:r w:rsidR="004114C1" w:rsidRPr="0026542D">
        <w:t xml:space="preserve">GI </w:t>
      </w:r>
      <w:r w:rsidR="000E663E" w:rsidRPr="0026542D">
        <w:t>Registry is implemented u</w:t>
      </w:r>
      <w:r w:rsidRPr="0026542D">
        <w:t>s</w:t>
      </w:r>
      <w:r w:rsidR="000E663E" w:rsidRPr="0026542D">
        <w:t>ing the</w:t>
      </w:r>
      <w:r w:rsidR="00F1766D" w:rsidRPr="0026542D">
        <w:t>se concepts.</w:t>
      </w:r>
    </w:p>
    <w:p w14:paraId="0A0A9098" w14:textId="4DD96BB2" w:rsidR="00C101D6" w:rsidRPr="0026542D" w:rsidDel="00C31016" w:rsidRDefault="00C101D6" w:rsidP="00064F5A">
      <w:pPr>
        <w:spacing w:after="120"/>
        <w:jc w:val="left"/>
        <w:rPr>
          <w:del w:id="363" w:author="Teh Stand" w:date="2024-01-30T09:11:00Z"/>
          <w:lang w:val="en-GB"/>
        </w:rPr>
      </w:pPr>
    </w:p>
    <w:p w14:paraId="5259BBB5" w14:textId="4CD60B3E" w:rsidR="00AF3BF9" w:rsidRPr="0026542D" w:rsidDel="00C31016" w:rsidRDefault="00C101D6" w:rsidP="00AF3BF9">
      <w:pPr>
        <w:rPr>
          <w:del w:id="364" w:author="Teh Stand" w:date="2024-01-30T09:11:00Z"/>
          <w:b/>
          <w:sz w:val="28"/>
          <w:lang w:val="en-GB" w:eastAsia="en-GB"/>
        </w:rPr>
      </w:pPr>
      <w:del w:id="365" w:author="Teh Stand" w:date="2024-01-30T09:11:00Z">
        <w:r w:rsidRPr="0026542D" w:rsidDel="00C31016">
          <w:rPr>
            <w:lang w:val="en-GB"/>
          </w:rPr>
          <w:br w:type="page"/>
        </w:r>
      </w:del>
    </w:p>
    <w:p w14:paraId="5782FA33" w14:textId="4A7A3233" w:rsidR="00AF3BF9" w:rsidRPr="0026542D" w:rsidDel="00C31016" w:rsidRDefault="00AF3BF9" w:rsidP="00AF3BF9">
      <w:pPr>
        <w:rPr>
          <w:del w:id="366" w:author="Teh Stand" w:date="2024-01-30T09:11:00Z"/>
          <w:b/>
          <w:sz w:val="28"/>
          <w:lang w:val="en-GB" w:eastAsia="en-GB"/>
        </w:rPr>
      </w:pPr>
    </w:p>
    <w:p w14:paraId="56C5627F" w14:textId="4CE49EDA" w:rsidR="00AF3BF9" w:rsidRPr="0026542D" w:rsidDel="00C31016" w:rsidRDefault="00AF3BF9" w:rsidP="00AF3BF9">
      <w:pPr>
        <w:rPr>
          <w:del w:id="367" w:author="Teh Stand" w:date="2024-01-30T09:11:00Z"/>
          <w:b/>
          <w:sz w:val="28"/>
          <w:lang w:val="en-GB" w:eastAsia="en-GB"/>
        </w:rPr>
      </w:pPr>
    </w:p>
    <w:p w14:paraId="6D609885" w14:textId="79AEE03E" w:rsidR="00AF3BF9" w:rsidRPr="0026542D" w:rsidDel="00C31016" w:rsidRDefault="00AF3BF9" w:rsidP="00AF3BF9">
      <w:pPr>
        <w:jc w:val="center"/>
        <w:rPr>
          <w:del w:id="368" w:author="Teh Stand" w:date="2024-01-30T09:11:00Z"/>
          <w:b/>
          <w:sz w:val="28"/>
          <w:lang w:val="en-GB" w:eastAsia="en-GB"/>
        </w:rPr>
      </w:pPr>
    </w:p>
    <w:p w14:paraId="2DC82638" w14:textId="44DD9C90" w:rsidR="00AF3BF9" w:rsidRPr="0026542D" w:rsidDel="00C31016" w:rsidRDefault="00AF3BF9" w:rsidP="00AF3BF9">
      <w:pPr>
        <w:jc w:val="center"/>
        <w:rPr>
          <w:del w:id="369" w:author="Teh Stand" w:date="2024-01-30T09:11:00Z"/>
          <w:b/>
          <w:sz w:val="28"/>
          <w:lang w:val="en-GB" w:eastAsia="en-GB"/>
        </w:rPr>
      </w:pPr>
    </w:p>
    <w:p w14:paraId="726F0E94" w14:textId="04CC2BD7" w:rsidR="00AF3BF9" w:rsidRPr="0026542D" w:rsidDel="00C31016" w:rsidRDefault="00AF3BF9" w:rsidP="00AF3BF9">
      <w:pPr>
        <w:jc w:val="center"/>
        <w:rPr>
          <w:del w:id="370" w:author="Teh Stand" w:date="2024-01-30T09:11:00Z"/>
          <w:b/>
          <w:sz w:val="28"/>
          <w:lang w:val="en-GB" w:eastAsia="en-GB"/>
        </w:rPr>
      </w:pPr>
    </w:p>
    <w:p w14:paraId="298F349C" w14:textId="27BA7D52" w:rsidR="00AF3BF9" w:rsidRPr="0026542D" w:rsidDel="00C31016" w:rsidRDefault="00AF3BF9" w:rsidP="00AF3BF9">
      <w:pPr>
        <w:jc w:val="center"/>
        <w:rPr>
          <w:del w:id="371" w:author="Teh Stand" w:date="2024-01-30T09:11:00Z"/>
          <w:b/>
          <w:sz w:val="28"/>
          <w:lang w:val="en-GB" w:eastAsia="en-GB"/>
        </w:rPr>
      </w:pPr>
    </w:p>
    <w:p w14:paraId="75E20D6D" w14:textId="38667EB1" w:rsidR="00AF3BF9" w:rsidRPr="0026542D" w:rsidDel="00C31016" w:rsidRDefault="00AF3BF9" w:rsidP="00AF3BF9">
      <w:pPr>
        <w:jc w:val="center"/>
        <w:rPr>
          <w:del w:id="372" w:author="Teh Stand" w:date="2024-01-30T09:11:00Z"/>
          <w:b/>
          <w:sz w:val="28"/>
          <w:lang w:val="en-GB" w:eastAsia="en-GB"/>
        </w:rPr>
      </w:pPr>
    </w:p>
    <w:p w14:paraId="7C29F6BF" w14:textId="4F172637" w:rsidR="00AF3BF9" w:rsidRPr="0026542D" w:rsidDel="00C31016" w:rsidRDefault="00AF3BF9" w:rsidP="00AF3BF9">
      <w:pPr>
        <w:jc w:val="center"/>
        <w:rPr>
          <w:del w:id="373" w:author="Teh Stand" w:date="2024-01-30T09:11:00Z"/>
          <w:b/>
          <w:sz w:val="28"/>
          <w:lang w:val="en-GB" w:eastAsia="en-GB"/>
        </w:rPr>
      </w:pPr>
    </w:p>
    <w:p w14:paraId="70EBE9CE" w14:textId="4621E49F" w:rsidR="00AF3BF9" w:rsidRPr="0026542D" w:rsidDel="00C31016" w:rsidRDefault="00AF3BF9" w:rsidP="00AF3BF9">
      <w:pPr>
        <w:jc w:val="center"/>
        <w:rPr>
          <w:del w:id="374" w:author="Teh Stand" w:date="2024-01-30T09:11:00Z"/>
          <w:b/>
          <w:sz w:val="28"/>
          <w:lang w:val="en-GB" w:eastAsia="en-GB"/>
        </w:rPr>
      </w:pPr>
    </w:p>
    <w:p w14:paraId="25757DBF" w14:textId="1D4C7D08" w:rsidR="00AF3BF9" w:rsidRPr="0026542D" w:rsidDel="00C31016" w:rsidRDefault="00AF3BF9" w:rsidP="00AF3BF9">
      <w:pPr>
        <w:jc w:val="center"/>
        <w:rPr>
          <w:del w:id="375" w:author="Teh Stand" w:date="2024-01-30T09:11:00Z"/>
          <w:b/>
          <w:sz w:val="28"/>
          <w:lang w:val="en-GB" w:eastAsia="en-GB"/>
        </w:rPr>
      </w:pPr>
    </w:p>
    <w:p w14:paraId="2765D03F" w14:textId="1A656A82" w:rsidR="00AF3BF9" w:rsidRPr="0026542D" w:rsidDel="00C31016" w:rsidRDefault="00AF3BF9" w:rsidP="00AF3BF9">
      <w:pPr>
        <w:jc w:val="center"/>
        <w:rPr>
          <w:del w:id="376" w:author="Teh Stand" w:date="2024-01-30T09:11:00Z"/>
          <w:b/>
          <w:sz w:val="28"/>
          <w:lang w:val="en-GB" w:eastAsia="en-GB"/>
        </w:rPr>
      </w:pPr>
    </w:p>
    <w:p w14:paraId="07F2BBC9" w14:textId="6EAAF73D" w:rsidR="00AF3BF9" w:rsidRPr="0026542D" w:rsidDel="00C31016" w:rsidRDefault="00AF3BF9" w:rsidP="00AF3BF9">
      <w:pPr>
        <w:pBdr>
          <w:top w:val="single" w:sz="7" w:space="0" w:color="000000" w:shadow="1"/>
          <w:left w:val="single" w:sz="7" w:space="0" w:color="000000" w:shadow="1"/>
          <w:bottom w:val="single" w:sz="7" w:space="0" w:color="000000" w:shadow="1"/>
          <w:right w:val="single" w:sz="7" w:space="0" w:color="000000" w:shadow="1"/>
        </w:pBdr>
        <w:jc w:val="center"/>
        <w:rPr>
          <w:del w:id="377" w:author="Teh Stand" w:date="2024-01-30T09:11:00Z"/>
          <w:rFonts w:ascii="Arial Narrow" w:hAnsi="Arial Narrow"/>
          <w:lang w:val="en-GB" w:eastAsia="en-GB"/>
        </w:rPr>
      </w:pPr>
      <w:del w:id="378" w:author="Teh Stand" w:date="2024-01-30T09:11:00Z">
        <w:r w:rsidRPr="0026542D" w:rsidDel="00C31016">
          <w:rPr>
            <w:rFonts w:ascii="Arial Narrow" w:hAnsi="Arial Narrow"/>
            <w:lang w:val="en-GB" w:eastAsia="en-GB"/>
          </w:rPr>
          <w:delText>Page intentionally left blank</w:delText>
        </w:r>
      </w:del>
    </w:p>
    <w:p w14:paraId="061AB8A8" w14:textId="77777777" w:rsidR="000E663E" w:rsidRPr="0026542D" w:rsidRDefault="000E663E" w:rsidP="00AF3BF9">
      <w:pPr>
        <w:rPr>
          <w:b/>
          <w:sz w:val="28"/>
          <w:lang w:val="en-GB" w:eastAsia="en-GB"/>
        </w:rPr>
        <w:sectPr w:rsidR="000E663E" w:rsidRPr="0026542D" w:rsidSect="005B0183">
          <w:headerReference w:type="default" r:id="rId22"/>
          <w:footerReference w:type="even" r:id="rId23"/>
          <w:footerReference w:type="default" r:id="rId24"/>
          <w:pgSz w:w="11907" w:h="16840" w:code="9"/>
          <w:pgMar w:top="1440" w:right="1440" w:bottom="1440" w:left="1440" w:header="709" w:footer="709" w:gutter="0"/>
          <w:pgNumType w:fmt="lowerRoman" w:start="1"/>
          <w:cols w:space="720"/>
          <w:docGrid w:linePitch="360"/>
        </w:sectPr>
      </w:pPr>
    </w:p>
    <w:p w14:paraId="1211223E" w14:textId="77777777" w:rsidR="0026615C" w:rsidRPr="0026542D" w:rsidRDefault="0026615C" w:rsidP="006605B9">
      <w:pPr>
        <w:pStyle w:val="Heading1"/>
        <w:numPr>
          <w:ilvl w:val="0"/>
          <w:numId w:val="36"/>
        </w:numPr>
      </w:pPr>
      <w:bookmarkStart w:id="379" w:name="_Toc97286365"/>
      <w:bookmarkStart w:id="380" w:name="_Toc153448778"/>
      <w:r w:rsidRPr="0026542D">
        <w:lastRenderedPageBreak/>
        <w:t>Scope</w:t>
      </w:r>
      <w:bookmarkEnd w:id="379"/>
      <w:bookmarkEnd w:id="380"/>
    </w:p>
    <w:p w14:paraId="65FD6D7D" w14:textId="490793E4" w:rsidR="00A04C9C" w:rsidRPr="0026542D" w:rsidRDefault="00686C2E" w:rsidP="00064F5A">
      <w:pPr>
        <w:pStyle w:val="ParagraphText"/>
        <w:spacing w:after="120"/>
        <w:jc w:val="both"/>
      </w:pPr>
      <w:r w:rsidRPr="0026542D">
        <w:t xml:space="preserve">S-100 – IHO </w:t>
      </w:r>
      <w:r w:rsidR="00950382" w:rsidRPr="0026542D">
        <w:rPr>
          <w:i/>
        </w:rPr>
        <w:t>Universal Hydrographic Data Model</w:t>
      </w:r>
      <w:r w:rsidRPr="0026542D">
        <w:t xml:space="preserve"> comprises </w:t>
      </w:r>
      <w:r w:rsidR="00204495" w:rsidRPr="0026542D">
        <w:t>a set of</w:t>
      </w:r>
      <w:r w:rsidR="00B02FA6" w:rsidRPr="0026542D">
        <w:t xml:space="preserve"> </w:t>
      </w:r>
      <w:r w:rsidRPr="0026542D">
        <w:t>related parts that give the user the appropriate tools and framework to develop and maintain hydrographic related data, products and registers. These standards specify, for hydrographic and related information, methods and tools for data management, processing, analysing, accessing, presenting and transferring such data in digital/electronic form between different users, systems and locations. By following this set of geospatial hydrographic standards users will be able to build constituent parts of an S-100 compliant product specification.</w:t>
      </w:r>
    </w:p>
    <w:p w14:paraId="465E4327" w14:textId="77777777" w:rsidR="00686C2E" w:rsidRPr="0026542D" w:rsidRDefault="00686C2E" w:rsidP="00064F5A">
      <w:pPr>
        <w:pStyle w:val="ParagraphText"/>
        <w:spacing w:after="120"/>
        <w:jc w:val="both"/>
      </w:pPr>
      <w:r w:rsidRPr="0026542D">
        <w:t>S-100 conforms as far as is reasonably possible to the ISO TC 211 series of geographical information standards, and where necessary has been tailored to suit hydrographic requirements.</w:t>
      </w:r>
    </w:p>
    <w:p w14:paraId="29431AD7" w14:textId="77777777" w:rsidR="00686C2E" w:rsidRPr="0026542D" w:rsidRDefault="00686C2E" w:rsidP="00064F5A">
      <w:pPr>
        <w:pStyle w:val="ParagraphText"/>
        <w:spacing w:after="120"/>
        <w:jc w:val="both"/>
      </w:pPr>
      <w:r w:rsidRPr="0026542D">
        <w:t xml:space="preserve">S-100 details the standard to be used for the exchange of hydrographic and related geospatial data between national hydrographic offices as well as between other organizations and for its distribution to manufactures, mariners and other data users.  </w:t>
      </w:r>
    </w:p>
    <w:p w14:paraId="0E69849F" w14:textId="77777777" w:rsidR="00686C2E" w:rsidRPr="0026542D" w:rsidRDefault="00686C2E" w:rsidP="00064F5A">
      <w:pPr>
        <w:pStyle w:val="ParagraphText"/>
        <w:spacing w:after="120"/>
        <w:jc w:val="both"/>
      </w:pPr>
      <w:r w:rsidRPr="0026542D">
        <w:t xml:space="preserve">S-100 comprises multiple parts that profile standards developed by the ISO Technical Committee 211.  ISO TC 211 is responsible for the ISO series of standards for geographic information. The objective is that, together, the standards will form a framework for the development of sector specific applications that use geographic information. S-100 is an example of such an application.  </w:t>
      </w:r>
    </w:p>
    <w:p w14:paraId="01118B6D" w14:textId="77777777" w:rsidR="00686C2E" w:rsidRPr="0026542D" w:rsidRDefault="00686C2E" w:rsidP="00064F5A">
      <w:pPr>
        <w:pStyle w:val="ParagraphText"/>
        <w:spacing w:after="120"/>
        <w:jc w:val="both"/>
      </w:pPr>
      <w:r w:rsidRPr="0026542D">
        <w:t>This standard specifies the procedures to be followed for:</w:t>
      </w:r>
    </w:p>
    <w:p w14:paraId="191E88E6" w14:textId="77777777" w:rsidR="00686C2E" w:rsidRPr="0026542D" w:rsidRDefault="00686C2E" w:rsidP="00064F5A">
      <w:pPr>
        <w:pStyle w:val="LBullet"/>
        <w:numPr>
          <w:ilvl w:val="0"/>
          <w:numId w:val="1"/>
        </w:numPr>
        <w:tabs>
          <w:tab w:val="left" w:pos="720"/>
        </w:tabs>
        <w:jc w:val="both"/>
      </w:pPr>
      <w:r w:rsidRPr="0026542D">
        <w:t>establishing and maintaining registers of hydrographic and related information;</w:t>
      </w:r>
    </w:p>
    <w:p w14:paraId="4376B127" w14:textId="77777777" w:rsidR="00686C2E" w:rsidRPr="0026542D" w:rsidRDefault="00686C2E" w:rsidP="00064F5A">
      <w:pPr>
        <w:pStyle w:val="LBullet"/>
        <w:numPr>
          <w:ilvl w:val="0"/>
          <w:numId w:val="1"/>
        </w:numPr>
        <w:tabs>
          <w:tab w:val="left" w:pos="720"/>
        </w:tabs>
        <w:jc w:val="both"/>
      </w:pPr>
      <w:r w:rsidRPr="0026542D">
        <w:t>creating product specifications, feature catalogues and a definition of the general feature model;</w:t>
      </w:r>
    </w:p>
    <w:p w14:paraId="3B770317" w14:textId="77777777" w:rsidR="00686C2E" w:rsidRPr="0026542D" w:rsidRDefault="00686C2E" w:rsidP="00064F5A">
      <w:pPr>
        <w:pStyle w:val="LBullet"/>
        <w:numPr>
          <w:ilvl w:val="0"/>
          <w:numId w:val="1"/>
        </w:numPr>
        <w:tabs>
          <w:tab w:val="left" w:pos="720"/>
        </w:tabs>
        <w:jc w:val="both"/>
      </w:pPr>
      <w:r w:rsidRPr="0026542D">
        <w:t>using spatial, imagery and gridded data, and metadata specifically aimed at fulfilling hydrographic requirements.</w:t>
      </w:r>
    </w:p>
    <w:p w14:paraId="5FBE6A50" w14:textId="77777777" w:rsidR="00064F5A" w:rsidRPr="0026542D" w:rsidRDefault="00064F5A" w:rsidP="00064F5A">
      <w:pPr>
        <w:rPr>
          <w:lang w:val="en-GB"/>
        </w:rPr>
      </w:pPr>
    </w:p>
    <w:p w14:paraId="27015A8D" w14:textId="77777777" w:rsidR="000655C5" w:rsidRPr="0026542D" w:rsidRDefault="00686C2E" w:rsidP="006605B9">
      <w:pPr>
        <w:pStyle w:val="Heading1"/>
      </w:pPr>
      <w:bookmarkStart w:id="381" w:name="_Toc153448779"/>
      <w:r w:rsidRPr="0026542D">
        <w:t>Abbreviations used in this publication</w:t>
      </w:r>
      <w:bookmarkEnd w:id="381"/>
    </w:p>
    <w:p w14:paraId="79FBA4BE" w14:textId="77777777" w:rsidR="00686C2E" w:rsidRPr="0026542D" w:rsidRDefault="00686C2E" w:rsidP="00686C2E">
      <w:pPr>
        <w:pStyle w:val="ParagraphText"/>
      </w:pPr>
      <w:r w:rsidRPr="0026542D">
        <w:t xml:space="preserve">2-D </w:t>
      </w:r>
      <w:r w:rsidRPr="0026542D">
        <w:tab/>
      </w:r>
      <w:r w:rsidRPr="0026542D">
        <w:tab/>
        <w:t>Two-dimensional</w:t>
      </w:r>
    </w:p>
    <w:p w14:paraId="45EBFED7" w14:textId="77777777" w:rsidR="00686C2E" w:rsidRPr="0026542D" w:rsidRDefault="00686C2E" w:rsidP="00686C2E">
      <w:pPr>
        <w:pStyle w:val="ParagraphText"/>
      </w:pPr>
      <w:r w:rsidRPr="0026542D">
        <w:t xml:space="preserve">2.5D </w:t>
      </w:r>
      <w:r w:rsidRPr="0026542D">
        <w:tab/>
      </w:r>
      <w:r w:rsidRPr="0026542D">
        <w:tab/>
        <w:t>Two and a half dimensional</w:t>
      </w:r>
    </w:p>
    <w:p w14:paraId="2F127F5E" w14:textId="37099F16" w:rsidR="00AA5E9D" w:rsidRPr="0026542D" w:rsidRDefault="00AA5E9D" w:rsidP="00686C2E">
      <w:pPr>
        <w:pStyle w:val="ParagraphText"/>
        <w:rPr>
          <w:color w:val="auto"/>
        </w:rPr>
      </w:pPr>
      <w:r w:rsidRPr="0026542D">
        <w:rPr>
          <w:color w:val="auto"/>
        </w:rPr>
        <w:t>API</w:t>
      </w:r>
      <w:r w:rsidRPr="0026542D">
        <w:rPr>
          <w:color w:val="auto"/>
        </w:rPr>
        <w:tab/>
      </w:r>
      <w:r w:rsidRPr="0026542D">
        <w:rPr>
          <w:color w:val="auto"/>
        </w:rPr>
        <w:tab/>
        <w:t>Application Programming Interface</w:t>
      </w:r>
    </w:p>
    <w:p w14:paraId="099C54A7" w14:textId="77777777" w:rsidR="0089663B" w:rsidRPr="0026542D" w:rsidRDefault="0089663B" w:rsidP="00686C2E">
      <w:pPr>
        <w:pStyle w:val="ParagraphText"/>
        <w:rPr>
          <w:color w:val="auto"/>
        </w:rPr>
      </w:pPr>
      <w:r w:rsidRPr="0026542D">
        <w:rPr>
          <w:color w:val="auto"/>
        </w:rPr>
        <w:t>ASCII</w:t>
      </w:r>
      <w:r w:rsidRPr="0026542D">
        <w:rPr>
          <w:color w:val="auto"/>
        </w:rPr>
        <w:tab/>
      </w:r>
      <w:r w:rsidRPr="0026542D">
        <w:rPr>
          <w:color w:val="auto"/>
        </w:rPr>
        <w:tab/>
        <w:t>American Standard Code for Information Interchange</w:t>
      </w:r>
    </w:p>
    <w:p w14:paraId="4D683647" w14:textId="77777777" w:rsidR="00686C2E" w:rsidRPr="0026542D" w:rsidRDefault="00686C2E" w:rsidP="00686C2E">
      <w:pPr>
        <w:pStyle w:val="ParagraphText"/>
        <w:rPr>
          <w:color w:val="auto"/>
        </w:rPr>
      </w:pPr>
      <w:r w:rsidRPr="0026542D">
        <w:rPr>
          <w:color w:val="auto"/>
        </w:rPr>
        <w:t>CRS</w:t>
      </w:r>
      <w:r w:rsidRPr="0026542D">
        <w:rPr>
          <w:color w:val="auto"/>
        </w:rPr>
        <w:tab/>
      </w:r>
      <w:r w:rsidRPr="0026542D">
        <w:rPr>
          <w:color w:val="auto"/>
        </w:rPr>
        <w:tab/>
        <w:t>Coordinate Reference System</w:t>
      </w:r>
    </w:p>
    <w:p w14:paraId="31F710B2" w14:textId="77777777" w:rsidR="00686C2E" w:rsidRPr="0026542D" w:rsidRDefault="00686C2E" w:rsidP="00686C2E">
      <w:pPr>
        <w:pStyle w:val="ParagraphText"/>
        <w:rPr>
          <w:color w:val="auto"/>
        </w:rPr>
      </w:pPr>
      <w:r w:rsidRPr="0026542D">
        <w:rPr>
          <w:color w:val="auto"/>
        </w:rPr>
        <w:t>CSL</w:t>
      </w:r>
      <w:r w:rsidRPr="0026542D">
        <w:rPr>
          <w:color w:val="auto"/>
        </w:rPr>
        <w:tab/>
      </w:r>
      <w:r w:rsidRPr="0026542D">
        <w:rPr>
          <w:color w:val="auto"/>
        </w:rPr>
        <w:tab/>
        <w:t>Conceptual schema language</w:t>
      </w:r>
    </w:p>
    <w:p w14:paraId="2610E9D7" w14:textId="71E792AD" w:rsidR="00FD04CA" w:rsidRPr="0026542D" w:rsidRDefault="00FD04CA" w:rsidP="00686C2E">
      <w:pPr>
        <w:pStyle w:val="ParagraphText"/>
        <w:rPr>
          <w:color w:val="auto"/>
        </w:rPr>
      </w:pPr>
      <w:r w:rsidRPr="0026542D">
        <w:rPr>
          <w:color w:val="auto"/>
        </w:rPr>
        <w:t>DEF</w:t>
      </w:r>
      <w:r w:rsidRPr="0026542D">
        <w:rPr>
          <w:color w:val="auto"/>
        </w:rPr>
        <w:tab/>
      </w:r>
      <w:r w:rsidRPr="0026542D">
        <w:rPr>
          <w:color w:val="auto"/>
        </w:rPr>
        <w:tab/>
        <w:t>Data Exchange Format</w:t>
      </w:r>
    </w:p>
    <w:p w14:paraId="6E483A67" w14:textId="77777777" w:rsidR="00686C2E" w:rsidRPr="0026542D" w:rsidRDefault="00686C2E" w:rsidP="00686C2E">
      <w:pPr>
        <w:pStyle w:val="ParagraphText"/>
        <w:rPr>
          <w:color w:val="auto"/>
        </w:rPr>
      </w:pPr>
      <w:r w:rsidRPr="0026542D">
        <w:rPr>
          <w:color w:val="auto"/>
        </w:rPr>
        <w:t>DIS</w:t>
      </w:r>
      <w:r w:rsidRPr="0026542D">
        <w:rPr>
          <w:color w:val="auto"/>
        </w:rPr>
        <w:tab/>
      </w:r>
      <w:r w:rsidRPr="0026542D">
        <w:rPr>
          <w:color w:val="auto"/>
        </w:rPr>
        <w:tab/>
        <w:t>Draft International Standard</w:t>
      </w:r>
    </w:p>
    <w:p w14:paraId="63F57508" w14:textId="77777777" w:rsidR="00686C2E" w:rsidRPr="0026542D" w:rsidRDefault="00686C2E" w:rsidP="00686C2E">
      <w:pPr>
        <w:pStyle w:val="ParagraphText"/>
        <w:rPr>
          <w:color w:val="auto"/>
        </w:rPr>
      </w:pPr>
      <w:r w:rsidRPr="0026542D">
        <w:rPr>
          <w:color w:val="auto"/>
        </w:rPr>
        <w:t>ECDIS</w:t>
      </w:r>
      <w:r w:rsidRPr="0026542D">
        <w:rPr>
          <w:color w:val="auto"/>
        </w:rPr>
        <w:tab/>
      </w:r>
      <w:r w:rsidRPr="0026542D">
        <w:rPr>
          <w:color w:val="auto"/>
        </w:rPr>
        <w:tab/>
        <w:t>Electronic Chart Display and Information System</w:t>
      </w:r>
    </w:p>
    <w:p w14:paraId="35A4D509" w14:textId="395C3253" w:rsidR="004F486D" w:rsidRPr="0026542D" w:rsidRDefault="004F486D" w:rsidP="004F486D">
      <w:pPr>
        <w:pStyle w:val="ParagraphText"/>
        <w:rPr>
          <w:color w:val="auto"/>
        </w:rPr>
      </w:pPr>
      <w:r w:rsidRPr="0026542D">
        <w:rPr>
          <w:color w:val="auto"/>
        </w:rPr>
        <w:t>ECS</w:t>
      </w:r>
      <w:r w:rsidRPr="0026542D">
        <w:rPr>
          <w:color w:val="auto"/>
        </w:rPr>
        <w:tab/>
      </w:r>
      <w:r w:rsidRPr="0026542D">
        <w:rPr>
          <w:color w:val="auto"/>
        </w:rPr>
        <w:tab/>
        <w:t>Electronic Chart System</w:t>
      </w:r>
    </w:p>
    <w:p w14:paraId="5A97983C" w14:textId="77777777" w:rsidR="00686C2E" w:rsidRPr="0026542D" w:rsidRDefault="00686C2E" w:rsidP="00686C2E">
      <w:pPr>
        <w:pStyle w:val="ParagraphText"/>
        <w:rPr>
          <w:color w:val="auto"/>
        </w:rPr>
      </w:pPr>
      <w:r w:rsidRPr="0026542D">
        <w:rPr>
          <w:color w:val="auto"/>
        </w:rPr>
        <w:t>ENC</w:t>
      </w:r>
      <w:r w:rsidRPr="0026542D">
        <w:rPr>
          <w:color w:val="auto"/>
        </w:rPr>
        <w:tab/>
      </w:r>
      <w:r w:rsidRPr="0026542D">
        <w:rPr>
          <w:color w:val="auto"/>
        </w:rPr>
        <w:tab/>
        <w:t>Electronic Navigational Chart</w:t>
      </w:r>
    </w:p>
    <w:p w14:paraId="04B817F5" w14:textId="77777777" w:rsidR="00686C2E" w:rsidRPr="0026542D" w:rsidRDefault="00686C2E" w:rsidP="00B31625">
      <w:pPr>
        <w:pStyle w:val="ParagraphText"/>
        <w:ind w:left="1440" w:hanging="1440"/>
        <w:rPr>
          <w:color w:val="auto"/>
        </w:rPr>
      </w:pPr>
      <w:r w:rsidRPr="0026542D">
        <w:rPr>
          <w:color w:val="auto"/>
        </w:rPr>
        <w:t>EPSG</w:t>
      </w:r>
      <w:r w:rsidRPr="0026542D">
        <w:rPr>
          <w:color w:val="auto"/>
        </w:rPr>
        <w:tab/>
        <w:t xml:space="preserve">European Petroleum Survey Group </w:t>
      </w:r>
    </w:p>
    <w:p w14:paraId="257BC389" w14:textId="77777777" w:rsidR="00686C2E" w:rsidRPr="0026542D" w:rsidRDefault="00115B80" w:rsidP="00686C2E">
      <w:pPr>
        <w:pStyle w:val="ParagraphText"/>
        <w:rPr>
          <w:color w:val="auto"/>
        </w:rPr>
      </w:pPr>
      <w:r w:rsidRPr="0026542D">
        <w:rPr>
          <w:color w:val="auto"/>
        </w:rPr>
        <w:t>FCD</w:t>
      </w:r>
      <w:r w:rsidR="00686C2E" w:rsidRPr="0026542D">
        <w:rPr>
          <w:color w:val="auto"/>
        </w:rPr>
        <w:tab/>
      </w:r>
      <w:r w:rsidR="00686C2E" w:rsidRPr="0026542D">
        <w:rPr>
          <w:color w:val="auto"/>
        </w:rPr>
        <w:tab/>
      </w:r>
      <w:r w:rsidRPr="0026542D">
        <w:rPr>
          <w:color w:val="auto"/>
        </w:rPr>
        <w:t>Feature Concept Dictionary</w:t>
      </w:r>
    </w:p>
    <w:p w14:paraId="180914B8" w14:textId="77777777" w:rsidR="00686C2E" w:rsidRPr="0026542D" w:rsidRDefault="00686C2E" w:rsidP="00686C2E">
      <w:pPr>
        <w:pStyle w:val="ParagraphText"/>
        <w:rPr>
          <w:color w:val="auto"/>
        </w:rPr>
      </w:pPr>
      <w:r w:rsidRPr="0026542D">
        <w:rPr>
          <w:color w:val="auto"/>
        </w:rPr>
        <w:t xml:space="preserve">FDIS </w:t>
      </w:r>
      <w:r w:rsidRPr="0026542D">
        <w:rPr>
          <w:color w:val="auto"/>
        </w:rPr>
        <w:tab/>
      </w:r>
      <w:r w:rsidRPr="0026542D">
        <w:rPr>
          <w:color w:val="auto"/>
        </w:rPr>
        <w:tab/>
        <w:t>Final Draft International Standard</w:t>
      </w:r>
    </w:p>
    <w:p w14:paraId="2F6CA84B" w14:textId="77777777" w:rsidR="00686C2E" w:rsidRPr="0026542D" w:rsidRDefault="00686C2E" w:rsidP="00686C2E">
      <w:pPr>
        <w:pStyle w:val="ParagraphText"/>
        <w:rPr>
          <w:color w:val="auto"/>
        </w:rPr>
      </w:pPr>
      <w:r w:rsidRPr="0026542D">
        <w:rPr>
          <w:color w:val="auto"/>
        </w:rPr>
        <w:t>GFM</w:t>
      </w:r>
      <w:r w:rsidRPr="0026542D">
        <w:rPr>
          <w:color w:val="auto"/>
        </w:rPr>
        <w:tab/>
      </w:r>
      <w:r w:rsidRPr="0026542D">
        <w:rPr>
          <w:color w:val="auto"/>
        </w:rPr>
        <w:tab/>
        <w:t>General Feature Model</w:t>
      </w:r>
    </w:p>
    <w:p w14:paraId="768109BA" w14:textId="77777777" w:rsidR="00686C2E" w:rsidRPr="0026542D" w:rsidRDefault="00686C2E" w:rsidP="00686C2E">
      <w:pPr>
        <w:pStyle w:val="ParagraphText"/>
        <w:rPr>
          <w:color w:val="auto"/>
        </w:rPr>
      </w:pPr>
      <w:r w:rsidRPr="0026542D">
        <w:rPr>
          <w:color w:val="auto"/>
        </w:rPr>
        <w:t>GML</w:t>
      </w:r>
      <w:r w:rsidRPr="0026542D">
        <w:rPr>
          <w:color w:val="auto"/>
        </w:rPr>
        <w:tab/>
      </w:r>
      <w:r w:rsidRPr="0026542D">
        <w:rPr>
          <w:color w:val="auto"/>
        </w:rPr>
        <w:tab/>
        <w:t>Geography Markup Language</w:t>
      </w:r>
    </w:p>
    <w:p w14:paraId="4F5F2585" w14:textId="77777777" w:rsidR="0089663B" w:rsidRPr="0026542D" w:rsidRDefault="0089663B" w:rsidP="00686C2E">
      <w:pPr>
        <w:pStyle w:val="ParagraphText"/>
        <w:rPr>
          <w:color w:val="auto"/>
        </w:rPr>
      </w:pPr>
      <w:r w:rsidRPr="0026542D">
        <w:rPr>
          <w:color w:val="auto"/>
        </w:rPr>
        <w:t>HDF</w:t>
      </w:r>
      <w:r w:rsidRPr="0026542D">
        <w:rPr>
          <w:color w:val="auto"/>
        </w:rPr>
        <w:tab/>
      </w:r>
      <w:r w:rsidRPr="0026542D">
        <w:rPr>
          <w:color w:val="auto"/>
        </w:rPr>
        <w:tab/>
        <w:t>Hierarchical Data Format</w:t>
      </w:r>
    </w:p>
    <w:p w14:paraId="102F5063" w14:textId="77777777" w:rsidR="00686C2E" w:rsidRPr="0026542D" w:rsidRDefault="00686C2E" w:rsidP="00686C2E">
      <w:pPr>
        <w:pStyle w:val="ParagraphText"/>
        <w:rPr>
          <w:color w:val="auto"/>
        </w:rPr>
      </w:pPr>
      <w:r w:rsidRPr="0026542D">
        <w:rPr>
          <w:color w:val="auto"/>
        </w:rPr>
        <w:t>HSSC</w:t>
      </w:r>
      <w:r w:rsidRPr="0026542D">
        <w:rPr>
          <w:color w:val="auto"/>
        </w:rPr>
        <w:tab/>
      </w:r>
      <w:r w:rsidRPr="0026542D">
        <w:rPr>
          <w:color w:val="auto"/>
        </w:rPr>
        <w:tab/>
        <w:t>IHO Hydrographic Services and Standards Committee (formerly CHRIS)</w:t>
      </w:r>
    </w:p>
    <w:p w14:paraId="78BB3F49" w14:textId="77780F7B" w:rsidR="004F486D" w:rsidRPr="0026542D" w:rsidRDefault="004F486D" w:rsidP="004F486D">
      <w:pPr>
        <w:pStyle w:val="ParagraphText"/>
        <w:rPr>
          <w:color w:val="auto"/>
        </w:rPr>
      </w:pPr>
      <w:r w:rsidRPr="0026542D">
        <w:rPr>
          <w:color w:val="auto"/>
        </w:rPr>
        <w:t>IALA</w:t>
      </w:r>
      <w:r w:rsidRPr="0026542D">
        <w:rPr>
          <w:color w:val="auto"/>
        </w:rPr>
        <w:tab/>
      </w:r>
      <w:r w:rsidRPr="0026542D">
        <w:rPr>
          <w:color w:val="auto"/>
        </w:rPr>
        <w:tab/>
        <w:t>International Association of Lighthouse Authorities</w:t>
      </w:r>
    </w:p>
    <w:p w14:paraId="022B9D1E" w14:textId="2CC1CC12" w:rsidR="00E22476" w:rsidRPr="0026542D" w:rsidRDefault="00E22476" w:rsidP="00686C2E">
      <w:pPr>
        <w:pStyle w:val="ParagraphText"/>
        <w:rPr>
          <w:color w:val="auto"/>
        </w:rPr>
      </w:pPr>
      <w:r w:rsidRPr="0026542D">
        <w:rPr>
          <w:color w:val="auto"/>
        </w:rPr>
        <w:t>ICC</w:t>
      </w:r>
      <w:r w:rsidRPr="0026542D">
        <w:rPr>
          <w:color w:val="auto"/>
        </w:rPr>
        <w:tab/>
      </w:r>
      <w:r w:rsidRPr="0026542D">
        <w:rPr>
          <w:color w:val="auto"/>
        </w:rPr>
        <w:tab/>
        <w:t xml:space="preserve">International </w:t>
      </w:r>
      <w:r w:rsidR="00E753E4" w:rsidRPr="0026542D">
        <w:rPr>
          <w:color w:val="auto"/>
        </w:rPr>
        <w:t>Colour</w:t>
      </w:r>
      <w:r w:rsidRPr="0026542D">
        <w:rPr>
          <w:color w:val="auto"/>
        </w:rPr>
        <w:t xml:space="preserve"> Consortium</w:t>
      </w:r>
    </w:p>
    <w:p w14:paraId="5E372F62" w14:textId="77777777" w:rsidR="00686C2E" w:rsidRPr="0026542D" w:rsidRDefault="00686C2E" w:rsidP="00686C2E">
      <w:pPr>
        <w:pStyle w:val="ParagraphText"/>
        <w:rPr>
          <w:color w:val="auto"/>
        </w:rPr>
      </w:pPr>
      <w:r w:rsidRPr="0026542D">
        <w:rPr>
          <w:color w:val="auto"/>
        </w:rPr>
        <w:t>IEC</w:t>
      </w:r>
      <w:r w:rsidRPr="0026542D">
        <w:rPr>
          <w:color w:val="auto"/>
        </w:rPr>
        <w:tab/>
      </w:r>
      <w:r w:rsidRPr="0026542D">
        <w:rPr>
          <w:color w:val="auto"/>
        </w:rPr>
        <w:tab/>
        <w:t>International Electrotechnical Commission</w:t>
      </w:r>
    </w:p>
    <w:p w14:paraId="0621B83F" w14:textId="77777777" w:rsidR="0089663B" w:rsidRPr="0026542D" w:rsidRDefault="0089663B" w:rsidP="00686C2E">
      <w:pPr>
        <w:pStyle w:val="ParagraphText"/>
        <w:rPr>
          <w:bCs/>
          <w:color w:val="auto"/>
        </w:rPr>
      </w:pPr>
      <w:r w:rsidRPr="0026542D">
        <w:rPr>
          <w:color w:val="auto"/>
        </w:rPr>
        <w:t>IETF</w:t>
      </w:r>
      <w:r w:rsidRPr="0026542D">
        <w:rPr>
          <w:color w:val="auto"/>
        </w:rPr>
        <w:tab/>
      </w:r>
      <w:r w:rsidRPr="0026542D">
        <w:rPr>
          <w:color w:val="auto"/>
        </w:rPr>
        <w:tab/>
      </w:r>
      <w:r w:rsidRPr="0026542D">
        <w:rPr>
          <w:bCs/>
          <w:color w:val="auto"/>
        </w:rPr>
        <w:t>Internet Engineering Task Force</w:t>
      </w:r>
    </w:p>
    <w:p w14:paraId="0ECCA977" w14:textId="62463F3B" w:rsidR="00817342" w:rsidRPr="0026542D" w:rsidRDefault="00817342" w:rsidP="00817342">
      <w:pPr>
        <w:pStyle w:val="ParagraphText"/>
        <w:rPr>
          <w:color w:val="auto"/>
        </w:rPr>
      </w:pPr>
      <w:r w:rsidRPr="0026542D">
        <w:rPr>
          <w:color w:val="auto"/>
        </w:rPr>
        <w:t>IHB</w:t>
      </w:r>
      <w:r w:rsidRPr="0026542D">
        <w:rPr>
          <w:color w:val="auto"/>
        </w:rPr>
        <w:tab/>
      </w:r>
      <w:r w:rsidRPr="0026542D">
        <w:rPr>
          <w:color w:val="auto"/>
        </w:rPr>
        <w:tab/>
        <w:t>International Hydrographic Bureau</w:t>
      </w:r>
    </w:p>
    <w:p w14:paraId="56A5F3BF" w14:textId="77777777" w:rsidR="00686C2E" w:rsidRPr="0026542D" w:rsidRDefault="00686C2E" w:rsidP="00686C2E">
      <w:pPr>
        <w:pStyle w:val="ParagraphText"/>
        <w:rPr>
          <w:color w:val="auto"/>
        </w:rPr>
      </w:pPr>
      <w:r w:rsidRPr="0026542D">
        <w:rPr>
          <w:color w:val="auto"/>
        </w:rPr>
        <w:lastRenderedPageBreak/>
        <w:t>IHO</w:t>
      </w:r>
      <w:r w:rsidRPr="0026542D">
        <w:rPr>
          <w:color w:val="auto"/>
        </w:rPr>
        <w:tab/>
      </w:r>
      <w:r w:rsidRPr="0026542D">
        <w:rPr>
          <w:color w:val="auto"/>
        </w:rPr>
        <w:tab/>
        <w:t>International Hydrographic Organization</w:t>
      </w:r>
    </w:p>
    <w:p w14:paraId="5E366220" w14:textId="2C14F848" w:rsidR="004F486D" w:rsidRPr="0026542D" w:rsidRDefault="004F486D" w:rsidP="004F486D">
      <w:pPr>
        <w:pStyle w:val="ParagraphText"/>
        <w:rPr>
          <w:color w:val="auto"/>
        </w:rPr>
      </w:pPr>
      <w:r w:rsidRPr="0026542D">
        <w:rPr>
          <w:color w:val="auto"/>
        </w:rPr>
        <w:t>IMO</w:t>
      </w:r>
      <w:r w:rsidRPr="0026542D">
        <w:rPr>
          <w:color w:val="auto"/>
        </w:rPr>
        <w:tab/>
      </w:r>
      <w:r w:rsidRPr="0026542D">
        <w:rPr>
          <w:color w:val="auto"/>
        </w:rPr>
        <w:tab/>
        <w:t>International Maritime Organization</w:t>
      </w:r>
    </w:p>
    <w:p w14:paraId="3784BC55" w14:textId="77777777" w:rsidR="0089663B" w:rsidRPr="0026542D" w:rsidRDefault="0089663B" w:rsidP="0089663B">
      <w:pPr>
        <w:pStyle w:val="ParagraphText"/>
        <w:rPr>
          <w:color w:val="auto"/>
        </w:rPr>
      </w:pPr>
      <w:r w:rsidRPr="0026542D">
        <w:rPr>
          <w:color w:val="auto"/>
        </w:rPr>
        <w:t>IOGP</w:t>
      </w:r>
      <w:r w:rsidRPr="0026542D">
        <w:rPr>
          <w:color w:val="auto"/>
        </w:rPr>
        <w:tab/>
      </w:r>
      <w:r w:rsidRPr="0026542D">
        <w:rPr>
          <w:color w:val="auto"/>
        </w:rPr>
        <w:tab/>
        <w:t>International Association of Oil and Gas Producers</w:t>
      </w:r>
      <w:r w:rsidR="00922F98" w:rsidRPr="0026542D">
        <w:rPr>
          <w:color w:val="auto"/>
        </w:rPr>
        <w:t xml:space="preserve"> (formerly OGP)</w:t>
      </w:r>
    </w:p>
    <w:p w14:paraId="7A39C977" w14:textId="77777777" w:rsidR="00686C2E" w:rsidRPr="0026542D" w:rsidRDefault="00686C2E" w:rsidP="00686C2E">
      <w:pPr>
        <w:pStyle w:val="ParagraphText"/>
        <w:rPr>
          <w:color w:val="auto"/>
        </w:rPr>
      </w:pPr>
      <w:r w:rsidRPr="0026542D">
        <w:rPr>
          <w:color w:val="auto"/>
        </w:rPr>
        <w:t xml:space="preserve">ISO </w:t>
      </w:r>
      <w:r w:rsidRPr="0026542D">
        <w:rPr>
          <w:color w:val="auto"/>
        </w:rPr>
        <w:tab/>
      </w:r>
      <w:r w:rsidRPr="0026542D">
        <w:rPr>
          <w:color w:val="auto"/>
        </w:rPr>
        <w:tab/>
        <w:t>International Organization for Standardization</w:t>
      </w:r>
    </w:p>
    <w:p w14:paraId="15F2CA1A" w14:textId="77777777" w:rsidR="00686C2E" w:rsidRPr="0026542D" w:rsidRDefault="00686C2E" w:rsidP="00686C2E">
      <w:pPr>
        <w:pStyle w:val="ParagraphText"/>
        <w:rPr>
          <w:color w:val="auto"/>
        </w:rPr>
      </w:pPr>
      <w:r w:rsidRPr="0026542D">
        <w:rPr>
          <w:color w:val="auto"/>
        </w:rPr>
        <w:t>ISO/TC211</w:t>
      </w:r>
      <w:r w:rsidRPr="0026542D">
        <w:rPr>
          <w:color w:val="auto"/>
        </w:rPr>
        <w:tab/>
        <w:t>ISO Technical Committee for Geographic information/Geomatics</w:t>
      </w:r>
    </w:p>
    <w:p w14:paraId="1E400244" w14:textId="77777777" w:rsidR="0089663B" w:rsidRPr="0026542D" w:rsidRDefault="0089663B" w:rsidP="00686C2E">
      <w:pPr>
        <w:pStyle w:val="ParagraphText"/>
        <w:rPr>
          <w:color w:val="auto"/>
        </w:rPr>
      </w:pPr>
      <w:r w:rsidRPr="0026542D">
        <w:rPr>
          <w:color w:val="auto"/>
        </w:rPr>
        <w:t>JPEG</w:t>
      </w:r>
      <w:r w:rsidRPr="0026542D">
        <w:rPr>
          <w:color w:val="auto"/>
        </w:rPr>
        <w:tab/>
      </w:r>
      <w:r w:rsidRPr="0026542D">
        <w:rPr>
          <w:color w:val="auto"/>
        </w:rPr>
        <w:tab/>
        <w:t>Joint Photographic Experts Group</w:t>
      </w:r>
    </w:p>
    <w:p w14:paraId="58B79D64" w14:textId="49D87696" w:rsidR="00FF4E62" w:rsidRPr="0026542D" w:rsidRDefault="00FF4E62" w:rsidP="00686C2E">
      <w:pPr>
        <w:pStyle w:val="ParagraphText"/>
        <w:rPr>
          <w:color w:val="auto"/>
        </w:rPr>
      </w:pPr>
      <w:r w:rsidRPr="0026542D">
        <w:rPr>
          <w:color w:val="auto"/>
        </w:rPr>
        <w:t>MRN</w:t>
      </w:r>
      <w:r w:rsidRPr="0026542D">
        <w:rPr>
          <w:color w:val="auto"/>
        </w:rPr>
        <w:tab/>
      </w:r>
      <w:r w:rsidRPr="0026542D">
        <w:rPr>
          <w:color w:val="auto"/>
        </w:rPr>
        <w:tab/>
        <w:t>Maritime Resource Name</w:t>
      </w:r>
    </w:p>
    <w:p w14:paraId="18A3B4BC" w14:textId="77777777" w:rsidR="00686C2E" w:rsidRPr="0026542D" w:rsidRDefault="00686C2E" w:rsidP="00686C2E">
      <w:pPr>
        <w:pStyle w:val="ParagraphText"/>
        <w:rPr>
          <w:color w:val="auto"/>
        </w:rPr>
      </w:pPr>
      <w:r w:rsidRPr="0026542D">
        <w:rPr>
          <w:color w:val="auto"/>
        </w:rPr>
        <w:t xml:space="preserve">OCL </w:t>
      </w:r>
      <w:r w:rsidRPr="0026542D">
        <w:rPr>
          <w:color w:val="auto"/>
        </w:rPr>
        <w:tab/>
      </w:r>
      <w:r w:rsidRPr="0026542D">
        <w:rPr>
          <w:color w:val="auto"/>
        </w:rPr>
        <w:tab/>
        <w:t>Object Constraint Language</w:t>
      </w:r>
    </w:p>
    <w:p w14:paraId="5B595574" w14:textId="77777777" w:rsidR="00686C2E" w:rsidRPr="0026542D" w:rsidRDefault="00686C2E" w:rsidP="00686C2E">
      <w:pPr>
        <w:pStyle w:val="ParagraphText"/>
        <w:rPr>
          <w:color w:val="auto"/>
        </w:rPr>
      </w:pPr>
      <w:r w:rsidRPr="0026542D">
        <w:rPr>
          <w:color w:val="auto"/>
        </w:rPr>
        <w:t>ODP</w:t>
      </w:r>
      <w:r w:rsidRPr="0026542D">
        <w:rPr>
          <w:color w:val="auto"/>
        </w:rPr>
        <w:tab/>
      </w:r>
      <w:r w:rsidRPr="0026542D">
        <w:rPr>
          <w:color w:val="auto"/>
        </w:rPr>
        <w:tab/>
        <w:t>Open Distributed Processing</w:t>
      </w:r>
    </w:p>
    <w:p w14:paraId="0B6F47DE" w14:textId="79D71841" w:rsidR="00AC5DD8" w:rsidRPr="0026542D" w:rsidRDefault="00AC5DD8" w:rsidP="00AC5DD8">
      <w:pPr>
        <w:pStyle w:val="ParagraphText"/>
        <w:rPr>
          <w:color w:val="auto"/>
        </w:rPr>
      </w:pPr>
      <w:r w:rsidRPr="0026542D">
        <w:rPr>
          <w:color w:val="auto"/>
        </w:rPr>
        <w:t>OEM</w:t>
      </w:r>
      <w:r w:rsidRPr="0026542D">
        <w:rPr>
          <w:color w:val="auto"/>
        </w:rPr>
        <w:tab/>
      </w:r>
      <w:r w:rsidRPr="0026542D">
        <w:rPr>
          <w:color w:val="auto"/>
        </w:rPr>
        <w:tab/>
        <w:t>Original Equipment Manufacturer</w:t>
      </w:r>
    </w:p>
    <w:p w14:paraId="0D303616" w14:textId="77777777" w:rsidR="00686C2E" w:rsidRPr="0026542D" w:rsidRDefault="00686C2E" w:rsidP="00686C2E">
      <w:pPr>
        <w:pStyle w:val="ParagraphText"/>
        <w:rPr>
          <w:color w:val="auto"/>
        </w:rPr>
      </w:pPr>
      <w:r w:rsidRPr="0026542D">
        <w:rPr>
          <w:color w:val="auto"/>
        </w:rPr>
        <w:t xml:space="preserve">OGC   </w:t>
      </w:r>
      <w:r w:rsidRPr="0026542D">
        <w:rPr>
          <w:color w:val="auto"/>
        </w:rPr>
        <w:tab/>
      </w:r>
      <w:r w:rsidRPr="0026542D">
        <w:rPr>
          <w:color w:val="auto"/>
        </w:rPr>
        <w:tab/>
        <w:t>Open Geospatial Consortium</w:t>
      </w:r>
    </w:p>
    <w:p w14:paraId="0D978F89" w14:textId="77777777" w:rsidR="00686C2E" w:rsidRPr="0026542D" w:rsidRDefault="00686C2E" w:rsidP="00686C2E">
      <w:pPr>
        <w:pStyle w:val="ParagraphText"/>
        <w:rPr>
          <w:color w:val="auto"/>
        </w:rPr>
      </w:pPr>
      <w:r w:rsidRPr="0026542D">
        <w:rPr>
          <w:color w:val="auto"/>
        </w:rPr>
        <w:t xml:space="preserve">OMG  </w:t>
      </w:r>
      <w:r w:rsidRPr="0026542D">
        <w:rPr>
          <w:color w:val="auto"/>
        </w:rPr>
        <w:tab/>
      </w:r>
      <w:r w:rsidRPr="0026542D">
        <w:rPr>
          <w:color w:val="auto"/>
        </w:rPr>
        <w:tab/>
        <w:t>Object Management Group</w:t>
      </w:r>
    </w:p>
    <w:p w14:paraId="2AA0D94E" w14:textId="6324D41B" w:rsidR="00B3470E" w:rsidRPr="0026542D" w:rsidRDefault="00B3470E" w:rsidP="00686C2E">
      <w:pPr>
        <w:pStyle w:val="ParagraphText"/>
        <w:rPr>
          <w:color w:val="auto"/>
        </w:rPr>
      </w:pPr>
      <w:r w:rsidRPr="0026542D">
        <w:rPr>
          <w:color w:val="auto"/>
        </w:rPr>
        <w:t>OSI</w:t>
      </w:r>
      <w:r w:rsidRPr="0026542D">
        <w:rPr>
          <w:color w:val="auto"/>
        </w:rPr>
        <w:tab/>
      </w:r>
      <w:r w:rsidRPr="0026542D">
        <w:rPr>
          <w:color w:val="auto"/>
        </w:rPr>
        <w:tab/>
      </w:r>
      <w:r w:rsidR="006045D6" w:rsidRPr="0026542D">
        <w:rPr>
          <w:color w:val="auto"/>
        </w:rPr>
        <w:t>Open Systems Interconnection</w:t>
      </w:r>
    </w:p>
    <w:p w14:paraId="4A98C25B" w14:textId="17DFE1C8" w:rsidR="004F486D" w:rsidRPr="0026542D" w:rsidRDefault="004F486D" w:rsidP="004F486D">
      <w:pPr>
        <w:pStyle w:val="ParagraphText"/>
        <w:rPr>
          <w:color w:val="auto"/>
        </w:rPr>
      </w:pPr>
      <w:r w:rsidRPr="0026542D">
        <w:rPr>
          <w:color w:val="auto"/>
        </w:rPr>
        <w:t>RENC</w:t>
      </w:r>
      <w:r w:rsidRPr="0026542D">
        <w:rPr>
          <w:color w:val="auto"/>
        </w:rPr>
        <w:tab/>
      </w:r>
      <w:r w:rsidRPr="0026542D">
        <w:rPr>
          <w:color w:val="auto"/>
        </w:rPr>
        <w:tab/>
        <w:t>Regional ENC Coordinating Centre</w:t>
      </w:r>
    </w:p>
    <w:p w14:paraId="0A6A2E53" w14:textId="77777777" w:rsidR="0089663B" w:rsidRPr="0026542D" w:rsidRDefault="0089663B" w:rsidP="00686C2E">
      <w:pPr>
        <w:pStyle w:val="ParagraphText"/>
        <w:rPr>
          <w:color w:val="auto"/>
        </w:rPr>
      </w:pPr>
      <w:r w:rsidRPr="0026542D">
        <w:rPr>
          <w:color w:val="auto"/>
        </w:rPr>
        <w:t>RFC</w:t>
      </w:r>
      <w:r w:rsidRPr="0026542D">
        <w:rPr>
          <w:color w:val="auto"/>
        </w:rPr>
        <w:tab/>
      </w:r>
      <w:r w:rsidRPr="0026542D">
        <w:rPr>
          <w:color w:val="auto"/>
        </w:rPr>
        <w:tab/>
        <w:t>Request for Comments</w:t>
      </w:r>
    </w:p>
    <w:p w14:paraId="267FD86E" w14:textId="77777777" w:rsidR="00686C2E" w:rsidRPr="0026542D" w:rsidRDefault="00686C2E" w:rsidP="00686C2E">
      <w:pPr>
        <w:pStyle w:val="ParagraphText"/>
        <w:rPr>
          <w:color w:val="auto"/>
        </w:rPr>
      </w:pPr>
      <w:r w:rsidRPr="0026542D">
        <w:rPr>
          <w:color w:val="auto"/>
        </w:rPr>
        <w:t>RNC</w:t>
      </w:r>
      <w:r w:rsidRPr="0026542D">
        <w:rPr>
          <w:color w:val="auto"/>
        </w:rPr>
        <w:tab/>
      </w:r>
      <w:r w:rsidRPr="0026542D">
        <w:rPr>
          <w:color w:val="auto"/>
        </w:rPr>
        <w:tab/>
        <w:t>Raster Navigational Chart</w:t>
      </w:r>
    </w:p>
    <w:p w14:paraId="58942C90" w14:textId="21EC2B9E" w:rsidR="00817342" w:rsidRPr="0026542D" w:rsidRDefault="00817342" w:rsidP="00817342">
      <w:pPr>
        <w:pStyle w:val="ParagraphText"/>
        <w:rPr>
          <w:color w:val="auto"/>
        </w:rPr>
      </w:pPr>
      <w:r w:rsidRPr="0026542D">
        <w:rPr>
          <w:color w:val="auto"/>
        </w:rPr>
        <w:t>RSS</w:t>
      </w:r>
      <w:r w:rsidRPr="0026542D">
        <w:rPr>
          <w:color w:val="auto"/>
        </w:rPr>
        <w:tab/>
      </w:r>
      <w:r w:rsidRPr="0026542D">
        <w:rPr>
          <w:color w:val="auto"/>
        </w:rPr>
        <w:tab/>
        <w:t>Recommended Security Scheme</w:t>
      </w:r>
    </w:p>
    <w:p w14:paraId="18F39213" w14:textId="0F8B45B3" w:rsidR="004F486D" w:rsidRPr="0026542D" w:rsidRDefault="004F486D" w:rsidP="004F486D">
      <w:pPr>
        <w:pStyle w:val="ParagraphText"/>
        <w:rPr>
          <w:color w:val="auto"/>
        </w:rPr>
      </w:pPr>
      <w:r w:rsidRPr="0026542D">
        <w:rPr>
          <w:color w:val="auto"/>
        </w:rPr>
        <w:t>SENC</w:t>
      </w:r>
      <w:r w:rsidRPr="0026542D">
        <w:rPr>
          <w:color w:val="auto"/>
        </w:rPr>
        <w:tab/>
      </w:r>
      <w:r w:rsidRPr="0026542D">
        <w:rPr>
          <w:color w:val="auto"/>
        </w:rPr>
        <w:tab/>
      </w:r>
      <w:r w:rsidR="00C55C59" w:rsidRPr="0026542D">
        <w:rPr>
          <w:color w:val="auto"/>
        </w:rPr>
        <w:t>System-ENC</w:t>
      </w:r>
    </w:p>
    <w:p w14:paraId="119EC93C" w14:textId="77777777" w:rsidR="0089663B" w:rsidRPr="0026542D" w:rsidRDefault="0089663B" w:rsidP="00686C2E">
      <w:pPr>
        <w:pStyle w:val="ParagraphText"/>
        <w:rPr>
          <w:color w:val="auto"/>
        </w:rPr>
      </w:pPr>
      <w:r w:rsidRPr="0026542D">
        <w:rPr>
          <w:color w:val="auto"/>
        </w:rPr>
        <w:t>SKOS</w:t>
      </w:r>
      <w:r w:rsidRPr="0026542D">
        <w:rPr>
          <w:color w:val="auto"/>
        </w:rPr>
        <w:tab/>
      </w:r>
      <w:r w:rsidRPr="0026542D">
        <w:rPr>
          <w:color w:val="auto"/>
        </w:rPr>
        <w:tab/>
        <w:t>Simple Knowledge Organization System</w:t>
      </w:r>
    </w:p>
    <w:p w14:paraId="139AAB09" w14:textId="77777777" w:rsidR="00686C2E" w:rsidRPr="0026542D" w:rsidRDefault="00686C2E" w:rsidP="00686C2E">
      <w:pPr>
        <w:pStyle w:val="ParagraphText"/>
        <w:rPr>
          <w:color w:val="auto"/>
        </w:rPr>
      </w:pPr>
      <w:r w:rsidRPr="0026542D">
        <w:rPr>
          <w:color w:val="auto"/>
        </w:rPr>
        <w:t>TC</w:t>
      </w:r>
      <w:r w:rsidRPr="0026542D">
        <w:rPr>
          <w:color w:val="auto"/>
        </w:rPr>
        <w:tab/>
      </w:r>
      <w:r w:rsidRPr="0026542D">
        <w:rPr>
          <w:color w:val="auto"/>
        </w:rPr>
        <w:tab/>
        <w:t>Technical Committee</w:t>
      </w:r>
    </w:p>
    <w:p w14:paraId="2FA04080" w14:textId="77777777" w:rsidR="0089663B" w:rsidRPr="0026542D" w:rsidRDefault="0089663B" w:rsidP="00686C2E">
      <w:pPr>
        <w:pStyle w:val="ParagraphText"/>
      </w:pPr>
      <w:r w:rsidRPr="0026542D">
        <w:t>TIFF</w:t>
      </w:r>
      <w:r w:rsidRPr="0026542D">
        <w:tab/>
      </w:r>
      <w:r w:rsidRPr="0026542D">
        <w:tab/>
        <w:t>Tagged Image File Format</w:t>
      </w:r>
    </w:p>
    <w:p w14:paraId="0617D719" w14:textId="078F29C1" w:rsidR="004D0392" w:rsidRPr="0026542D" w:rsidRDefault="004D0392" w:rsidP="00686C2E">
      <w:pPr>
        <w:pStyle w:val="ParagraphText"/>
      </w:pPr>
      <w:r w:rsidRPr="0026542D">
        <w:t>TIN</w:t>
      </w:r>
      <w:r w:rsidRPr="0026542D">
        <w:tab/>
      </w:r>
      <w:r w:rsidRPr="0026542D">
        <w:tab/>
      </w:r>
      <w:r w:rsidRPr="00291F0F">
        <w:t>Triangulated Irregular Network</w:t>
      </w:r>
    </w:p>
    <w:p w14:paraId="31D74C3D" w14:textId="77777777" w:rsidR="00686C2E" w:rsidRPr="0026542D" w:rsidRDefault="00686C2E" w:rsidP="00686C2E">
      <w:pPr>
        <w:pStyle w:val="ParagraphText"/>
      </w:pPr>
      <w:r w:rsidRPr="0026542D">
        <w:t xml:space="preserve">TS </w:t>
      </w:r>
      <w:r w:rsidRPr="0026542D">
        <w:tab/>
      </w:r>
      <w:r w:rsidRPr="0026542D">
        <w:tab/>
        <w:t>Technical Specification</w:t>
      </w:r>
    </w:p>
    <w:p w14:paraId="2B947C8E" w14:textId="77777777" w:rsidR="00686C2E" w:rsidRPr="0026542D" w:rsidRDefault="00686C2E" w:rsidP="00686C2E">
      <w:pPr>
        <w:pStyle w:val="ParagraphText"/>
      </w:pPr>
      <w:r w:rsidRPr="0026542D">
        <w:t>TSMAD</w:t>
      </w:r>
      <w:r w:rsidRPr="0026542D">
        <w:tab/>
      </w:r>
      <w:r w:rsidRPr="0026542D">
        <w:tab/>
        <w:t>Transfer Standard Maintenance and Application Development Working Group</w:t>
      </w:r>
    </w:p>
    <w:p w14:paraId="7A7B167E" w14:textId="77777777" w:rsidR="00F922B8" w:rsidRPr="0026542D" w:rsidRDefault="00F922B8" w:rsidP="00686C2E">
      <w:pPr>
        <w:pStyle w:val="ParagraphText"/>
      </w:pPr>
      <w:r w:rsidRPr="0026542D">
        <w:t>S-100WG</w:t>
      </w:r>
      <w:r w:rsidRPr="0026542D">
        <w:tab/>
        <w:t>S-100 Working Group</w:t>
      </w:r>
    </w:p>
    <w:p w14:paraId="5F1AE7D7" w14:textId="77777777" w:rsidR="00E22476" w:rsidRPr="0026542D" w:rsidRDefault="00E22476" w:rsidP="00686C2E">
      <w:pPr>
        <w:pStyle w:val="ParagraphText"/>
      </w:pPr>
      <w:r w:rsidRPr="0026542D">
        <w:t>SVG</w:t>
      </w:r>
      <w:r w:rsidRPr="0026542D">
        <w:tab/>
      </w:r>
      <w:r w:rsidRPr="0026542D">
        <w:tab/>
        <w:t>Scalable Vector Graphics</w:t>
      </w:r>
    </w:p>
    <w:p w14:paraId="263D1DEA" w14:textId="77777777" w:rsidR="00686C2E" w:rsidRPr="0026542D" w:rsidRDefault="00686C2E" w:rsidP="00686C2E">
      <w:pPr>
        <w:pStyle w:val="ParagraphText"/>
      </w:pPr>
      <w:r w:rsidRPr="0026542D">
        <w:t>UML</w:t>
      </w:r>
      <w:r w:rsidRPr="0026542D">
        <w:tab/>
      </w:r>
      <w:r w:rsidRPr="0026542D">
        <w:tab/>
        <w:t xml:space="preserve">Unified Modelling Language </w:t>
      </w:r>
    </w:p>
    <w:p w14:paraId="11B168B0" w14:textId="77777777" w:rsidR="00686C2E" w:rsidRPr="0026542D" w:rsidRDefault="00686C2E" w:rsidP="00686C2E">
      <w:pPr>
        <w:pStyle w:val="ParagraphText"/>
      </w:pPr>
      <w:r w:rsidRPr="0026542D">
        <w:t>URI</w:t>
      </w:r>
      <w:r w:rsidRPr="0026542D">
        <w:tab/>
      </w:r>
      <w:r w:rsidRPr="0026542D">
        <w:tab/>
        <w:t>Uniform Resource Identifier</w:t>
      </w:r>
    </w:p>
    <w:p w14:paraId="5E09D0C6" w14:textId="77777777" w:rsidR="00686C2E" w:rsidRPr="0026542D" w:rsidRDefault="00686C2E" w:rsidP="00686C2E">
      <w:pPr>
        <w:pStyle w:val="ParagraphText"/>
      </w:pPr>
      <w:r w:rsidRPr="0026542D">
        <w:t>URL</w:t>
      </w:r>
      <w:r w:rsidRPr="0026542D">
        <w:tab/>
      </w:r>
      <w:r w:rsidRPr="0026542D">
        <w:tab/>
        <w:t>Universal Resource Locator</w:t>
      </w:r>
    </w:p>
    <w:p w14:paraId="399B158B" w14:textId="77777777" w:rsidR="00686C2E" w:rsidRPr="0026542D" w:rsidRDefault="00686C2E" w:rsidP="00686C2E">
      <w:pPr>
        <w:pStyle w:val="ParagraphText"/>
      </w:pPr>
      <w:proofErr w:type="spellStart"/>
      <w:r w:rsidRPr="0026542D">
        <w:t>XLink</w:t>
      </w:r>
      <w:proofErr w:type="spellEnd"/>
      <w:r w:rsidRPr="0026542D">
        <w:t xml:space="preserve"> </w:t>
      </w:r>
      <w:r w:rsidRPr="0026542D">
        <w:tab/>
      </w:r>
      <w:r w:rsidRPr="0026542D">
        <w:tab/>
        <w:t>XML Linking Language</w:t>
      </w:r>
    </w:p>
    <w:p w14:paraId="0D9658A1" w14:textId="77777777" w:rsidR="00686C2E" w:rsidRPr="0026542D" w:rsidRDefault="00686C2E" w:rsidP="00686C2E">
      <w:pPr>
        <w:pStyle w:val="ParagraphText"/>
      </w:pPr>
      <w:r w:rsidRPr="0026542D">
        <w:t>XMI</w:t>
      </w:r>
      <w:r w:rsidRPr="0026542D">
        <w:tab/>
      </w:r>
      <w:r w:rsidRPr="0026542D">
        <w:tab/>
        <w:t xml:space="preserve">XML Metamodel Interchange </w:t>
      </w:r>
    </w:p>
    <w:p w14:paraId="5BD2D7E0" w14:textId="77777777" w:rsidR="00686C2E" w:rsidRPr="0026542D" w:rsidRDefault="00686C2E" w:rsidP="00686C2E">
      <w:pPr>
        <w:pStyle w:val="ParagraphText"/>
      </w:pPr>
      <w:r w:rsidRPr="0026542D">
        <w:t>XML</w:t>
      </w:r>
      <w:r w:rsidRPr="0026542D">
        <w:tab/>
      </w:r>
      <w:r w:rsidRPr="0026542D">
        <w:tab/>
        <w:t>Extensible Markup Language</w:t>
      </w:r>
    </w:p>
    <w:p w14:paraId="42B09FD7" w14:textId="77777777" w:rsidR="00686C2E" w:rsidRPr="0026542D" w:rsidRDefault="00686C2E" w:rsidP="00686C2E">
      <w:pPr>
        <w:pStyle w:val="ParagraphText"/>
      </w:pPr>
      <w:r w:rsidRPr="0026542D">
        <w:t xml:space="preserve">XSD </w:t>
      </w:r>
      <w:r w:rsidRPr="0026542D">
        <w:tab/>
      </w:r>
      <w:r w:rsidRPr="0026542D">
        <w:tab/>
        <w:t>World Wide Web Consortium XML Schema Definition</w:t>
      </w:r>
    </w:p>
    <w:p w14:paraId="0CF0D16D" w14:textId="77777777" w:rsidR="00686C2E" w:rsidRPr="0026542D" w:rsidRDefault="00686C2E" w:rsidP="00064F5A">
      <w:pPr>
        <w:spacing w:after="120"/>
        <w:rPr>
          <w:lang w:val="en-GB"/>
        </w:rPr>
      </w:pPr>
      <w:r w:rsidRPr="0026542D">
        <w:rPr>
          <w:lang w:val="en-GB"/>
        </w:rPr>
        <w:t xml:space="preserve">XSL </w:t>
      </w:r>
      <w:r w:rsidRPr="0026542D">
        <w:rPr>
          <w:lang w:val="en-GB"/>
        </w:rPr>
        <w:tab/>
      </w:r>
      <w:r w:rsidRPr="0026542D">
        <w:rPr>
          <w:lang w:val="en-GB"/>
        </w:rPr>
        <w:tab/>
      </w:r>
      <w:proofErr w:type="spellStart"/>
      <w:r w:rsidRPr="0026542D">
        <w:rPr>
          <w:lang w:val="en-GB"/>
        </w:rPr>
        <w:t>eXtensible</w:t>
      </w:r>
      <w:proofErr w:type="spellEnd"/>
      <w:r w:rsidRPr="0026542D">
        <w:rPr>
          <w:lang w:val="en-GB"/>
        </w:rPr>
        <w:t xml:space="preserve"> Stylesheet Language</w:t>
      </w:r>
    </w:p>
    <w:p w14:paraId="0D9EFFAB" w14:textId="77777777" w:rsidR="00064F5A" w:rsidRPr="0026542D" w:rsidRDefault="00064F5A" w:rsidP="00064F5A">
      <w:pPr>
        <w:spacing w:after="120"/>
        <w:rPr>
          <w:lang w:val="en-GB"/>
        </w:rPr>
      </w:pPr>
    </w:p>
    <w:p w14:paraId="27C2F806" w14:textId="77777777" w:rsidR="000655C5" w:rsidRPr="0026542D" w:rsidRDefault="00686C2E" w:rsidP="006605B9">
      <w:pPr>
        <w:pStyle w:val="Heading1"/>
      </w:pPr>
      <w:bookmarkStart w:id="382" w:name="_Toc153448780"/>
      <w:r w:rsidRPr="0026542D">
        <w:t>Objectives of S-100</w:t>
      </w:r>
      <w:bookmarkEnd w:id="382"/>
    </w:p>
    <w:p w14:paraId="7DB1BACB" w14:textId="77777777" w:rsidR="00686C2E" w:rsidRPr="0026542D" w:rsidRDefault="00686C2E" w:rsidP="00064F5A">
      <w:pPr>
        <w:pStyle w:val="ParagraphText"/>
        <w:spacing w:after="120"/>
        <w:jc w:val="both"/>
      </w:pPr>
      <w:r w:rsidRPr="0026542D">
        <w:t>The objectives of S-100 are:</w:t>
      </w:r>
    </w:p>
    <w:p w14:paraId="2657FBED" w14:textId="77777777" w:rsidR="00686C2E" w:rsidRPr="0026542D" w:rsidRDefault="00686C2E" w:rsidP="00064F5A">
      <w:pPr>
        <w:pStyle w:val="LBullet"/>
        <w:numPr>
          <w:ilvl w:val="0"/>
          <w:numId w:val="3"/>
        </w:numPr>
        <w:tabs>
          <w:tab w:val="left" w:pos="720"/>
        </w:tabs>
        <w:jc w:val="both"/>
      </w:pPr>
      <w:r w:rsidRPr="0026542D">
        <w:t>To comply with the emerging ISO standards for geographic information being produced by ISO TC 211;</w:t>
      </w:r>
    </w:p>
    <w:p w14:paraId="18688872" w14:textId="77777777" w:rsidR="00686C2E" w:rsidRPr="0026542D" w:rsidRDefault="00686C2E" w:rsidP="00064F5A">
      <w:pPr>
        <w:pStyle w:val="LBullet"/>
        <w:numPr>
          <w:ilvl w:val="0"/>
          <w:numId w:val="3"/>
        </w:numPr>
        <w:tabs>
          <w:tab w:val="left" w:pos="720"/>
        </w:tabs>
        <w:jc w:val="both"/>
      </w:pPr>
      <w:r w:rsidRPr="0026542D">
        <w:t>To provide support for a greater variety of marine or hydrographic-related digital data, products and customers;</w:t>
      </w:r>
    </w:p>
    <w:p w14:paraId="7D472C9E" w14:textId="77777777" w:rsidR="00686C2E" w:rsidRPr="0026542D" w:rsidRDefault="00686C2E" w:rsidP="00064F5A">
      <w:pPr>
        <w:pStyle w:val="LBullet"/>
        <w:numPr>
          <w:ilvl w:val="0"/>
          <w:numId w:val="3"/>
        </w:numPr>
        <w:tabs>
          <w:tab w:val="left" w:pos="720"/>
        </w:tabs>
        <w:jc w:val="both"/>
      </w:pPr>
      <w:r w:rsidRPr="0026542D">
        <w:t>To separate the data content from the encoding format, enabling format neutral product specifications;</w:t>
      </w:r>
    </w:p>
    <w:p w14:paraId="2E8793DF" w14:textId="77777777" w:rsidR="00686C2E" w:rsidRPr="0026542D" w:rsidRDefault="00686C2E" w:rsidP="00064F5A">
      <w:pPr>
        <w:pStyle w:val="LBullet"/>
        <w:numPr>
          <w:ilvl w:val="0"/>
          <w:numId w:val="3"/>
        </w:numPr>
        <w:tabs>
          <w:tab w:val="left" w:pos="720"/>
        </w:tabs>
        <w:jc w:val="both"/>
      </w:pPr>
      <w:r w:rsidRPr="0026542D">
        <w:t>To enable manageable flexibility that can accommodate change. The intention is that product specifications will be allowed to evolve through extension without the need to publish new versions of existing product specifications;</w:t>
      </w:r>
    </w:p>
    <w:p w14:paraId="2240B033" w14:textId="77777777" w:rsidR="00686C2E" w:rsidRPr="0026542D" w:rsidRDefault="00686C2E" w:rsidP="00064F5A">
      <w:pPr>
        <w:pStyle w:val="LBullet"/>
        <w:numPr>
          <w:ilvl w:val="0"/>
          <w:numId w:val="3"/>
        </w:numPr>
        <w:tabs>
          <w:tab w:val="left" w:pos="720"/>
        </w:tabs>
        <w:jc w:val="both"/>
      </w:pPr>
      <w:r w:rsidRPr="0026542D">
        <w:lastRenderedPageBreak/>
        <w:t>To provide an ISO-conformant registry managed by the IHO containing registers such as feature concept dictionaries and product feature catalogues that are flexible and capable of managed expansion;</w:t>
      </w:r>
    </w:p>
    <w:p w14:paraId="26B4545E" w14:textId="77777777" w:rsidR="0061650A" w:rsidRPr="0026542D" w:rsidRDefault="00686C2E" w:rsidP="00064F5A">
      <w:pPr>
        <w:pStyle w:val="LBullet"/>
        <w:numPr>
          <w:ilvl w:val="0"/>
          <w:numId w:val="3"/>
        </w:numPr>
        <w:tabs>
          <w:tab w:val="left" w:pos="720"/>
        </w:tabs>
        <w:jc w:val="both"/>
      </w:pPr>
      <w:r w:rsidRPr="0026542D">
        <w:t>To provide separate registers for different user communities.</w:t>
      </w:r>
    </w:p>
    <w:p w14:paraId="08A38323" w14:textId="77777777" w:rsidR="004152AD" w:rsidRPr="0026542D" w:rsidRDefault="004152AD" w:rsidP="004152AD">
      <w:pPr>
        <w:rPr>
          <w:lang w:val="en-GB"/>
        </w:rPr>
      </w:pPr>
    </w:p>
    <w:p w14:paraId="31BDF764" w14:textId="2A902627" w:rsidR="004152AD" w:rsidRPr="0026542D" w:rsidRDefault="004152AD" w:rsidP="006605B9">
      <w:pPr>
        <w:pStyle w:val="Heading1"/>
      </w:pPr>
      <w:bookmarkStart w:id="383" w:name="_Toc153448781"/>
      <w:r w:rsidRPr="0026542D">
        <w:t>S-100 Parts</w:t>
      </w:r>
      <w:bookmarkEnd w:id="383"/>
    </w:p>
    <w:p w14:paraId="23AB129F" w14:textId="77777777" w:rsidR="00686C2E" w:rsidRPr="0026542D" w:rsidRDefault="00686C2E" w:rsidP="00064F5A">
      <w:pPr>
        <w:pStyle w:val="ParagraphText"/>
        <w:spacing w:after="120"/>
      </w:pPr>
      <w:r w:rsidRPr="0026542D">
        <w:t xml:space="preserve">S-100 comprises multiple parts that are derived from various ISO 19100 series of standards. </w:t>
      </w:r>
    </w:p>
    <w:p w14:paraId="74F61D39" w14:textId="77777777" w:rsidR="00686C2E" w:rsidRPr="0026542D" w:rsidRDefault="00686C2E" w:rsidP="00686C2E">
      <w:pPr>
        <w:pStyle w:val="ParagraphText"/>
      </w:pPr>
      <w:r w:rsidRPr="0026542D">
        <w:t xml:space="preserve">Table </w:t>
      </w:r>
      <w:r w:rsidR="00455A1A" w:rsidRPr="0026542D">
        <w:t>0-</w:t>
      </w:r>
      <w:r w:rsidRPr="0026542D">
        <w:t>1 lists the individual parts</w:t>
      </w:r>
      <w:r w:rsidR="00962818" w:rsidRPr="0026542D">
        <w:t>,</w:t>
      </w:r>
      <w:r w:rsidRPr="0026542D">
        <w:t xml:space="preserve"> their associated </w:t>
      </w:r>
      <w:r w:rsidR="00962818" w:rsidRPr="0026542D">
        <w:t xml:space="preserve">part </w:t>
      </w:r>
      <w:r w:rsidRPr="0026542D">
        <w:t>numbers</w:t>
      </w:r>
      <w:r w:rsidR="0061650A" w:rsidRPr="0026542D">
        <w:t xml:space="preserve"> and ISO 19100 conformance</w:t>
      </w:r>
      <w:r w:rsidRPr="0026542D">
        <w:t>.</w:t>
      </w:r>
    </w:p>
    <w:p w14:paraId="20CC0E24" w14:textId="77777777" w:rsidR="00686C2E" w:rsidRPr="0026542D" w:rsidRDefault="00686C2E" w:rsidP="00686C2E">
      <w:pPr>
        <w:pStyle w:val="Tabletitle1"/>
        <w:rPr>
          <w:lang w:val="en-GB"/>
        </w:rPr>
      </w:pPr>
      <w:r w:rsidRPr="0026542D">
        <w:rPr>
          <w:lang w:val="en-GB"/>
        </w:rPr>
        <w:t>Table 0-1 — S-100 Parts</w:t>
      </w:r>
    </w:p>
    <w:tbl>
      <w:tblPr>
        <w:tblW w:w="8899" w:type="dxa"/>
        <w:jc w:val="center"/>
        <w:tblLayout w:type="fixed"/>
        <w:tblLook w:val="0000" w:firstRow="0" w:lastRow="0" w:firstColumn="0" w:lastColumn="0" w:noHBand="0" w:noVBand="0"/>
      </w:tblPr>
      <w:tblGrid>
        <w:gridCol w:w="4199"/>
        <w:gridCol w:w="1336"/>
        <w:gridCol w:w="3364"/>
      </w:tblGrid>
      <w:tr w:rsidR="00E83CF9" w:rsidRPr="0026542D" w14:paraId="54CB27FD" w14:textId="77777777" w:rsidTr="000B43E3">
        <w:trPr>
          <w:jc w:val="center"/>
        </w:trPr>
        <w:tc>
          <w:tcPr>
            <w:tcW w:w="4199" w:type="dxa"/>
            <w:shd w:val="clear" w:color="auto" w:fill="D9D9D9" w:themeFill="background1" w:themeFillShade="D9"/>
          </w:tcPr>
          <w:p w14:paraId="4F474D6C" w14:textId="77777777" w:rsidR="0061650A" w:rsidRPr="0026542D" w:rsidRDefault="0061650A" w:rsidP="009D4AFC">
            <w:pPr>
              <w:pStyle w:val="Tabletitle"/>
              <w:snapToGrid w:val="0"/>
              <w:rPr>
                <w:lang w:val="en-GB"/>
              </w:rPr>
            </w:pPr>
            <w:r w:rsidRPr="0026542D">
              <w:rPr>
                <w:lang w:val="en-GB"/>
              </w:rPr>
              <w:t>Part Title</w:t>
            </w:r>
          </w:p>
        </w:tc>
        <w:tc>
          <w:tcPr>
            <w:tcW w:w="1336" w:type="dxa"/>
            <w:shd w:val="clear" w:color="auto" w:fill="D9D9D9" w:themeFill="background1" w:themeFillShade="D9"/>
          </w:tcPr>
          <w:p w14:paraId="7D7219F9" w14:textId="77777777" w:rsidR="0061650A" w:rsidRPr="0026542D" w:rsidRDefault="0061650A" w:rsidP="009D4AFC">
            <w:pPr>
              <w:pStyle w:val="Tabletitle"/>
              <w:snapToGrid w:val="0"/>
              <w:rPr>
                <w:lang w:val="en-GB"/>
              </w:rPr>
            </w:pPr>
            <w:r w:rsidRPr="0026542D">
              <w:rPr>
                <w:lang w:val="en-GB"/>
              </w:rPr>
              <w:t>Part Number</w:t>
            </w:r>
          </w:p>
        </w:tc>
        <w:tc>
          <w:tcPr>
            <w:tcW w:w="3364" w:type="dxa"/>
            <w:shd w:val="clear" w:color="auto" w:fill="D9D9D9" w:themeFill="background1" w:themeFillShade="D9"/>
          </w:tcPr>
          <w:p w14:paraId="1D5B5B52" w14:textId="77777777" w:rsidR="0061650A" w:rsidRPr="0026542D" w:rsidRDefault="0061650A" w:rsidP="009D4AFC">
            <w:pPr>
              <w:pStyle w:val="Tabletitle"/>
              <w:snapToGrid w:val="0"/>
              <w:rPr>
                <w:szCs w:val="16"/>
                <w:lang w:val="en-GB"/>
              </w:rPr>
            </w:pPr>
            <w:r w:rsidRPr="0026542D">
              <w:rPr>
                <w:szCs w:val="16"/>
                <w:lang w:val="en-GB"/>
              </w:rPr>
              <w:t>ISO</w:t>
            </w:r>
            <w:r w:rsidR="00962818" w:rsidRPr="0026542D">
              <w:rPr>
                <w:szCs w:val="16"/>
                <w:lang w:val="en-GB"/>
              </w:rPr>
              <w:t xml:space="preserve">19100 </w:t>
            </w:r>
            <w:r w:rsidRPr="0026542D">
              <w:rPr>
                <w:szCs w:val="16"/>
                <w:lang w:val="en-GB"/>
              </w:rPr>
              <w:t xml:space="preserve"> Standard</w:t>
            </w:r>
          </w:p>
        </w:tc>
      </w:tr>
      <w:tr w:rsidR="0061650A" w:rsidRPr="0026542D" w14:paraId="2AFFF4BE" w14:textId="77777777" w:rsidTr="00AA72BA">
        <w:trPr>
          <w:jc w:val="center"/>
        </w:trPr>
        <w:tc>
          <w:tcPr>
            <w:tcW w:w="4199" w:type="dxa"/>
            <w:tcBorders>
              <w:top w:val="single" w:sz="4" w:space="0" w:color="000000"/>
              <w:left w:val="single" w:sz="4" w:space="0" w:color="000000"/>
              <w:bottom w:val="single" w:sz="4" w:space="0" w:color="000000"/>
            </w:tcBorders>
          </w:tcPr>
          <w:p w14:paraId="10C9EE87" w14:textId="77777777" w:rsidR="0061650A" w:rsidRPr="0026542D" w:rsidRDefault="0061650A" w:rsidP="009D4AFC">
            <w:pPr>
              <w:pStyle w:val="Tabletext"/>
              <w:snapToGrid w:val="0"/>
            </w:pPr>
            <w:r w:rsidRPr="0026542D">
              <w:t>Conceptual Schema Language</w:t>
            </w:r>
          </w:p>
        </w:tc>
        <w:tc>
          <w:tcPr>
            <w:tcW w:w="1336" w:type="dxa"/>
            <w:tcBorders>
              <w:top w:val="single" w:sz="4" w:space="0" w:color="000000"/>
              <w:left w:val="single" w:sz="4" w:space="0" w:color="000000"/>
              <w:bottom w:val="single" w:sz="4" w:space="0" w:color="000000"/>
              <w:right w:val="single" w:sz="4" w:space="0" w:color="000000"/>
            </w:tcBorders>
          </w:tcPr>
          <w:p w14:paraId="2DD06DD0" w14:textId="77777777" w:rsidR="0061650A" w:rsidRPr="0026542D" w:rsidRDefault="0061650A" w:rsidP="009D4AFC">
            <w:pPr>
              <w:pStyle w:val="Tabletext"/>
              <w:snapToGrid w:val="0"/>
            </w:pPr>
            <w:r w:rsidRPr="0026542D">
              <w:t>S-100 Part 1</w:t>
            </w:r>
          </w:p>
        </w:tc>
        <w:tc>
          <w:tcPr>
            <w:tcW w:w="3364" w:type="dxa"/>
            <w:tcBorders>
              <w:top w:val="single" w:sz="4" w:space="0" w:color="000000"/>
              <w:left w:val="single" w:sz="4" w:space="0" w:color="000000"/>
              <w:bottom w:val="single" w:sz="4" w:space="0" w:color="000000"/>
              <w:right w:val="single" w:sz="4" w:space="0" w:color="000000"/>
            </w:tcBorders>
            <w:vAlign w:val="center"/>
          </w:tcPr>
          <w:p w14:paraId="301183F4" w14:textId="77777777" w:rsidR="0061650A" w:rsidRPr="0026542D" w:rsidRDefault="0061650A" w:rsidP="009D4AFC">
            <w:pPr>
              <w:pStyle w:val="Tabletext"/>
              <w:jc w:val="left"/>
            </w:pPr>
            <w:r w:rsidRPr="0026542D">
              <w:rPr>
                <w:rFonts w:cs="Arial"/>
              </w:rPr>
              <w:t xml:space="preserve">ISO 19103:2005,  </w:t>
            </w:r>
            <w:r w:rsidRPr="0026542D">
              <w:rPr>
                <w:rFonts w:cs="Arial"/>
                <w:bCs/>
              </w:rPr>
              <w:t>Geographic information - Conceptual schema language ISO</w:t>
            </w:r>
          </w:p>
        </w:tc>
      </w:tr>
      <w:tr w:rsidR="0061650A" w:rsidRPr="006901A4" w14:paraId="49FEFC63" w14:textId="77777777" w:rsidTr="00AA72BA">
        <w:trPr>
          <w:trHeight w:val="797"/>
          <w:jc w:val="center"/>
        </w:trPr>
        <w:tc>
          <w:tcPr>
            <w:tcW w:w="4199" w:type="dxa"/>
            <w:tcBorders>
              <w:top w:val="single" w:sz="4" w:space="0" w:color="000000"/>
              <w:left w:val="single" w:sz="4" w:space="0" w:color="000000"/>
              <w:bottom w:val="single" w:sz="4" w:space="0" w:color="000000"/>
            </w:tcBorders>
          </w:tcPr>
          <w:p w14:paraId="385CF357" w14:textId="77777777" w:rsidR="0061650A" w:rsidRPr="0026542D" w:rsidRDefault="0061650A" w:rsidP="009D4AFC">
            <w:pPr>
              <w:pStyle w:val="Tabletext"/>
              <w:snapToGrid w:val="0"/>
            </w:pPr>
            <w:r w:rsidRPr="0026542D">
              <w:t>Management of IHO Geospatial Information Registers</w:t>
            </w:r>
          </w:p>
        </w:tc>
        <w:tc>
          <w:tcPr>
            <w:tcW w:w="1336" w:type="dxa"/>
            <w:tcBorders>
              <w:top w:val="single" w:sz="4" w:space="0" w:color="000000"/>
              <w:left w:val="single" w:sz="4" w:space="0" w:color="000000"/>
              <w:bottom w:val="single" w:sz="4" w:space="0" w:color="000000"/>
              <w:right w:val="single" w:sz="4" w:space="0" w:color="000000"/>
            </w:tcBorders>
          </w:tcPr>
          <w:p w14:paraId="60F03409" w14:textId="77777777" w:rsidR="0061650A" w:rsidRPr="0026542D" w:rsidRDefault="0061650A" w:rsidP="009D4AFC">
            <w:pPr>
              <w:pStyle w:val="Tabletext"/>
              <w:snapToGrid w:val="0"/>
            </w:pPr>
            <w:r w:rsidRPr="0026542D">
              <w:t>S-100 Part 2</w:t>
            </w:r>
          </w:p>
        </w:tc>
        <w:tc>
          <w:tcPr>
            <w:tcW w:w="3364" w:type="dxa"/>
            <w:tcBorders>
              <w:top w:val="single" w:sz="4" w:space="0" w:color="000000"/>
              <w:left w:val="single" w:sz="4" w:space="0" w:color="000000"/>
              <w:bottom w:val="single" w:sz="4" w:space="0" w:color="000000"/>
              <w:right w:val="single" w:sz="4" w:space="0" w:color="000000"/>
            </w:tcBorders>
            <w:vAlign w:val="center"/>
          </w:tcPr>
          <w:p w14:paraId="7A091887" w14:textId="77777777" w:rsidR="0061650A" w:rsidRPr="0026542D" w:rsidRDefault="0061650A" w:rsidP="009D4AFC">
            <w:pPr>
              <w:pStyle w:val="Tabletext"/>
              <w:jc w:val="left"/>
            </w:pPr>
            <w:r w:rsidRPr="0026542D">
              <w:t>ISO 19135:2005, Geographic Information - Procedures for registration of items of geographic information</w:t>
            </w:r>
          </w:p>
        </w:tc>
      </w:tr>
      <w:tr w:rsidR="0061650A" w:rsidRPr="006901A4" w14:paraId="7DA73909" w14:textId="77777777" w:rsidTr="00AA72BA">
        <w:trPr>
          <w:jc w:val="center"/>
        </w:trPr>
        <w:tc>
          <w:tcPr>
            <w:tcW w:w="4199" w:type="dxa"/>
            <w:tcBorders>
              <w:top w:val="single" w:sz="4" w:space="0" w:color="000000"/>
              <w:left w:val="single" w:sz="4" w:space="0" w:color="000000"/>
              <w:bottom w:val="single" w:sz="4" w:space="0" w:color="000000"/>
            </w:tcBorders>
          </w:tcPr>
          <w:p w14:paraId="562539DB" w14:textId="66A0D9BC" w:rsidR="0061650A" w:rsidRPr="0026542D" w:rsidRDefault="0061650A" w:rsidP="008659E6">
            <w:pPr>
              <w:pStyle w:val="Tabletext"/>
              <w:snapToGrid w:val="0"/>
            </w:pPr>
            <w:r w:rsidRPr="0026542D">
              <w:t xml:space="preserve">Concept </w:t>
            </w:r>
            <w:r w:rsidR="00D50EC3" w:rsidRPr="0026542D">
              <w:t xml:space="preserve">and Data Dictionary </w:t>
            </w:r>
            <w:r w:rsidRPr="0026542D">
              <w:t>Register</w:t>
            </w:r>
            <w:r w:rsidR="00D50EC3" w:rsidRPr="0026542D">
              <w:t>s</w:t>
            </w:r>
          </w:p>
        </w:tc>
        <w:tc>
          <w:tcPr>
            <w:tcW w:w="1336" w:type="dxa"/>
            <w:tcBorders>
              <w:top w:val="single" w:sz="4" w:space="0" w:color="000000"/>
              <w:left w:val="single" w:sz="4" w:space="0" w:color="000000"/>
              <w:bottom w:val="single" w:sz="4" w:space="0" w:color="000000"/>
              <w:right w:val="single" w:sz="4" w:space="0" w:color="000000"/>
            </w:tcBorders>
          </w:tcPr>
          <w:p w14:paraId="6D2962DE" w14:textId="77777777" w:rsidR="0061650A" w:rsidRPr="0026542D" w:rsidRDefault="0061650A" w:rsidP="009D4AFC">
            <w:pPr>
              <w:pStyle w:val="Tabletext"/>
              <w:snapToGrid w:val="0"/>
            </w:pPr>
            <w:r w:rsidRPr="0026542D">
              <w:t>S-100 Part 2a</w:t>
            </w:r>
          </w:p>
        </w:tc>
        <w:tc>
          <w:tcPr>
            <w:tcW w:w="3364" w:type="dxa"/>
            <w:tcBorders>
              <w:top w:val="single" w:sz="4" w:space="0" w:color="000000"/>
              <w:left w:val="single" w:sz="4" w:space="0" w:color="000000"/>
              <w:bottom w:val="single" w:sz="4" w:space="0" w:color="000000"/>
              <w:right w:val="single" w:sz="4" w:space="0" w:color="000000"/>
            </w:tcBorders>
            <w:vAlign w:val="center"/>
          </w:tcPr>
          <w:p w14:paraId="38AA316D" w14:textId="43CDF955" w:rsidR="0061650A" w:rsidRPr="0026542D" w:rsidRDefault="0061650A" w:rsidP="009D4AFC">
            <w:pPr>
              <w:pStyle w:val="Tabletext"/>
              <w:jc w:val="left"/>
            </w:pPr>
            <w:r w:rsidRPr="0026542D">
              <w:t>ISO 19135:2005, Geographic Information  -Procedures for registration of items of geographic information</w:t>
            </w:r>
          </w:p>
          <w:p w14:paraId="74370427" w14:textId="77777777" w:rsidR="0061650A" w:rsidRPr="0026542D" w:rsidRDefault="0061650A" w:rsidP="006B3A0E">
            <w:pPr>
              <w:pStyle w:val="Tabletext"/>
              <w:jc w:val="left"/>
            </w:pPr>
            <w:r w:rsidRPr="0026542D">
              <w:t>ISO 19126:200</w:t>
            </w:r>
            <w:r w:rsidR="006B3A0E" w:rsidRPr="0026542D">
              <w:t>9</w:t>
            </w:r>
            <w:r w:rsidRPr="0026542D">
              <w:t>, Geographic Information – Feature concept dictionaries and registers</w:t>
            </w:r>
          </w:p>
        </w:tc>
      </w:tr>
      <w:tr w:rsidR="005C0A39" w:rsidRPr="0026542D" w14:paraId="04B1FFE6" w14:textId="77777777" w:rsidTr="00AA72BA">
        <w:trPr>
          <w:jc w:val="center"/>
        </w:trPr>
        <w:tc>
          <w:tcPr>
            <w:tcW w:w="4199" w:type="dxa"/>
            <w:tcBorders>
              <w:top w:val="single" w:sz="4" w:space="0" w:color="000000"/>
              <w:left w:val="single" w:sz="4" w:space="0" w:color="000000"/>
              <w:bottom w:val="single" w:sz="4" w:space="0" w:color="000000"/>
            </w:tcBorders>
          </w:tcPr>
          <w:p w14:paraId="13440BA1" w14:textId="77777777" w:rsidR="005C0A39" w:rsidRPr="0026542D" w:rsidRDefault="005C0A39" w:rsidP="009D4AFC">
            <w:pPr>
              <w:pStyle w:val="Tabletext"/>
              <w:snapToGrid w:val="0"/>
            </w:pPr>
            <w:r w:rsidRPr="0026542D">
              <w:t>Portrayal Register</w:t>
            </w:r>
          </w:p>
        </w:tc>
        <w:tc>
          <w:tcPr>
            <w:tcW w:w="1336" w:type="dxa"/>
            <w:tcBorders>
              <w:top w:val="single" w:sz="4" w:space="0" w:color="000000"/>
              <w:left w:val="single" w:sz="4" w:space="0" w:color="000000"/>
              <w:bottom w:val="single" w:sz="4" w:space="0" w:color="000000"/>
              <w:right w:val="single" w:sz="4" w:space="0" w:color="000000"/>
            </w:tcBorders>
          </w:tcPr>
          <w:p w14:paraId="347ECE9F" w14:textId="134063CD" w:rsidR="005C0A39" w:rsidRPr="0026542D" w:rsidRDefault="005C0A39" w:rsidP="008659E6">
            <w:pPr>
              <w:pStyle w:val="Tabletext"/>
              <w:snapToGrid w:val="0"/>
            </w:pPr>
            <w:r w:rsidRPr="0026542D">
              <w:t>S-100 Part 2b</w:t>
            </w:r>
          </w:p>
        </w:tc>
        <w:tc>
          <w:tcPr>
            <w:tcW w:w="3364" w:type="dxa"/>
            <w:tcBorders>
              <w:top w:val="single" w:sz="4" w:space="0" w:color="000000"/>
              <w:left w:val="single" w:sz="4" w:space="0" w:color="000000"/>
              <w:bottom w:val="single" w:sz="4" w:space="0" w:color="000000"/>
              <w:right w:val="single" w:sz="4" w:space="0" w:color="000000"/>
            </w:tcBorders>
            <w:vAlign w:val="center"/>
          </w:tcPr>
          <w:p w14:paraId="7FC966E6" w14:textId="77777777" w:rsidR="005C0A39" w:rsidRPr="0026542D" w:rsidRDefault="005C0A39" w:rsidP="005C0A39">
            <w:pPr>
              <w:pStyle w:val="Tabletext"/>
              <w:jc w:val="left"/>
            </w:pPr>
            <w:r w:rsidRPr="0026542D">
              <w:t>ISO 19135:2005, Geographic Information  -Procedures for registration of items of geographic information</w:t>
            </w:r>
          </w:p>
          <w:p w14:paraId="6C7D8E26" w14:textId="77777777" w:rsidR="005C0A39" w:rsidRPr="0026542D" w:rsidRDefault="005C0A39" w:rsidP="009D4AFC">
            <w:pPr>
              <w:pStyle w:val="Tabletext"/>
              <w:jc w:val="left"/>
            </w:pPr>
            <w:r w:rsidRPr="0026542D">
              <w:t>ISO</w:t>
            </w:r>
            <w:r w:rsidR="004A4C5F" w:rsidRPr="0026542D">
              <w:t xml:space="preserve"> 19126:2009</w:t>
            </w:r>
            <w:r w:rsidRPr="0026542D">
              <w:t>, Geographic Information – Feature concept dictionaries and registers</w:t>
            </w:r>
          </w:p>
          <w:p w14:paraId="27C326BE" w14:textId="77777777" w:rsidR="005C0A39" w:rsidRPr="0026542D" w:rsidRDefault="005C0A39" w:rsidP="009D4AFC">
            <w:pPr>
              <w:pStyle w:val="Tabletext"/>
              <w:jc w:val="left"/>
            </w:pPr>
            <w:r w:rsidRPr="0026542D">
              <w:t xml:space="preserve">ISO 19117:2012, Geographic Information - </w:t>
            </w:r>
            <w:r w:rsidR="006B3A0E" w:rsidRPr="0026542D">
              <w:t>Portrayal</w:t>
            </w:r>
          </w:p>
        </w:tc>
      </w:tr>
      <w:tr w:rsidR="0061650A" w:rsidRPr="006901A4" w14:paraId="7EA7E3C3" w14:textId="77777777" w:rsidTr="00AA72BA">
        <w:trPr>
          <w:jc w:val="center"/>
        </w:trPr>
        <w:tc>
          <w:tcPr>
            <w:tcW w:w="4199" w:type="dxa"/>
            <w:tcBorders>
              <w:top w:val="single" w:sz="4" w:space="0" w:color="000000"/>
              <w:left w:val="single" w:sz="4" w:space="0" w:color="000000"/>
              <w:bottom w:val="single" w:sz="4" w:space="0" w:color="000000"/>
            </w:tcBorders>
          </w:tcPr>
          <w:p w14:paraId="3BB2C8DC" w14:textId="77777777" w:rsidR="0061650A" w:rsidRPr="0026542D" w:rsidRDefault="0061650A" w:rsidP="009D4AFC">
            <w:pPr>
              <w:pStyle w:val="Tabletext"/>
              <w:snapToGrid w:val="0"/>
            </w:pPr>
            <w:r w:rsidRPr="0026542D">
              <w:t>General Feature Model</w:t>
            </w:r>
            <w:r w:rsidR="00BB01E6" w:rsidRPr="0026542D">
              <w:t xml:space="preserve"> and Rules for Application Schema</w:t>
            </w:r>
          </w:p>
        </w:tc>
        <w:tc>
          <w:tcPr>
            <w:tcW w:w="1336" w:type="dxa"/>
            <w:tcBorders>
              <w:top w:val="single" w:sz="4" w:space="0" w:color="000000"/>
              <w:left w:val="single" w:sz="4" w:space="0" w:color="000000"/>
              <w:bottom w:val="single" w:sz="4" w:space="0" w:color="000000"/>
              <w:right w:val="single" w:sz="4" w:space="0" w:color="000000"/>
            </w:tcBorders>
          </w:tcPr>
          <w:p w14:paraId="54D08380" w14:textId="77777777" w:rsidR="0061650A" w:rsidRPr="0026542D" w:rsidRDefault="0061650A" w:rsidP="009D4AFC">
            <w:pPr>
              <w:pStyle w:val="Tabletext"/>
              <w:snapToGrid w:val="0"/>
            </w:pPr>
            <w:r w:rsidRPr="0026542D">
              <w:t>S-100 Part 3</w:t>
            </w:r>
          </w:p>
        </w:tc>
        <w:tc>
          <w:tcPr>
            <w:tcW w:w="3364" w:type="dxa"/>
            <w:tcBorders>
              <w:top w:val="single" w:sz="4" w:space="0" w:color="000000"/>
              <w:left w:val="single" w:sz="4" w:space="0" w:color="000000"/>
              <w:bottom w:val="single" w:sz="4" w:space="0" w:color="000000"/>
              <w:right w:val="single" w:sz="4" w:space="0" w:color="000000"/>
            </w:tcBorders>
            <w:vAlign w:val="center"/>
          </w:tcPr>
          <w:p w14:paraId="5E51AEB3" w14:textId="77777777" w:rsidR="0061650A" w:rsidRPr="0026542D" w:rsidRDefault="0061650A" w:rsidP="009D4AFC">
            <w:pPr>
              <w:pStyle w:val="Tabletext"/>
              <w:jc w:val="left"/>
            </w:pPr>
            <w:r w:rsidRPr="0026542D">
              <w:t>ISO 19109:2005, Geographic information - Rules for application schema</w:t>
            </w:r>
          </w:p>
        </w:tc>
      </w:tr>
      <w:tr w:rsidR="0061650A" w:rsidRPr="006901A4" w14:paraId="5A82C44C" w14:textId="77777777" w:rsidTr="00AA72BA">
        <w:trPr>
          <w:jc w:val="center"/>
        </w:trPr>
        <w:tc>
          <w:tcPr>
            <w:tcW w:w="4199" w:type="dxa"/>
            <w:tcBorders>
              <w:top w:val="single" w:sz="4" w:space="0" w:color="000000"/>
              <w:left w:val="single" w:sz="4" w:space="0" w:color="000000"/>
              <w:bottom w:val="single" w:sz="4" w:space="0" w:color="000000"/>
            </w:tcBorders>
          </w:tcPr>
          <w:p w14:paraId="09D9AEC6" w14:textId="77777777" w:rsidR="0061650A" w:rsidRPr="0026542D" w:rsidRDefault="0061650A" w:rsidP="009D4AFC">
            <w:pPr>
              <w:pStyle w:val="Tabletext"/>
              <w:snapToGrid w:val="0"/>
            </w:pPr>
            <w:r w:rsidRPr="0026542D">
              <w:t>Metadata</w:t>
            </w:r>
          </w:p>
        </w:tc>
        <w:tc>
          <w:tcPr>
            <w:tcW w:w="1336" w:type="dxa"/>
            <w:tcBorders>
              <w:top w:val="single" w:sz="4" w:space="0" w:color="000000"/>
              <w:left w:val="single" w:sz="4" w:space="0" w:color="000000"/>
              <w:bottom w:val="single" w:sz="4" w:space="0" w:color="000000"/>
              <w:right w:val="single" w:sz="4" w:space="0" w:color="000000"/>
            </w:tcBorders>
          </w:tcPr>
          <w:p w14:paraId="7F128A03" w14:textId="77777777" w:rsidR="0061650A" w:rsidRPr="0026542D" w:rsidRDefault="0061650A" w:rsidP="009D4AFC">
            <w:pPr>
              <w:pStyle w:val="Tabletext"/>
              <w:snapToGrid w:val="0"/>
            </w:pPr>
            <w:r w:rsidRPr="0026542D">
              <w:t>S-100 Part 4a</w:t>
            </w:r>
          </w:p>
        </w:tc>
        <w:tc>
          <w:tcPr>
            <w:tcW w:w="3364" w:type="dxa"/>
            <w:tcBorders>
              <w:top w:val="single" w:sz="4" w:space="0" w:color="000000"/>
              <w:left w:val="single" w:sz="4" w:space="0" w:color="000000"/>
              <w:bottom w:val="single" w:sz="4" w:space="0" w:color="000000"/>
              <w:right w:val="single" w:sz="4" w:space="0" w:color="000000"/>
            </w:tcBorders>
            <w:vAlign w:val="center"/>
          </w:tcPr>
          <w:p w14:paraId="05459C1D" w14:textId="76865554" w:rsidR="0061650A" w:rsidRPr="0026542D" w:rsidRDefault="0061650A" w:rsidP="009D4AFC">
            <w:pPr>
              <w:pStyle w:val="Tabletext"/>
              <w:jc w:val="left"/>
            </w:pPr>
            <w:r w:rsidRPr="0026542D">
              <w:t>ISO 19115</w:t>
            </w:r>
            <w:r w:rsidR="00D83735" w:rsidRPr="0026542D">
              <w:t>-1:2014</w:t>
            </w:r>
            <w:r w:rsidRPr="0026542D">
              <w:t>, Ge</w:t>
            </w:r>
            <w:r w:rsidR="004A4C5F" w:rsidRPr="0026542D">
              <w:t xml:space="preserve">ographic information </w:t>
            </w:r>
            <w:r w:rsidR="00D83735" w:rsidRPr="0026542D">
              <w:t>–</w:t>
            </w:r>
            <w:r w:rsidR="004A4C5F" w:rsidRPr="0026542D">
              <w:t xml:space="preserve"> Metadata</w:t>
            </w:r>
            <w:r w:rsidR="00D83735" w:rsidRPr="0026542D">
              <w:t>. Amended by Amendment 1, 2018</w:t>
            </w:r>
          </w:p>
        </w:tc>
      </w:tr>
      <w:tr w:rsidR="0061650A" w:rsidRPr="006901A4" w14:paraId="5E0F6070" w14:textId="77777777" w:rsidTr="00AA72BA">
        <w:trPr>
          <w:jc w:val="center"/>
        </w:trPr>
        <w:tc>
          <w:tcPr>
            <w:tcW w:w="4199" w:type="dxa"/>
            <w:tcBorders>
              <w:top w:val="single" w:sz="4" w:space="0" w:color="000000"/>
              <w:left w:val="single" w:sz="4" w:space="0" w:color="000000"/>
              <w:bottom w:val="single" w:sz="4" w:space="0" w:color="000000"/>
            </w:tcBorders>
          </w:tcPr>
          <w:p w14:paraId="65B1878D" w14:textId="77777777" w:rsidR="0061650A" w:rsidRPr="0026542D" w:rsidRDefault="0061650A" w:rsidP="009D4AFC">
            <w:pPr>
              <w:pStyle w:val="Tabletext"/>
              <w:snapToGrid w:val="0"/>
              <w:rPr>
                <w:bCs/>
              </w:rPr>
            </w:pPr>
            <w:r w:rsidRPr="0026542D">
              <w:rPr>
                <w:bCs/>
              </w:rPr>
              <w:t>Metadata for Imagery and Gridded Data</w:t>
            </w:r>
          </w:p>
        </w:tc>
        <w:tc>
          <w:tcPr>
            <w:tcW w:w="1336" w:type="dxa"/>
            <w:tcBorders>
              <w:top w:val="single" w:sz="4" w:space="0" w:color="000000"/>
              <w:left w:val="single" w:sz="4" w:space="0" w:color="000000"/>
              <w:bottom w:val="single" w:sz="4" w:space="0" w:color="000000"/>
              <w:right w:val="single" w:sz="4" w:space="0" w:color="000000"/>
            </w:tcBorders>
          </w:tcPr>
          <w:p w14:paraId="66AA144C" w14:textId="77777777" w:rsidR="0061650A" w:rsidRPr="0026542D" w:rsidRDefault="0061650A" w:rsidP="009D4AFC">
            <w:pPr>
              <w:pStyle w:val="Tabletext"/>
              <w:snapToGrid w:val="0"/>
            </w:pPr>
            <w:r w:rsidRPr="0026542D">
              <w:t>S-100 Part 4b</w:t>
            </w:r>
          </w:p>
        </w:tc>
        <w:tc>
          <w:tcPr>
            <w:tcW w:w="3364" w:type="dxa"/>
            <w:tcBorders>
              <w:top w:val="single" w:sz="4" w:space="0" w:color="000000"/>
              <w:left w:val="single" w:sz="4" w:space="0" w:color="000000"/>
              <w:bottom w:val="single" w:sz="4" w:space="0" w:color="000000"/>
              <w:right w:val="single" w:sz="4" w:space="0" w:color="000000"/>
            </w:tcBorders>
            <w:vAlign w:val="center"/>
          </w:tcPr>
          <w:p w14:paraId="25D98CEA" w14:textId="2D60A45C" w:rsidR="0061650A" w:rsidRPr="0026542D" w:rsidRDefault="0061650A" w:rsidP="009D4AFC">
            <w:pPr>
              <w:pStyle w:val="Tabletext"/>
              <w:jc w:val="left"/>
            </w:pPr>
            <w:r w:rsidRPr="0026542D">
              <w:t>ISO 19115</w:t>
            </w:r>
            <w:r w:rsidR="00D83735" w:rsidRPr="0026542D">
              <w:t>-1</w:t>
            </w:r>
            <w:r w:rsidRPr="0026542D">
              <w:t>:</w:t>
            </w:r>
            <w:r w:rsidR="00D83735" w:rsidRPr="0026542D">
              <w:t>2014</w:t>
            </w:r>
            <w:r w:rsidRPr="0026542D">
              <w:t>, Ge</w:t>
            </w:r>
            <w:r w:rsidR="004A4C5F" w:rsidRPr="0026542D">
              <w:t xml:space="preserve">ographic information </w:t>
            </w:r>
            <w:r w:rsidR="00317BC6" w:rsidRPr="0026542D">
              <w:t>–</w:t>
            </w:r>
            <w:r w:rsidR="004A4C5F" w:rsidRPr="0026542D">
              <w:t xml:space="preserve"> Metadata</w:t>
            </w:r>
            <w:r w:rsidR="00317BC6" w:rsidRPr="0026542D">
              <w:t xml:space="preserve"> – Part 1: Fundamentals</w:t>
            </w:r>
            <w:r w:rsidR="00D83735" w:rsidRPr="0026542D">
              <w:t>. As amended by Amendment 1, 2018</w:t>
            </w:r>
          </w:p>
          <w:p w14:paraId="25FFB6AA" w14:textId="6F8E170A" w:rsidR="00D83735" w:rsidRPr="0026542D" w:rsidRDefault="00D83735" w:rsidP="009D4AFC">
            <w:pPr>
              <w:pStyle w:val="Tabletext"/>
              <w:jc w:val="left"/>
            </w:pPr>
            <w:r w:rsidRPr="0026542D">
              <w:t>19115-2:2009. Geographic information – Metadata – Part 2: Extensions for imagery and gridded data</w:t>
            </w:r>
          </w:p>
        </w:tc>
      </w:tr>
      <w:tr w:rsidR="0061650A" w:rsidRPr="0026542D" w14:paraId="3E8E8CD1" w14:textId="77777777" w:rsidTr="00AA72BA">
        <w:trPr>
          <w:jc w:val="center"/>
        </w:trPr>
        <w:tc>
          <w:tcPr>
            <w:tcW w:w="4199" w:type="dxa"/>
            <w:tcBorders>
              <w:top w:val="single" w:sz="4" w:space="0" w:color="000000"/>
              <w:left w:val="single" w:sz="4" w:space="0" w:color="000000"/>
              <w:bottom w:val="single" w:sz="4" w:space="0" w:color="000000"/>
            </w:tcBorders>
          </w:tcPr>
          <w:p w14:paraId="0EF389DF" w14:textId="77777777" w:rsidR="0061650A" w:rsidRPr="0026542D" w:rsidRDefault="0061650A" w:rsidP="009D4AFC">
            <w:pPr>
              <w:pStyle w:val="Tabletext"/>
              <w:snapToGrid w:val="0"/>
              <w:rPr>
                <w:bCs/>
              </w:rPr>
            </w:pPr>
            <w:r w:rsidRPr="0026542D">
              <w:rPr>
                <w:bCs/>
              </w:rPr>
              <w:t>Metadata – Data Quality</w:t>
            </w:r>
          </w:p>
        </w:tc>
        <w:tc>
          <w:tcPr>
            <w:tcW w:w="1336" w:type="dxa"/>
            <w:tcBorders>
              <w:top w:val="single" w:sz="4" w:space="0" w:color="000000"/>
              <w:left w:val="single" w:sz="4" w:space="0" w:color="000000"/>
              <w:bottom w:val="single" w:sz="4" w:space="0" w:color="000000"/>
              <w:right w:val="single" w:sz="4" w:space="0" w:color="000000"/>
            </w:tcBorders>
          </w:tcPr>
          <w:p w14:paraId="2FFCFA0B" w14:textId="77777777" w:rsidR="0061650A" w:rsidRPr="0026542D" w:rsidRDefault="0061650A" w:rsidP="009D4AFC">
            <w:pPr>
              <w:pStyle w:val="Tabletext"/>
              <w:snapToGrid w:val="0"/>
            </w:pPr>
            <w:r w:rsidRPr="0026542D">
              <w:t>S-100 Part 4c</w:t>
            </w:r>
          </w:p>
        </w:tc>
        <w:tc>
          <w:tcPr>
            <w:tcW w:w="3364" w:type="dxa"/>
            <w:tcBorders>
              <w:top w:val="single" w:sz="4" w:space="0" w:color="000000"/>
              <w:left w:val="single" w:sz="4" w:space="0" w:color="000000"/>
              <w:bottom w:val="single" w:sz="4" w:space="0" w:color="000000"/>
              <w:right w:val="single" w:sz="4" w:space="0" w:color="000000"/>
            </w:tcBorders>
            <w:vAlign w:val="center"/>
          </w:tcPr>
          <w:p w14:paraId="17113D28" w14:textId="77777777" w:rsidR="0061650A" w:rsidRPr="0026542D" w:rsidRDefault="0061650A" w:rsidP="009D4AFC">
            <w:pPr>
              <w:pStyle w:val="Tabletext"/>
              <w:jc w:val="left"/>
            </w:pPr>
            <w:r w:rsidRPr="0026542D">
              <w:t>ISO 19113, Geographic information - Quality principles</w:t>
            </w:r>
          </w:p>
          <w:p w14:paraId="0B63F41D" w14:textId="77777777" w:rsidR="0061650A" w:rsidRPr="0026542D" w:rsidRDefault="0061650A" w:rsidP="009D4AFC">
            <w:pPr>
              <w:pStyle w:val="Tabletext"/>
              <w:jc w:val="left"/>
            </w:pPr>
            <w:r w:rsidRPr="0026542D">
              <w:t>ISO 19114, Geographic information - Quality evaluation procedures</w:t>
            </w:r>
          </w:p>
          <w:p w14:paraId="1498A214" w14:textId="77777777" w:rsidR="0061650A" w:rsidRPr="0026542D" w:rsidRDefault="0061650A" w:rsidP="009D4AFC">
            <w:pPr>
              <w:pStyle w:val="Tabletext"/>
              <w:jc w:val="left"/>
            </w:pPr>
            <w:r w:rsidRPr="0026542D">
              <w:t>ISO 19138, Geographic information - Quality measures</w:t>
            </w:r>
          </w:p>
        </w:tc>
      </w:tr>
      <w:tr w:rsidR="0061650A" w:rsidRPr="006901A4" w14:paraId="5ABC3EED" w14:textId="77777777" w:rsidTr="00AA72BA">
        <w:trPr>
          <w:jc w:val="center"/>
        </w:trPr>
        <w:tc>
          <w:tcPr>
            <w:tcW w:w="4199" w:type="dxa"/>
            <w:tcBorders>
              <w:top w:val="single" w:sz="4" w:space="0" w:color="000000"/>
              <w:left w:val="single" w:sz="4" w:space="0" w:color="000000"/>
              <w:bottom w:val="single" w:sz="4" w:space="0" w:color="000000"/>
            </w:tcBorders>
          </w:tcPr>
          <w:p w14:paraId="7DBD0690" w14:textId="77777777" w:rsidR="0061650A" w:rsidRPr="0026542D" w:rsidRDefault="0061650A" w:rsidP="009D4AFC">
            <w:pPr>
              <w:pStyle w:val="Tabletext"/>
              <w:snapToGrid w:val="0"/>
            </w:pPr>
            <w:r w:rsidRPr="0026542D">
              <w:t>Feature Catalogue</w:t>
            </w:r>
          </w:p>
        </w:tc>
        <w:tc>
          <w:tcPr>
            <w:tcW w:w="1336" w:type="dxa"/>
            <w:tcBorders>
              <w:top w:val="single" w:sz="4" w:space="0" w:color="000000"/>
              <w:left w:val="single" w:sz="4" w:space="0" w:color="000000"/>
              <w:bottom w:val="single" w:sz="4" w:space="0" w:color="000000"/>
              <w:right w:val="single" w:sz="4" w:space="0" w:color="000000"/>
            </w:tcBorders>
          </w:tcPr>
          <w:p w14:paraId="57B1BDF1" w14:textId="77777777" w:rsidR="0061650A" w:rsidRPr="0026542D" w:rsidRDefault="0061650A" w:rsidP="009D4AFC">
            <w:pPr>
              <w:pStyle w:val="Tabletext"/>
              <w:snapToGrid w:val="0"/>
            </w:pPr>
            <w:r w:rsidRPr="0026542D">
              <w:t>S-100 Part 5</w:t>
            </w:r>
          </w:p>
        </w:tc>
        <w:tc>
          <w:tcPr>
            <w:tcW w:w="3364" w:type="dxa"/>
            <w:tcBorders>
              <w:top w:val="single" w:sz="4" w:space="0" w:color="000000"/>
              <w:left w:val="single" w:sz="4" w:space="0" w:color="000000"/>
              <w:bottom w:val="single" w:sz="4" w:space="0" w:color="000000"/>
              <w:right w:val="single" w:sz="4" w:space="0" w:color="000000"/>
            </w:tcBorders>
            <w:vAlign w:val="center"/>
          </w:tcPr>
          <w:p w14:paraId="58D0BBAA" w14:textId="77777777" w:rsidR="0061650A" w:rsidRPr="0026542D" w:rsidRDefault="0061650A" w:rsidP="009D4AFC">
            <w:pPr>
              <w:pStyle w:val="Tabletext"/>
              <w:jc w:val="left"/>
            </w:pPr>
            <w:r w:rsidRPr="0026542D">
              <w:t>ISO 19110:2005, Geographic Information - Methodology for feature cataloguing</w:t>
            </w:r>
          </w:p>
        </w:tc>
      </w:tr>
      <w:tr w:rsidR="0061650A" w:rsidRPr="006901A4" w14:paraId="25A91A88" w14:textId="77777777" w:rsidTr="00AA72BA">
        <w:trPr>
          <w:jc w:val="center"/>
        </w:trPr>
        <w:tc>
          <w:tcPr>
            <w:tcW w:w="4199" w:type="dxa"/>
            <w:tcBorders>
              <w:top w:val="single" w:sz="4" w:space="0" w:color="000000"/>
              <w:left w:val="single" w:sz="4" w:space="0" w:color="000000"/>
              <w:bottom w:val="single" w:sz="4" w:space="0" w:color="000000"/>
            </w:tcBorders>
          </w:tcPr>
          <w:p w14:paraId="02C6DF98" w14:textId="77777777" w:rsidR="0061650A" w:rsidRPr="0026542D" w:rsidRDefault="0061650A" w:rsidP="009D4AFC">
            <w:pPr>
              <w:pStyle w:val="Tabletext"/>
              <w:snapToGrid w:val="0"/>
            </w:pPr>
            <w:r w:rsidRPr="0026542D">
              <w:t>Coordinate Reference Systems</w:t>
            </w:r>
          </w:p>
        </w:tc>
        <w:tc>
          <w:tcPr>
            <w:tcW w:w="1336" w:type="dxa"/>
            <w:tcBorders>
              <w:top w:val="single" w:sz="4" w:space="0" w:color="000000"/>
              <w:left w:val="single" w:sz="4" w:space="0" w:color="000000"/>
              <w:bottom w:val="single" w:sz="4" w:space="0" w:color="000000"/>
              <w:right w:val="single" w:sz="4" w:space="0" w:color="000000"/>
            </w:tcBorders>
          </w:tcPr>
          <w:p w14:paraId="227C875D" w14:textId="77777777" w:rsidR="0061650A" w:rsidRPr="0026542D" w:rsidRDefault="0061650A" w:rsidP="009D4AFC">
            <w:pPr>
              <w:pStyle w:val="Tabletext"/>
              <w:snapToGrid w:val="0"/>
            </w:pPr>
            <w:r w:rsidRPr="0026542D">
              <w:t>S-100 Part 6</w:t>
            </w:r>
          </w:p>
        </w:tc>
        <w:tc>
          <w:tcPr>
            <w:tcW w:w="3364" w:type="dxa"/>
            <w:tcBorders>
              <w:top w:val="single" w:sz="4" w:space="0" w:color="000000"/>
              <w:left w:val="single" w:sz="4" w:space="0" w:color="000000"/>
              <w:bottom w:val="single" w:sz="4" w:space="0" w:color="000000"/>
              <w:right w:val="single" w:sz="4" w:space="0" w:color="000000"/>
            </w:tcBorders>
            <w:vAlign w:val="center"/>
          </w:tcPr>
          <w:p w14:paraId="1E61B6A8" w14:textId="77777777" w:rsidR="0061650A" w:rsidRPr="0026542D" w:rsidRDefault="0061650A" w:rsidP="009D4AFC">
            <w:pPr>
              <w:pStyle w:val="Tabletext"/>
              <w:jc w:val="left"/>
            </w:pPr>
            <w:r w:rsidRPr="0026542D">
              <w:t>ISO 19111:2007, Geographic information - Spatial referencing by coordinates</w:t>
            </w:r>
          </w:p>
        </w:tc>
      </w:tr>
      <w:tr w:rsidR="0061650A" w:rsidRPr="0026542D" w14:paraId="4DED08D6" w14:textId="77777777" w:rsidTr="00AA72BA">
        <w:trPr>
          <w:jc w:val="center"/>
        </w:trPr>
        <w:tc>
          <w:tcPr>
            <w:tcW w:w="4199" w:type="dxa"/>
            <w:tcBorders>
              <w:top w:val="single" w:sz="4" w:space="0" w:color="000000"/>
              <w:left w:val="single" w:sz="4" w:space="0" w:color="000000"/>
              <w:bottom w:val="single" w:sz="4" w:space="0" w:color="000000"/>
            </w:tcBorders>
          </w:tcPr>
          <w:p w14:paraId="636BA287" w14:textId="77777777" w:rsidR="0061650A" w:rsidRPr="0026542D" w:rsidRDefault="0061650A" w:rsidP="009D4AFC">
            <w:pPr>
              <w:pStyle w:val="Tabletext"/>
              <w:snapToGrid w:val="0"/>
            </w:pPr>
            <w:r w:rsidRPr="0026542D">
              <w:t>Spatial Schema</w:t>
            </w:r>
          </w:p>
        </w:tc>
        <w:tc>
          <w:tcPr>
            <w:tcW w:w="1336" w:type="dxa"/>
            <w:tcBorders>
              <w:top w:val="single" w:sz="4" w:space="0" w:color="000000"/>
              <w:left w:val="single" w:sz="4" w:space="0" w:color="000000"/>
              <w:bottom w:val="single" w:sz="4" w:space="0" w:color="000000"/>
              <w:right w:val="single" w:sz="4" w:space="0" w:color="000000"/>
            </w:tcBorders>
          </w:tcPr>
          <w:p w14:paraId="33470E0E" w14:textId="77777777" w:rsidR="0061650A" w:rsidRPr="0026542D" w:rsidRDefault="0061650A" w:rsidP="009D4AFC">
            <w:pPr>
              <w:pStyle w:val="Tabletext"/>
              <w:snapToGrid w:val="0"/>
            </w:pPr>
            <w:r w:rsidRPr="0026542D">
              <w:t>S-100 Part 7</w:t>
            </w:r>
          </w:p>
        </w:tc>
        <w:tc>
          <w:tcPr>
            <w:tcW w:w="3364" w:type="dxa"/>
            <w:tcBorders>
              <w:top w:val="single" w:sz="4" w:space="0" w:color="000000"/>
              <w:left w:val="single" w:sz="4" w:space="0" w:color="000000"/>
              <w:bottom w:val="single" w:sz="4" w:space="0" w:color="000000"/>
              <w:right w:val="single" w:sz="4" w:space="0" w:color="000000"/>
            </w:tcBorders>
            <w:vAlign w:val="center"/>
          </w:tcPr>
          <w:p w14:paraId="47F2EFF9" w14:textId="77777777" w:rsidR="0061650A" w:rsidRPr="00291F0F" w:rsidRDefault="0061650A" w:rsidP="009D4AFC">
            <w:pPr>
              <w:pStyle w:val="Tabletext"/>
              <w:jc w:val="left"/>
              <w:rPr>
                <w:bCs/>
              </w:rPr>
            </w:pPr>
            <w:r w:rsidRPr="00291F0F">
              <w:t xml:space="preserve">ISO 19107:2003, Geographic information - </w:t>
            </w:r>
            <w:r w:rsidRPr="00291F0F">
              <w:rPr>
                <w:bCs/>
              </w:rPr>
              <w:t>Spatial schema</w:t>
            </w:r>
          </w:p>
        </w:tc>
      </w:tr>
      <w:tr w:rsidR="0061650A" w:rsidRPr="006901A4" w14:paraId="0EF283F6" w14:textId="77777777" w:rsidTr="00AA72BA">
        <w:trPr>
          <w:jc w:val="center"/>
        </w:trPr>
        <w:tc>
          <w:tcPr>
            <w:tcW w:w="4199" w:type="dxa"/>
            <w:tcBorders>
              <w:top w:val="single" w:sz="4" w:space="0" w:color="000000"/>
              <w:left w:val="single" w:sz="4" w:space="0" w:color="000000"/>
              <w:bottom w:val="single" w:sz="4" w:space="0" w:color="000000"/>
            </w:tcBorders>
          </w:tcPr>
          <w:p w14:paraId="1978CA5E" w14:textId="77777777" w:rsidR="0061650A" w:rsidRPr="0026542D" w:rsidRDefault="0061650A" w:rsidP="009D4AFC">
            <w:pPr>
              <w:pStyle w:val="Tabletext"/>
              <w:snapToGrid w:val="0"/>
            </w:pPr>
            <w:r w:rsidRPr="0026542D">
              <w:t>Imagery and Gridded Data</w:t>
            </w:r>
          </w:p>
        </w:tc>
        <w:tc>
          <w:tcPr>
            <w:tcW w:w="1336" w:type="dxa"/>
            <w:tcBorders>
              <w:top w:val="single" w:sz="4" w:space="0" w:color="000000"/>
              <w:left w:val="single" w:sz="4" w:space="0" w:color="000000"/>
              <w:bottom w:val="single" w:sz="4" w:space="0" w:color="000000"/>
              <w:right w:val="single" w:sz="4" w:space="0" w:color="000000"/>
            </w:tcBorders>
          </w:tcPr>
          <w:p w14:paraId="49F83CB5" w14:textId="77777777" w:rsidR="0061650A" w:rsidRPr="0026542D" w:rsidRDefault="0061650A" w:rsidP="009D4AFC">
            <w:pPr>
              <w:pStyle w:val="Tabletext"/>
              <w:snapToGrid w:val="0"/>
            </w:pPr>
            <w:r w:rsidRPr="0026542D">
              <w:t>S-100 Part 8</w:t>
            </w:r>
          </w:p>
        </w:tc>
        <w:tc>
          <w:tcPr>
            <w:tcW w:w="3364" w:type="dxa"/>
            <w:tcBorders>
              <w:top w:val="single" w:sz="4" w:space="0" w:color="000000"/>
              <w:left w:val="single" w:sz="4" w:space="0" w:color="000000"/>
              <w:bottom w:val="single" w:sz="4" w:space="0" w:color="000000"/>
              <w:right w:val="single" w:sz="4" w:space="0" w:color="000000"/>
            </w:tcBorders>
            <w:vAlign w:val="center"/>
          </w:tcPr>
          <w:p w14:paraId="533DCD4F" w14:textId="77777777" w:rsidR="0061650A" w:rsidRPr="0026542D" w:rsidRDefault="0061650A" w:rsidP="009D4AFC">
            <w:pPr>
              <w:pStyle w:val="Tabletext"/>
              <w:jc w:val="left"/>
            </w:pPr>
            <w:r w:rsidRPr="0026542D">
              <w:t>ISO 19123:2007, Geographic information - Schema for coverage geometry and functions</w:t>
            </w:r>
          </w:p>
          <w:p w14:paraId="04FA3C93" w14:textId="77777777" w:rsidR="0061650A" w:rsidRPr="0026542D" w:rsidRDefault="0061650A" w:rsidP="009D4AFC">
            <w:pPr>
              <w:pStyle w:val="Tabletext"/>
              <w:jc w:val="left"/>
            </w:pPr>
            <w:r w:rsidRPr="0026542D">
              <w:t>ISO 19129, Geographic information - Imagery, Gridded and Coverage Data Framework</w:t>
            </w:r>
          </w:p>
        </w:tc>
      </w:tr>
      <w:tr w:rsidR="0061650A" w:rsidRPr="0026542D" w14:paraId="4AB82400" w14:textId="77777777" w:rsidTr="00AA72BA">
        <w:trPr>
          <w:jc w:val="center"/>
        </w:trPr>
        <w:tc>
          <w:tcPr>
            <w:tcW w:w="4199" w:type="dxa"/>
            <w:tcBorders>
              <w:top w:val="single" w:sz="4" w:space="0" w:color="000000"/>
              <w:left w:val="single" w:sz="4" w:space="0" w:color="000000"/>
              <w:bottom w:val="single" w:sz="4" w:space="0" w:color="000000"/>
            </w:tcBorders>
          </w:tcPr>
          <w:p w14:paraId="08BD1C75" w14:textId="77777777" w:rsidR="0061650A" w:rsidRPr="0026542D" w:rsidRDefault="0061650A" w:rsidP="009D4AFC">
            <w:pPr>
              <w:pStyle w:val="Tabletext"/>
              <w:snapToGrid w:val="0"/>
            </w:pPr>
            <w:r w:rsidRPr="0026542D">
              <w:lastRenderedPageBreak/>
              <w:t>Portrayal</w:t>
            </w:r>
          </w:p>
        </w:tc>
        <w:tc>
          <w:tcPr>
            <w:tcW w:w="1336" w:type="dxa"/>
            <w:tcBorders>
              <w:top w:val="single" w:sz="4" w:space="0" w:color="000000"/>
              <w:left w:val="single" w:sz="4" w:space="0" w:color="000000"/>
              <w:bottom w:val="single" w:sz="4" w:space="0" w:color="000000"/>
              <w:right w:val="single" w:sz="4" w:space="0" w:color="000000"/>
            </w:tcBorders>
          </w:tcPr>
          <w:p w14:paraId="59F96ECC" w14:textId="77777777" w:rsidR="0061650A" w:rsidRPr="0026542D" w:rsidRDefault="0061650A" w:rsidP="009D4AFC">
            <w:pPr>
              <w:pStyle w:val="Tabletext"/>
              <w:snapToGrid w:val="0"/>
            </w:pPr>
            <w:r w:rsidRPr="0026542D">
              <w:t>S-100 Part 9</w:t>
            </w:r>
          </w:p>
        </w:tc>
        <w:tc>
          <w:tcPr>
            <w:tcW w:w="3364" w:type="dxa"/>
            <w:tcBorders>
              <w:top w:val="single" w:sz="4" w:space="0" w:color="000000"/>
              <w:left w:val="single" w:sz="4" w:space="0" w:color="000000"/>
              <w:bottom w:val="single" w:sz="4" w:space="0" w:color="000000"/>
              <w:right w:val="single" w:sz="4" w:space="0" w:color="000000"/>
            </w:tcBorders>
            <w:vAlign w:val="center"/>
          </w:tcPr>
          <w:p w14:paraId="511C6E16" w14:textId="77777777" w:rsidR="0061650A" w:rsidRPr="0026542D" w:rsidRDefault="0061650A" w:rsidP="009D4AFC">
            <w:pPr>
              <w:pStyle w:val="Tabletext"/>
            </w:pPr>
          </w:p>
        </w:tc>
      </w:tr>
      <w:tr w:rsidR="00C168B5" w:rsidRPr="0026542D" w14:paraId="02AE5E8F" w14:textId="77777777" w:rsidTr="00AA72BA">
        <w:trPr>
          <w:jc w:val="center"/>
        </w:trPr>
        <w:tc>
          <w:tcPr>
            <w:tcW w:w="4199" w:type="dxa"/>
            <w:tcBorders>
              <w:top w:val="single" w:sz="4" w:space="0" w:color="000000"/>
              <w:left w:val="single" w:sz="4" w:space="0" w:color="000000"/>
              <w:bottom w:val="single" w:sz="4" w:space="0" w:color="000000"/>
            </w:tcBorders>
          </w:tcPr>
          <w:p w14:paraId="1549DDF5" w14:textId="77777777" w:rsidR="005511DC" w:rsidRPr="0026542D" w:rsidRDefault="005511DC" w:rsidP="009D4AFC">
            <w:pPr>
              <w:pStyle w:val="Tabletext"/>
              <w:snapToGrid w:val="0"/>
            </w:pPr>
            <w:r w:rsidRPr="0026542D">
              <w:t>Portrayal (Lua)</w:t>
            </w:r>
          </w:p>
        </w:tc>
        <w:tc>
          <w:tcPr>
            <w:tcW w:w="1336" w:type="dxa"/>
            <w:tcBorders>
              <w:top w:val="single" w:sz="4" w:space="0" w:color="000000"/>
              <w:left w:val="single" w:sz="4" w:space="0" w:color="000000"/>
              <w:bottom w:val="single" w:sz="4" w:space="0" w:color="000000"/>
              <w:right w:val="single" w:sz="4" w:space="0" w:color="000000"/>
            </w:tcBorders>
          </w:tcPr>
          <w:p w14:paraId="4DD4BE32" w14:textId="77777777" w:rsidR="005511DC" w:rsidRPr="0026542D" w:rsidRDefault="005511DC" w:rsidP="009D4AFC">
            <w:pPr>
              <w:pStyle w:val="Tabletext"/>
              <w:snapToGrid w:val="0"/>
            </w:pPr>
            <w:r w:rsidRPr="0026542D">
              <w:t>S-100 Part 9a</w:t>
            </w:r>
          </w:p>
        </w:tc>
        <w:tc>
          <w:tcPr>
            <w:tcW w:w="3364" w:type="dxa"/>
            <w:tcBorders>
              <w:top w:val="single" w:sz="4" w:space="0" w:color="000000"/>
              <w:left w:val="single" w:sz="4" w:space="0" w:color="000000"/>
              <w:bottom w:val="single" w:sz="4" w:space="0" w:color="000000"/>
              <w:right w:val="single" w:sz="4" w:space="0" w:color="000000"/>
            </w:tcBorders>
            <w:vAlign w:val="center"/>
          </w:tcPr>
          <w:p w14:paraId="759154DC" w14:textId="77777777" w:rsidR="005511DC" w:rsidRPr="0026542D" w:rsidRDefault="005511DC" w:rsidP="009D4AFC">
            <w:pPr>
              <w:pStyle w:val="Tabletext"/>
            </w:pPr>
            <w:r w:rsidRPr="0026542D">
              <w:t>Lua Portrayal Implementation</w:t>
            </w:r>
          </w:p>
        </w:tc>
      </w:tr>
      <w:tr w:rsidR="00BB01E6" w:rsidRPr="0026542D" w14:paraId="1AEAD559" w14:textId="77777777" w:rsidTr="00AA72BA">
        <w:trPr>
          <w:jc w:val="center"/>
        </w:trPr>
        <w:tc>
          <w:tcPr>
            <w:tcW w:w="4199" w:type="dxa"/>
            <w:tcBorders>
              <w:top w:val="single" w:sz="4" w:space="0" w:color="000000"/>
              <w:left w:val="single" w:sz="4" w:space="0" w:color="000000"/>
              <w:bottom w:val="single" w:sz="4" w:space="0" w:color="000000"/>
            </w:tcBorders>
          </w:tcPr>
          <w:p w14:paraId="118EA200" w14:textId="77777777" w:rsidR="00BB01E6" w:rsidRPr="0026542D" w:rsidRDefault="00BB01E6" w:rsidP="009D4AFC">
            <w:pPr>
              <w:pStyle w:val="Tabletext"/>
              <w:snapToGrid w:val="0"/>
            </w:pPr>
            <w:r w:rsidRPr="0026542D">
              <w:t>Encoding Formats</w:t>
            </w:r>
          </w:p>
        </w:tc>
        <w:tc>
          <w:tcPr>
            <w:tcW w:w="1336" w:type="dxa"/>
            <w:tcBorders>
              <w:top w:val="single" w:sz="4" w:space="0" w:color="000000"/>
              <w:left w:val="single" w:sz="4" w:space="0" w:color="000000"/>
              <w:bottom w:val="single" w:sz="4" w:space="0" w:color="000000"/>
              <w:right w:val="single" w:sz="4" w:space="0" w:color="000000"/>
            </w:tcBorders>
          </w:tcPr>
          <w:p w14:paraId="27E9A0E2" w14:textId="77777777" w:rsidR="00BB01E6" w:rsidRPr="0026542D" w:rsidRDefault="00BB01E6" w:rsidP="009D4AFC">
            <w:pPr>
              <w:pStyle w:val="Tabletext"/>
              <w:snapToGrid w:val="0"/>
            </w:pPr>
            <w:r w:rsidRPr="0026542D">
              <w:t>S-100 Part 10</w:t>
            </w:r>
          </w:p>
        </w:tc>
        <w:tc>
          <w:tcPr>
            <w:tcW w:w="3364" w:type="dxa"/>
            <w:tcBorders>
              <w:top w:val="single" w:sz="4" w:space="0" w:color="000000"/>
              <w:left w:val="single" w:sz="4" w:space="0" w:color="000000"/>
              <w:bottom w:val="single" w:sz="4" w:space="0" w:color="000000"/>
              <w:right w:val="single" w:sz="4" w:space="0" w:color="000000"/>
            </w:tcBorders>
            <w:vAlign w:val="center"/>
          </w:tcPr>
          <w:p w14:paraId="48CDD17F" w14:textId="77777777" w:rsidR="00BB01E6" w:rsidRPr="0026542D" w:rsidRDefault="00BB01E6" w:rsidP="009D4AFC">
            <w:pPr>
              <w:pStyle w:val="Tabletext"/>
            </w:pPr>
          </w:p>
        </w:tc>
      </w:tr>
      <w:tr w:rsidR="00BB01E6" w:rsidRPr="0026542D" w14:paraId="12F5612B" w14:textId="77777777" w:rsidTr="00AA72BA">
        <w:trPr>
          <w:jc w:val="center"/>
        </w:trPr>
        <w:tc>
          <w:tcPr>
            <w:tcW w:w="4199" w:type="dxa"/>
            <w:tcBorders>
              <w:top w:val="single" w:sz="4" w:space="0" w:color="000000"/>
              <w:left w:val="single" w:sz="4" w:space="0" w:color="000000"/>
              <w:bottom w:val="single" w:sz="4" w:space="0" w:color="000000"/>
            </w:tcBorders>
          </w:tcPr>
          <w:p w14:paraId="3E077380" w14:textId="77777777" w:rsidR="00BB01E6" w:rsidRPr="0026542D" w:rsidRDefault="00BB01E6" w:rsidP="009D4AFC">
            <w:pPr>
              <w:pStyle w:val="Tabletext"/>
              <w:snapToGrid w:val="0"/>
            </w:pPr>
            <w:r w:rsidRPr="0026542D">
              <w:t>ISO/IEC 8211 Encoding</w:t>
            </w:r>
          </w:p>
        </w:tc>
        <w:tc>
          <w:tcPr>
            <w:tcW w:w="1336" w:type="dxa"/>
            <w:tcBorders>
              <w:top w:val="single" w:sz="4" w:space="0" w:color="000000"/>
              <w:left w:val="single" w:sz="4" w:space="0" w:color="000000"/>
              <w:bottom w:val="single" w:sz="4" w:space="0" w:color="000000"/>
              <w:right w:val="single" w:sz="4" w:space="0" w:color="000000"/>
            </w:tcBorders>
          </w:tcPr>
          <w:p w14:paraId="3EE6C9DF" w14:textId="77777777" w:rsidR="00BB01E6" w:rsidRPr="0026542D" w:rsidRDefault="00BB01E6" w:rsidP="009D4AFC">
            <w:pPr>
              <w:pStyle w:val="Tabletext"/>
              <w:snapToGrid w:val="0"/>
            </w:pPr>
            <w:r w:rsidRPr="0026542D">
              <w:t>S-100 Part 10a</w:t>
            </w:r>
          </w:p>
        </w:tc>
        <w:tc>
          <w:tcPr>
            <w:tcW w:w="3364" w:type="dxa"/>
            <w:tcBorders>
              <w:top w:val="single" w:sz="4" w:space="0" w:color="000000"/>
              <w:left w:val="single" w:sz="4" w:space="0" w:color="000000"/>
              <w:bottom w:val="single" w:sz="4" w:space="0" w:color="000000"/>
              <w:right w:val="single" w:sz="4" w:space="0" w:color="000000"/>
            </w:tcBorders>
            <w:vAlign w:val="center"/>
          </w:tcPr>
          <w:p w14:paraId="36DB37B8" w14:textId="77777777" w:rsidR="00BB01E6" w:rsidRPr="0026542D" w:rsidRDefault="00BB01E6" w:rsidP="00257033">
            <w:pPr>
              <w:pStyle w:val="Tabletext"/>
              <w:jc w:val="left"/>
            </w:pPr>
            <w:r w:rsidRPr="0026542D">
              <w:t>ISO/IEC 8211:1994, Specification for a data descriptive file for information interchange structure implementations</w:t>
            </w:r>
          </w:p>
        </w:tc>
      </w:tr>
      <w:tr w:rsidR="000E5DEE" w:rsidRPr="0026542D" w14:paraId="4D7DDAB0" w14:textId="77777777" w:rsidTr="00AA72BA">
        <w:trPr>
          <w:jc w:val="center"/>
        </w:trPr>
        <w:tc>
          <w:tcPr>
            <w:tcW w:w="4199" w:type="dxa"/>
            <w:tcBorders>
              <w:top w:val="single" w:sz="4" w:space="0" w:color="000000"/>
              <w:left w:val="single" w:sz="4" w:space="0" w:color="000000"/>
              <w:bottom w:val="single" w:sz="4" w:space="0" w:color="000000"/>
            </w:tcBorders>
          </w:tcPr>
          <w:p w14:paraId="1D0D52A3" w14:textId="1A510DF1" w:rsidR="000E5DEE" w:rsidRPr="0026542D" w:rsidRDefault="000E5DEE" w:rsidP="000E5DEE">
            <w:pPr>
              <w:pStyle w:val="Tabletext"/>
              <w:snapToGrid w:val="0"/>
            </w:pPr>
            <w:r w:rsidRPr="0026542D">
              <w:t>GML Encoding</w:t>
            </w:r>
          </w:p>
        </w:tc>
        <w:tc>
          <w:tcPr>
            <w:tcW w:w="1336" w:type="dxa"/>
            <w:tcBorders>
              <w:top w:val="single" w:sz="4" w:space="0" w:color="000000"/>
              <w:left w:val="single" w:sz="4" w:space="0" w:color="000000"/>
              <w:bottom w:val="single" w:sz="4" w:space="0" w:color="000000"/>
              <w:right w:val="single" w:sz="4" w:space="0" w:color="000000"/>
            </w:tcBorders>
          </w:tcPr>
          <w:p w14:paraId="232804D8" w14:textId="32909E68" w:rsidR="000E5DEE" w:rsidRPr="0026542D" w:rsidRDefault="000E5DEE" w:rsidP="000E5DEE">
            <w:pPr>
              <w:pStyle w:val="Tabletext"/>
              <w:snapToGrid w:val="0"/>
            </w:pPr>
            <w:r w:rsidRPr="0026542D">
              <w:t>S-100 Part 10b</w:t>
            </w:r>
          </w:p>
        </w:tc>
        <w:tc>
          <w:tcPr>
            <w:tcW w:w="3364" w:type="dxa"/>
            <w:tcBorders>
              <w:top w:val="single" w:sz="4" w:space="0" w:color="000000"/>
              <w:left w:val="single" w:sz="4" w:space="0" w:color="000000"/>
              <w:bottom w:val="single" w:sz="4" w:space="0" w:color="000000"/>
              <w:right w:val="single" w:sz="4" w:space="0" w:color="000000"/>
            </w:tcBorders>
            <w:vAlign w:val="center"/>
          </w:tcPr>
          <w:p w14:paraId="514E8CD6" w14:textId="7119DD09" w:rsidR="000E5DEE" w:rsidRPr="0026542D" w:rsidRDefault="000E5DEE" w:rsidP="00257033">
            <w:pPr>
              <w:pStyle w:val="Tabletext"/>
              <w:jc w:val="left"/>
            </w:pPr>
            <w:r w:rsidRPr="0026542D">
              <w:t>ISO 19136:2007 Geographic information - Geography Markup Language</w:t>
            </w:r>
          </w:p>
        </w:tc>
      </w:tr>
      <w:tr w:rsidR="000E5DEE" w:rsidRPr="006901A4" w14:paraId="71F5C704" w14:textId="77777777" w:rsidTr="00AA72BA">
        <w:trPr>
          <w:jc w:val="center"/>
        </w:trPr>
        <w:tc>
          <w:tcPr>
            <w:tcW w:w="4199" w:type="dxa"/>
            <w:tcBorders>
              <w:top w:val="single" w:sz="4" w:space="0" w:color="000000"/>
              <w:left w:val="single" w:sz="4" w:space="0" w:color="000000"/>
              <w:bottom w:val="single" w:sz="4" w:space="0" w:color="000000"/>
            </w:tcBorders>
          </w:tcPr>
          <w:p w14:paraId="4EA7B970" w14:textId="084199A2" w:rsidR="000E5DEE" w:rsidRPr="0026542D" w:rsidRDefault="000E5DEE" w:rsidP="000E5DEE">
            <w:pPr>
              <w:pStyle w:val="Tabletext"/>
              <w:snapToGrid w:val="0"/>
            </w:pPr>
            <w:r w:rsidRPr="0026542D">
              <w:t>HDF5 Encoding</w:t>
            </w:r>
          </w:p>
        </w:tc>
        <w:tc>
          <w:tcPr>
            <w:tcW w:w="1336" w:type="dxa"/>
            <w:tcBorders>
              <w:top w:val="single" w:sz="4" w:space="0" w:color="000000"/>
              <w:left w:val="single" w:sz="4" w:space="0" w:color="000000"/>
              <w:bottom w:val="single" w:sz="4" w:space="0" w:color="000000"/>
              <w:right w:val="single" w:sz="4" w:space="0" w:color="000000"/>
            </w:tcBorders>
          </w:tcPr>
          <w:p w14:paraId="1381CB17" w14:textId="57AF9CF7" w:rsidR="000E5DEE" w:rsidRPr="0026542D" w:rsidRDefault="000E5DEE" w:rsidP="000E5DEE">
            <w:pPr>
              <w:pStyle w:val="Tabletext"/>
              <w:snapToGrid w:val="0"/>
            </w:pPr>
            <w:r w:rsidRPr="0026542D">
              <w:t>S-100 Part 10c</w:t>
            </w:r>
          </w:p>
        </w:tc>
        <w:tc>
          <w:tcPr>
            <w:tcW w:w="3364" w:type="dxa"/>
            <w:tcBorders>
              <w:top w:val="single" w:sz="4" w:space="0" w:color="000000"/>
              <w:left w:val="single" w:sz="4" w:space="0" w:color="000000"/>
              <w:bottom w:val="single" w:sz="4" w:space="0" w:color="000000"/>
              <w:right w:val="single" w:sz="4" w:space="0" w:color="000000"/>
            </w:tcBorders>
            <w:vAlign w:val="center"/>
          </w:tcPr>
          <w:p w14:paraId="7558FD2E" w14:textId="072583A7" w:rsidR="000E5DEE" w:rsidRPr="0026542D" w:rsidRDefault="000E5DEE" w:rsidP="00257033">
            <w:pPr>
              <w:pStyle w:val="Tabletext"/>
              <w:jc w:val="left"/>
            </w:pPr>
            <w:r w:rsidRPr="0026542D">
              <w:t>HDF5 Data Model and File Format</w:t>
            </w:r>
          </w:p>
        </w:tc>
      </w:tr>
      <w:tr w:rsidR="000E5DEE" w:rsidRPr="0026542D" w14:paraId="4D1EFD1B" w14:textId="77777777" w:rsidTr="00AA72BA">
        <w:trPr>
          <w:jc w:val="center"/>
        </w:trPr>
        <w:tc>
          <w:tcPr>
            <w:tcW w:w="4199" w:type="dxa"/>
            <w:tcBorders>
              <w:top w:val="single" w:sz="4" w:space="0" w:color="000000"/>
              <w:left w:val="single" w:sz="4" w:space="0" w:color="000000"/>
              <w:bottom w:val="single" w:sz="4" w:space="0" w:color="000000"/>
            </w:tcBorders>
          </w:tcPr>
          <w:p w14:paraId="41E2C4C1" w14:textId="453861ED" w:rsidR="000E5DEE" w:rsidRPr="0026542D" w:rsidRDefault="000E5DEE" w:rsidP="000E5DEE">
            <w:pPr>
              <w:pStyle w:val="Tabletext"/>
              <w:snapToGrid w:val="0"/>
            </w:pPr>
            <w:r w:rsidRPr="0026542D">
              <w:t>Product Specifications</w:t>
            </w:r>
          </w:p>
        </w:tc>
        <w:tc>
          <w:tcPr>
            <w:tcW w:w="1336" w:type="dxa"/>
            <w:tcBorders>
              <w:top w:val="single" w:sz="4" w:space="0" w:color="000000"/>
              <w:left w:val="single" w:sz="4" w:space="0" w:color="000000"/>
              <w:bottom w:val="single" w:sz="4" w:space="0" w:color="000000"/>
              <w:right w:val="single" w:sz="4" w:space="0" w:color="000000"/>
            </w:tcBorders>
          </w:tcPr>
          <w:p w14:paraId="33A2F4B5" w14:textId="1F11AD26" w:rsidR="000E5DEE" w:rsidRPr="0026542D" w:rsidRDefault="000E5DEE" w:rsidP="000E5DEE">
            <w:pPr>
              <w:pStyle w:val="Tabletext"/>
              <w:snapToGrid w:val="0"/>
            </w:pPr>
            <w:r w:rsidRPr="0026542D">
              <w:t>S-100 Part 11</w:t>
            </w:r>
          </w:p>
        </w:tc>
        <w:tc>
          <w:tcPr>
            <w:tcW w:w="3364" w:type="dxa"/>
            <w:tcBorders>
              <w:top w:val="single" w:sz="4" w:space="0" w:color="000000"/>
              <w:left w:val="single" w:sz="4" w:space="0" w:color="000000"/>
              <w:bottom w:val="single" w:sz="4" w:space="0" w:color="000000"/>
              <w:right w:val="single" w:sz="4" w:space="0" w:color="000000"/>
            </w:tcBorders>
            <w:vAlign w:val="center"/>
          </w:tcPr>
          <w:p w14:paraId="0D92A05E" w14:textId="042C3B70" w:rsidR="000E5DEE" w:rsidRPr="0026542D" w:rsidRDefault="000E5DEE" w:rsidP="00257033">
            <w:pPr>
              <w:pStyle w:val="Tabletext"/>
              <w:jc w:val="left"/>
            </w:pPr>
            <w:r w:rsidRPr="0026542D">
              <w:t>ISO 19131:2008</w:t>
            </w:r>
            <w:r w:rsidRPr="0026542D">
              <w:rPr>
                <w:lang w:eastAsia="en-GB"/>
              </w:rPr>
              <w:t xml:space="preserve"> Geographic information – Data product specifications</w:t>
            </w:r>
          </w:p>
        </w:tc>
      </w:tr>
      <w:tr w:rsidR="000E5DEE" w:rsidRPr="0026542D" w14:paraId="637D5789" w14:textId="77777777" w:rsidTr="00AA72BA">
        <w:trPr>
          <w:jc w:val="center"/>
        </w:trPr>
        <w:tc>
          <w:tcPr>
            <w:tcW w:w="4199" w:type="dxa"/>
            <w:tcBorders>
              <w:top w:val="single" w:sz="4" w:space="0" w:color="000000"/>
              <w:left w:val="single" w:sz="4" w:space="0" w:color="000000"/>
              <w:bottom w:val="single" w:sz="4" w:space="0" w:color="000000"/>
            </w:tcBorders>
          </w:tcPr>
          <w:p w14:paraId="45EB2643" w14:textId="2FF0E6BE" w:rsidR="000E5DEE" w:rsidRPr="0026542D" w:rsidRDefault="000E5DEE" w:rsidP="000E5DEE">
            <w:pPr>
              <w:pStyle w:val="Tabletext"/>
              <w:snapToGrid w:val="0"/>
            </w:pPr>
            <w:r w:rsidRPr="0026542D">
              <w:t>S-100 Maintenance Procedures</w:t>
            </w:r>
          </w:p>
        </w:tc>
        <w:tc>
          <w:tcPr>
            <w:tcW w:w="1336" w:type="dxa"/>
            <w:tcBorders>
              <w:top w:val="single" w:sz="4" w:space="0" w:color="000000"/>
              <w:left w:val="single" w:sz="4" w:space="0" w:color="000000"/>
              <w:bottom w:val="single" w:sz="4" w:space="0" w:color="000000"/>
              <w:right w:val="single" w:sz="4" w:space="0" w:color="000000"/>
            </w:tcBorders>
          </w:tcPr>
          <w:p w14:paraId="6927B1CD" w14:textId="47D0E38F" w:rsidR="000E5DEE" w:rsidRPr="0026542D" w:rsidRDefault="000E5DEE" w:rsidP="000E5DEE">
            <w:pPr>
              <w:pStyle w:val="Tabletext"/>
              <w:snapToGrid w:val="0"/>
            </w:pPr>
            <w:r w:rsidRPr="0026542D">
              <w:t>S-100 Part 12</w:t>
            </w:r>
          </w:p>
        </w:tc>
        <w:tc>
          <w:tcPr>
            <w:tcW w:w="3364" w:type="dxa"/>
            <w:tcBorders>
              <w:top w:val="single" w:sz="4" w:space="0" w:color="000000"/>
              <w:left w:val="single" w:sz="4" w:space="0" w:color="000000"/>
              <w:bottom w:val="single" w:sz="4" w:space="0" w:color="000000"/>
              <w:right w:val="single" w:sz="4" w:space="0" w:color="000000"/>
            </w:tcBorders>
            <w:vAlign w:val="center"/>
          </w:tcPr>
          <w:p w14:paraId="32DD0108" w14:textId="77777777" w:rsidR="000E5DEE" w:rsidRPr="0026542D" w:rsidRDefault="000E5DEE" w:rsidP="000E5DEE">
            <w:pPr>
              <w:pStyle w:val="Tabletext"/>
            </w:pPr>
          </w:p>
        </w:tc>
      </w:tr>
      <w:tr w:rsidR="00C168B5" w:rsidRPr="006901A4" w14:paraId="1BDA3CB6" w14:textId="77777777" w:rsidTr="00AA72BA">
        <w:trPr>
          <w:jc w:val="center"/>
        </w:trPr>
        <w:tc>
          <w:tcPr>
            <w:tcW w:w="4199" w:type="dxa"/>
            <w:tcBorders>
              <w:top w:val="single" w:sz="4" w:space="0" w:color="000000"/>
              <w:left w:val="single" w:sz="4" w:space="0" w:color="000000"/>
              <w:bottom w:val="single" w:sz="4" w:space="0" w:color="000000"/>
            </w:tcBorders>
          </w:tcPr>
          <w:p w14:paraId="03F70E0B" w14:textId="33B6CB4D" w:rsidR="000E5DEE" w:rsidRPr="0026542D" w:rsidRDefault="000E5DEE" w:rsidP="000E5DEE">
            <w:pPr>
              <w:pStyle w:val="Tabletext"/>
              <w:snapToGrid w:val="0"/>
            </w:pPr>
            <w:r w:rsidRPr="0026542D">
              <w:t>S-100 Scripting Language</w:t>
            </w:r>
          </w:p>
        </w:tc>
        <w:tc>
          <w:tcPr>
            <w:tcW w:w="1336" w:type="dxa"/>
            <w:tcBorders>
              <w:top w:val="single" w:sz="4" w:space="0" w:color="000000"/>
              <w:left w:val="single" w:sz="4" w:space="0" w:color="000000"/>
              <w:bottom w:val="single" w:sz="4" w:space="0" w:color="000000"/>
              <w:right w:val="single" w:sz="4" w:space="0" w:color="000000"/>
            </w:tcBorders>
          </w:tcPr>
          <w:p w14:paraId="37E27C6F" w14:textId="06A22776" w:rsidR="000E5DEE" w:rsidRPr="0026542D" w:rsidRDefault="000E5DEE" w:rsidP="000E5DEE">
            <w:pPr>
              <w:pStyle w:val="Tabletext"/>
              <w:snapToGrid w:val="0"/>
            </w:pPr>
            <w:r w:rsidRPr="0026542D">
              <w:t>S-100 Part 13</w:t>
            </w:r>
          </w:p>
        </w:tc>
        <w:tc>
          <w:tcPr>
            <w:tcW w:w="3364" w:type="dxa"/>
            <w:tcBorders>
              <w:top w:val="single" w:sz="4" w:space="0" w:color="000000"/>
              <w:left w:val="single" w:sz="4" w:space="0" w:color="000000"/>
              <w:bottom w:val="single" w:sz="4" w:space="0" w:color="000000"/>
              <w:right w:val="single" w:sz="4" w:space="0" w:color="000000"/>
            </w:tcBorders>
            <w:vAlign w:val="center"/>
          </w:tcPr>
          <w:p w14:paraId="06CC9042" w14:textId="4626BE66" w:rsidR="000E5DEE" w:rsidRPr="0026542D" w:rsidRDefault="000E5DEE" w:rsidP="000B43E3">
            <w:pPr>
              <w:pStyle w:val="Tabletext"/>
              <w:jc w:val="left"/>
            </w:pPr>
            <w:r w:rsidRPr="0026542D">
              <w:t xml:space="preserve">Provides scripting support for S-100 based </w:t>
            </w:r>
            <w:r w:rsidR="000B43E3" w:rsidRPr="0026542D">
              <w:t>P</w:t>
            </w:r>
            <w:r w:rsidRPr="0026542D">
              <w:t xml:space="preserve">roduct </w:t>
            </w:r>
            <w:r w:rsidR="000B43E3" w:rsidRPr="0026542D">
              <w:t>S</w:t>
            </w:r>
            <w:r w:rsidRPr="0026542D">
              <w:t>pecifications</w:t>
            </w:r>
          </w:p>
        </w:tc>
      </w:tr>
      <w:tr w:rsidR="00C168B5" w:rsidRPr="006901A4" w14:paraId="5B647CE0" w14:textId="77777777" w:rsidTr="00AA72BA">
        <w:trPr>
          <w:jc w:val="center"/>
        </w:trPr>
        <w:tc>
          <w:tcPr>
            <w:tcW w:w="4199" w:type="dxa"/>
            <w:tcBorders>
              <w:top w:val="single" w:sz="4" w:space="0" w:color="000000"/>
              <w:left w:val="single" w:sz="4" w:space="0" w:color="000000"/>
              <w:bottom w:val="single" w:sz="4" w:space="0" w:color="000000"/>
            </w:tcBorders>
          </w:tcPr>
          <w:p w14:paraId="0CAB7FAD" w14:textId="7D131767" w:rsidR="000E5DEE" w:rsidRPr="0026542D" w:rsidRDefault="000E5DEE" w:rsidP="000E5DEE">
            <w:pPr>
              <w:pStyle w:val="Tabletext"/>
              <w:snapToGrid w:val="0"/>
            </w:pPr>
            <w:r w:rsidRPr="0026542D">
              <w:t>Online Communication Exchange</w:t>
            </w:r>
          </w:p>
        </w:tc>
        <w:tc>
          <w:tcPr>
            <w:tcW w:w="1336" w:type="dxa"/>
            <w:tcBorders>
              <w:top w:val="single" w:sz="4" w:space="0" w:color="000000"/>
              <w:left w:val="single" w:sz="4" w:space="0" w:color="000000"/>
              <w:bottom w:val="single" w:sz="4" w:space="0" w:color="000000"/>
              <w:right w:val="single" w:sz="4" w:space="0" w:color="000000"/>
            </w:tcBorders>
          </w:tcPr>
          <w:p w14:paraId="2A4DD53C" w14:textId="6075D63C" w:rsidR="000E5DEE" w:rsidRPr="0026542D" w:rsidRDefault="000E5DEE" w:rsidP="000E5DEE">
            <w:pPr>
              <w:pStyle w:val="Tabletext"/>
              <w:snapToGrid w:val="0"/>
            </w:pPr>
            <w:r w:rsidRPr="0026542D">
              <w:t>S-100 Part 14</w:t>
            </w:r>
          </w:p>
        </w:tc>
        <w:tc>
          <w:tcPr>
            <w:tcW w:w="3364" w:type="dxa"/>
            <w:tcBorders>
              <w:top w:val="single" w:sz="4" w:space="0" w:color="000000"/>
              <w:left w:val="single" w:sz="4" w:space="0" w:color="000000"/>
              <w:bottom w:val="single" w:sz="4" w:space="0" w:color="000000"/>
              <w:right w:val="single" w:sz="4" w:space="0" w:color="000000"/>
            </w:tcBorders>
            <w:vAlign w:val="center"/>
          </w:tcPr>
          <w:p w14:paraId="06FA19EB" w14:textId="23A8938A" w:rsidR="000E5DEE" w:rsidRPr="0026542D" w:rsidRDefault="000E5DEE" w:rsidP="00257033">
            <w:pPr>
              <w:pStyle w:val="Tabletext"/>
              <w:jc w:val="left"/>
            </w:pPr>
            <w:r w:rsidRPr="0026542D">
              <w:t>Specifies an online exchange mechanism for S-100</w:t>
            </w:r>
          </w:p>
        </w:tc>
      </w:tr>
      <w:tr w:rsidR="00C168B5" w:rsidRPr="006901A4" w14:paraId="5D614908" w14:textId="77777777" w:rsidTr="00AA72BA">
        <w:trPr>
          <w:jc w:val="center"/>
        </w:trPr>
        <w:tc>
          <w:tcPr>
            <w:tcW w:w="4199" w:type="dxa"/>
            <w:tcBorders>
              <w:top w:val="single" w:sz="4" w:space="0" w:color="000000"/>
              <w:left w:val="single" w:sz="4" w:space="0" w:color="000000"/>
              <w:bottom w:val="single" w:sz="4" w:space="0" w:color="000000"/>
            </w:tcBorders>
          </w:tcPr>
          <w:p w14:paraId="029CF058" w14:textId="1530E383" w:rsidR="000E5DEE" w:rsidRPr="0026542D" w:rsidRDefault="000E5DEE" w:rsidP="000E5DEE">
            <w:pPr>
              <w:pStyle w:val="Tabletext"/>
              <w:snapToGrid w:val="0"/>
            </w:pPr>
            <w:r w:rsidRPr="0026542D">
              <w:t>Encryption and Data Protection</w:t>
            </w:r>
          </w:p>
        </w:tc>
        <w:tc>
          <w:tcPr>
            <w:tcW w:w="1336" w:type="dxa"/>
            <w:tcBorders>
              <w:top w:val="single" w:sz="4" w:space="0" w:color="000000"/>
              <w:left w:val="single" w:sz="4" w:space="0" w:color="000000"/>
              <w:bottom w:val="single" w:sz="4" w:space="0" w:color="000000"/>
              <w:right w:val="single" w:sz="4" w:space="0" w:color="000000"/>
            </w:tcBorders>
          </w:tcPr>
          <w:p w14:paraId="59BD20B5" w14:textId="0F94CBEB" w:rsidR="000E5DEE" w:rsidRPr="0026542D" w:rsidRDefault="000E5DEE" w:rsidP="000E5DEE">
            <w:pPr>
              <w:pStyle w:val="Tabletext"/>
              <w:snapToGrid w:val="0"/>
            </w:pPr>
            <w:r w:rsidRPr="0026542D">
              <w:t>S-100 Part 15</w:t>
            </w:r>
          </w:p>
        </w:tc>
        <w:tc>
          <w:tcPr>
            <w:tcW w:w="3364" w:type="dxa"/>
            <w:tcBorders>
              <w:top w:val="single" w:sz="4" w:space="0" w:color="000000"/>
              <w:left w:val="single" w:sz="4" w:space="0" w:color="000000"/>
              <w:bottom w:val="single" w:sz="4" w:space="0" w:color="000000"/>
              <w:right w:val="single" w:sz="4" w:space="0" w:color="000000"/>
            </w:tcBorders>
            <w:vAlign w:val="center"/>
          </w:tcPr>
          <w:p w14:paraId="479C9733" w14:textId="5A5FBA1B" w:rsidR="000E5DEE" w:rsidRPr="0026542D" w:rsidRDefault="000E5DEE" w:rsidP="00257033">
            <w:pPr>
              <w:pStyle w:val="Tabletext"/>
              <w:jc w:val="left"/>
            </w:pPr>
            <w:r w:rsidRPr="0026542D">
              <w:t>Specifies encryption and data protection for S-100 based products</w:t>
            </w:r>
          </w:p>
        </w:tc>
      </w:tr>
      <w:tr w:rsidR="00ED3954" w:rsidRPr="006901A4" w14:paraId="7FF7CDBF" w14:textId="77777777" w:rsidTr="00AA72BA">
        <w:trPr>
          <w:jc w:val="center"/>
        </w:trPr>
        <w:tc>
          <w:tcPr>
            <w:tcW w:w="4199" w:type="dxa"/>
            <w:tcBorders>
              <w:top w:val="single" w:sz="4" w:space="0" w:color="000000"/>
              <w:left w:val="single" w:sz="4" w:space="0" w:color="000000"/>
              <w:bottom w:val="single" w:sz="4" w:space="0" w:color="000000"/>
            </w:tcBorders>
          </w:tcPr>
          <w:p w14:paraId="60EB3111" w14:textId="7BABBD07" w:rsidR="00ED3954" w:rsidRPr="0026542D" w:rsidRDefault="00ED3954" w:rsidP="000E5DEE">
            <w:pPr>
              <w:pStyle w:val="Tabletext"/>
              <w:snapToGrid w:val="0"/>
            </w:pPr>
            <w:r w:rsidRPr="0026542D">
              <w:t>Interoperability Catalogue Model</w:t>
            </w:r>
          </w:p>
        </w:tc>
        <w:tc>
          <w:tcPr>
            <w:tcW w:w="1336" w:type="dxa"/>
            <w:tcBorders>
              <w:top w:val="single" w:sz="4" w:space="0" w:color="000000"/>
              <w:left w:val="single" w:sz="4" w:space="0" w:color="000000"/>
              <w:bottom w:val="single" w:sz="4" w:space="0" w:color="000000"/>
              <w:right w:val="single" w:sz="4" w:space="0" w:color="000000"/>
            </w:tcBorders>
          </w:tcPr>
          <w:p w14:paraId="39C65209" w14:textId="133D2589" w:rsidR="00ED3954" w:rsidRPr="0026542D" w:rsidRDefault="00ED3954" w:rsidP="000E5DEE">
            <w:pPr>
              <w:pStyle w:val="Tabletext"/>
              <w:snapToGrid w:val="0"/>
            </w:pPr>
            <w:r w:rsidRPr="0026542D">
              <w:t>S-100 Part 16</w:t>
            </w:r>
          </w:p>
        </w:tc>
        <w:tc>
          <w:tcPr>
            <w:tcW w:w="3364" w:type="dxa"/>
            <w:tcBorders>
              <w:top w:val="single" w:sz="4" w:space="0" w:color="000000"/>
              <w:left w:val="single" w:sz="4" w:space="0" w:color="000000"/>
              <w:bottom w:val="single" w:sz="4" w:space="0" w:color="000000"/>
              <w:right w:val="single" w:sz="4" w:space="0" w:color="000000"/>
            </w:tcBorders>
            <w:vAlign w:val="center"/>
          </w:tcPr>
          <w:p w14:paraId="0845FC96" w14:textId="5DD260C4" w:rsidR="00ED3954" w:rsidRPr="0026542D" w:rsidRDefault="005716DE" w:rsidP="00257033">
            <w:pPr>
              <w:pStyle w:val="Tabletext"/>
              <w:jc w:val="left"/>
            </w:pPr>
            <w:r w:rsidRPr="0026542D">
              <w:t>Defines a framework for creating rules for the interoperation of S-100 data products</w:t>
            </w:r>
          </w:p>
        </w:tc>
      </w:tr>
      <w:tr w:rsidR="00ED3954" w:rsidRPr="006901A4" w14:paraId="789CD042" w14:textId="77777777" w:rsidTr="00AA72BA">
        <w:trPr>
          <w:jc w:val="center"/>
        </w:trPr>
        <w:tc>
          <w:tcPr>
            <w:tcW w:w="4199" w:type="dxa"/>
            <w:tcBorders>
              <w:top w:val="single" w:sz="4" w:space="0" w:color="000000"/>
              <w:left w:val="single" w:sz="4" w:space="0" w:color="000000"/>
              <w:bottom w:val="single" w:sz="4" w:space="0" w:color="000000"/>
            </w:tcBorders>
          </w:tcPr>
          <w:p w14:paraId="72D0D75C" w14:textId="70AFABE6" w:rsidR="00ED3954" w:rsidRPr="0026542D" w:rsidRDefault="00ED3954" w:rsidP="005716DE">
            <w:pPr>
              <w:pStyle w:val="Tabletext"/>
              <w:snapToGrid w:val="0"/>
            </w:pPr>
            <w:r w:rsidRPr="0026542D">
              <w:t>Harmoni</w:t>
            </w:r>
            <w:r w:rsidR="005716DE" w:rsidRPr="0026542D">
              <w:t>s</w:t>
            </w:r>
            <w:r w:rsidRPr="0026542D">
              <w:t>ed Portrayal of S-100 Products</w:t>
            </w:r>
          </w:p>
        </w:tc>
        <w:tc>
          <w:tcPr>
            <w:tcW w:w="1336" w:type="dxa"/>
            <w:tcBorders>
              <w:top w:val="single" w:sz="4" w:space="0" w:color="000000"/>
              <w:left w:val="single" w:sz="4" w:space="0" w:color="000000"/>
              <w:bottom w:val="single" w:sz="4" w:space="0" w:color="000000"/>
              <w:right w:val="single" w:sz="4" w:space="0" w:color="000000"/>
            </w:tcBorders>
          </w:tcPr>
          <w:p w14:paraId="50E2DF4E" w14:textId="6988CB93" w:rsidR="00ED3954" w:rsidRPr="0026542D" w:rsidRDefault="00ED3954" w:rsidP="003F71A1">
            <w:pPr>
              <w:pStyle w:val="Tabletext"/>
              <w:snapToGrid w:val="0"/>
            </w:pPr>
            <w:r w:rsidRPr="0026542D">
              <w:t>S-100 Part 16</w:t>
            </w:r>
            <w:r w:rsidR="003F71A1" w:rsidRPr="0026542D">
              <w:t>a</w:t>
            </w:r>
          </w:p>
        </w:tc>
        <w:tc>
          <w:tcPr>
            <w:tcW w:w="3364" w:type="dxa"/>
            <w:tcBorders>
              <w:top w:val="single" w:sz="4" w:space="0" w:color="000000"/>
              <w:left w:val="single" w:sz="4" w:space="0" w:color="000000"/>
              <w:bottom w:val="single" w:sz="4" w:space="0" w:color="000000"/>
              <w:right w:val="single" w:sz="4" w:space="0" w:color="000000"/>
            </w:tcBorders>
            <w:vAlign w:val="center"/>
          </w:tcPr>
          <w:p w14:paraId="2A9D88FB" w14:textId="6AD73045" w:rsidR="00ED3954" w:rsidRPr="0026542D" w:rsidRDefault="005716DE" w:rsidP="00257033">
            <w:pPr>
              <w:pStyle w:val="Tabletext"/>
              <w:jc w:val="left"/>
            </w:pPr>
            <w:r w:rsidRPr="0026542D">
              <w:t>Specifies the principles for harmonising portrayal and other presentational functionalities across different S-100 based data products</w:t>
            </w:r>
          </w:p>
        </w:tc>
      </w:tr>
      <w:tr w:rsidR="00ED3954" w:rsidRPr="006901A4" w14:paraId="0E0FAD19" w14:textId="77777777" w:rsidTr="00AA72BA">
        <w:trPr>
          <w:jc w:val="center"/>
        </w:trPr>
        <w:tc>
          <w:tcPr>
            <w:tcW w:w="4199" w:type="dxa"/>
            <w:tcBorders>
              <w:top w:val="single" w:sz="4" w:space="0" w:color="000000"/>
              <w:left w:val="single" w:sz="4" w:space="0" w:color="000000"/>
              <w:bottom w:val="single" w:sz="4" w:space="0" w:color="000000"/>
            </w:tcBorders>
          </w:tcPr>
          <w:p w14:paraId="7E627ACB" w14:textId="627392E7" w:rsidR="00ED3954" w:rsidRPr="0026542D" w:rsidRDefault="00FD19C0" w:rsidP="00FD19C0">
            <w:pPr>
              <w:pStyle w:val="Tabletext"/>
              <w:snapToGrid w:val="0"/>
              <w:jc w:val="left"/>
            </w:pPr>
            <w:r w:rsidRPr="0026542D">
              <w:t>Discovery Metadata for Information Exchange Catalogues</w:t>
            </w:r>
          </w:p>
        </w:tc>
        <w:tc>
          <w:tcPr>
            <w:tcW w:w="1336" w:type="dxa"/>
            <w:tcBorders>
              <w:top w:val="single" w:sz="4" w:space="0" w:color="000000"/>
              <w:left w:val="single" w:sz="4" w:space="0" w:color="000000"/>
              <w:bottom w:val="single" w:sz="4" w:space="0" w:color="000000"/>
              <w:right w:val="single" w:sz="4" w:space="0" w:color="000000"/>
            </w:tcBorders>
          </w:tcPr>
          <w:p w14:paraId="230DB4A9" w14:textId="401834BB" w:rsidR="00ED3954" w:rsidRPr="0026542D" w:rsidRDefault="00ED3954" w:rsidP="000E5DEE">
            <w:pPr>
              <w:pStyle w:val="Tabletext"/>
              <w:snapToGrid w:val="0"/>
            </w:pPr>
            <w:r w:rsidRPr="0026542D">
              <w:t>S-100 Part 17</w:t>
            </w:r>
          </w:p>
        </w:tc>
        <w:tc>
          <w:tcPr>
            <w:tcW w:w="3364" w:type="dxa"/>
            <w:tcBorders>
              <w:top w:val="single" w:sz="4" w:space="0" w:color="000000"/>
              <w:left w:val="single" w:sz="4" w:space="0" w:color="000000"/>
              <w:bottom w:val="single" w:sz="4" w:space="0" w:color="000000"/>
              <w:right w:val="single" w:sz="4" w:space="0" w:color="000000"/>
            </w:tcBorders>
            <w:vAlign w:val="center"/>
          </w:tcPr>
          <w:p w14:paraId="5FD8750F" w14:textId="1635BA95" w:rsidR="00ED3954" w:rsidRPr="0026542D" w:rsidRDefault="00FD19C0" w:rsidP="000B43E3">
            <w:pPr>
              <w:pStyle w:val="Tabletext"/>
              <w:jc w:val="left"/>
            </w:pPr>
            <w:r w:rsidRPr="0026542D">
              <w:t xml:space="preserve">Provides a specification for describing and creating exchange catalogues that enables users to identify, discover and manage content of S-100 </w:t>
            </w:r>
            <w:r w:rsidR="000B43E3" w:rsidRPr="0026542D">
              <w:t>E</w:t>
            </w:r>
            <w:r w:rsidRPr="0026542D">
              <w:t xml:space="preserve">xchange </w:t>
            </w:r>
            <w:r w:rsidR="000B43E3" w:rsidRPr="0026542D">
              <w:t>S</w:t>
            </w:r>
            <w:r w:rsidRPr="0026542D">
              <w:t>ets</w:t>
            </w:r>
          </w:p>
        </w:tc>
      </w:tr>
      <w:tr w:rsidR="00AA72BA" w:rsidRPr="006901A4" w14:paraId="24D2EE7C" w14:textId="77777777" w:rsidTr="00AA72BA">
        <w:trPr>
          <w:jc w:val="center"/>
        </w:trPr>
        <w:tc>
          <w:tcPr>
            <w:tcW w:w="4199" w:type="dxa"/>
            <w:tcBorders>
              <w:top w:val="single" w:sz="4" w:space="0" w:color="000000"/>
              <w:left w:val="single" w:sz="4" w:space="0" w:color="000000"/>
              <w:bottom w:val="single" w:sz="4" w:space="0" w:color="000000"/>
            </w:tcBorders>
          </w:tcPr>
          <w:p w14:paraId="5769C4BD" w14:textId="7464AAB4" w:rsidR="00AA72BA" w:rsidRPr="0026542D" w:rsidRDefault="00AA72BA" w:rsidP="00AA72BA">
            <w:pPr>
              <w:pStyle w:val="Tabletext"/>
              <w:snapToGrid w:val="0"/>
              <w:jc w:val="left"/>
            </w:pPr>
            <w:r w:rsidRPr="0026542D">
              <w:t>Language Packs</w:t>
            </w:r>
          </w:p>
        </w:tc>
        <w:tc>
          <w:tcPr>
            <w:tcW w:w="1336" w:type="dxa"/>
            <w:tcBorders>
              <w:top w:val="single" w:sz="4" w:space="0" w:color="000000"/>
              <w:left w:val="single" w:sz="4" w:space="0" w:color="000000"/>
              <w:bottom w:val="single" w:sz="4" w:space="0" w:color="000000"/>
              <w:right w:val="single" w:sz="4" w:space="0" w:color="000000"/>
            </w:tcBorders>
          </w:tcPr>
          <w:p w14:paraId="0FAD5BA2" w14:textId="576F6D8B" w:rsidR="00AA72BA" w:rsidRPr="0026542D" w:rsidRDefault="00AA72BA" w:rsidP="00AA72BA">
            <w:pPr>
              <w:pStyle w:val="Tabletext"/>
              <w:snapToGrid w:val="0"/>
            </w:pPr>
            <w:r w:rsidRPr="0026542D">
              <w:t>S-100 Part 18</w:t>
            </w:r>
          </w:p>
        </w:tc>
        <w:tc>
          <w:tcPr>
            <w:tcW w:w="3364" w:type="dxa"/>
            <w:tcBorders>
              <w:top w:val="single" w:sz="4" w:space="0" w:color="000000"/>
              <w:left w:val="single" w:sz="4" w:space="0" w:color="000000"/>
              <w:bottom w:val="single" w:sz="4" w:space="0" w:color="000000"/>
              <w:right w:val="single" w:sz="4" w:space="0" w:color="000000"/>
            </w:tcBorders>
            <w:vAlign w:val="center"/>
          </w:tcPr>
          <w:p w14:paraId="08A10895" w14:textId="648A4E6B" w:rsidR="00AA72BA" w:rsidRPr="0026542D" w:rsidRDefault="00AA72BA" w:rsidP="00AA72BA">
            <w:pPr>
              <w:pStyle w:val="Tabletext"/>
              <w:jc w:val="left"/>
            </w:pPr>
            <w:r w:rsidRPr="0026542D">
              <w:t>Provides the generic methodology for implementing multi-lingual support; and informative examples for a primary use case, the creation of multi-lingual support for S-100 Feature Catalogues.</w:t>
            </w:r>
          </w:p>
        </w:tc>
      </w:tr>
    </w:tbl>
    <w:p w14:paraId="6A9D617F" w14:textId="548F7450" w:rsidR="00F82332" w:rsidRPr="0026542D" w:rsidRDefault="00F82332">
      <w:pPr>
        <w:rPr>
          <w:lang w:val="en-GB"/>
        </w:rPr>
      </w:pPr>
    </w:p>
    <w:p w14:paraId="12E1F042" w14:textId="753D28EF" w:rsidR="003C1720" w:rsidRPr="0026542D" w:rsidRDefault="003C1720" w:rsidP="00D32087">
      <w:pPr>
        <w:pStyle w:val="Heading2"/>
        <w:numPr>
          <w:ilvl w:val="0"/>
          <w:numId w:val="32"/>
        </w:numPr>
        <w:ind w:left="993" w:hanging="993"/>
      </w:pPr>
      <w:bookmarkStart w:id="384" w:name="_Toc412024466"/>
      <w:bookmarkStart w:id="385" w:name="_Toc412102350"/>
      <w:bookmarkStart w:id="386" w:name="_Toc412102351"/>
      <w:bookmarkStart w:id="387" w:name="_Toc412102352"/>
      <w:bookmarkStart w:id="388" w:name="_Toc412102353"/>
      <w:bookmarkStart w:id="389" w:name="_Toc518294210"/>
      <w:bookmarkStart w:id="390" w:name="_Toc519158753"/>
      <w:bookmarkStart w:id="391" w:name="_Toc153448782"/>
      <w:bookmarkEnd w:id="384"/>
      <w:bookmarkEnd w:id="385"/>
      <w:bookmarkEnd w:id="386"/>
      <w:bookmarkEnd w:id="387"/>
      <w:bookmarkEnd w:id="388"/>
      <w:bookmarkEnd w:id="389"/>
      <w:bookmarkEnd w:id="390"/>
      <w:r w:rsidRPr="0026542D">
        <w:t>Profiles</w:t>
      </w:r>
      <w:bookmarkEnd w:id="391"/>
    </w:p>
    <w:p w14:paraId="00CAC0A3" w14:textId="77777777" w:rsidR="00000671" w:rsidRPr="0026542D" w:rsidRDefault="00000671" w:rsidP="00064F5A">
      <w:pPr>
        <w:pStyle w:val="ListParagraph"/>
        <w:spacing w:before="200" w:after="120"/>
        <w:ind w:left="714" w:hanging="357"/>
        <w:jc w:val="left"/>
        <w:outlineLvl w:val="1"/>
        <w:rPr>
          <w:b/>
          <w:bCs/>
          <w:vanish/>
          <w:sz w:val="8"/>
          <w:szCs w:val="8"/>
          <w:lang w:val="en-GB"/>
        </w:rPr>
      </w:pPr>
    </w:p>
    <w:p w14:paraId="7D4CEA94" w14:textId="77777777" w:rsidR="00A04C9C" w:rsidRPr="0026542D" w:rsidRDefault="00686C2E" w:rsidP="008D20D6">
      <w:pPr>
        <w:pStyle w:val="ParagraphText"/>
        <w:spacing w:after="120"/>
        <w:jc w:val="both"/>
      </w:pPr>
      <w:r w:rsidRPr="0026542D">
        <w:t>The ISO base standards provide a large number of options to the developer wishing to use them for practical applications. The concept of a profile provides a method of adapting the base standards so that they meet specifi</w:t>
      </w:r>
      <w:r w:rsidR="00A04C9C" w:rsidRPr="0026542D">
        <w:t>c implementation requirements.</w:t>
      </w:r>
    </w:p>
    <w:p w14:paraId="0AD026E8" w14:textId="77777777" w:rsidR="00686C2E" w:rsidRPr="0026542D" w:rsidRDefault="00686C2E" w:rsidP="008D20D6">
      <w:pPr>
        <w:pStyle w:val="ParagraphText"/>
        <w:spacing w:after="120"/>
        <w:jc w:val="both"/>
      </w:pPr>
      <w:r w:rsidRPr="0026542D">
        <w:t>A profile is a set of one or more base standards and, where applicable, the identification of chosen clauses, classes, subsets, options and parameters of those base standards, that are necessary to accomplish a particular function. ISO 19106 describes two levels of conformance for profiling the ISO 19100 series of standards. Each part of S-100 documents the level used in the conformance statement for that part.</w:t>
      </w:r>
    </w:p>
    <w:p w14:paraId="6E7149F3" w14:textId="77777777" w:rsidR="00686C2E" w:rsidRPr="0026542D" w:rsidRDefault="00686C2E" w:rsidP="005C48AA">
      <w:pPr>
        <w:pStyle w:val="ParagraphText"/>
        <w:spacing w:after="120"/>
        <w:jc w:val="both"/>
      </w:pPr>
      <w:r w:rsidRPr="0026542D">
        <w:t xml:space="preserve">S-100 is a set of profiles of the ISO TC 211 standards for Geographic Information.  The relationship between S-100 standard core parts and their ISO base classes is shown in </w:t>
      </w:r>
      <w:r w:rsidR="0061650A" w:rsidRPr="0026542D">
        <w:t>Table 0-</w:t>
      </w:r>
      <w:r w:rsidRPr="0026542D">
        <w:t>1.</w:t>
      </w:r>
    </w:p>
    <w:p w14:paraId="293FA3D0" w14:textId="541BFFF7" w:rsidR="000831D3" w:rsidRPr="0026542D" w:rsidRDefault="000831D3" w:rsidP="000831D3">
      <w:pPr>
        <w:pStyle w:val="ParagraphText"/>
        <w:spacing w:after="0"/>
        <w:jc w:val="both"/>
      </w:pPr>
    </w:p>
    <w:p w14:paraId="2269B639" w14:textId="77777777" w:rsidR="000655C5" w:rsidRPr="0026542D" w:rsidRDefault="00F7231A" w:rsidP="00D32087">
      <w:pPr>
        <w:pStyle w:val="Heading2"/>
        <w:numPr>
          <w:ilvl w:val="0"/>
          <w:numId w:val="32"/>
        </w:numPr>
        <w:ind w:left="993" w:hanging="993"/>
      </w:pPr>
      <w:bookmarkStart w:id="392" w:name="_Toc518294212"/>
      <w:bookmarkStart w:id="393" w:name="_Toc519158755"/>
      <w:bookmarkStart w:id="394" w:name="_Toc153448783"/>
      <w:bookmarkEnd w:id="392"/>
      <w:bookmarkEnd w:id="393"/>
      <w:r w:rsidRPr="0026542D">
        <w:t>Part 1 – Conceptual Schema Language</w:t>
      </w:r>
      <w:bookmarkEnd w:id="394"/>
    </w:p>
    <w:p w14:paraId="4C80737C" w14:textId="6D1A9F37" w:rsidR="00686C2E" w:rsidRPr="0026542D" w:rsidRDefault="00C30596" w:rsidP="008D20D6">
      <w:pPr>
        <w:spacing w:after="120"/>
        <w:rPr>
          <w:lang w:val="en-GB"/>
        </w:rPr>
      </w:pPr>
      <w:r w:rsidRPr="0026542D">
        <w:rPr>
          <w:lang w:val="en-GB"/>
        </w:rPr>
        <w:t xml:space="preserve">This Part defines the conceptual schema language and basic data types for use within the IHO community. It identifies the combination of the Unified </w:t>
      </w:r>
      <w:r w:rsidR="00E753E4" w:rsidRPr="0026542D">
        <w:rPr>
          <w:lang w:val="en-GB"/>
        </w:rPr>
        <w:t>Modelling</w:t>
      </w:r>
      <w:r w:rsidRPr="0026542D">
        <w:rPr>
          <w:lang w:val="en-GB"/>
        </w:rPr>
        <w:t xml:space="preserve"> Language (UML) static structure diagram, and a set of basic data type definitions as the conceptual schema language for specification of geographic information.</w:t>
      </w:r>
    </w:p>
    <w:p w14:paraId="0CF2AA4A" w14:textId="77777777" w:rsidR="000831D3" w:rsidRPr="0026542D" w:rsidRDefault="000831D3" w:rsidP="005C48AA">
      <w:pPr>
        <w:rPr>
          <w:lang w:val="en-GB"/>
        </w:rPr>
      </w:pPr>
    </w:p>
    <w:p w14:paraId="544744C6" w14:textId="77777777" w:rsidR="000655C5" w:rsidRPr="0026542D" w:rsidRDefault="00686C2E" w:rsidP="00D32087">
      <w:pPr>
        <w:pStyle w:val="Heading2"/>
        <w:keepNext/>
        <w:keepLines/>
        <w:numPr>
          <w:ilvl w:val="0"/>
          <w:numId w:val="32"/>
        </w:numPr>
        <w:ind w:left="993" w:hanging="993"/>
      </w:pPr>
      <w:bookmarkStart w:id="395" w:name="_Toc518294214"/>
      <w:bookmarkStart w:id="396" w:name="_Toc519158757"/>
      <w:bookmarkStart w:id="397" w:name="_Toc153448784"/>
      <w:bookmarkEnd w:id="395"/>
      <w:bookmarkEnd w:id="396"/>
      <w:r w:rsidRPr="0026542D">
        <w:lastRenderedPageBreak/>
        <w:t>Part 2 – Management of IHO Geospatial Information Registers</w:t>
      </w:r>
      <w:bookmarkEnd w:id="397"/>
    </w:p>
    <w:p w14:paraId="4D262F94" w14:textId="538732E1" w:rsidR="00686C2E" w:rsidRPr="0026542D" w:rsidRDefault="00686C2E" w:rsidP="008D20D6">
      <w:pPr>
        <w:pStyle w:val="ParagraphText"/>
        <w:spacing w:after="120"/>
        <w:jc w:val="both"/>
        <w:rPr>
          <w:rFonts w:cs="Arial"/>
        </w:rPr>
      </w:pPr>
      <w:r w:rsidRPr="0026542D">
        <w:rPr>
          <w:rFonts w:cs="Arial"/>
        </w:rPr>
        <w:t xml:space="preserve">The </w:t>
      </w:r>
      <w:r w:rsidRPr="0026542D">
        <w:t xml:space="preserve">International Hydrographic Organization (IHO) has developed a Registry in conformance with ISO 19135 - </w:t>
      </w:r>
      <w:r w:rsidRPr="0026542D">
        <w:rPr>
          <w:rFonts w:cs="Arial"/>
          <w:bCs/>
          <w:i/>
        </w:rPr>
        <w:t>Procedures for registration of items of geographic information</w:t>
      </w:r>
      <w:r w:rsidRPr="0026542D">
        <w:t xml:space="preserve">.  This </w:t>
      </w:r>
      <w:r w:rsidR="00784E43" w:rsidRPr="0026542D">
        <w:t xml:space="preserve">Registry </w:t>
      </w:r>
      <w:r w:rsidRPr="0026542D">
        <w:t xml:space="preserve">contains an extensible number of </w:t>
      </w:r>
      <w:r w:rsidR="00784E43" w:rsidRPr="0026542D">
        <w:t>Registers</w:t>
      </w:r>
      <w:r w:rsidRPr="0026542D">
        <w:t>, encompassing Feature Concept</w:t>
      </w:r>
      <w:r w:rsidR="00784E43" w:rsidRPr="0026542D">
        <w:t>s, Data</w:t>
      </w:r>
      <w:r w:rsidRPr="0026542D">
        <w:t xml:space="preserve"> Dictionaries, Portrayal and Meta Data. </w:t>
      </w:r>
      <w:r w:rsidR="00A6731C" w:rsidRPr="0026542D">
        <w:rPr>
          <w:rFonts w:cs="Arial"/>
        </w:rPr>
        <w:t xml:space="preserve">This </w:t>
      </w:r>
      <w:r w:rsidR="00D74D95" w:rsidRPr="0026542D">
        <w:rPr>
          <w:rFonts w:cs="Arial"/>
        </w:rPr>
        <w:t xml:space="preserve">Part </w:t>
      </w:r>
      <w:r w:rsidRPr="0026542D">
        <w:rPr>
          <w:rFonts w:cs="Arial"/>
        </w:rPr>
        <w:t>describes the contents</w:t>
      </w:r>
      <w:r w:rsidR="00784E43" w:rsidRPr="0026542D">
        <w:rPr>
          <w:rFonts w:cs="Arial"/>
        </w:rPr>
        <w:t>,</w:t>
      </w:r>
      <w:r w:rsidRPr="0026542D">
        <w:rPr>
          <w:rFonts w:cs="Arial"/>
        </w:rPr>
        <w:t xml:space="preserve"> structure and management of these </w:t>
      </w:r>
      <w:r w:rsidR="00784E43" w:rsidRPr="0026542D">
        <w:rPr>
          <w:rFonts w:cs="Arial"/>
        </w:rPr>
        <w:t>Registers</w:t>
      </w:r>
      <w:r w:rsidRPr="0026542D">
        <w:rPr>
          <w:rFonts w:cs="Arial"/>
        </w:rPr>
        <w:t>.</w:t>
      </w:r>
    </w:p>
    <w:p w14:paraId="4CFC1DD3" w14:textId="77777777" w:rsidR="006D65EB" w:rsidRPr="0026542D" w:rsidRDefault="006D65EB" w:rsidP="005C48AA">
      <w:pPr>
        <w:pStyle w:val="ParagraphText"/>
        <w:spacing w:after="0"/>
        <w:jc w:val="both"/>
        <w:rPr>
          <w:rFonts w:cs="Arial"/>
        </w:rPr>
      </w:pPr>
    </w:p>
    <w:p w14:paraId="7F11186A" w14:textId="1710FF4D" w:rsidR="000655C5" w:rsidRPr="0026542D" w:rsidRDefault="00686C2E" w:rsidP="00D32087">
      <w:pPr>
        <w:pStyle w:val="Heading2"/>
        <w:numPr>
          <w:ilvl w:val="0"/>
          <w:numId w:val="32"/>
        </w:numPr>
        <w:ind w:left="993" w:hanging="993"/>
      </w:pPr>
      <w:bookmarkStart w:id="398" w:name="_Toc153448785"/>
      <w:r w:rsidRPr="0026542D">
        <w:t>Part 2a –</w:t>
      </w:r>
      <w:r w:rsidR="00F63978" w:rsidRPr="0026542D">
        <w:t xml:space="preserve"> </w:t>
      </w:r>
      <w:r w:rsidRPr="0026542D">
        <w:t xml:space="preserve">Concept </w:t>
      </w:r>
      <w:r w:rsidR="00D50EC3" w:rsidRPr="0026542D">
        <w:t xml:space="preserve">and Data Dictionary </w:t>
      </w:r>
      <w:r w:rsidRPr="0026542D">
        <w:t>Register</w:t>
      </w:r>
      <w:r w:rsidR="00D50EC3" w:rsidRPr="0026542D">
        <w:t>s</w:t>
      </w:r>
      <w:bookmarkEnd w:id="398"/>
    </w:p>
    <w:p w14:paraId="5DD0921D" w14:textId="77777777" w:rsidR="00D50EC3" w:rsidRPr="0026542D" w:rsidRDefault="00D50EC3" w:rsidP="00D50EC3">
      <w:pPr>
        <w:pStyle w:val="ParagraphText"/>
        <w:spacing w:after="120"/>
        <w:jc w:val="both"/>
        <w:rPr>
          <w:rFonts w:cs="Arial"/>
        </w:rPr>
      </w:pPr>
      <w:r w:rsidRPr="0026542D">
        <w:t xml:space="preserve">The Concept Register specifies hydrographic core conceptual information (definitions, camelCase, etc) that may be used to describe geographic or meta data information. The use of a Register to store hydrographic definitions significantly improves the IHOs ability to manage and extend multiple products based on S-100 </w:t>
      </w:r>
      <w:r w:rsidRPr="0026542D">
        <w:rPr>
          <w:rFonts w:cs="Arial"/>
        </w:rPr>
        <w:t xml:space="preserve">which can be made available for use in a relatively short timescale.  As such, the Register </w:t>
      </w:r>
      <w:r w:rsidRPr="0026542D">
        <w:t>supports wider use of registered items by making them publicly available; and increases their visibility to potential users.</w:t>
      </w:r>
      <w:r w:rsidRPr="0026542D">
        <w:rPr>
          <w:rFonts w:cs="Arial"/>
        </w:rPr>
        <w:t xml:space="preserve">  The Concept Register is the primary resource where all registered concepts are stored and managed as “stateless” concepts (that is, items are not assigned a type and there is no defined binding of concepts to other concepts within the Register). Each concept shall be included as a single instance in the Register and will be used as the common source from which Data Dictionary Register and Meta Data Register concepts are derived and used to model features, attributes etc. for use in S-100 based Product Specifications.</w:t>
      </w:r>
    </w:p>
    <w:p w14:paraId="55B7D61D" w14:textId="3176DDE1" w:rsidR="00F63978" w:rsidRPr="0026542D" w:rsidRDefault="00F63978" w:rsidP="00F63978">
      <w:pPr>
        <w:pStyle w:val="ParagraphText"/>
        <w:spacing w:after="120"/>
        <w:jc w:val="both"/>
      </w:pPr>
      <w:r w:rsidRPr="0026542D">
        <w:t>The Data Dictionary Register expands on the concepts stored in the Concept Register (S-100 Part 2a), by including the assignment of item types and feature binding in discrete Domains within the Register.  This allows S-100 based Product Specification developers to develop their data models to best suit their specific requirements for representation of the real world.</w:t>
      </w:r>
    </w:p>
    <w:p w14:paraId="62AFE46F" w14:textId="258240F2" w:rsidR="00F63978" w:rsidRPr="0026542D" w:rsidRDefault="00F63978" w:rsidP="00F63978">
      <w:pPr>
        <w:pStyle w:val="ParagraphText"/>
        <w:spacing w:after="120"/>
        <w:jc w:val="both"/>
        <w:rPr>
          <w:rFonts w:cs="Arial"/>
        </w:rPr>
      </w:pPr>
      <w:r w:rsidRPr="0026542D">
        <w:rPr>
          <w:rFonts w:cs="Arial"/>
        </w:rPr>
        <w:t>This Part describes the content of the Register</w:t>
      </w:r>
      <w:r w:rsidR="00D50EC3" w:rsidRPr="0026542D">
        <w:rPr>
          <w:rFonts w:cs="Arial"/>
        </w:rPr>
        <w:t>s</w:t>
      </w:r>
      <w:r w:rsidRPr="0026542D">
        <w:rPr>
          <w:rFonts w:cs="Arial"/>
        </w:rPr>
        <w:t xml:space="preserve"> and specifies procedures to be followed in establishing, maintaining, and publishing dictionaries of unique, unambiguous and permanent identifiers that are assigned to items of geographic, hydrographic and metadata information. In order to accomplish this purpose, this Part specifies elements of information that are necessary to provide identification and definitions to the registered items.</w:t>
      </w:r>
    </w:p>
    <w:p w14:paraId="0B75515A" w14:textId="77777777" w:rsidR="006D65EB" w:rsidRPr="0026542D" w:rsidRDefault="006D65EB" w:rsidP="005C48AA">
      <w:pPr>
        <w:pStyle w:val="ParagraphText"/>
        <w:spacing w:after="0"/>
        <w:jc w:val="both"/>
      </w:pPr>
    </w:p>
    <w:p w14:paraId="2EBE911C" w14:textId="0F2F67AC" w:rsidR="000655C5" w:rsidRPr="0026542D" w:rsidRDefault="00686C2E" w:rsidP="00D32087">
      <w:pPr>
        <w:pStyle w:val="Heading2"/>
        <w:numPr>
          <w:ilvl w:val="0"/>
          <w:numId w:val="32"/>
        </w:numPr>
        <w:ind w:left="993" w:hanging="993"/>
      </w:pPr>
      <w:bookmarkStart w:id="399" w:name="_Toc153448786"/>
      <w:r w:rsidRPr="0026542D">
        <w:t>Part 2b – Portrayal Register</w:t>
      </w:r>
      <w:bookmarkEnd w:id="399"/>
    </w:p>
    <w:p w14:paraId="5FD1A77A" w14:textId="360DE3C4" w:rsidR="00DE0C82" w:rsidRPr="0026542D" w:rsidRDefault="006B3A0E" w:rsidP="00F82332">
      <w:pPr>
        <w:pStyle w:val="ParagraphText"/>
        <w:spacing w:after="120"/>
        <w:jc w:val="both"/>
      </w:pPr>
      <w:r w:rsidRPr="0026542D">
        <w:rPr>
          <w:rFonts w:cs="Arial"/>
        </w:rPr>
        <w:t>This Part describes the content of the portrayal register.</w:t>
      </w:r>
      <w:r w:rsidRPr="0026542D">
        <w:t xml:space="preserve"> A </w:t>
      </w:r>
      <w:r w:rsidR="00F35C38" w:rsidRPr="0026542D">
        <w:t xml:space="preserve">Portrayal Register </w:t>
      </w:r>
      <w:r w:rsidRPr="0026542D">
        <w:t xml:space="preserve">specifies the portrayal of data.  The portrayal of data is independent of the data but closely related to the data.  That is the attributes within the data set drive the portrayal process, but there may be many different portrayals for the same data.  The use of a </w:t>
      </w:r>
      <w:r w:rsidR="00F35C38" w:rsidRPr="0026542D">
        <w:t xml:space="preserve">Register </w:t>
      </w:r>
      <w:r w:rsidRPr="0026542D">
        <w:t xml:space="preserve">to store aspects of portrayal will significantly improve the IHO’s ability to manage and extend multiple products based on S-100 </w:t>
      </w:r>
      <w:r w:rsidRPr="0026542D">
        <w:rPr>
          <w:rFonts w:cs="Arial"/>
        </w:rPr>
        <w:t xml:space="preserve">which can be made available for use in a relatively short timescale.  This </w:t>
      </w:r>
      <w:r w:rsidR="00F35C38" w:rsidRPr="0026542D">
        <w:rPr>
          <w:rFonts w:cs="Arial"/>
        </w:rPr>
        <w:t xml:space="preserve">Register </w:t>
      </w:r>
      <w:r w:rsidRPr="0026542D">
        <w:rPr>
          <w:rFonts w:cs="Arial"/>
        </w:rPr>
        <w:t xml:space="preserve">will </w:t>
      </w:r>
      <w:r w:rsidRPr="0026542D">
        <w:t>support wider use of registered items by making them publicly available and increase their visibility to potential users.</w:t>
      </w:r>
    </w:p>
    <w:p w14:paraId="28C09F1C" w14:textId="77777777" w:rsidR="000831D3" w:rsidRPr="0026542D" w:rsidRDefault="000831D3" w:rsidP="005C48AA">
      <w:pPr>
        <w:pStyle w:val="ParagraphText"/>
        <w:spacing w:after="0"/>
        <w:jc w:val="both"/>
        <w:rPr>
          <w:rFonts w:cs="Arial"/>
        </w:rPr>
      </w:pPr>
    </w:p>
    <w:p w14:paraId="0912D807" w14:textId="77777777" w:rsidR="000655C5" w:rsidRPr="0026542D" w:rsidRDefault="00686C2E" w:rsidP="00D32087">
      <w:pPr>
        <w:pStyle w:val="Heading2"/>
        <w:numPr>
          <w:ilvl w:val="0"/>
          <w:numId w:val="32"/>
        </w:numPr>
        <w:ind w:left="993" w:hanging="993"/>
      </w:pPr>
      <w:bookmarkStart w:id="400" w:name="_Toc153448787"/>
      <w:r w:rsidRPr="0026542D">
        <w:t>Part 3 – General Feature Model</w:t>
      </w:r>
      <w:bookmarkEnd w:id="400"/>
    </w:p>
    <w:p w14:paraId="32F63CD1" w14:textId="17FD0A6E" w:rsidR="00686C2E" w:rsidRPr="0026542D" w:rsidRDefault="00715ED6" w:rsidP="008D20D6">
      <w:pPr>
        <w:pStyle w:val="ParagraphText"/>
        <w:spacing w:after="120"/>
        <w:jc w:val="both"/>
      </w:pPr>
      <w:r w:rsidRPr="0026542D">
        <w:t xml:space="preserve">This </w:t>
      </w:r>
      <w:r w:rsidR="00D74D95" w:rsidRPr="0026542D">
        <w:t xml:space="preserve">Part </w:t>
      </w:r>
      <w:r w:rsidR="00686C2E" w:rsidRPr="0026542D">
        <w:t>introduces the rules for developing an application schema which is a fundamental element of any S-100 based product specification. Equally fundamental to the creation of the application schema is a General Feature Model (GFM) which is a conceptual model for features, their characteristics and associations. It also introduces the concept of the information type. The GFM is a profile of the GFM presented in ISO 19109 Rules for Application Schemas.</w:t>
      </w:r>
    </w:p>
    <w:p w14:paraId="2B87E137" w14:textId="77777777" w:rsidR="00DE0C82" w:rsidRPr="0026542D" w:rsidRDefault="00DE0C82" w:rsidP="005C48AA">
      <w:pPr>
        <w:pStyle w:val="ParagraphText"/>
        <w:spacing w:after="0"/>
        <w:jc w:val="both"/>
      </w:pPr>
    </w:p>
    <w:p w14:paraId="16D7B2CE" w14:textId="77777777" w:rsidR="000655C5" w:rsidRPr="0026542D" w:rsidRDefault="00686C2E" w:rsidP="00D32087">
      <w:pPr>
        <w:pStyle w:val="Heading2"/>
        <w:numPr>
          <w:ilvl w:val="0"/>
          <w:numId w:val="32"/>
        </w:numPr>
        <w:ind w:left="993" w:hanging="993"/>
      </w:pPr>
      <w:bookmarkStart w:id="401" w:name="_Toc153448788"/>
      <w:r w:rsidRPr="0026542D">
        <w:t>Part 4 – Metadata</w:t>
      </w:r>
      <w:bookmarkEnd w:id="401"/>
    </w:p>
    <w:p w14:paraId="6BF348AC" w14:textId="49B5D82B" w:rsidR="00A04C9C" w:rsidRPr="0026542D" w:rsidRDefault="00686C2E" w:rsidP="00D67A62">
      <w:pPr>
        <w:pStyle w:val="ParagraphText"/>
        <w:spacing w:after="120"/>
        <w:jc w:val="both"/>
        <w:rPr>
          <w:color w:val="auto"/>
        </w:rPr>
      </w:pPr>
      <w:r w:rsidRPr="0026542D">
        <w:rPr>
          <w:color w:val="auto"/>
        </w:rPr>
        <w:t xml:space="preserve">Increasingly, hydrographic organizations are collecting, storing and archiving large quantities of digital data which are becoming an important national asset. </w:t>
      </w:r>
      <w:r w:rsidR="00C168B5" w:rsidRPr="0026542D">
        <w:rPr>
          <w:color w:val="auto"/>
        </w:rPr>
        <w:t xml:space="preserve"> </w:t>
      </w:r>
      <w:r w:rsidR="00D67A62" w:rsidRPr="0026542D">
        <w:rPr>
          <w:color w:val="auto"/>
        </w:rPr>
        <w:t xml:space="preserve">Characterising the data resources and facilitating their discovery, access, retrieval, and use is required in order for users to be able to understand the assumptions and limitations of data resources and evaluate the resources’ applicability for their intended use. </w:t>
      </w:r>
      <w:r w:rsidR="00C168B5" w:rsidRPr="0026542D">
        <w:rPr>
          <w:color w:val="auto"/>
        </w:rPr>
        <w:t xml:space="preserve"> </w:t>
      </w:r>
      <w:r w:rsidR="00D1132A" w:rsidRPr="0026542D">
        <w:rPr>
          <w:color w:val="auto"/>
        </w:rPr>
        <w:t>Further, k</w:t>
      </w:r>
      <w:r w:rsidRPr="0026542D">
        <w:rPr>
          <w:color w:val="auto"/>
        </w:rPr>
        <w:t xml:space="preserve">nowledge of the quality of hydrographic data is crucial for the application for </w:t>
      </w:r>
      <w:r w:rsidRPr="0026542D">
        <w:rPr>
          <w:color w:val="auto"/>
        </w:rPr>
        <w:lastRenderedPageBreak/>
        <w:t xml:space="preserve">the data, as different users and different applications often have different data quality requirements.  In order to achieve this, data custodians will need to record information about </w:t>
      </w:r>
      <w:r w:rsidR="00D1132A" w:rsidRPr="0026542D">
        <w:rPr>
          <w:color w:val="auto"/>
        </w:rPr>
        <w:t xml:space="preserve">the characteristics and quality of </w:t>
      </w:r>
      <w:r w:rsidRPr="0026542D">
        <w:rPr>
          <w:color w:val="auto"/>
        </w:rPr>
        <w:t>their data (</w:t>
      </w:r>
      <w:r w:rsidR="00C168B5" w:rsidRPr="0026542D">
        <w:rPr>
          <w:color w:val="auto"/>
        </w:rPr>
        <w:t>that is</w:t>
      </w:r>
      <w:r w:rsidRPr="0026542D">
        <w:rPr>
          <w:color w:val="auto"/>
        </w:rPr>
        <w:t xml:space="preserve"> metadata) </w:t>
      </w:r>
      <w:r w:rsidR="00A04C9C" w:rsidRPr="0026542D">
        <w:rPr>
          <w:color w:val="auto"/>
        </w:rPr>
        <w:t xml:space="preserve">in order to </w:t>
      </w:r>
      <w:r w:rsidR="00D1132A" w:rsidRPr="0026542D">
        <w:rPr>
          <w:color w:val="auto"/>
        </w:rPr>
        <w:t xml:space="preserve">facilitate discovery, access, retrieval and use, and </w:t>
      </w:r>
      <w:r w:rsidR="00A04C9C" w:rsidRPr="0026542D">
        <w:rPr>
          <w:color w:val="auto"/>
        </w:rPr>
        <w:t>assure reliability.</w:t>
      </w:r>
    </w:p>
    <w:p w14:paraId="6F37E565" w14:textId="19081A72" w:rsidR="00686C2E" w:rsidRPr="0026542D" w:rsidRDefault="00686C2E" w:rsidP="008D20D6">
      <w:pPr>
        <w:pStyle w:val="ParagraphText"/>
        <w:spacing w:after="120"/>
        <w:jc w:val="both"/>
        <w:rPr>
          <w:color w:val="auto"/>
        </w:rPr>
      </w:pPr>
      <w:r w:rsidRPr="0026542D">
        <w:rPr>
          <w:color w:val="auto"/>
        </w:rPr>
        <w:t>ISO 19115</w:t>
      </w:r>
      <w:r w:rsidR="00317BC6" w:rsidRPr="0026542D">
        <w:rPr>
          <w:color w:val="auto"/>
        </w:rPr>
        <w:t>-1</w:t>
      </w:r>
      <w:r w:rsidR="00D67A62" w:rsidRPr="0026542D">
        <w:rPr>
          <w:color w:val="auto"/>
        </w:rPr>
        <w:t xml:space="preserve">, </w:t>
      </w:r>
      <w:r w:rsidR="00F92600" w:rsidRPr="0026542D">
        <w:rPr>
          <w:color w:val="auto"/>
        </w:rPr>
        <w:t>19115-2</w:t>
      </w:r>
      <w:r w:rsidR="004146B7" w:rsidRPr="0026542D">
        <w:rPr>
          <w:color w:val="auto"/>
        </w:rPr>
        <w:t>, and 19157</w:t>
      </w:r>
      <w:r w:rsidR="00F92600" w:rsidRPr="0026542D">
        <w:rPr>
          <w:color w:val="auto"/>
        </w:rPr>
        <w:t xml:space="preserve"> </w:t>
      </w:r>
      <w:r w:rsidRPr="0026542D">
        <w:rPr>
          <w:color w:val="auto"/>
        </w:rPr>
        <w:t xml:space="preserve">provide an abstract structure for describing digital geographic information by defining the </w:t>
      </w:r>
      <w:r w:rsidR="004146B7" w:rsidRPr="0026542D">
        <w:rPr>
          <w:color w:val="auto"/>
        </w:rPr>
        <w:t xml:space="preserve">resources’ characteristics and </w:t>
      </w:r>
      <w:r w:rsidRPr="0026542D">
        <w:rPr>
          <w:color w:val="auto"/>
        </w:rPr>
        <w:t>quality metadata elements and establishing a common set of metadata terminology, definitions, and extension procedures.</w:t>
      </w:r>
    </w:p>
    <w:p w14:paraId="4E6837B8" w14:textId="2B3CC4EC" w:rsidR="00686C2E" w:rsidRPr="0026542D" w:rsidRDefault="00715ED6" w:rsidP="008D20D6">
      <w:pPr>
        <w:pStyle w:val="ParagraphText"/>
        <w:spacing w:after="120"/>
        <w:jc w:val="both"/>
        <w:rPr>
          <w:color w:val="auto"/>
        </w:rPr>
      </w:pPr>
      <w:r w:rsidRPr="0026542D">
        <w:rPr>
          <w:color w:val="auto"/>
        </w:rPr>
        <w:t xml:space="preserve">This </w:t>
      </w:r>
      <w:r w:rsidR="00D74D95" w:rsidRPr="0026542D">
        <w:rPr>
          <w:color w:val="auto"/>
        </w:rPr>
        <w:t xml:space="preserve">Part </w:t>
      </w:r>
      <w:r w:rsidR="00686C2E" w:rsidRPr="0026542D">
        <w:rPr>
          <w:color w:val="auto"/>
        </w:rPr>
        <w:t>also describes how to use ISO 19115</w:t>
      </w:r>
      <w:r w:rsidR="00F92600" w:rsidRPr="0026542D">
        <w:rPr>
          <w:color w:val="auto"/>
        </w:rPr>
        <w:t>-1</w:t>
      </w:r>
      <w:r w:rsidR="004146B7" w:rsidRPr="0026542D">
        <w:rPr>
          <w:color w:val="auto"/>
        </w:rPr>
        <w:t>, 19115-2 and 19157</w:t>
      </w:r>
      <w:r w:rsidR="00686C2E" w:rsidRPr="0026542D">
        <w:rPr>
          <w:color w:val="auto"/>
        </w:rPr>
        <w:t xml:space="preserve"> metadata classes, elements and conditions, and incorporates rules for populating quality metadata. It also incorporates quality measures as described in ISO 19113, 19114 and </w:t>
      </w:r>
      <w:r w:rsidR="00F92600" w:rsidRPr="0026542D">
        <w:rPr>
          <w:color w:val="auto"/>
        </w:rPr>
        <w:t>19157</w:t>
      </w:r>
      <w:r w:rsidR="00686C2E" w:rsidRPr="0026542D">
        <w:rPr>
          <w:color w:val="auto"/>
        </w:rPr>
        <w:t>.</w:t>
      </w:r>
    </w:p>
    <w:p w14:paraId="0F2E7A91" w14:textId="77777777" w:rsidR="006D65EB" w:rsidRPr="0026542D" w:rsidRDefault="006D65EB" w:rsidP="005C48AA">
      <w:pPr>
        <w:pStyle w:val="ParagraphText"/>
        <w:spacing w:after="0"/>
        <w:jc w:val="both"/>
      </w:pPr>
    </w:p>
    <w:p w14:paraId="0520D5A9" w14:textId="77777777" w:rsidR="000655C5" w:rsidRPr="0026542D" w:rsidRDefault="00686C2E" w:rsidP="00D32087">
      <w:pPr>
        <w:pStyle w:val="Heading2"/>
        <w:numPr>
          <w:ilvl w:val="0"/>
          <w:numId w:val="32"/>
        </w:numPr>
        <w:ind w:left="993" w:hanging="993"/>
      </w:pPr>
      <w:bookmarkStart w:id="402" w:name="_Toc153448789"/>
      <w:r w:rsidRPr="0026542D">
        <w:t>Part 5 – Feature Catalogue</w:t>
      </w:r>
      <w:bookmarkEnd w:id="402"/>
      <w:r w:rsidRPr="0026542D">
        <w:t xml:space="preserve"> </w:t>
      </w:r>
    </w:p>
    <w:p w14:paraId="57B164B9" w14:textId="1748FCAE" w:rsidR="00686C2E" w:rsidRPr="0026542D" w:rsidRDefault="00686C2E" w:rsidP="008D20D6">
      <w:pPr>
        <w:pStyle w:val="ParagraphText"/>
        <w:spacing w:after="120"/>
        <w:jc w:val="both"/>
        <w:rPr>
          <w:rFonts w:cs="Arial"/>
        </w:rPr>
      </w:pPr>
      <w:r w:rsidRPr="0026542D">
        <w:t xml:space="preserve">A </w:t>
      </w:r>
      <w:r w:rsidR="00F35C38" w:rsidRPr="0026542D">
        <w:t xml:space="preserve">Feature Catalogue </w:t>
      </w:r>
      <w:r w:rsidRPr="0026542D">
        <w:t xml:space="preserve">is a document that describes the content of a data product.  It uses item types, for example, features and attributes, from one or more </w:t>
      </w:r>
      <w:r w:rsidR="00F35C38" w:rsidRPr="0026542D">
        <w:t>Feature Data Dictionaries</w:t>
      </w:r>
      <w:r w:rsidRPr="0026542D">
        <w:t>.</w:t>
      </w:r>
      <w:r w:rsidRPr="0026542D">
        <w:rPr>
          <w:rFonts w:cs="Arial"/>
        </w:rPr>
        <w:t xml:space="preserve"> The basic level of classification in a </w:t>
      </w:r>
      <w:r w:rsidR="00F35C38" w:rsidRPr="0026542D">
        <w:rPr>
          <w:rFonts w:cs="Arial"/>
        </w:rPr>
        <w:t xml:space="preserve">Feature Catalogue </w:t>
      </w:r>
      <w:r w:rsidRPr="0026542D">
        <w:rPr>
          <w:rFonts w:cs="Arial"/>
        </w:rPr>
        <w:t xml:space="preserve">is by feature type and information type. A </w:t>
      </w:r>
      <w:r w:rsidR="00F35C38" w:rsidRPr="0026542D">
        <w:rPr>
          <w:rFonts w:cs="Arial"/>
        </w:rPr>
        <w:t xml:space="preserve">Feature Catalogue </w:t>
      </w:r>
      <w:r w:rsidRPr="0026542D">
        <w:rPr>
          <w:rFonts w:cs="Arial"/>
        </w:rPr>
        <w:t xml:space="preserve">should be available in electronic form for any set of geographic data that contains features. A </w:t>
      </w:r>
      <w:r w:rsidR="00F35C38" w:rsidRPr="0026542D">
        <w:rPr>
          <w:rFonts w:cs="Arial"/>
        </w:rPr>
        <w:t xml:space="preserve">Feature Catalogue </w:t>
      </w:r>
      <w:r w:rsidRPr="0026542D">
        <w:rPr>
          <w:rFonts w:cs="Arial"/>
        </w:rPr>
        <w:t>may also comply with the specifications of this part of S-100 independently of any existing set of geographic data.</w:t>
      </w:r>
    </w:p>
    <w:p w14:paraId="4B71ED1D" w14:textId="03920199" w:rsidR="00A04C9C" w:rsidRPr="0026542D" w:rsidRDefault="00686C2E" w:rsidP="008D20D6">
      <w:pPr>
        <w:pStyle w:val="ParagraphText"/>
        <w:spacing w:after="120"/>
        <w:jc w:val="both"/>
      </w:pPr>
      <w:r w:rsidRPr="0026542D">
        <w:t xml:space="preserve">A </w:t>
      </w:r>
      <w:r w:rsidR="00F35C38" w:rsidRPr="0026542D">
        <w:t xml:space="preserve">Feature Catalogue </w:t>
      </w:r>
      <w:r w:rsidRPr="0026542D">
        <w:t xml:space="preserve">is defined for each </w:t>
      </w:r>
      <w:r w:rsidR="00F35C38" w:rsidRPr="0026542D">
        <w:t>Product Specification</w:t>
      </w:r>
      <w:r w:rsidRPr="0026542D">
        <w:t xml:space="preserve">. Features and attributes are bound in a </w:t>
      </w:r>
      <w:r w:rsidR="00F35C38" w:rsidRPr="0026542D">
        <w:t>Feature Catalogue</w:t>
      </w:r>
      <w:r w:rsidRPr="0026542D">
        <w:t xml:space="preserve">. The definitions of features and attributes are drawn from a </w:t>
      </w:r>
      <w:r w:rsidR="00115B80" w:rsidRPr="0026542D">
        <w:t xml:space="preserve">Feature </w:t>
      </w:r>
      <w:r w:rsidR="00F35C38" w:rsidRPr="0026542D">
        <w:t xml:space="preserve">Data </w:t>
      </w:r>
      <w:r w:rsidR="00115B80" w:rsidRPr="0026542D">
        <w:t>Dictionary</w:t>
      </w:r>
      <w:r w:rsidR="00A04C9C" w:rsidRPr="0026542D">
        <w:t>.</w:t>
      </w:r>
    </w:p>
    <w:p w14:paraId="6CA25E8E" w14:textId="7AF6AF03" w:rsidR="00686C2E" w:rsidRPr="0026542D" w:rsidRDefault="00EB3D53" w:rsidP="008D20D6">
      <w:pPr>
        <w:pStyle w:val="ParagraphText"/>
        <w:spacing w:after="120"/>
        <w:jc w:val="both"/>
      </w:pPr>
      <w:r w:rsidRPr="0026542D">
        <w:t xml:space="preserve">This </w:t>
      </w:r>
      <w:r w:rsidR="005C15CD" w:rsidRPr="0026542D">
        <w:t xml:space="preserve">Part </w:t>
      </w:r>
      <w:r w:rsidR="00686C2E" w:rsidRPr="0026542D">
        <w:t xml:space="preserve">defines the methodology for cataloguing feature types. It also specifies how the classification of feature types is organized into a </w:t>
      </w:r>
      <w:r w:rsidR="00F35C38" w:rsidRPr="0026542D">
        <w:t xml:space="preserve">Feature Catalogue </w:t>
      </w:r>
      <w:r w:rsidR="00686C2E" w:rsidRPr="0026542D">
        <w:t xml:space="preserve">and presented to the users of a set of geographic data. This </w:t>
      </w:r>
      <w:r w:rsidR="00F35C38" w:rsidRPr="0026542D">
        <w:t xml:space="preserve">Part </w:t>
      </w:r>
      <w:r w:rsidR="00686C2E" w:rsidRPr="0026542D">
        <w:t>is applicable to creating catalogues of feature types in previously un</w:t>
      </w:r>
      <w:r w:rsidR="0014038B" w:rsidRPr="0026542D">
        <w:t>-</w:t>
      </w:r>
      <w:r w:rsidR="00686C2E" w:rsidRPr="0026542D">
        <w:t xml:space="preserve">catalogued domains and to revising existing </w:t>
      </w:r>
      <w:r w:rsidR="00F35C38" w:rsidRPr="0026542D">
        <w:t xml:space="preserve">Feature Catalogues </w:t>
      </w:r>
      <w:r w:rsidR="00686C2E" w:rsidRPr="0026542D">
        <w:t xml:space="preserve">to comply with standard practice. </w:t>
      </w:r>
      <w:r w:rsidRPr="0026542D">
        <w:t xml:space="preserve">This </w:t>
      </w:r>
      <w:r w:rsidR="00F35C38" w:rsidRPr="0026542D">
        <w:t xml:space="preserve">Part </w:t>
      </w:r>
      <w:r w:rsidR="00686C2E" w:rsidRPr="0026542D">
        <w:t xml:space="preserve">applies to the cataloguing of feature types that are represented in digital form. Its principles can be extended to the cataloguing of other forms of geographic data. </w:t>
      </w:r>
    </w:p>
    <w:p w14:paraId="2C125271" w14:textId="77777777" w:rsidR="00686C2E" w:rsidRPr="0026542D" w:rsidRDefault="00686C2E" w:rsidP="008D20D6">
      <w:pPr>
        <w:pStyle w:val="ParagraphText"/>
        <w:spacing w:after="120"/>
        <w:jc w:val="both"/>
      </w:pPr>
      <w:r w:rsidRPr="0026542D">
        <w:t>Part 5 is applicable to the definition of geographic features at the type level. This international standard is not applicable to the representation of individual instances of each type.</w:t>
      </w:r>
    </w:p>
    <w:p w14:paraId="55F17F68" w14:textId="77777777" w:rsidR="006D65EB" w:rsidRPr="0026542D" w:rsidRDefault="006D65EB" w:rsidP="005C48AA">
      <w:pPr>
        <w:pStyle w:val="ParagraphText"/>
        <w:spacing w:after="0"/>
        <w:jc w:val="both"/>
      </w:pPr>
    </w:p>
    <w:p w14:paraId="2CB1A820" w14:textId="77777777" w:rsidR="000655C5" w:rsidRPr="0026542D" w:rsidRDefault="00686C2E" w:rsidP="00D32087">
      <w:pPr>
        <w:pStyle w:val="Heading2"/>
        <w:numPr>
          <w:ilvl w:val="0"/>
          <w:numId w:val="32"/>
        </w:numPr>
        <w:ind w:left="993" w:hanging="993"/>
      </w:pPr>
      <w:bookmarkStart w:id="403" w:name="_Toc153448790"/>
      <w:r w:rsidRPr="0026542D">
        <w:t>Part 6 – Coordinate Reference Systems</w:t>
      </w:r>
      <w:bookmarkEnd w:id="403"/>
    </w:p>
    <w:p w14:paraId="368BAA51" w14:textId="69893BC6" w:rsidR="00686C2E" w:rsidRPr="0026542D" w:rsidRDefault="00EB3D53" w:rsidP="008D20D6">
      <w:pPr>
        <w:pStyle w:val="ParagraphText"/>
        <w:spacing w:after="120"/>
        <w:jc w:val="both"/>
        <w:rPr>
          <w:color w:val="auto"/>
        </w:rPr>
      </w:pPr>
      <w:r w:rsidRPr="0026542D">
        <w:rPr>
          <w:color w:val="auto"/>
        </w:rPr>
        <w:t xml:space="preserve">This </w:t>
      </w:r>
      <w:r w:rsidR="005C15CD" w:rsidRPr="0026542D">
        <w:rPr>
          <w:color w:val="auto"/>
        </w:rPr>
        <w:t xml:space="preserve">Part </w:t>
      </w:r>
      <w:r w:rsidR="00686C2E" w:rsidRPr="0026542D">
        <w:rPr>
          <w:color w:val="auto"/>
        </w:rPr>
        <w:t>is applicable to producers and users of hydrographic information. Its principles can be extended to</w:t>
      </w:r>
      <w:r w:rsidR="00535E1D" w:rsidRPr="0026542D">
        <w:rPr>
          <w:color w:val="auto"/>
        </w:rPr>
        <w:t xml:space="preserve"> </w:t>
      </w:r>
      <w:r w:rsidR="00686C2E" w:rsidRPr="0026542D">
        <w:rPr>
          <w:color w:val="auto"/>
        </w:rPr>
        <w:t>many other forms of geographic information such as maps, charts, and text documents.</w:t>
      </w:r>
    </w:p>
    <w:p w14:paraId="2711C556" w14:textId="002F6720" w:rsidR="00686C2E" w:rsidRPr="0026542D" w:rsidRDefault="00535E1D" w:rsidP="008D20D6">
      <w:pPr>
        <w:pStyle w:val="ParagraphText"/>
        <w:spacing w:after="120"/>
        <w:jc w:val="both"/>
        <w:rPr>
          <w:color w:val="auto"/>
        </w:rPr>
      </w:pPr>
      <w:r w:rsidRPr="0026542D">
        <w:rPr>
          <w:color w:val="auto"/>
        </w:rPr>
        <w:t xml:space="preserve">This </w:t>
      </w:r>
      <w:r w:rsidR="005C15CD" w:rsidRPr="0026542D">
        <w:rPr>
          <w:color w:val="auto"/>
        </w:rPr>
        <w:t xml:space="preserve">Part </w:t>
      </w:r>
      <w:r w:rsidR="00686C2E" w:rsidRPr="0026542D">
        <w:rPr>
          <w:color w:val="auto"/>
        </w:rPr>
        <w:t xml:space="preserve">defines the conceptual schema for the description of spatial referencing by coordinates. It describes the minimum data required to define a one, two and three dimensional spatial coordinate reference. </w:t>
      </w:r>
      <w:r w:rsidR="0002291B" w:rsidRPr="0026542D">
        <w:rPr>
          <w:color w:val="auto"/>
        </w:rPr>
        <w:t>A</w:t>
      </w:r>
      <w:r w:rsidR="00686C2E" w:rsidRPr="0026542D">
        <w:rPr>
          <w:color w:val="auto"/>
        </w:rPr>
        <w:t>ll the elements necessary to fully define spatial referencing by means of coordinate systems and datums</w:t>
      </w:r>
      <w:r w:rsidR="0002291B" w:rsidRPr="0026542D">
        <w:rPr>
          <w:color w:val="auto"/>
        </w:rPr>
        <w:t xml:space="preserve"> are contained in this section</w:t>
      </w:r>
      <w:r w:rsidR="00686C2E" w:rsidRPr="0026542D">
        <w:rPr>
          <w:color w:val="auto"/>
        </w:rPr>
        <w:t>. It also describes the information required to change coordinates from one coordinate reference system to another</w:t>
      </w:r>
      <w:r w:rsidR="00F7293E" w:rsidRPr="0026542D">
        <w:rPr>
          <w:color w:val="auto"/>
        </w:rPr>
        <w:t xml:space="preserve"> and </w:t>
      </w:r>
      <w:r w:rsidR="00686C2E" w:rsidRPr="0026542D">
        <w:rPr>
          <w:color w:val="auto"/>
        </w:rPr>
        <w:t>all the elements necessary to describe the parameters and methods of coordinate operations. Coordinate operations include projections and datum transformations.</w:t>
      </w:r>
    </w:p>
    <w:p w14:paraId="6FCC3AE6" w14:textId="77777777" w:rsidR="00686C2E" w:rsidRPr="0026542D" w:rsidRDefault="00686C2E" w:rsidP="008D20D6">
      <w:pPr>
        <w:pStyle w:val="ParagraphText"/>
        <w:spacing w:after="120"/>
        <w:jc w:val="both"/>
        <w:rPr>
          <w:color w:val="auto"/>
        </w:rPr>
      </w:pPr>
      <w:r w:rsidRPr="0026542D">
        <w:rPr>
          <w:color w:val="auto"/>
        </w:rPr>
        <w:t xml:space="preserve">Coordinate reference system information can be presented in full using the elements defined </w:t>
      </w:r>
      <w:r w:rsidR="00AF6F28" w:rsidRPr="0026542D">
        <w:rPr>
          <w:color w:val="auto"/>
        </w:rPr>
        <w:t xml:space="preserve">in this part </w:t>
      </w:r>
      <w:r w:rsidRPr="0026542D">
        <w:rPr>
          <w:color w:val="auto"/>
        </w:rPr>
        <w:t>or by reference to a register of coordinate reference system information. A register of coordinate reference system information may be managed in accordance with ISO 19135 (see Part 2).</w:t>
      </w:r>
    </w:p>
    <w:p w14:paraId="08FC6E69" w14:textId="6833BA86" w:rsidR="00686C2E" w:rsidRPr="0026542D" w:rsidRDefault="00686C2E" w:rsidP="008D20D6">
      <w:pPr>
        <w:pStyle w:val="ParagraphText"/>
        <w:spacing w:after="120"/>
        <w:jc w:val="both"/>
        <w:rPr>
          <w:color w:val="auto"/>
        </w:rPr>
      </w:pPr>
      <w:r w:rsidRPr="0026542D">
        <w:rPr>
          <w:color w:val="auto"/>
        </w:rPr>
        <w:t xml:space="preserve">There are no plans for the IHO to implement a register of coordinate reference systems. An </w:t>
      </w:r>
      <w:r w:rsidRPr="0026542D">
        <w:rPr>
          <w:rFonts w:cs="Arial"/>
          <w:color w:val="auto"/>
        </w:rPr>
        <w:t xml:space="preserve">example of an existing register of coordinate reference system information which may be used is the EPSG geodetic parameter dataset which is managed by the </w:t>
      </w:r>
      <w:r w:rsidR="006B3A0E" w:rsidRPr="0026542D">
        <w:rPr>
          <w:rFonts w:eastAsia="Times New Roman" w:cs="Arial"/>
          <w:color w:val="auto"/>
          <w:lang w:eastAsia="en-US"/>
        </w:rPr>
        <w:t>Geodesy Subcommittee of the IOGP Geomatics Committee</w:t>
      </w:r>
      <w:r w:rsidRPr="0026542D">
        <w:rPr>
          <w:rFonts w:cs="Arial"/>
          <w:color w:val="auto"/>
        </w:rPr>
        <w:t>. Complete CRS definitions may be communicated by means of the namespace EPSG and a code, such as 4326 (</w:t>
      </w:r>
      <w:r w:rsidR="000831D3" w:rsidRPr="0026542D">
        <w:rPr>
          <w:rFonts w:cs="Arial"/>
          <w:color w:val="auto"/>
        </w:rPr>
        <w:t>that is,</w:t>
      </w:r>
      <w:r w:rsidRPr="0026542D">
        <w:rPr>
          <w:rFonts w:cs="Arial"/>
          <w:color w:val="auto"/>
        </w:rPr>
        <w:t xml:space="preserve"> EPSG:4326). This code within the</w:t>
      </w:r>
      <w:r w:rsidRPr="0026542D">
        <w:rPr>
          <w:color w:val="auto"/>
        </w:rPr>
        <w:t xml:space="preserve"> EPSG namespace identifies the ellipsoidal coordinate system based on WGS84 datum. The EPSG database is not managed in accordance with ISO 19135.</w:t>
      </w:r>
    </w:p>
    <w:p w14:paraId="57247880" w14:textId="77777777" w:rsidR="006D65EB" w:rsidRPr="0026542D" w:rsidRDefault="006D65EB" w:rsidP="005C48AA">
      <w:pPr>
        <w:pStyle w:val="ParagraphText"/>
        <w:spacing w:after="0"/>
        <w:jc w:val="both"/>
      </w:pPr>
    </w:p>
    <w:p w14:paraId="2D2FB5D8" w14:textId="77777777" w:rsidR="000655C5" w:rsidRPr="0026542D" w:rsidRDefault="00686C2E" w:rsidP="00D32087">
      <w:pPr>
        <w:pStyle w:val="Heading2"/>
        <w:keepNext/>
        <w:keepLines/>
        <w:numPr>
          <w:ilvl w:val="0"/>
          <w:numId w:val="32"/>
        </w:numPr>
        <w:ind w:left="993" w:hanging="993"/>
      </w:pPr>
      <w:bookmarkStart w:id="404" w:name="_Toc153448791"/>
      <w:r w:rsidRPr="0026542D">
        <w:lastRenderedPageBreak/>
        <w:t>Part 7 – Spatial Schema</w:t>
      </w:r>
      <w:bookmarkEnd w:id="404"/>
      <w:r w:rsidRPr="0026542D">
        <w:t xml:space="preserve"> </w:t>
      </w:r>
    </w:p>
    <w:p w14:paraId="1A5FF62A" w14:textId="04CB2D2B" w:rsidR="00850CF1" w:rsidRPr="0026542D" w:rsidRDefault="00EB3D53" w:rsidP="008D20D6">
      <w:pPr>
        <w:pStyle w:val="ParagraphText"/>
        <w:spacing w:after="120"/>
        <w:jc w:val="both"/>
      </w:pPr>
      <w:r w:rsidRPr="0026542D">
        <w:t xml:space="preserve">This </w:t>
      </w:r>
      <w:r w:rsidR="005C15CD" w:rsidRPr="0026542D">
        <w:t xml:space="preserve">Part </w:t>
      </w:r>
      <w:r w:rsidR="00686C2E" w:rsidRPr="0026542D">
        <w:t xml:space="preserve">defines the information necessary for describing and manipulating the spatial characteristics of features.  It is based on ISO 19107 - </w:t>
      </w:r>
      <w:r w:rsidR="00686C2E" w:rsidRPr="0026542D">
        <w:rPr>
          <w:i/>
        </w:rPr>
        <w:t>Geographical Information - Spatial schema</w:t>
      </w:r>
      <w:r w:rsidR="00686C2E" w:rsidRPr="0026542D">
        <w:t>, however the spatial requirements of S-100 are less comprehensive than the requirements of ISO 19107. This profile contains the subset of ISO 19107 classes which are included in S-100.</w:t>
      </w:r>
    </w:p>
    <w:p w14:paraId="6E7362CD" w14:textId="77777777" w:rsidR="00A04C9C" w:rsidRPr="0026542D" w:rsidRDefault="00A04C9C" w:rsidP="005C48AA">
      <w:pPr>
        <w:pStyle w:val="ParagraphText"/>
        <w:spacing w:after="0"/>
        <w:jc w:val="both"/>
      </w:pPr>
    </w:p>
    <w:p w14:paraId="5BA23F7E" w14:textId="77777777" w:rsidR="000655C5" w:rsidRPr="0026542D" w:rsidRDefault="00686C2E" w:rsidP="00D32087">
      <w:pPr>
        <w:pStyle w:val="Heading2"/>
        <w:numPr>
          <w:ilvl w:val="0"/>
          <w:numId w:val="32"/>
        </w:numPr>
        <w:tabs>
          <w:tab w:val="left" w:pos="993"/>
        </w:tabs>
        <w:ind w:left="993" w:hanging="993"/>
      </w:pPr>
      <w:bookmarkStart w:id="405" w:name="_Toc153448792"/>
      <w:r w:rsidRPr="0026542D">
        <w:t>Part 8 – Imagery and Gridded Data</w:t>
      </w:r>
      <w:bookmarkEnd w:id="405"/>
    </w:p>
    <w:p w14:paraId="7A6AA9B3" w14:textId="1F5675DA" w:rsidR="00686C2E" w:rsidRPr="0026542D" w:rsidRDefault="00EB3D53" w:rsidP="008D20D6">
      <w:pPr>
        <w:pStyle w:val="ParagraphText"/>
        <w:spacing w:after="120"/>
        <w:jc w:val="both"/>
      </w:pPr>
      <w:r w:rsidRPr="0026542D">
        <w:t xml:space="preserve">This </w:t>
      </w:r>
      <w:r w:rsidR="005C15CD" w:rsidRPr="0026542D">
        <w:t xml:space="preserve">Part </w:t>
      </w:r>
      <w:r w:rsidR="00686C2E" w:rsidRPr="0026542D">
        <w:t xml:space="preserve">identifies the content model for gridded data for use in Hydrographic and related applications, including imagery and gridded data. It describes the organization, type of grid and associated metadata and spatial referencing. The encoding and portrayal of imagery and gridded data is external to this part of S-100, although the manner by which encoding and portrayal makes use of the identified content models are identified. </w:t>
      </w:r>
      <w:r w:rsidRPr="0026542D">
        <w:t xml:space="preserve">This </w:t>
      </w:r>
      <w:r w:rsidR="005C15CD" w:rsidRPr="0026542D">
        <w:t xml:space="preserve">Part </w:t>
      </w:r>
      <w:r w:rsidR="00686C2E" w:rsidRPr="0026542D">
        <w:t>is based on the ISO 19129 Imagery, gridd</w:t>
      </w:r>
      <w:r w:rsidR="00455A1A" w:rsidRPr="0026542D">
        <w:t>ed and coverage data framework.</w:t>
      </w:r>
    </w:p>
    <w:p w14:paraId="68FD2B91" w14:textId="77777777" w:rsidR="006D65EB" w:rsidRPr="0026542D" w:rsidRDefault="006D65EB" w:rsidP="005C48AA">
      <w:pPr>
        <w:pStyle w:val="ParagraphText"/>
        <w:spacing w:after="0"/>
        <w:jc w:val="both"/>
      </w:pPr>
    </w:p>
    <w:p w14:paraId="537D371C" w14:textId="77777777" w:rsidR="005511DC" w:rsidRPr="0026542D" w:rsidRDefault="005511DC" w:rsidP="00D32087">
      <w:pPr>
        <w:pStyle w:val="Heading2"/>
        <w:numPr>
          <w:ilvl w:val="0"/>
          <w:numId w:val="32"/>
        </w:numPr>
        <w:ind w:left="993" w:hanging="993"/>
      </w:pPr>
      <w:bookmarkStart w:id="406" w:name="_Toc153448793"/>
      <w:r w:rsidRPr="0026542D">
        <w:t>Part 9 – Portrayal</w:t>
      </w:r>
      <w:bookmarkEnd w:id="406"/>
    </w:p>
    <w:p w14:paraId="05B81A6C" w14:textId="52F3E8BD" w:rsidR="005511DC" w:rsidRPr="0026542D" w:rsidRDefault="005511DC" w:rsidP="00C168B5">
      <w:pPr>
        <w:pStyle w:val="ParagraphText"/>
        <w:spacing w:after="120"/>
        <w:jc w:val="both"/>
      </w:pPr>
      <w:r w:rsidRPr="0026542D">
        <w:t xml:space="preserve">This </w:t>
      </w:r>
      <w:r w:rsidR="005C15CD" w:rsidRPr="0026542D">
        <w:t xml:space="preserve">Part </w:t>
      </w:r>
      <w:r w:rsidRPr="0026542D">
        <w:t>specifies the portrayal model for defining and organizing symbols and portrayal rules necessary to portray S-100 product Features.</w:t>
      </w:r>
    </w:p>
    <w:p w14:paraId="02DA4E45" w14:textId="77777777" w:rsidR="005511DC" w:rsidRPr="0026542D" w:rsidRDefault="005511DC" w:rsidP="00C168B5">
      <w:pPr>
        <w:rPr>
          <w:lang w:val="en-GB"/>
        </w:rPr>
      </w:pPr>
    </w:p>
    <w:p w14:paraId="79EDDB2D" w14:textId="77777777" w:rsidR="000655C5" w:rsidRPr="0026542D" w:rsidRDefault="00686C2E" w:rsidP="00D32087">
      <w:pPr>
        <w:pStyle w:val="Heading2"/>
        <w:numPr>
          <w:ilvl w:val="0"/>
          <w:numId w:val="32"/>
        </w:numPr>
        <w:ind w:left="993" w:hanging="993"/>
      </w:pPr>
      <w:bookmarkStart w:id="407" w:name="_Toc153448794"/>
      <w:r w:rsidRPr="0026542D">
        <w:t>Part 9</w:t>
      </w:r>
      <w:r w:rsidR="005511DC" w:rsidRPr="0026542D">
        <w:t>a</w:t>
      </w:r>
      <w:r w:rsidRPr="0026542D">
        <w:t xml:space="preserve"> – Portrayal </w:t>
      </w:r>
      <w:r w:rsidR="005511DC" w:rsidRPr="0026542D">
        <w:t>(Lua)</w:t>
      </w:r>
      <w:bookmarkEnd w:id="407"/>
    </w:p>
    <w:p w14:paraId="34FE38B6" w14:textId="72347702" w:rsidR="005511DC" w:rsidRPr="0026542D" w:rsidRDefault="005511DC" w:rsidP="005C48AA">
      <w:pPr>
        <w:spacing w:after="120"/>
        <w:rPr>
          <w:lang w:val="en-GB"/>
        </w:rPr>
      </w:pPr>
      <w:r w:rsidRPr="0026542D">
        <w:rPr>
          <w:lang w:val="en-GB"/>
        </w:rPr>
        <w:t xml:space="preserve">This </w:t>
      </w:r>
      <w:r w:rsidR="005C15CD" w:rsidRPr="0026542D">
        <w:rPr>
          <w:lang w:val="en-GB"/>
        </w:rPr>
        <w:t xml:space="preserve">Part </w:t>
      </w:r>
      <w:r w:rsidRPr="0026542D">
        <w:rPr>
          <w:lang w:val="en-GB"/>
        </w:rPr>
        <w:t>defines the additions and changes to S-100 Part 9 necessary to implement portrayal using the scripting mechanism defined in S-100 Part 13. Products which specify use of a portrayal catalogue as described in this part must also require implementation of S-100 Part 13.</w:t>
      </w:r>
    </w:p>
    <w:p w14:paraId="7FB58AA8" w14:textId="77777777" w:rsidR="006D65EB" w:rsidRPr="0026542D" w:rsidRDefault="006D65EB" w:rsidP="005C48AA">
      <w:pPr>
        <w:pStyle w:val="ParagraphText"/>
        <w:spacing w:after="0"/>
        <w:rPr>
          <w:color w:val="auto"/>
          <w:sz w:val="18"/>
          <w:szCs w:val="18"/>
        </w:rPr>
      </w:pPr>
    </w:p>
    <w:p w14:paraId="72954723" w14:textId="77777777" w:rsidR="000655C5" w:rsidRPr="0026542D" w:rsidRDefault="00686C2E" w:rsidP="00D32087">
      <w:pPr>
        <w:pStyle w:val="Heading2"/>
        <w:numPr>
          <w:ilvl w:val="0"/>
          <w:numId w:val="32"/>
        </w:numPr>
        <w:ind w:left="993" w:hanging="993"/>
      </w:pPr>
      <w:bookmarkStart w:id="408" w:name="_Toc153448795"/>
      <w:r w:rsidRPr="0026542D">
        <w:t>Part 10 – Encoding Formats</w:t>
      </w:r>
      <w:bookmarkEnd w:id="408"/>
    </w:p>
    <w:p w14:paraId="63D71082" w14:textId="14BFAE62" w:rsidR="00686C2E" w:rsidRPr="0026542D" w:rsidRDefault="00EB3D53" w:rsidP="008D20D6">
      <w:pPr>
        <w:pStyle w:val="ParagraphText"/>
        <w:spacing w:after="120"/>
        <w:jc w:val="both"/>
        <w:rPr>
          <w:color w:val="auto"/>
        </w:rPr>
      </w:pPr>
      <w:r w:rsidRPr="0026542D">
        <w:rPr>
          <w:color w:val="auto"/>
        </w:rPr>
        <w:t xml:space="preserve">This </w:t>
      </w:r>
      <w:r w:rsidR="005C15CD" w:rsidRPr="0026542D">
        <w:rPr>
          <w:color w:val="auto"/>
        </w:rPr>
        <w:t xml:space="preserve">Part </w:t>
      </w:r>
      <w:r w:rsidR="00686C2E" w:rsidRPr="0026542D">
        <w:rPr>
          <w:color w:val="auto"/>
        </w:rPr>
        <w:t xml:space="preserve">covers encoding formats. S-100 does not mandate particular encoding formats so it is left to developers of </w:t>
      </w:r>
      <w:r w:rsidR="00DE2D08" w:rsidRPr="0026542D">
        <w:rPr>
          <w:color w:val="auto"/>
        </w:rPr>
        <w:t>P</w:t>
      </w:r>
      <w:r w:rsidR="00686C2E" w:rsidRPr="0026542D">
        <w:rPr>
          <w:color w:val="auto"/>
        </w:rPr>
        <w:t xml:space="preserve">roduct </w:t>
      </w:r>
      <w:r w:rsidR="00DE2D08" w:rsidRPr="0026542D">
        <w:rPr>
          <w:color w:val="auto"/>
        </w:rPr>
        <w:t>S</w:t>
      </w:r>
      <w:r w:rsidR="00686C2E" w:rsidRPr="0026542D">
        <w:rPr>
          <w:color w:val="auto"/>
        </w:rPr>
        <w:t xml:space="preserve">pecifications to decide on suitable encoding standards and to document their chosen format. The issue of encoding information is complicated by the range of encoding standards that are available. Table 0-2 provides an incomplete list of available encoding standards from which </w:t>
      </w:r>
      <w:r w:rsidR="00DE2D08" w:rsidRPr="0026542D">
        <w:rPr>
          <w:color w:val="auto"/>
        </w:rPr>
        <w:t>S</w:t>
      </w:r>
      <w:r w:rsidR="00686C2E" w:rsidRPr="0026542D">
        <w:rPr>
          <w:color w:val="auto"/>
        </w:rPr>
        <w:t>chemas can be developed as extensions to S-100 as required.</w:t>
      </w:r>
    </w:p>
    <w:p w14:paraId="4CA142BD" w14:textId="77777777" w:rsidR="006870FA" w:rsidRPr="0026542D" w:rsidRDefault="006870FA" w:rsidP="001115BE">
      <w:pPr>
        <w:pStyle w:val="ParagraphText"/>
        <w:keepNext/>
        <w:keepLines/>
        <w:jc w:val="center"/>
        <w:rPr>
          <w:b/>
          <w:color w:val="auto"/>
        </w:rPr>
      </w:pPr>
      <w:r w:rsidRPr="0026542D">
        <w:rPr>
          <w:b/>
          <w:color w:val="auto"/>
        </w:rPr>
        <w:t>Table 0-2 – Example Encoding Standards</w:t>
      </w:r>
    </w:p>
    <w:tbl>
      <w:tblPr>
        <w:tblW w:w="0" w:type="auto"/>
        <w:jc w:val="center"/>
        <w:tblLayout w:type="fixed"/>
        <w:tblLook w:val="0000" w:firstRow="0" w:lastRow="0" w:firstColumn="0" w:lastColumn="0" w:noHBand="0" w:noVBand="0"/>
      </w:tblPr>
      <w:tblGrid>
        <w:gridCol w:w="2602"/>
        <w:gridCol w:w="5245"/>
      </w:tblGrid>
      <w:tr w:rsidR="00E43FB8" w:rsidRPr="0026542D" w14:paraId="2D574D3B" w14:textId="77777777" w:rsidTr="000B43E3">
        <w:trPr>
          <w:jc w:val="center"/>
        </w:trPr>
        <w:tc>
          <w:tcPr>
            <w:tcW w:w="26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18A1BA2" w14:textId="77777777" w:rsidR="00686C2E" w:rsidRPr="0026542D" w:rsidRDefault="00686C2E" w:rsidP="001115BE">
            <w:pPr>
              <w:pStyle w:val="Tabletitle"/>
              <w:keepLines/>
              <w:snapToGrid w:val="0"/>
              <w:rPr>
                <w:rFonts w:eastAsia="Times New Roman"/>
                <w:lang w:val="en-GB"/>
              </w:rPr>
            </w:pPr>
            <w:r w:rsidRPr="0026542D">
              <w:rPr>
                <w:rFonts w:eastAsia="Times New Roman"/>
                <w:lang w:val="en-GB"/>
              </w:rPr>
              <w:t>Encoding Name</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5300ED" w14:textId="77777777" w:rsidR="00686C2E" w:rsidRPr="0026542D" w:rsidRDefault="00686C2E" w:rsidP="001115BE">
            <w:pPr>
              <w:pStyle w:val="Tabletitle"/>
              <w:keepLines/>
              <w:snapToGrid w:val="0"/>
              <w:jc w:val="left"/>
              <w:rPr>
                <w:rFonts w:eastAsia="Times New Roman"/>
                <w:lang w:val="en-GB"/>
              </w:rPr>
            </w:pPr>
            <w:r w:rsidRPr="0026542D">
              <w:rPr>
                <w:rFonts w:eastAsia="Times New Roman"/>
                <w:lang w:val="en-GB"/>
              </w:rPr>
              <w:t>Description</w:t>
            </w:r>
          </w:p>
        </w:tc>
      </w:tr>
      <w:tr w:rsidR="00E43FB8" w:rsidRPr="006901A4" w14:paraId="479BB412" w14:textId="77777777" w:rsidTr="00AD70E2">
        <w:trPr>
          <w:jc w:val="center"/>
        </w:trPr>
        <w:tc>
          <w:tcPr>
            <w:tcW w:w="2602" w:type="dxa"/>
            <w:tcBorders>
              <w:top w:val="single" w:sz="4" w:space="0" w:color="000000"/>
              <w:left w:val="single" w:sz="4" w:space="0" w:color="000000"/>
              <w:bottom w:val="single" w:sz="4" w:space="0" w:color="000000"/>
              <w:right w:val="single" w:sz="4" w:space="0" w:color="000000"/>
            </w:tcBorders>
          </w:tcPr>
          <w:p w14:paraId="093A8EB4" w14:textId="77777777" w:rsidR="00686C2E" w:rsidRPr="0026542D" w:rsidRDefault="00686C2E" w:rsidP="001115BE">
            <w:pPr>
              <w:pStyle w:val="Tabletext"/>
              <w:keepNext/>
              <w:keepLines/>
              <w:snapToGrid w:val="0"/>
            </w:pPr>
            <w:r w:rsidRPr="0026542D">
              <w:t>ISO/IEC 8211</w:t>
            </w:r>
          </w:p>
        </w:tc>
        <w:tc>
          <w:tcPr>
            <w:tcW w:w="5245" w:type="dxa"/>
            <w:tcBorders>
              <w:top w:val="single" w:sz="4" w:space="0" w:color="000000"/>
              <w:left w:val="single" w:sz="4" w:space="0" w:color="000000"/>
              <w:bottom w:val="single" w:sz="4" w:space="0" w:color="000000"/>
              <w:right w:val="single" w:sz="4" w:space="0" w:color="000000"/>
            </w:tcBorders>
          </w:tcPr>
          <w:p w14:paraId="268140B2" w14:textId="77777777" w:rsidR="00686C2E" w:rsidRPr="0026542D" w:rsidRDefault="00686C2E" w:rsidP="001115BE">
            <w:pPr>
              <w:pStyle w:val="Tabletext"/>
              <w:keepNext/>
              <w:keepLines/>
              <w:snapToGrid w:val="0"/>
              <w:jc w:val="left"/>
            </w:pPr>
            <w:r w:rsidRPr="0026542D">
              <w:t>The encoding standard currently used to encode S-57 ENC data.</w:t>
            </w:r>
          </w:p>
        </w:tc>
      </w:tr>
      <w:tr w:rsidR="00686C2E" w:rsidRPr="0026542D" w14:paraId="6C4AD23D" w14:textId="77777777" w:rsidTr="00AD70E2">
        <w:trPr>
          <w:jc w:val="center"/>
        </w:trPr>
        <w:tc>
          <w:tcPr>
            <w:tcW w:w="2602" w:type="dxa"/>
            <w:tcBorders>
              <w:top w:val="single" w:sz="4" w:space="0" w:color="000000"/>
              <w:left w:val="single" w:sz="4" w:space="0" w:color="000000"/>
              <w:bottom w:val="single" w:sz="4" w:space="0" w:color="000000"/>
            </w:tcBorders>
          </w:tcPr>
          <w:p w14:paraId="3B57F45A" w14:textId="77777777" w:rsidR="00686C2E" w:rsidRPr="0026542D" w:rsidRDefault="00686C2E" w:rsidP="001115BE">
            <w:pPr>
              <w:pStyle w:val="Tabletext"/>
              <w:keepNext/>
              <w:keepLines/>
              <w:snapToGrid w:val="0"/>
            </w:pPr>
            <w:r w:rsidRPr="0026542D">
              <w:t>GML</w:t>
            </w:r>
          </w:p>
        </w:tc>
        <w:tc>
          <w:tcPr>
            <w:tcW w:w="5245" w:type="dxa"/>
            <w:tcBorders>
              <w:top w:val="single" w:sz="4" w:space="0" w:color="000000"/>
              <w:left w:val="single" w:sz="4" w:space="0" w:color="000000"/>
              <w:bottom w:val="single" w:sz="4" w:space="0" w:color="000000"/>
              <w:right w:val="single" w:sz="4" w:space="0" w:color="000000"/>
            </w:tcBorders>
          </w:tcPr>
          <w:p w14:paraId="3845E40F" w14:textId="77777777" w:rsidR="00686C2E" w:rsidRPr="0026542D" w:rsidRDefault="00686C2E" w:rsidP="001115BE">
            <w:pPr>
              <w:pStyle w:val="Tabletext"/>
              <w:keepNext/>
              <w:keepLines/>
              <w:snapToGrid w:val="0"/>
              <w:jc w:val="left"/>
            </w:pPr>
            <w:r w:rsidRPr="0026542D">
              <w:t>Geograph</w:t>
            </w:r>
            <w:r w:rsidR="00EE00B0" w:rsidRPr="0026542D">
              <w:t>y</w:t>
            </w:r>
            <w:r w:rsidRPr="0026542D">
              <w:t xml:space="preserve"> Markup Language </w:t>
            </w:r>
          </w:p>
        </w:tc>
      </w:tr>
      <w:tr w:rsidR="00686C2E" w:rsidRPr="0026542D" w14:paraId="626974B7" w14:textId="77777777" w:rsidTr="00AD70E2">
        <w:trPr>
          <w:jc w:val="center"/>
        </w:trPr>
        <w:tc>
          <w:tcPr>
            <w:tcW w:w="2602" w:type="dxa"/>
            <w:tcBorders>
              <w:top w:val="single" w:sz="4" w:space="0" w:color="000000"/>
              <w:left w:val="single" w:sz="4" w:space="0" w:color="000000"/>
              <w:bottom w:val="single" w:sz="4" w:space="0" w:color="000000"/>
            </w:tcBorders>
          </w:tcPr>
          <w:p w14:paraId="0D70503F" w14:textId="77777777" w:rsidR="00686C2E" w:rsidRPr="0026542D" w:rsidRDefault="00686C2E" w:rsidP="001115BE">
            <w:pPr>
              <w:pStyle w:val="Tabletext"/>
              <w:keepNext/>
              <w:keepLines/>
              <w:snapToGrid w:val="0"/>
            </w:pPr>
            <w:r w:rsidRPr="0026542D">
              <w:t>XML</w:t>
            </w:r>
          </w:p>
        </w:tc>
        <w:tc>
          <w:tcPr>
            <w:tcW w:w="5245" w:type="dxa"/>
            <w:tcBorders>
              <w:top w:val="single" w:sz="4" w:space="0" w:color="000000"/>
              <w:left w:val="single" w:sz="4" w:space="0" w:color="000000"/>
              <w:bottom w:val="single" w:sz="4" w:space="0" w:color="000000"/>
              <w:right w:val="single" w:sz="4" w:space="0" w:color="000000"/>
            </w:tcBorders>
          </w:tcPr>
          <w:p w14:paraId="28C32B86" w14:textId="77777777" w:rsidR="00686C2E" w:rsidRPr="0026542D" w:rsidRDefault="00686C2E" w:rsidP="001115BE">
            <w:pPr>
              <w:pStyle w:val="Tabletext"/>
              <w:keepNext/>
              <w:keepLines/>
              <w:snapToGrid w:val="0"/>
              <w:jc w:val="left"/>
            </w:pPr>
            <w:r w:rsidRPr="0026542D">
              <w:t>Extensible Markup Language</w:t>
            </w:r>
          </w:p>
        </w:tc>
      </w:tr>
      <w:tr w:rsidR="00686C2E" w:rsidRPr="006901A4" w14:paraId="55C03415" w14:textId="77777777" w:rsidTr="00AD70E2">
        <w:trPr>
          <w:jc w:val="center"/>
        </w:trPr>
        <w:tc>
          <w:tcPr>
            <w:tcW w:w="2602" w:type="dxa"/>
            <w:tcBorders>
              <w:top w:val="single" w:sz="4" w:space="0" w:color="000000"/>
              <w:left w:val="single" w:sz="4" w:space="0" w:color="000000"/>
              <w:bottom w:val="single" w:sz="4" w:space="0" w:color="000000"/>
            </w:tcBorders>
          </w:tcPr>
          <w:p w14:paraId="02AF83CD" w14:textId="77777777" w:rsidR="00686C2E" w:rsidRPr="0026542D" w:rsidRDefault="00686C2E" w:rsidP="001115BE">
            <w:pPr>
              <w:pStyle w:val="Tabletext"/>
              <w:keepNext/>
              <w:keepLines/>
              <w:snapToGrid w:val="0"/>
            </w:pPr>
            <w:proofErr w:type="spellStart"/>
            <w:r w:rsidRPr="0026542D">
              <w:t>GeoTIFF</w:t>
            </w:r>
            <w:proofErr w:type="spellEnd"/>
          </w:p>
        </w:tc>
        <w:tc>
          <w:tcPr>
            <w:tcW w:w="5245" w:type="dxa"/>
            <w:tcBorders>
              <w:top w:val="single" w:sz="4" w:space="0" w:color="000000"/>
              <w:left w:val="single" w:sz="4" w:space="0" w:color="000000"/>
              <w:bottom w:val="single" w:sz="4" w:space="0" w:color="000000"/>
              <w:right w:val="single" w:sz="4" w:space="0" w:color="000000"/>
            </w:tcBorders>
          </w:tcPr>
          <w:p w14:paraId="225FF17E" w14:textId="775CF594" w:rsidR="00686C2E" w:rsidRPr="0026542D" w:rsidRDefault="00686C2E" w:rsidP="001115BE">
            <w:pPr>
              <w:pStyle w:val="Tabletext"/>
              <w:keepNext/>
              <w:keepLines/>
              <w:snapToGrid w:val="0"/>
              <w:jc w:val="left"/>
            </w:pPr>
            <w:r w:rsidRPr="0026542D">
              <w:t>Extension of the TIFF specification to allow the storage</w:t>
            </w:r>
            <w:r w:rsidR="00DE2D08" w:rsidRPr="0026542D">
              <w:t xml:space="preserve"> of geo-referencing information</w:t>
            </w:r>
          </w:p>
        </w:tc>
      </w:tr>
      <w:tr w:rsidR="00686C2E" w:rsidRPr="0026542D" w14:paraId="27D3738B" w14:textId="77777777" w:rsidTr="00AD70E2">
        <w:trPr>
          <w:jc w:val="center"/>
        </w:trPr>
        <w:tc>
          <w:tcPr>
            <w:tcW w:w="2602" w:type="dxa"/>
            <w:tcBorders>
              <w:top w:val="single" w:sz="4" w:space="0" w:color="000000"/>
              <w:left w:val="single" w:sz="4" w:space="0" w:color="000000"/>
              <w:bottom w:val="single" w:sz="4" w:space="0" w:color="000000"/>
            </w:tcBorders>
          </w:tcPr>
          <w:p w14:paraId="499AFB25" w14:textId="77777777" w:rsidR="00686C2E" w:rsidRPr="0026542D" w:rsidRDefault="00686C2E" w:rsidP="001115BE">
            <w:pPr>
              <w:pStyle w:val="Tabletext"/>
              <w:keepNext/>
              <w:keepLines/>
              <w:snapToGrid w:val="0"/>
            </w:pPr>
            <w:r w:rsidRPr="0026542D">
              <w:t>HDF-5</w:t>
            </w:r>
          </w:p>
        </w:tc>
        <w:tc>
          <w:tcPr>
            <w:tcW w:w="5245" w:type="dxa"/>
            <w:tcBorders>
              <w:top w:val="single" w:sz="4" w:space="0" w:color="000000"/>
              <w:left w:val="single" w:sz="4" w:space="0" w:color="000000"/>
              <w:bottom w:val="single" w:sz="4" w:space="0" w:color="000000"/>
              <w:right w:val="single" w:sz="4" w:space="0" w:color="000000"/>
            </w:tcBorders>
          </w:tcPr>
          <w:p w14:paraId="59A19B66" w14:textId="77777777" w:rsidR="00686C2E" w:rsidRPr="0026542D" w:rsidRDefault="00686C2E" w:rsidP="001115BE">
            <w:pPr>
              <w:pStyle w:val="Tabletext"/>
              <w:keepNext/>
              <w:keepLines/>
              <w:snapToGrid w:val="0"/>
              <w:jc w:val="left"/>
            </w:pPr>
            <w:r w:rsidRPr="0026542D">
              <w:t xml:space="preserve">Hierarchical Data Format version 5 </w:t>
            </w:r>
          </w:p>
        </w:tc>
      </w:tr>
      <w:tr w:rsidR="00686C2E" w:rsidRPr="006901A4" w14:paraId="3297419C" w14:textId="77777777" w:rsidTr="00AD70E2">
        <w:trPr>
          <w:jc w:val="center"/>
        </w:trPr>
        <w:tc>
          <w:tcPr>
            <w:tcW w:w="2602" w:type="dxa"/>
            <w:tcBorders>
              <w:top w:val="single" w:sz="4" w:space="0" w:color="000000"/>
              <w:left w:val="single" w:sz="4" w:space="0" w:color="000000"/>
              <w:bottom w:val="single" w:sz="4" w:space="0" w:color="000000"/>
            </w:tcBorders>
          </w:tcPr>
          <w:p w14:paraId="76046D04" w14:textId="77777777" w:rsidR="00686C2E" w:rsidRPr="0026542D" w:rsidRDefault="00686C2E" w:rsidP="001115BE">
            <w:pPr>
              <w:pStyle w:val="Tabletext"/>
              <w:keepNext/>
              <w:keepLines/>
              <w:snapToGrid w:val="0"/>
            </w:pPr>
            <w:r w:rsidRPr="0026542D">
              <w:t>JPEG2000</w:t>
            </w:r>
          </w:p>
        </w:tc>
        <w:tc>
          <w:tcPr>
            <w:tcW w:w="5245" w:type="dxa"/>
            <w:tcBorders>
              <w:top w:val="single" w:sz="4" w:space="0" w:color="000000"/>
              <w:left w:val="single" w:sz="4" w:space="0" w:color="000000"/>
              <w:bottom w:val="single" w:sz="4" w:space="0" w:color="000000"/>
              <w:right w:val="single" w:sz="4" w:space="0" w:color="000000"/>
            </w:tcBorders>
          </w:tcPr>
          <w:p w14:paraId="22D72445" w14:textId="4FC49D09" w:rsidR="00686C2E" w:rsidRPr="0026542D" w:rsidRDefault="00686C2E" w:rsidP="001115BE">
            <w:pPr>
              <w:pStyle w:val="Tabletext"/>
              <w:keepNext/>
              <w:keepLines/>
              <w:snapToGrid w:val="0"/>
              <w:jc w:val="left"/>
            </w:pPr>
            <w:r w:rsidRPr="0026542D">
              <w:t>Joint Photographic Experts Group - Commonly used method for the com</w:t>
            </w:r>
            <w:r w:rsidR="00DE2D08" w:rsidRPr="0026542D">
              <w:t>pression of photographic images</w:t>
            </w:r>
          </w:p>
        </w:tc>
      </w:tr>
    </w:tbl>
    <w:p w14:paraId="6FBCCFA4" w14:textId="77777777" w:rsidR="00C96DE9" w:rsidRPr="0026542D" w:rsidRDefault="00C96DE9" w:rsidP="005C48AA">
      <w:pPr>
        <w:pStyle w:val="ParagraphText"/>
        <w:spacing w:after="0"/>
        <w:jc w:val="center"/>
        <w:rPr>
          <w:color w:val="auto"/>
        </w:rPr>
      </w:pPr>
    </w:p>
    <w:p w14:paraId="3976BBD7" w14:textId="03C85186" w:rsidR="00686C2E" w:rsidRPr="0026542D" w:rsidRDefault="00686C2E" w:rsidP="008D20D6">
      <w:pPr>
        <w:pStyle w:val="ParagraphText"/>
        <w:spacing w:after="120"/>
        <w:jc w:val="both"/>
        <w:rPr>
          <w:color w:val="auto"/>
        </w:rPr>
      </w:pPr>
      <w:r w:rsidRPr="0026542D">
        <w:rPr>
          <w:color w:val="auto"/>
        </w:rPr>
        <w:t xml:space="preserve">Successful data interchange depends on knowledge of the content, defined in the </w:t>
      </w:r>
      <w:r w:rsidR="00DE2D08" w:rsidRPr="0026542D">
        <w:rPr>
          <w:color w:val="auto"/>
        </w:rPr>
        <w:t>F</w:t>
      </w:r>
      <w:r w:rsidRPr="0026542D">
        <w:rPr>
          <w:color w:val="auto"/>
        </w:rPr>
        <w:t xml:space="preserve">eature </w:t>
      </w:r>
      <w:r w:rsidR="00DE2D08" w:rsidRPr="0026542D">
        <w:rPr>
          <w:color w:val="auto"/>
        </w:rPr>
        <w:t>C</w:t>
      </w:r>
      <w:r w:rsidRPr="0026542D">
        <w:rPr>
          <w:color w:val="auto"/>
        </w:rPr>
        <w:t xml:space="preserve">atalogue, and the structure, defined in the </w:t>
      </w:r>
      <w:r w:rsidR="00DE2D08" w:rsidRPr="0026542D">
        <w:rPr>
          <w:color w:val="auto"/>
        </w:rPr>
        <w:t>A</w:t>
      </w:r>
      <w:r w:rsidRPr="0026542D">
        <w:rPr>
          <w:color w:val="auto"/>
        </w:rPr>
        <w:t xml:space="preserve">pplication </w:t>
      </w:r>
      <w:r w:rsidR="00DE2D08" w:rsidRPr="0026542D">
        <w:rPr>
          <w:color w:val="auto"/>
        </w:rPr>
        <w:t>S</w:t>
      </w:r>
      <w:r w:rsidRPr="0026542D">
        <w:rPr>
          <w:color w:val="auto"/>
        </w:rPr>
        <w:t>chema, of a dataset, and the encoding rules that are applied.</w:t>
      </w:r>
    </w:p>
    <w:p w14:paraId="1B110B4A" w14:textId="77777777" w:rsidR="006D65EB" w:rsidRPr="0026542D" w:rsidRDefault="006D65EB" w:rsidP="005C48AA">
      <w:pPr>
        <w:pStyle w:val="ParagraphText"/>
        <w:spacing w:after="0"/>
        <w:jc w:val="both"/>
        <w:rPr>
          <w:color w:val="auto"/>
        </w:rPr>
      </w:pPr>
    </w:p>
    <w:p w14:paraId="77EAC3BC" w14:textId="77777777" w:rsidR="000655C5" w:rsidRPr="0026542D" w:rsidRDefault="00686C2E" w:rsidP="00D32087">
      <w:pPr>
        <w:pStyle w:val="Heading2"/>
        <w:keepNext/>
        <w:keepLines/>
        <w:numPr>
          <w:ilvl w:val="0"/>
          <w:numId w:val="32"/>
        </w:numPr>
        <w:ind w:left="993" w:hanging="993"/>
      </w:pPr>
      <w:bookmarkStart w:id="409" w:name="_Toc153448796"/>
      <w:r w:rsidRPr="0026542D">
        <w:lastRenderedPageBreak/>
        <w:t>Part 10a – ISO/IEC 8211 Encoding Schema</w:t>
      </w:r>
      <w:bookmarkEnd w:id="409"/>
    </w:p>
    <w:p w14:paraId="046409CC" w14:textId="18919FD3" w:rsidR="008277C8" w:rsidRPr="0026542D" w:rsidRDefault="00EB3D53" w:rsidP="008D20D6">
      <w:pPr>
        <w:pStyle w:val="ParagraphText"/>
        <w:spacing w:after="120"/>
        <w:rPr>
          <w:color w:val="auto"/>
        </w:rPr>
      </w:pPr>
      <w:r w:rsidRPr="0026542D">
        <w:rPr>
          <w:color w:val="auto"/>
        </w:rPr>
        <w:t xml:space="preserve">This </w:t>
      </w:r>
      <w:r w:rsidR="005C15CD" w:rsidRPr="0026542D">
        <w:rPr>
          <w:color w:val="auto"/>
        </w:rPr>
        <w:t xml:space="preserve">Part </w:t>
      </w:r>
      <w:r w:rsidR="00686C2E" w:rsidRPr="0026542D">
        <w:rPr>
          <w:color w:val="auto"/>
        </w:rPr>
        <w:t>specifies the structure and physical constructs required for the implementation o</w:t>
      </w:r>
      <w:r w:rsidR="006D65EB" w:rsidRPr="0026542D">
        <w:rPr>
          <w:color w:val="auto"/>
        </w:rPr>
        <w:t>f exchange data sets</w:t>
      </w:r>
      <w:r w:rsidR="005C0A39" w:rsidRPr="0026542D">
        <w:rPr>
          <w:color w:val="auto"/>
        </w:rPr>
        <w:t xml:space="preserve"> encoded in the ISO 8211 format</w:t>
      </w:r>
      <w:r w:rsidR="006D65EB" w:rsidRPr="0026542D">
        <w:rPr>
          <w:color w:val="auto"/>
        </w:rPr>
        <w:t xml:space="preserve">. </w:t>
      </w:r>
    </w:p>
    <w:p w14:paraId="0CD88C63" w14:textId="77777777" w:rsidR="00DE0C82" w:rsidRPr="0026542D" w:rsidRDefault="00DE0C82" w:rsidP="005C48AA">
      <w:pPr>
        <w:pStyle w:val="ParagraphText"/>
        <w:spacing w:after="0"/>
        <w:rPr>
          <w:color w:val="auto"/>
        </w:rPr>
      </w:pPr>
    </w:p>
    <w:p w14:paraId="6A8E6B0F" w14:textId="77777777" w:rsidR="000655C5" w:rsidRPr="0026542D" w:rsidRDefault="00C540DA" w:rsidP="00D32087">
      <w:pPr>
        <w:pStyle w:val="Heading2"/>
        <w:numPr>
          <w:ilvl w:val="0"/>
          <w:numId w:val="32"/>
        </w:numPr>
        <w:ind w:left="993" w:hanging="993"/>
      </w:pPr>
      <w:bookmarkStart w:id="410" w:name="_Toc153448797"/>
      <w:r w:rsidRPr="0026542D">
        <w:t>Part 10b – GML Encoding</w:t>
      </w:r>
      <w:bookmarkEnd w:id="410"/>
    </w:p>
    <w:p w14:paraId="74AE0805" w14:textId="25AD1A4D" w:rsidR="00C540DA" w:rsidRPr="0026542D" w:rsidRDefault="00C540DA" w:rsidP="008D20D6">
      <w:pPr>
        <w:spacing w:after="120"/>
        <w:rPr>
          <w:lang w:val="en-GB"/>
        </w:rPr>
      </w:pPr>
      <w:r w:rsidRPr="0026542D">
        <w:rPr>
          <w:lang w:val="en-GB"/>
        </w:rPr>
        <w:t xml:space="preserve">This </w:t>
      </w:r>
      <w:r w:rsidR="005C15CD" w:rsidRPr="0026542D">
        <w:rPr>
          <w:lang w:val="en-GB"/>
        </w:rPr>
        <w:t xml:space="preserve">Part </w:t>
      </w:r>
      <w:r w:rsidRPr="0026542D">
        <w:rPr>
          <w:lang w:val="en-GB"/>
        </w:rPr>
        <w:t>specifies the structure and physical constructs required for the implementation of the Geographic Markup Language data format.</w:t>
      </w:r>
    </w:p>
    <w:p w14:paraId="5376A565" w14:textId="77777777" w:rsidR="005E5951" w:rsidRPr="0026542D" w:rsidRDefault="005E5951" w:rsidP="005C48AA">
      <w:pPr>
        <w:rPr>
          <w:lang w:val="en-GB"/>
        </w:rPr>
      </w:pPr>
    </w:p>
    <w:p w14:paraId="09B3FE05" w14:textId="77777777" w:rsidR="00C2651E" w:rsidRPr="0026542D" w:rsidRDefault="00C2651E" w:rsidP="00D32087">
      <w:pPr>
        <w:pStyle w:val="Heading2"/>
        <w:numPr>
          <w:ilvl w:val="0"/>
          <w:numId w:val="32"/>
        </w:numPr>
        <w:ind w:left="993" w:hanging="993"/>
      </w:pPr>
      <w:r w:rsidRPr="0026542D">
        <w:t xml:space="preserve"> </w:t>
      </w:r>
      <w:bookmarkStart w:id="411" w:name="_Toc153448798"/>
      <w:r w:rsidRPr="0026542D">
        <w:t>Part 10c – HDF5 Data Model and File Format</w:t>
      </w:r>
      <w:bookmarkEnd w:id="411"/>
    </w:p>
    <w:p w14:paraId="5924AFA0" w14:textId="7CD6BBBC" w:rsidR="00C2651E" w:rsidRPr="0026542D" w:rsidRDefault="005C0A39" w:rsidP="008D20D6">
      <w:pPr>
        <w:spacing w:after="120"/>
        <w:rPr>
          <w:lang w:val="en-GB"/>
        </w:rPr>
      </w:pPr>
      <w:r w:rsidRPr="0026542D">
        <w:rPr>
          <w:lang w:val="en-GB"/>
        </w:rPr>
        <w:t xml:space="preserve">This </w:t>
      </w:r>
      <w:r w:rsidR="005C15CD" w:rsidRPr="0026542D">
        <w:rPr>
          <w:lang w:val="en-GB"/>
        </w:rPr>
        <w:t xml:space="preserve">Part </w:t>
      </w:r>
      <w:r w:rsidRPr="0026542D">
        <w:rPr>
          <w:lang w:val="en-GB"/>
        </w:rPr>
        <w:t>specifies the structure and constructs required for the implementation of exchange datasets encoded in the Hierarchical Data Format version 5 (HDF5)</w:t>
      </w:r>
      <w:r w:rsidR="00C2651E" w:rsidRPr="0026542D">
        <w:rPr>
          <w:lang w:val="en-GB"/>
        </w:rPr>
        <w:t>.</w:t>
      </w:r>
    </w:p>
    <w:p w14:paraId="6F727499" w14:textId="77777777" w:rsidR="00DE0C82" w:rsidRPr="0026542D" w:rsidRDefault="00DE0C82" w:rsidP="004C09A7">
      <w:pPr>
        <w:rPr>
          <w:lang w:val="en-GB"/>
        </w:rPr>
      </w:pPr>
    </w:p>
    <w:p w14:paraId="14F00BDE" w14:textId="77777777" w:rsidR="000655C5" w:rsidRPr="0026542D" w:rsidRDefault="00064D5D" w:rsidP="00D32087">
      <w:pPr>
        <w:pStyle w:val="Heading2"/>
        <w:numPr>
          <w:ilvl w:val="0"/>
          <w:numId w:val="32"/>
        </w:numPr>
        <w:ind w:left="993" w:hanging="993"/>
      </w:pPr>
      <w:bookmarkStart w:id="412" w:name="_Toc153448799"/>
      <w:r w:rsidRPr="0026542D">
        <w:t>Part 11 – Product Specifications</w:t>
      </w:r>
      <w:bookmarkEnd w:id="412"/>
      <w:r w:rsidRPr="0026542D">
        <w:t xml:space="preserve"> </w:t>
      </w:r>
    </w:p>
    <w:p w14:paraId="580407E8" w14:textId="1C2FBA51" w:rsidR="00064D5D" w:rsidRPr="0026542D" w:rsidRDefault="00EB3D53" w:rsidP="008D20D6">
      <w:pPr>
        <w:pStyle w:val="ParagraphText"/>
        <w:spacing w:after="120"/>
        <w:jc w:val="both"/>
        <w:rPr>
          <w:color w:val="auto"/>
        </w:rPr>
      </w:pPr>
      <w:r w:rsidRPr="0026542D">
        <w:rPr>
          <w:color w:val="auto"/>
        </w:rPr>
        <w:t xml:space="preserve">This </w:t>
      </w:r>
      <w:r w:rsidR="005C15CD" w:rsidRPr="0026542D">
        <w:rPr>
          <w:color w:val="auto"/>
        </w:rPr>
        <w:t xml:space="preserve">Part </w:t>
      </w:r>
      <w:r w:rsidR="00064D5D" w:rsidRPr="0026542D">
        <w:rPr>
          <w:color w:val="auto"/>
        </w:rPr>
        <w:t xml:space="preserve">explains </w:t>
      </w:r>
      <w:r w:rsidR="00DE2D08" w:rsidRPr="0026542D">
        <w:rPr>
          <w:color w:val="auto"/>
        </w:rPr>
        <w:t>P</w:t>
      </w:r>
      <w:r w:rsidR="005C15CD" w:rsidRPr="0026542D">
        <w:rPr>
          <w:color w:val="auto"/>
        </w:rPr>
        <w:t xml:space="preserve">roduct </w:t>
      </w:r>
      <w:r w:rsidR="00DE2D08" w:rsidRPr="0026542D">
        <w:rPr>
          <w:color w:val="auto"/>
        </w:rPr>
        <w:t>S</w:t>
      </w:r>
      <w:r w:rsidR="00064D5D" w:rsidRPr="0026542D">
        <w:rPr>
          <w:color w:val="auto"/>
        </w:rPr>
        <w:t xml:space="preserve">pecifications. It is a descriptive IHO profile of ISO 19131 for data </w:t>
      </w:r>
      <w:r w:rsidR="00DE2D08" w:rsidRPr="0026542D">
        <w:rPr>
          <w:color w:val="auto"/>
        </w:rPr>
        <w:t>P</w:t>
      </w:r>
      <w:r w:rsidR="00064D5D" w:rsidRPr="0026542D">
        <w:rPr>
          <w:color w:val="auto"/>
        </w:rPr>
        <w:t xml:space="preserve">roduct </w:t>
      </w:r>
      <w:r w:rsidR="00DE2D08" w:rsidRPr="0026542D">
        <w:rPr>
          <w:color w:val="auto"/>
        </w:rPr>
        <w:t>S</w:t>
      </w:r>
      <w:r w:rsidR="00064D5D" w:rsidRPr="0026542D">
        <w:rPr>
          <w:color w:val="auto"/>
        </w:rPr>
        <w:t xml:space="preserve">pecifications and describes data </w:t>
      </w:r>
      <w:r w:rsidR="00DE2D08" w:rsidRPr="0026542D">
        <w:rPr>
          <w:color w:val="auto"/>
        </w:rPr>
        <w:t>P</w:t>
      </w:r>
      <w:r w:rsidR="00064D5D" w:rsidRPr="0026542D">
        <w:rPr>
          <w:color w:val="auto"/>
        </w:rPr>
        <w:t xml:space="preserve">roduct </w:t>
      </w:r>
      <w:r w:rsidR="00DE2D08" w:rsidRPr="0026542D">
        <w:rPr>
          <w:color w:val="auto"/>
        </w:rPr>
        <w:t>S</w:t>
      </w:r>
      <w:r w:rsidR="00064D5D" w:rsidRPr="0026542D">
        <w:rPr>
          <w:color w:val="auto"/>
        </w:rPr>
        <w:t xml:space="preserve">pecifications for hydrographic and hydrographically-related requirements for geographic data products. </w:t>
      </w:r>
    </w:p>
    <w:p w14:paraId="2DB03B54" w14:textId="24065E6B" w:rsidR="00064D5D" w:rsidRPr="0026542D" w:rsidRDefault="00064D5D" w:rsidP="008D20D6">
      <w:pPr>
        <w:pStyle w:val="ParagraphText"/>
        <w:spacing w:after="120"/>
        <w:jc w:val="both"/>
        <w:rPr>
          <w:color w:val="auto"/>
        </w:rPr>
      </w:pPr>
      <w:r w:rsidRPr="0026542D">
        <w:rPr>
          <w:color w:val="auto"/>
        </w:rPr>
        <w:t xml:space="preserve">The aim of this profile is to ensure a clear and consistent structure for any data </w:t>
      </w:r>
      <w:r w:rsidR="00DE2D08" w:rsidRPr="0026542D">
        <w:rPr>
          <w:color w:val="auto"/>
        </w:rPr>
        <w:t>P</w:t>
      </w:r>
      <w:r w:rsidRPr="0026542D">
        <w:rPr>
          <w:color w:val="auto"/>
        </w:rPr>
        <w:t xml:space="preserve">roduct </w:t>
      </w:r>
      <w:r w:rsidR="00DE2D08" w:rsidRPr="0026542D">
        <w:rPr>
          <w:color w:val="auto"/>
        </w:rPr>
        <w:t>S</w:t>
      </w:r>
      <w:r w:rsidRPr="0026542D">
        <w:rPr>
          <w:color w:val="auto"/>
        </w:rPr>
        <w:t>pecification. This profile will conform with all the other standards that have been developed under the IHO S-100 framework.</w:t>
      </w:r>
    </w:p>
    <w:p w14:paraId="5CE0DC82" w14:textId="39B03D2F" w:rsidR="00064D5D" w:rsidRPr="0026542D" w:rsidRDefault="00064D5D" w:rsidP="008D20D6">
      <w:pPr>
        <w:pStyle w:val="ParagraphText"/>
        <w:spacing w:after="120"/>
        <w:jc w:val="both"/>
        <w:rPr>
          <w:color w:val="auto"/>
        </w:rPr>
      </w:pPr>
      <w:r w:rsidRPr="0026542D">
        <w:rPr>
          <w:color w:val="auto"/>
        </w:rPr>
        <w:t xml:space="preserve">A </w:t>
      </w:r>
      <w:r w:rsidR="00CC72FE" w:rsidRPr="0026542D">
        <w:rPr>
          <w:color w:val="auto"/>
        </w:rPr>
        <w:t>P</w:t>
      </w:r>
      <w:r w:rsidRPr="0026542D">
        <w:rPr>
          <w:color w:val="auto"/>
        </w:rPr>
        <w:t xml:space="preserve">roduct </w:t>
      </w:r>
      <w:r w:rsidR="00CC72FE" w:rsidRPr="0026542D">
        <w:rPr>
          <w:color w:val="auto"/>
        </w:rPr>
        <w:t>S</w:t>
      </w:r>
      <w:r w:rsidRPr="0026542D">
        <w:rPr>
          <w:color w:val="auto"/>
        </w:rPr>
        <w:t>pecification is a description of all the features, attributes and relationships of a given application and their mapping to a dataset.  It is a complete description of all the elements required to define a particular geographic data product.</w:t>
      </w:r>
    </w:p>
    <w:p w14:paraId="39783CA5" w14:textId="77777777" w:rsidR="00A04C9C" w:rsidRPr="0026542D" w:rsidRDefault="00A04C9C" w:rsidP="004C09A7">
      <w:pPr>
        <w:pStyle w:val="ParagraphText"/>
        <w:spacing w:after="0"/>
        <w:jc w:val="both"/>
        <w:rPr>
          <w:color w:val="auto"/>
        </w:rPr>
      </w:pPr>
    </w:p>
    <w:p w14:paraId="54BB627A" w14:textId="77777777" w:rsidR="00AF320E" w:rsidRPr="0026542D" w:rsidRDefault="00AF320E" w:rsidP="00D32087">
      <w:pPr>
        <w:pStyle w:val="Heading2"/>
        <w:numPr>
          <w:ilvl w:val="0"/>
          <w:numId w:val="32"/>
        </w:numPr>
        <w:ind w:left="993" w:hanging="993"/>
      </w:pPr>
      <w:bookmarkStart w:id="413" w:name="_Toc153448800"/>
      <w:r w:rsidRPr="0026542D">
        <w:t>Part 12 – Maintenance</w:t>
      </w:r>
      <w:bookmarkEnd w:id="413"/>
    </w:p>
    <w:p w14:paraId="33BDC8AC" w14:textId="0CEBBE93" w:rsidR="005511DC" w:rsidRPr="0026542D" w:rsidRDefault="005511DC" w:rsidP="004C09A7">
      <w:pPr>
        <w:pStyle w:val="ParagraphText"/>
        <w:spacing w:after="120"/>
        <w:jc w:val="both"/>
        <w:rPr>
          <w:color w:val="auto"/>
        </w:rPr>
      </w:pPr>
      <w:r w:rsidRPr="0026542D">
        <w:rPr>
          <w:color w:val="auto"/>
        </w:rPr>
        <w:t xml:space="preserve">This </w:t>
      </w:r>
      <w:r w:rsidR="005C15CD" w:rsidRPr="0026542D">
        <w:rPr>
          <w:color w:val="auto"/>
        </w:rPr>
        <w:t xml:space="preserve">Part </w:t>
      </w:r>
      <w:r w:rsidRPr="0026542D">
        <w:rPr>
          <w:color w:val="auto"/>
        </w:rPr>
        <w:t xml:space="preserve">specifies procedures to be followed in maintaining and publishing the various </w:t>
      </w:r>
      <w:r w:rsidR="005C15CD" w:rsidRPr="0026542D">
        <w:rPr>
          <w:color w:val="auto"/>
        </w:rPr>
        <w:t xml:space="preserve">Parts </w:t>
      </w:r>
      <w:r w:rsidRPr="0026542D">
        <w:rPr>
          <w:color w:val="auto"/>
        </w:rPr>
        <w:t xml:space="preserve">of S-100.  It does not cover the maintenance of the S-100 </w:t>
      </w:r>
      <w:r w:rsidR="000831D3" w:rsidRPr="0026542D">
        <w:rPr>
          <w:color w:val="auto"/>
        </w:rPr>
        <w:t>R</w:t>
      </w:r>
      <w:r w:rsidRPr="0026542D">
        <w:rPr>
          <w:color w:val="auto"/>
        </w:rPr>
        <w:t xml:space="preserve">egistry, as </w:t>
      </w:r>
      <w:r w:rsidR="005C15CD" w:rsidRPr="0026542D">
        <w:rPr>
          <w:color w:val="auto"/>
        </w:rPr>
        <w:t xml:space="preserve">Register </w:t>
      </w:r>
      <w:r w:rsidRPr="0026542D">
        <w:rPr>
          <w:color w:val="auto"/>
        </w:rPr>
        <w:t xml:space="preserve">owners specify the procedures for updating their </w:t>
      </w:r>
      <w:r w:rsidR="005C15CD" w:rsidRPr="0026542D">
        <w:rPr>
          <w:color w:val="auto"/>
        </w:rPr>
        <w:t>Registers</w:t>
      </w:r>
      <w:r w:rsidRPr="0026542D">
        <w:rPr>
          <w:color w:val="auto"/>
        </w:rPr>
        <w:t xml:space="preserve">.  Additionally, it does not cover the maintenance regime of product specifications that are written </w:t>
      </w:r>
      <w:r w:rsidR="00257033" w:rsidRPr="0026542D">
        <w:rPr>
          <w:color w:val="auto"/>
        </w:rPr>
        <w:t>in accordance to</w:t>
      </w:r>
      <w:r w:rsidRPr="0026542D">
        <w:rPr>
          <w:color w:val="auto"/>
        </w:rPr>
        <w:t xml:space="preserve"> S-100.</w:t>
      </w:r>
    </w:p>
    <w:p w14:paraId="12C84CF9" w14:textId="59657973" w:rsidR="005511DC" w:rsidRPr="0026542D" w:rsidRDefault="005511DC" w:rsidP="004C09A7">
      <w:pPr>
        <w:pStyle w:val="ParagraphText"/>
        <w:spacing w:after="120"/>
        <w:jc w:val="both"/>
        <w:rPr>
          <w:color w:val="auto"/>
          <w:szCs w:val="20"/>
        </w:rPr>
      </w:pPr>
      <w:r w:rsidRPr="0026542D">
        <w:rPr>
          <w:color w:val="auto"/>
          <w:szCs w:val="20"/>
        </w:rPr>
        <w:t>NOTE</w:t>
      </w:r>
      <w:r w:rsidRPr="0026542D">
        <w:rPr>
          <w:color w:val="auto"/>
          <w:szCs w:val="20"/>
        </w:rPr>
        <w:tab/>
        <w:t xml:space="preserve">All S-100 based </w:t>
      </w:r>
      <w:r w:rsidR="00CC72FE" w:rsidRPr="0026542D">
        <w:rPr>
          <w:color w:val="auto"/>
          <w:szCs w:val="20"/>
        </w:rPr>
        <w:t>P</w:t>
      </w:r>
      <w:r w:rsidRPr="0026542D">
        <w:rPr>
          <w:color w:val="auto"/>
          <w:szCs w:val="20"/>
        </w:rPr>
        <w:t xml:space="preserve">roduct </w:t>
      </w:r>
      <w:r w:rsidR="00CC72FE" w:rsidRPr="0026542D">
        <w:rPr>
          <w:color w:val="auto"/>
          <w:szCs w:val="20"/>
        </w:rPr>
        <w:t>S</w:t>
      </w:r>
      <w:r w:rsidRPr="0026542D">
        <w:rPr>
          <w:color w:val="auto"/>
          <w:szCs w:val="20"/>
        </w:rPr>
        <w:t>pecifications will include a maintenance section.</w:t>
      </w:r>
    </w:p>
    <w:p w14:paraId="293DA1CF" w14:textId="77777777" w:rsidR="00AF320E" w:rsidRPr="0026542D" w:rsidRDefault="00AF320E" w:rsidP="004C09A7">
      <w:pPr>
        <w:rPr>
          <w:lang w:val="en-GB"/>
        </w:rPr>
      </w:pPr>
    </w:p>
    <w:p w14:paraId="3C754243" w14:textId="77777777" w:rsidR="00AF320E" w:rsidRPr="0026542D" w:rsidRDefault="00AF320E" w:rsidP="00D32087">
      <w:pPr>
        <w:pStyle w:val="Heading2"/>
        <w:numPr>
          <w:ilvl w:val="0"/>
          <w:numId w:val="32"/>
        </w:numPr>
        <w:ind w:left="993" w:hanging="993"/>
      </w:pPr>
      <w:bookmarkStart w:id="414" w:name="_Toc153448801"/>
      <w:r w:rsidRPr="0026542D">
        <w:t>Part 13 – Scripting</w:t>
      </w:r>
      <w:bookmarkEnd w:id="414"/>
    </w:p>
    <w:p w14:paraId="797BE9CA" w14:textId="24F11D47" w:rsidR="005511DC" w:rsidRPr="0026542D" w:rsidRDefault="005511DC" w:rsidP="004C09A7">
      <w:pPr>
        <w:pStyle w:val="ParagraphText"/>
        <w:spacing w:after="120"/>
        <w:jc w:val="both"/>
        <w:rPr>
          <w:color w:val="auto"/>
        </w:rPr>
      </w:pPr>
      <w:r w:rsidRPr="0026542D">
        <w:rPr>
          <w:color w:val="auto"/>
        </w:rPr>
        <w:t xml:space="preserve">This </w:t>
      </w:r>
      <w:r w:rsidR="005C15CD" w:rsidRPr="0026542D">
        <w:rPr>
          <w:color w:val="auto"/>
        </w:rPr>
        <w:t xml:space="preserve">Part </w:t>
      </w:r>
      <w:r w:rsidRPr="0026542D">
        <w:rPr>
          <w:color w:val="auto"/>
        </w:rPr>
        <w:t xml:space="preserve">defines a standard mechanism for including scripting support in S-100 based products. </w:t>
      </w:r>
      <w:r w:rsidR="0039659F" w:rsidRPr="0026542D">
        <w:rPr>
          <w:color w:val="auto"/>
        </w:rPr>
        <w:t xml:space="preserve"> </w:t>
      </w:r>
      <w:r w:rsidRPr="0026542D">
        <w:rPr>
          <w:color w:val="auto"/>
        </w:rPr>
        <w:t>Scripting provides for processing of S-100 based datasets via script files written in the Lua programming language.</w:t>
      </w:r>
    </w:p>
    <w:p w14:paraId="21C4E857" w14:textId="77777777" w:rsidR="005511DC" w:rsidRPr="0026542D" w:rsidRDefault="005511DC" w:rsidP="004C09A7">
      <w:pPr>
        <w:rPr>
          <w:lang w:val="en-GB"/>
        </w:rPr>
      </w:pPr>
    </w:p>
    <w:p w14:paraId="1A12121F" w14:textId="77777777" w:rsidR="00AF320E" w:rsidRPr="0026542D" w:rsidRDefault="00AF320E" w:rsidP="00D32087">
      <w:pPr>
        <w:pStyle w:val="Heading2"/>
        <w:numPr>
          <w:ilvl w:val="0"/>
          <w:numId w:val="32"/>
        </w:numPr>
        <w:ind w:left="993" w:hanging="993"/>
      </w:pPr>
      <w:bookmarkStart w:id="415" w:name="_Toc153448802"/>
      <w:r w:rsidRPr="0026542D">
        <w:t>Part 14 – Online Communication Exchange</w:t>
      </w:r>
      <w:bookmarkEnd w:id="415"/>
    </w:p>
    <w:p w14:paraId="424DF1CC" w14:textId="50FCE0DE" w:rsidR="005511DC" w:rsidRPr="0026542D" w:rsidRDefault="005511DC" w:rsidP="004C09A7">
      <w:pPr>
        <w:spacing w:after="120"/>
        <w:rPr>
          <w:lang w:val="en-GB"/>
        </w:rPr>
      </w:pPr>
      <w:r w:rsidRPr="0026542D">
        <w:rPr>
          <w:lang w:val="en-GB"/>
        </w:rPr>
        <w:t xml:space="preserve">This </w:t>
      </w:r>
      <w:r w:rsidR="00784E43" w:rsidRPr="0026542D">
        <w:rPr>
          <w:lang w:val="en-GB"/>
        </w:rPr>
        <w:t xml:space="preserve">Part </w:t>
      </w:r>
      <w:r w:rsidRPr="0026542D">
        <w:rPr>
          <w:lang w:val="en-GB"/>
        </w:rPr>
        <w:t xml:space="preserve">describes the components and processes needed to specify an online exchange of information. </w:t>
      </w:r>
      <w:r w:rsidR="0039659F" w:rsidRPr="0026542D">
        <w:rPr>
          <w:lang w:val="en-GB"/>
        </w:rPr>
        <w:t xml:space="preserve"> </w:t>
      </w:r>
      <w:r w:rsidRPr="0026542D">
        <w:rPr>
          <w:lang w:val="en-GB"/>
        </w:rPr>
        <w:t xml:space="preserve">It could be a set of data or data which may have a continuous nature. </w:t>
      </w:r>
      <w:r w:rsidR="0039659F" w:rsidRPr="0026542D">
        <w:rPr>
          <w:lang w:val="en-GB"/>
        </w:rPr>
        <w:t>The l</w:t>
      </w:r>
      <w:r w:rsidRPr="0026542D">
        <w:rPr>
          <w:lang w:val="en-GB"/>
        </w:rPr>
        <w:t>atter is also known as “streaming data”, wherein the data requires a more dynamic information flow to be available</w:t>
      </w:r>
      <w:r w:rsidR="003F1CD8" w:rsidRPr="0026542D">
        <w:rPr>
          <w:lang w:val="en-GB"/>
        </w:rPr>
        <w:t>;</w:t>
      </w:r>
      <w:r w:rsidRPr="0026542D">
        <w:rPr>
          <w:lang w:val="en-GB"/>
        </w:rPr>
        <w:t xml:space="preserve"> </w:t>
      </w:r>
      <w:r w:rsidR="0039659F" w:rsidRPr="0026542D">
        <w:rPr>
          <w:lang w:val="en-GB"/>
        </w:rPr>
        <w:t>that is</w:t>
      </w:r>
      <w:r w:rsidR="003F1CD8" w:rsidRPr="0026542D">
        <w:rPr>
          <w:lang w:val="en-GB"/>
        </w:rPr>
        <w:t>,</w:t>
      </w:r>
      <w:r w:rsidRPr="0026542D">
        <w:rPr>
          <w:lang w:val="en-GB"/>
        </w:rPr>
        <w:t xml:space="preserve"> beyond that found with the exchange of static datasets mostly handled as files.</w:t>
      </w:r>
    </w:p>
    <w:p w14:paraId="56AD404A" w14:textId="77777777" w:rsidR="005511DC" w:rsidRPr="0026542D" w:rsidRDefault="005511DC" w:rsidP="004C09A7">
      <w:pPr>
        <w:rPr>
          <w:lang w:val="en-GB"/>
        </w:rPr>
      </w:pPr>
    </w:p>
    <w:p w14:paraId="4F884A0C" w14:textId="71B0AEDB" w:rsidR="000655C5" w:rsidRPr="0026542D" w:rsidRDefault="00064D5D" w:rsidP="00D32087">
      <w:pPr>
        <w:pStyle w:val="Heading2"/>
        <w:numPr>
          <w:ilvl w:val="0"/>
          <w:numId w:val="32"/>
        </w:numPr>
        <w:ind w:left="993" w:hanging="993"/>
      </w:pPr>
      <w:bookmarkStart w:id="416" w:name="_Toc153448803"/>
      <w:r w:rsidRPr="0026542D">
        <w:t>Part 1</w:t>
      </w:r>
      <w:r w:rsidR="00AF320E" w:rsidRPr="0026542D">
        <w:t>5</w:t>
      </w:r>
      <w:r w:rsidRPr="0026542D">
        <w:t xml:space="preserve"> – </w:t>
      </w:r>
      <w:r w:rsidR="00AF320E" w:rsidRPr="0026542D">
        <w:t>Encryption and Data Protection</w:t>
      </w:r>
      <w:bookmarkEnd w:id="416"/>
    </w:p>
    <w:p w14:paraId="1A396DB2" w14:textId="104B87B5" w:rsidR="0075459C" w:rsidRPr="0026542D" w:rsidRDefault="0075459C" w:rsidP="004C09A7">
      <w:pPr>
        <w:suppressAutoHyphens w:val="0"/>
        <w:rPr>
          <w:rFonts w:eastAsia="Times New Roman" w:cs="Arial"/>
          <w:shd w:val="clear" w:color="auto" w:fill="FFFFFF"/>
          <w:lang w:val="en-GB" w:eastAsia="en-US"/>
        </w:rPr>
      </w:pPr>
      <w:r w:rsidRPr="0026542D">
        <w:rPr>
          <w:rFonts w:eastAsia="Times New Roman" w:cs="Arial"/>
          <w:shd w:val="clear" w:color="auto" w:fill="FFFFFF"/>
          <w:lang w:val="en-GB" w:eastAsia="en-US"/>
        </w:rPr>
        <w:t xml:space="preserve">This </w:t>
      </w:r>
      <w:r w:rsidR="00784E43" w:rsidRPr="0026542D">
        <w:rPr>
          <w:rFonts w:eastAsia="Times New Roman" w:cs="Arial"/>
          <w:shd w:val="clear" w:color="auto" w:fill="FFFFFF"/>
          <w:lang w:val="en-GB" w:eastAsia="en-US"/>
        </w:rPr>
        <w:t xml:space="preserve">Part </w:t>
      </w:r>
      <w:r w:rsidRPr="0026542D">
        <w:rPr>
          <w:rFonts w:eastAsia="Times New Roman" w:cs="Arial"/>
          <w:shd w:val="clear" w:color="auto" w:fill="FFFFFF"/>
          <w:lang w:val="en-GB" w:eastAsia="en-US"/>
        </w:rPr>
        <w:t xml:space="preserve">specifies the mechanisms, structures and content required for the implementation of copy protections and/or authentication methods by S-100 product specifications. </w:t>
      </w:r>
      <w:r w:rsidR="0039659F" w:rsidRPr="0026542D">
        <w:rPr>
          <w:rFonts w:eastAsia="Times New Roman" w:cs="Arial"/>
          <w:shd w:val="clear" w:color="auto" w:fill="FFFFFF"/>
          <w:lang w:val="en-GB" w:eastAsia="en-US"/>
        </w:rPr>
        <w:t xml:space="preserve"> </w:t>
      </w:r>
      <w:r w:rsidRPr="0026542D">
        <w:rPr>
          <w:rFonts w:eastAsia="Times New Roman" w:cs="Arial"/>
          <w:shd w:val="clear" w:color="auto" w:fill="FFFFFF"/>
          <w:lang w:val="en-GB" w:eastAsia="en-US"/>
        </w:rPr>
        <w:t xml:space="preserve">It defines </w:t>
      </w:r>
      <w:r w:rsidR="0039659F" w:rsidRPr="0026542D">
        <w:rPr>
          <w:rFonts w:eastAsia="Times New Roman" w:cs="Arial"/>
          <w:shd w:val="clear" w:color="auto" w:fill="FFFFFF"/>
          <w:lang w:val="en-GB" w:eastAsia="en-US"/>
        </w:rPr>
        <w:t>standardized</w:t>
      </w:r>
      <w:r w:rsidRPr="0026542D">
        <w:rPr>
          <w:rFonts w:eastAsia="Times New Roman" w:cs="Arial"/>
          <w:shd w:val="clear" w:color="auto" w:fill="FFFFFF"/>
          <w:lang w:val="en-GB" w:eastAsia="en-US"/>
        </w:rPr>
        <w:t xml:space="preserve"> </w:t>
      </w:r>
      <w:r w:rsidRPr="0026542D">
        <w:rPr>
          <w:rFonts w:eastAsia="Times New Roman" w:cs="Arial"/>
          <w:shd w:val="clear" w:color="auto" w:fill="FFFFFF"/>
          <w:lang w:val="en-GB" w:eastAsia="en-US"/>
        </w:rPr>
        <w:lastRenderedPageBreak/>
        <w:t xml:space="preserve">methods and algorithms for the encryption of file based components of datasets as well as feature and portrayal catalogues. </w:t>
      </w:r>
      <w:r w:rsidR="0039659F" w:rsidRPr="0026542D">
        <w:rPr>
          <w:rFonts w:eastAsia="Times New Roman" w:cs="Arial"/>
          <w:shd w:val="clear" w:color="auto" w:fill="FFFFFF"/>
          <w:lang w:val="en-GB" w:eastAsia="en-US"/>
        </w:rPr>
        <w:t xml:space="preserve"> </w:t>
      </w:r>
      <w:r w:rsidRPr="0026542D">
        <w:rPr>
          <w:rFonts w:eastAsia="Times New Roman" w:cs="Arial"/>
          <w:shd w:val="clear" w:color="auto" w:fill="FFFFFF"/>
          <w:lang w:val="en-GB" w:eastAsia="en-US"/>
        </w:rPr>
        <w:t>Algorithms and methods for the production of digital signatures are defined as well as the surrounding infrastructure required for key management and identity assurance within the IHO Data Protection Scheme.</w:t>
      </w:r>
    </w:p>
    <w:p w14:paraId="34C7B8C7" w14:textId="77777777" w:rsidR="005716DE" w:rsidRPr="0026542D" w:rsidRDefault="005716DE" w:rsidP="004C09A7">
      <w:pPr>
        <w:suppressAutoHyphens w:val="0"/>
        <w:rPr>
          <w:rFonts w:eastAsia="Times New Roman" w:cs="Arial"/>
          <w:lang w:val="en-GB" w:eastAsia="en-US"/>
        </w:rPr>
      </w:pPr>
    </w:p>
    <w:p w14:paraId="3987C944" w14:textId="77777777" w:rsidR="005716DE" w:rsidRPr="0026542D" w:rsidRDefault="005716DE" w:rsidP="004C09A7">
      <w:pPr>
        <w:suppressAutoHyphens w:val="0"/>
        <w:rPr>
          <w:rFonts w:eastAsia="Times New Roman" w:cs="Arial"/>
          <w:lang w:val="en-GB" w:eastAsia="en-US"/>
        </w:rPr>
      </w:pPr>
    </w:p>
    <w:p w14:paraId="2940FE76" w14:textId="6B6199D4" w:rsidR="005716DE" w:rsidRPr="0026542D" w:rsidRDefault="005716DE" w:rsidP="00D32087">
      <w:pPr>
        <w:pStyle w:val="Heading2"/>
        <w:numPr>
          <w:ilvl w:val="0"/>
          <w:numId w:val="32"/>
        </w:numPr>
        <w:ind w:left="993" w:hanging="993"/>
      </w:pPr>
      <w:bookmarkStart w:id="417" w:name="_Toc153448804"/>
      <w:r w:rsidRPr="0026542D">
        <w:t xml:space="preserve">Part 16 – </w:t>
      </w:r>
      <w:r w:rsidR="002F5352" w:rsidRPr="0026542D">
        <w:t>Interoperability Catalogue Model</w:t>
      </w:r>
      <w:bookmarkEnd w:id="417"/>
    </w:p>
    <w:p w14:paraId="6856F77E" w14:textId="1C3E6472" w:rsidR="002F5352" w:rsidRPr="0026542D" w:rsidRDefault="002F5352" w:rsidP="00D74D95">
      <w:pPr>
        <w:rPr>
          <w:lang w:val="en-GB"/>
        </w:rPr>
      </w:pPr>
      <w:r w:rsidRPr="0026542D">
        <w:rPr>
          <w:lang w:val="en-GB"/>
        </w:rPr>
        <w:t xml:space="preserve">This Part defines a framework for creating rules for the interoperation of S-100 data products, including harmonized graphical presentations and handling of alarms and indications. It can be used to establish system specific rules which are contained in an </w:t>
      </w:r>
      <w:r w:rsidR="00CC72FE" w:rsidRPr="0026542D">
        <w:rPr>
          <w:lang w:val="en-GB"/>
        </w:rPr>
        <w:t>I</w:t>
      </w:r>
      <w:r w:rsidRPr="0026542D">
        <w:rPr>
          <w:lang w:val="en-GB"/>
        </w:rPr>
        <w:t xml:space="preserve">nteroperability </w:t>
      </w:r>
      <w:r w:rsidR="00CC72FE" w:rsidRPr="0026542D">
        <w:rPr>
          <w:lang w:val="en-GB"/>
        </w:rPr>
        <w:t>C</w:t>
      </w:r>
      <w:r w:rsidRPr="0026542D">
        <w:rPr>
          <w:lang w:val="en-GB"/>
        </w:rPr>
        <w:t>atalogue, a type of meta-product that describes how groups of products are to be used and displayed simultaneously.</w:t>
      </w:r>
    </w:p>
    <w:p w14:paraId="7700F569" w14:textId="77777777" w:rsidR="002F5352" w:rsidRPr="0026542D" w:rsidRDefault="002F5352" w:rsidP="00D74D95">
      <w:pPr>
        <w:rPr>
          <w:lang w:val="en-GB"/>
        </w:rPr>
      </w:pPr>
    </w:p>
    <w:p w14:paraId="355D4F7C" w14:textId="35779656" w:rsidR="002F5352" w:rsidRPr="0026542D" w:rsidRDefault="002F5352" w:rsidP="00D32087">
      <w:pPr>
        <w:pStyle w:val="Heading2"/>
        <w:numPr>
          <w:ilvl w:val="0"/>
          <w:numId w:val="32"/>
        </w:numPr>
        <w:ind w:left="993" w:hanging="993"/>
      </w:pPr>
      <w:bookmarkStart w:id="418" w:name="_Toc153448805"/>
      <w:r w:rsidRPr="0026542D">
        <w:t>Part 16a – Harmonised Portrayal of S-100 Products</w:t>
      </w:r>
      <w:bookmarkEnd w:id="418"/>
    </w:p>
    <w:p w14:paraId="57BF0749" w14:textId="39615725" w:rsidR="002F5352" w:rsidRPr="0026542D" w:rsidRDefault="00D74D95" w:rsidP="002F5352">
      <w:pPr>
        <w:rPr>
          <w:lang w:val="en-GB"/>
        </w:rPr>
      </w:pPr>
      <w:r w:rsidRPr="0026542D">
        <w:rPr>
          <w:lang w:val="en-GB"/>
        </w:rPr>
        <w:t>This Part specifies the principles for harmonising portrayal and other presentational functionalities across different S-100 based data products for the purpose of improving the user experience and reducing ambiguities within systems utilising multiple S-100 based data products. It also describes the relevant International Maritime Organization (IMO) guidance and resources within International Hydrographic Organization (IHO) that support efforts in portrayal harmonisation. It does not address the portrayal process, functionality, or architecture, which are addressed in other S-100 Parts (especially Parts 9 and 9A), but instead focuses on presentational design aspects, such as display organisation, colours, and symbology.</w:t>
      </w:r>
    </w:p>
    <w:p w14:paraId="6658EAB3" w14:textId="77777777" w:rsidR="00D74D95" w:rsidRPr="0026542D" w:rsidRDefault="00D74D95" w:rsidP="002F5352">
      <w:pPr>
        <w:rPr>
          <w:lang w:val="en-GB"/>
        </w:rPr>
      </w:pPr>
    </w:p>
    <w:p w14:paraId="7A611CE2" w14:textId="066AA471" w:rsidR="00D74D95" w:rsidRPr="0026542D" w:rsidRDefault="00D74D95" w:rsidP="00D32087">
      <w:pPr>
        <w:pStyle w:val="Heading2"/>
        <w:numPr>
          <w:ilvl w:val="0"/>
          <w:numId w:val="32"/>
        </w:numPr>
        <w:ind w:left="993" w:hanging="993"/>
      </w:pPr>
      <w:bookmarkStart w:id="419" w:name="_Toc153448806"/>
      <w:r w:rsidRPr="0026542D">
        <w:t xml:space="preserve">Part 17 – </w:t>
      </w:r>
      <w:r w:rsidR="00784E43" w:rsidRPr="0026542D">
        <w:t>Discovery Metadata for Information Exchange Catalogues</w:t>
      </w:r>
      <w:bookmarkEnd w:id="419"/>
    </w:p>
    <w:p w14:paraId="14D9F860" w14:textId="02DEF79E" w:rsidR="00784E43" w:rsidRPr="0026542D" w:rsidRDefault="00784E43" w:rsidP="00784E43">
      <w:pPr>
        <w:spacing w:after="120"/>
        <w:rPr>
          <w:lang w:val="en-GB"/>
        </w:rPr>
      </w:pPr>
      <w:r w:rsidRPr="0026542D">
        <w:rPr>
          <w:lang w:val="en-GB"/>
        </w:rPr>
        <w:t xml:space="preserve">This Part provides a specification for describing and creating </w:t>
      </w:r>
      <w:r w:rsidR="00CC72FE" w:rsidRPr="0026542D">
        <w:rPr>
          <w:lang w:val="en-GB"/>
        </w:rPr>
        <w:t>E</w:t>
      </w:r>
      <w:r w:rsidRPr="0026542D">
        <w:rPr>
          <w:lang w:val="en-GB"/>
        </w:rPr>
        <w:t xml:space="preserve">xchange </w:t>
      </w:r>
      <w:r w:rsidR="00CC72FE" w:rsidRPr="0026542D">
        <w:rPr>
          <w:lang w:val="en-GB"/>
        </w:rPr>
        <w:t>C</w:t>
      </w:r>
      <w:r w:rsidRPr="0026542D">
        <w:rPr>
          <w:lang w:val="en-GB"/>
        </w:rPr>
        <w:t xml:space="preserve">atalogues that enables users to identify, discover and manage content of the S-100 </w:t>
      </w:r>
      <w:r w:rsidR="00CC72FE" w:rsidRPr="0026542D">
        <w:rPr>
          <w:lang w:val="en-GB"/>
        </w:rPr>
        <w:t>E</w:t>
      </w:r>
      <w:r w:rsidRPr="0026542D">
        <w:rPr>
          <w:lang w:val="en-GB"/>
        </w:rPr>
        <w:t xml:space="preserve">xchange </w:t>
      </w:r>
      <w:r w:rsidR="00CC72FE" w:rsidRPr="0026542D">
        <w:rPr>
          <w:lang w:val="en-GB"/>
        </w:rPr>
        <w:t>S</w:t>
      </w:r>
      <w:r w:rsidRPr="0026542D">
        <w:rPr>
          <w:lang w:val="en-GB"/>
        </w:rPr>
        <w:t>ets.  More importantly it leverages XML to allow machine to machine discovery and exchange of information about geographic datasets commonly produced by hydrographic organizations.</w:t>
      </w:r>
      <w:r w:rsidRPr="0026542D">
        <w:rPr>
          <w:rFonts w:cs="Arial"/>
          <w:lang w:val="en-GB"/>
        </w:rPr>
        <w:t xml:space="preserve"> Its purpose is the creation of metadata records that provide information about the identification, spatial and temporal extent, quality, </w:t>
      </w:r>
      <w:r w:rsidR="00CC72FE" w:rsidRPr="0026542D">
        <w:rPr>
          <w:rFonts w:cs="Arial"/>
          <w:lang w:val="en-GB"/>
        </w:rPr>
        <w:t>A</w:t>
      </w:r>
      <w:r w:rsidRPr="0026542D">
        <w:rPr>
          <w:rFonts w:cs="Arial"/>
          <w:lang w:val="en-GB"/>
        </w:rPr>
        <w:t xml:space="preserve">pplication </w:t>
      </w:r>
      <w:r w:rsidR="00CC72FE" w:rsidRPr="0026542D">
        <w:rPr>
          <w:rFonts w:cs="Arial"/>
          <w:lang w:val="en-GB"/>
        </w:rPr>
        <w:t>S</w:t>
      </w:r>
      <w:r w:rsidRPr="0026542D">
        <w:rPr>
          <w:rFonts w:cs="Arial"/>
          <w:lang w:val="en-GB"/>
        </w:rPr>
        <w:t xml:space="preserve">chema, spatial reference system, and distribution of digital geographic data. It is applicable to the cataloguing of datasets, clearinghouse activities, and the full description of geographic and non-geographic resources. </w:t>
      </w:r>
    </w:p>
    <w:p w14:paraId="091A40F0" w14:textId="1417360B" w:rsidR="00784E43" w:rsidRPr="0026542D" w:rsidRDefault="00784E43" w:rsidP="00784E43">
      <w:pPr>
        <w:spacing w:after="120"/>
        <w:rPr>
          <w:rFonts w:cs="Arial"/>
          <w:lang w:val="en-GB"/>
        </w:rPr>
      </w:pPr>
      <w:r w:rsidRPr="0026542D">
        <w:rPr>
          <w:lang w:val="en-GB"/>
        </w:rPr>
        <w:t xml:space="preserve">For information exchange, there are several categories of metadata required: metadata about the overall </w:t>
      </w:r>
      <w:r w:rsidR="00CC72FE" w:rsidRPr="0026542D">
        <w:rPr>
          <w:lang w:val="en-GB"/>
        </w:rPr>
        <w:t>E</w:t>
      </w:r>
      <w:r w:rsidRPr="0026542D">
        <w:rPr>
          <w:lang w:val="en-GB"/>
        </w:rPr>
        <w:t xml:space="preserve">xchange </w:t>
      </w:r>
      <w:r w:rsidR="00CC72FE" w:rsidRPr="0026542D">
        <w:rPr>
          <w:lang w:val="en-GB"/>
        </w:rPr>
        <w:t>C</w:t>
      </w:r>
      <w:r w:rsidRPr="0026542D">
        <w:rPr>
          <w:lang w:val="en-GB"/>
        </w:rPr>
        <w:t xml:space="preserve">atalogue; metadata about each of the datasets contained in the </w:t>
      </w:r>
      <w:r w:rsidR="00CC72FE" w:rsidRPr="0026542D">
        <w:rPr>
          <w:lang w:val="en-GB"/>
        </w:rPr>
        <w:t>C</w:t>
      </w:r>
      <w:r w:rsidRPr="0026542D">
        <w:rPr>
          <w:lang w:val="en-GB"/>
        </w:rPr>
        <w:t xml:space="preserve">atalogue; and metadata about the support files that make up the package. If the </w:t>
      </w:r>
      <w:r w:rsidR="00CC72FE" w:rsidRPr="0026542D">
        <w:rPr>
          <w:lang w:val="en-GB"/>
        </w:rPr>
        <w:t>E</w:t>
      </w:r>
      <w:r w:rsidRPr="0026542D">
        <w:rPr>
          <w:lang w:val="en-GB"/>
        </w:rPr>
        <w:t xml:space="preserve">xchange </w:t>
      </w:r>
      <w:r w:rsidR="00CC72FE" w:rsidRPr="0026542D">
        <w:rPr>
          <w:lang w:val="en-GB"/>
        </w:rPr>
        <w:t>C</w:t>
      </w:r>
      <w:r w:rsidRPr="0026542D">
        <w:rPr>
          <w:lang w:val="en-GB"/>
        </w:rPr>
        <w:t>atalogue contains any Feature, Portrayal or Interoperability Catalogues there is a provision to carry additional metadata about those.</w:t>
      </w:r>
    </w:p>
    <w:p w14:paraId="7A9E091A" w14:textId="7DA85D0F" w:rsidR="00D74D95" w:rsidRPr="0026542D" w:rsidRDefault="00784E43" w:rsidP="00784E43">
      <w:pPr>
        <w:rPr>
          <w:lang w:val="en-GB"/>
        </w:rPr>
      </w:pPr>
      <w:r w:rsidRPr="0026542D">
        <w:rPr>
          <w:lang w:val="en-GB"/>
        </w:rPr>
        <w:t>This Part is intended for developers and implementers of metadata applications, and provides a basic understanding of the principles and the overall requirements for standardisation of geographic information. It should be used in conjunction with the standards listed under clause S-100 Part 4a, clause 4a-4 – Normative references.</w:t>
      </w:r>
    </w:p>
    <w:p w14:paraId="1BD02628" w14:textId="77777777" w:rsidR="00D74D95" w:rsidRPr="0026542D" w:rsidRDefault="00D74D95" w:rsidP="00D74D95">
      <w:pPr>
        <w:rPr>
          <w:lang w:val="en-GB"/>
        </w:rPr>
      </w:pPr>
    </w:p>
    <w:p w14:paraId="4DAD3DBA" w14:textId="28A5DD91" w:rsidR="00AA72BA" w:rsidRPr="0026542D" w:rsidRDefault="00AA72BA" w:rsidP="00D32087">
      <w:pPr>
        <w:pStyle w:val="Heading2"/>
        <w:numPr>
          <w:ilvl w:val="0"/>
          <w:numId w:val="32"/>
        </w:numPr>
        <w:ind w:left="993" w:hanging="993"/>
      </w:pPr>
      <w:bookmarkStart w:id="420" w:name="_Toc153448807"/>
      <w:r w:rsidRPr="0026542D">
        <w:t>Part 18 – Language Packs</w:t>
      </w:r>
      <w:bookmarkEnd w:id="420"/>
    </w:p>
    <w:p w14:paraId="395C4684" w14:textId="46A7EF8F" w:rsidR="00AA72BA" w:rsidRPr="0026542D" w:rsidRDefault="00AA72BA" w:rsidP="00AA72BA">
      <w:pPr>
        <w:spacing w:after="120"/>
        <w:rPr>
          <w:rFonts w:eastAsia="Arial" w:cs="Arial"/>
          <w:lang w:val="en-GB"/>
        </w:rPr>
      </w:pPr>
      <w:r w:rsidRPr="0026542D">
        <w:rPr>
          <w:rFonts w:eastAsia="Arial" w:cs="Arial"/>
          <w:lang w:val="en-GB"/>
        </w:rPr>
        <w:t>This Part details how multi-lingual support for XML elements of the S-100 framework may be implemented. A generic mechanism and structures are described for production of individual language packs which implement translations of any XML content.</w:t>
      </w:r>
    </w:p>
    <w:p w14:paraId="240A1A82" w14:textId="339E2E32" w:rsidR="00AA72BA" w:rsidRPr="0026542D" w:rsidRDefault="00AA72BA" w:rsidP="00AA72BA">
      <w:pPr>
        <w:spacing w:after="120"/>
        <w:rPr>
          <w:rFonts w:eastAsia="Arial" w:cs="Arial"/>
          <w:lang w:val="en-GB"/>
        </w:rPr>
      </w:pPr>
      <w:r w:rsidRPr="0026542D">
        <w:rPr>
          <w:rFonts w:eastAsia="Arial" w:cs="Arial"/>
          <w:lang w:val="en-GB"/>
        </w:rPr>
        <w:t>This is designed to provide multi-lingual instances of XML resources which support Product Specifications for provision to end users. Implementing systems are then able to construct translated instances of those supporting resources. This Part is not specific to any one individual class of XML resource. It does not detail how multi-lingual support may be added to S-100 Product Specifications, datasets or any external resources they may reference. It provides a generic mechanism which can be applied to any XML based elements of the S-100 framework to adapt them for multi-lingual implementations.</w:t>
      </w:r>
    </w:p>
    <w:p w14:paraId="3EC09D3F" w14:textId="27666579" w:rsidR="00A616DE" w:rsidRPr="0026542D" w:rsidRDefault="00AA72BA" w:rsidP="00AA72BA">
      <w:pPr>
        <w:spacing w:after="120"/>
        <w:rPr>
          <w:rFonts w:eastAsia="Arial" w:cs="Arial"/>
          <w:lang w:val="en-GB"/>
        </w:rPr>
      </w:pPr>
      <w:r w:rsidRPr="0026542D">
        <w:rPr>
          <w:rFonts w:eastAsia="Arial" w:cs="Arial"/>
          <w:lang w:val="en-GB"/>
        </w:rPr>
        <w:lastRenderedPageBreak/>
        <w:t>This Part of S-100 provides the generic methodology for implementing such support; and informative examples for a primary use case, the creation of multi-lingual support for S-100 Feature Catalogues.</w:t>
      </w:r>
    </w:p>
    <w:p w14:paraId="217CD968" w14:textId="77777777" w:rsidR="00AA72BA" w:rsidRPr="0026542D" w:rsidRDefault="00AA72BA" w:rsidP="00AA72BA">
      <w:pPr>
        <w:rPr>
          <w:lang w:val="en-GB"/>
        </w:rPr>
      </w:pPr>
    </w:p>
    <w:sectPr w:rsidR="00AA72BA" w:rsidRPr="0026542D" w:rsidSect="005B0183">
      <w:headerReference w:type="default" r:id="rId25"/>
      <w:footerReference w:type="even" r:id="rId26"/>
      <w:footerReference w:type="default" r:id="rId27"/>
      <w:pgSz w:w="11907" w:h="16840" w:code="9"/>
      <w:pgMar w:top="1440" w:right="1440" w:bottom="1440" w:left="1440" w:header="709" w:footer="709"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68840" w14:textId="77777777" w:rsidR="005B0183" w:rsidRDefault="005B0183">
      <w:r>
        <w:separator/>
      </w:r>
    </w:p>
  </w:endnote>
  <w:endnote w:type="continuationSeparator" w:id="0">
    <w:p w14:paraId="66894FEA" w14:textId="77777777" w:rsidR="005B0183" w:rsidRDefault="005B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46F59" w14:textId="3EFF90A1" w:rsidR="007A72EE" w:rsidRPr="00992900" w:rsidRDefault="007A72EE" w:rsidP="00011F06">
    <w:pPr>
      <w:pStyle w:val="Footer"/>
      <w:tabs>
        <w:tab w:val="clear" w:pos="4320"/>
        <w:tab w:val="clear" w:pos="8640"/>
        <w:tab w:val="center" w:pos="4536"/>
        <w:tab w:val="right" w:pos="9072"/>
      </w:tabs>
      <w:jc w:val="center"/>
      <w:rPr>
        <w:sz w:val="16"/>
        <w:szCs w:val="16"/>
        <w:lang w:val="en-GB"/>
      </w:rPr>
    </w:pPr>
    <w:r>
      <w:rPr>
        <w:sz w:val="16"/>
        <w:szCs w:val="16"/>
        <w:lang w:val="en-GB"/>
      </w:rPr>
      <w:t>Part 0 - Overview</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62CE2" w14:textId="51EC79A0" w:rsidR="007A72EE" w:rsidRPr="005D140E" w:rsidRDefault="007A72EE" w:rsidP="00354A3A">
    <w:pPr>
      <w:pStyle w:val="Footer"/>
      <w:tabs>
        <w:tab w:val="clear" w:pos="4320"/>
        <w:tab w:val="clear" w:pos="8640"/>
        <w:tab w:val="center" w:pos="4536"/>
        <w:tab w:val="right" w:pos="9072"/>
      </w:tabs>
      <w:ind w:firstLine="360"/>
      <w:jc w:val="center"/>
      <w:rPr>
        <w:sz w:val="16"/>
        <w:szCs w:val="16"/>
        <w:lang w:val="en-GB"/>
      </w:rPr>
    </w:pPr>
    <w:r>
      <w:rPr>
        <w:sz w:val="16"/>
        <w:szCs w:val="16"/>
        <w:lang w:val="en-GB"/>
      </w:rPr>
      <w:t>Part 0 - Overview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18BDF" w14:textId="27702C05" w:rsidR="007A72EE" w:rsidRPr="006B44F5" w:rsidRDefault="007A72EE" w:rsidP="006B44F5">
    <w:pPr>
      <w:pStyle w:val="Footer"/>
      <w:ind w:right="360" w:firstLine="360"/>
      <w:jc w:val="center"/>
      <w:rPr>
        <w:sz w:val="16"/>
        <w:szCs w:val="16"/>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F2594" w14:textId="77777777" w:rsidR="007A72EE" w:rsidRPr="00D65B02" w:rsidRDefault="007A72EE" w:rsidP="00DA7BF9">
    <w:pPr>
      <w:pStyle w:val="Footer"/>
      <w:tabs>
        <w:tab w:val="clear" w:pos="4320"/>
        <w:tab w:val="clear" w:pos="8640"/>
        <w:tab w:val="center" w:pos="4536"/>
        <w:tab w:val="right" w:pos="9027"/>
      </w:tabs>
      <w:ind w:firstLine="360"/>
      <w:jc w:val="center"/>
      <w:rPr>
        <w:sz w:val="16"/>
        <w:szCs w:val="16"/>
        <w:lang w:val="en-GB"/>
      </w:rPr>
    </w:pPr>
    <w:r>
      <w:rPr>
        <w:sz w:val="16"/>
        <w:szCs w:val="16"/>
        <w:lang w:val="en-GB"/>
      </w:rPr>
      <w:t>Part 0 - Overview</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2054917317"/>
      <w:docPartObj>
        <w:docPartGallery w:val="Page Numbers (Bottom of Page)"/>
        <w:docPartUnique/>
      </w:docPartObj>
    </w:sdtPr>
    <w:sdtEndPr>
      <w:rPr>
        <w:noProof/>
      </w:rPr>
    </w:sdtEndPr>
    <w:sdtContent>
      <w:p w14:paraId="4FD5B456" w14:textId="0E4BA74A" w:rsidR="007A72EE" w:rsidRPr="000E7924" w:rsidRDefault="007A72EE" w:rsidP="00231B1F">
        <w:pPr>
          <w:pStyle w:val="Footer"/>
          <w:tabs>
            <w:tab w:val="clear" w:pos="4320"/>
            <w:tab w:val="clear" w:pos="8640"/>
            <w:tab w:val="center" w:pos="4536"/>
            <w:tab w:val="right" w:pos="9027"/>
          </w:tabs>
          <w:rPr>
            <w:sz w:val="16"/>
            <w:szCs w:val="16"/>
          </w:rPr>
        </w:pPr>
        <w:r w:rsidRPr="000E7924">
          <w:rPr>
            <w:sz w:val="16"/>
            <w:szCs w:val="16"/>
          </w:rPr>
          <w:fldChar w:fldCharType="begin"/>
        </w:r>
        <w:r w:rsidRPr="000E7924">
          <w:rPr>
            <w:sz w:val="16"/>
            <w:szCs w:val="16"/>
          </w:rPr>
          <w:instrText xml:space="preserve"> PAGE   \* MERGEFORMAT </w:instrText>
        </w:r>
        <w:r w:rsidRPr="000E7924">
          <w:rPr>
            <w:sz w:val="16"/>
            <w:szCs w:val="16"/>
          </w:rPr>
          <w:fldChar w:fldCharType="separate"/>
        </w:r>
        <w:r w:rsidR="00B30198">
          <w:rPr>
            <w:noProof/>
            <w:sz w:val="16"/>
            <w:szCs w:val="16"/>
          </w:rPr>
          <w:t>iv</w:t>
        </w:r>
        <w:r w:rsidRPr="000E7924">
          <w:rPr>
            <w:noProof/>
            <w:sz w:val="16"/>
            <w:szCs w:val="16"/>
          </w:rPr>
          <w:fldChar w:fldCharType="end"/>
        </w:r>
        <w:r w:rsidRPr="00284272">
          <w:rPr>
            <w:rFonts w:cs="Arial"/>
            <w:sz w:val="16"/>
            <w:szCs w:val="16"/>
          </w:rPr>
          <w:tab/>
        </w:r>
        <w:r>
          <w:rPr>
            <w:sz w:val="16"/>
            <w:szCs w:val="16"/>
            <w:lang w:val="en-GB"/>
          </w:rPr>
          <w:t>Part 0 - Overview</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4211044"/>
      <w:docPartObj>
        <w:docPartGallery w:val="Page Numbers (Bottom of Page)"/>
        <w:docPartUnique/>
      </w:docPartObj>
    </w:sdtPr>
    <w:sdtEndPr>
      <w:rPr>
        <w:noProof/>
      </w:rPr>
    </w:sdtEndPr>
    <w:sdtContent>
      <w:p w14:paraId="65DFA1CC" w14:textId="3B1D09E6" w:rsidR="007A72EE" w:rsidRPr="00992900" w:rsidRDefault="007A72EE" w:rsidP="00231B1F">
        <w:pPr>
          <w:pStyle w:val="Footer"/>
          <w:tabs>
            <w:tab w:val="clear" w:pos="4320"/>
            <w:tab w:val="clear" w:pos="8640"/>
            <w:tab w:val="center" w:pos="4536"/>
            <w:tab w:val="right" w:pos="9027"/>
          </w:tabs>
          <w:jc w:val="right"/>
          <w:rPr>
            <w:sz w:val="16"/>
            <w:szCs w:val="16"/>
          </w:rPr>
        </w:pPr>
        <w:r w:rsidRPr="00284272">
          <w:rPr>
            <w:rFonts w:cs="Arial"/>
            <w:sz w:val="16"/>
            <w:szCs w:val="16"/>
          </w:rPr>
          <w:tab/>
        </w:r>
        <w:r>
          <w:rPr>
            <w:sz w:val="16"/>
            <w:szCs w:val="16"/>
            <w:lang w:val="en-GB"/>
          </w:rPr>
          <w:t>Part 0 - Overview</w:t>
        </w:r>
        <w:r w:rsidRPr="00284272">
          <w:rPr>
            <w:rFonts w:cs="Arial"/>
            <w:sz w:val="16"/>
            <w:szCs w:val="16"/>
          </w:rPr>
          <w:tab/>
        </w:r>
        <w:r w:rsidRPr="00992900">
          <w:rPr>
            <w:sz w:val="16"/>
            <w:szCs w:val="16"/>
          </w:rPr>
          <w:fldChar w:fldCharType="begin"/>
        </w:r>
        <w:r w:rsidRPr="00992900">
          <w:rPr>
            <w:sz w:val="16"/>
            <w:szCs w:val="16"/>
          </w:rPr>
          <w:instrText xml:space="preserve"> PAGE   \* MERGEFORMAT </w:instrText>
        </w:r>
        <w:r w:rsidRPr="00992900">
          <w:rPr>
            <w:sz w:val="16"/>
            <w:szCs w:val="16"/>
          </w:rPr>
          <w:fldChar w:fldCharType="separate"/>
        </w:r>
        <w:r w:rsidR="00B30198">
          <w:rPr>
            <w:noProof/>
            <w:sz w:val="16"/>
            <w:szCs w:val="16"/>
          </w:rPr>
          <w:t>iii</w:t>
        </w:r>
        <w:r w:rsidRPr="00992900">
          <w:rPr>
            <w:noProof/>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046883345"/>
      <w:docPartObj>
        <w:docPartGallery w:val="Page Numbers (Bottom of Page)"/>
        <w:docPartUnique/>
      </w:docPartObj>
    </w:sdtPr>
    <w:sdtEndPr>
      <w:rPr>
        <w:noProof/>
      </w:rPr>
    </w:sdtEndPr>
    <w:sdtContent>
      <w:p w14:paraId="6F8A0E2B" w14:textId="77777777" w:rsidR="007A72EE" w:rsidRPr="000E7924" w:rsidRDefault="007A72EE" w:rsidP="00231B1F">
        <w:pPr>
          <w:pStyle w:val="Footer"/>
          <w:tabs>
            <w:tab w:val="clear" w:pos="4320"/>
            <w:tab w:val="clear" w:pos="8640"/>
            <w:tab w:val="center" w:pos="4536"/>
            <w:tab w:val="right" w:pos="9027"/>
          </w:tabs>
          <w:rPr>
            <w:sz w:val="16"/>
            <w:szCs w:val="16"/>
          </w:rPr>
        </w:pPr>
        <w:r w:rsidRPr="000E7924">
          <w:rPr>
            <w:sz w:val="16"/>
            <w:szCs w:val="16"/>
          </w:rPr>
          <w:fldChar w:fldCharType="begin"/>
        </w:r>
        <w:r w:rsidRPr="000E7924">
          <w:rPr>
            <w:sz w:val="16"/>
            <w:szCs w:val="16"/>
          </w:rPr>
          <w:instrText xml:space="preserve"> PAGE   \* MERGEFORMAT </w:instrText>
        </w:r>
        <w:r w:rsidRPr="000E7924">
          <w:rPr>
            <w:sz w:val="16"/>
            <w:szCs w:val="16"/>
          </w:rPr>
          <w:fldChar w:fldCharType="separate"/>
        </w:r>
        <w:r w:rsidR="00B30198">
          <w:rPr>
            <w:noProof/>
            <w:sz w:val="16"/>
            <w:szCs w:val="16"/>
          </w:rPr>
          <w:t>8</w:t>
        </w:r>
        <w:r w:rsidRPr="000E7924">
          <w:rPr>
            <w:noProof/>
            <w:sz w:val="16"/>
            <w:szCs w:val="16"/>
          </w:rPr>
          <w:fldChar w:fldCharType="end"/>
        </w:r>
        <w:r w:rsidRPr="00284272">
          <w:rPr>
            <w:rFonts w:cs="Arial"/>
            <w:sz w:val="16"/>
            <w:szCs w:val="16"/>
          </w:rPr>
          <w:tab/>
        </w:r>
        <w:r>
          <w:rPr>
            <w:sz w:val="16"/>
            <w:szCs w:val="16"/>
            <w:lang w:val="en-GB"/>
          </w:rPr>
          <w:t>Part 0 - Overview</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63556769"/>
      <w:docPartObj>
        <w:docPartGallery w:val="Page Numbers (Bottom of Page)"/>
        <w:docPartUnique/>
      </w:docPartObj>
    </w:sdtPr>
    <w:sdtEndPr>
      <w:rPr>
        <w:noProof/>
      </w:rPr>
    </w:sdtEndPr>
    <w:sdtContent>
      <w:p w14:paraId="6B9DAE41" w14:textId="0E08B375" w:rsidR="007A72EE" w:rsidRPr="00DE2D08" w:rsidRDefault="007A72EE" w:rsidP="00231B1F">
        <w:pPr>
          <w:pStyle w:val="Footer"/>
          <w:tabs>
            <w:tab w:val="clear" w:pos="4320"/>
            <w:tab w:val="clear" w:pos="8640"/>
            <w:tab w:val="center" w:pos="4536"/>
            <w:tab w:val="right" w:pos="9027"/>
          </w:tabs>
          <w:jc w:val="right"/>
          <w:rPr>
            <w:sz w:val="16"/>
            <w:szCs w:val="16"/>
          </w:rPr>
        </w:pPr>
        <w:r w:rsidRPr="00284272">
          <w:rPr>
            <w:rFonts w:cs="Arial"/>
            <w:sz w:val="16"/>
            <w:szCs w:val="16"/>
          </w:rPr>
          <w:tab/>
        </w:r>
        <w:r>
          <w:rPr>
            <w:sz w:val="16"/>
            <w:szCs w:val="16"/>
            <w:lang w:val="en-GB"/>
          </w:rPr>
          <w:t>Part 0 - Overview</w:t>
        </w:r>
        <w:r w:rsidRPr="00284272">
          <w:rPr>
            <w:rFonts w:cs="Arial"/>
            <w:sz w:val="16"/>
            <w:szCs w:val="16"/>
          </w:rPr>
          <w:tab/>
        </w:r>
        <w:r w:rsidRPr="00992900">
          <w:rPr>
            <w:sz w:val="16"/>
            <w:szCs w:val="16"/>
          </w:rPr>
          <w:fldChar w:fldCharType="begin"/>
        </w:r>
        <w:r w:rsidRPr="00992900">
          <w:rPr>
            <w:sz w:val="16"/>
            <w:szCs w:val="16"/>
          </w:rPr>
          <w:instrText xml:space="preserve"> PAGE   \* MERGEFORMAT </w:instrText>
        </w:r>
        <w:r w:rsidRPr="00992900">
          <w:rPr>
            <w:sz w:val="16"/>
            <w:szCs w:val="16"/>
          </w:rPr>
          <w:fldChar w:fldCharType="separate"/>
        </w:r>
        <w:r w:rsidR="00B30198">
          <w:rPr>
            <w:noProof/>
            <w:sz w:val="16"/>
            <w:szCs w:val="16"/>
          </w:rPr>
          <w:t>9</w:t>
        </w:r>
        <w:r w:rsidRPr="00992900">
          <w:rPr>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97DB2" w14:textId="77777777" w:rsidR="005B0183" w:rsidRDefault="005B0183">
      <w:r>
        <w:separator/>
      </w:r>
    </w:p>
  </w:footnote>
  <w:footnote w:type="continuationSeparator" w:id="0">
    <w:p w14:paraId="468E2837" w14:textId="77777777" w:rsidR="005B0183" w:rsidRDefault="005B0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5064" w14:textId="69BB2C0F" w:rsidR="007A72EE" w:rsidRPr="004967B9" w:rsidRDefault="007A72EE" w:rsidP="00231B1F">
    <w:pPr>
      <w:pStyle w:val="Header"/>
      <w:tabs>
        <w:tab w:val="clear" w:pos="4320"/>
        <w:tab w:val="clear" w:pos="8640"/>
        <w:tab w:val="center" w:pos="4536"/>
        <w:tab w:val="right" w:pos="9072"/>
      </w:tabs>
      <w:jc w:val="left"/>
    </w:pPr>
    <w:r w:rsidRPr="007A0028">
      <w:rPr>
        <w:sz w:val="16"/>
        <w:szCs w:val="16"/>
      </w:rPr>
      <w:t xml:space="preserve">S-100 Edition </w:t>
    </w:r>
    <w:r>
      <w:rPr>
        <w:sz w:val="16"/>
        <w:szCs w:val="16"/>
      </w:rPr>
      <w:t>5</w:t>
    </w:r>
    <w:r w:rsidRPr="007A0028">
      <w:rPr>
        <w:sz w:val="16"/>
        <w:szCs w:val="16"/>
      </w:rPr>
      <w:t>.</w:t>
    </w:r>
    <w:r>
      <w:rPr>
        <w:sz w:val="16"/>
        <w:szCs w:val="16"/>
      </w:rPr>
      <w:t>2</w:t>
    </w:r>
    <w:r w:rsidRPr="007A0028">
      <w:rPr>
        <w:sz w:val="16"/>
        <w:szCs w:val="16"/>
      </w:rPr>
      <w:t>.0</w:t>
    </w:r>
    <w:r w:rsidRPr="007A0028">
      <w:rPr>
        <w:b/>
        <w:sz w:val="28"/>
        <w:szCs w:val="28"/>
      </w:rPr>
      <w:tab/>
    </w:r>
    <w:r w:rsidRPr="007A0028">
      <w:rPr>
        <w:b/>
        <w:sz w:val="28"/>
        <w:szCs w:val="28"/>
      </w:rPr>
      <w:tab/>
    </w:r>
    <w:r>
      <w:rPr>
        <w:sz w:val="16"/>
        <w:szCs w:val="16"/>
      </w:rPr>
      <w:t>June</w:t>
    </w:r>
    <w:r w:rsidRPr="007A0028">
      <w:rPr>
        <w:sz w:val="16"/>
        <w:szCs w:val="16"/>
      </w:rPr>
      <w:t xml:space="preserve"> 20</w:t>
    </w:r>
    <w:r>
      <w:rPr>
        <w:sz w:val="16"/>
        <w:szCs w:val="16"/>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5FEC3" w14:textId="38398156" w:rsidR="007A72EE" w:rsidRPr="00011F06" w:rsidRDefault="007A72EE" w:rsidP="00DA7BF9">
    <w:pPr>
      <w:pStyle w:val="Header"/>
      <w:tabs>
        <w:tab w:val="clear" w:pos="4320"/>
        <w:tab w:val="clear" w:pos="8640"/>
        <w:tab w:val="center" w:pos="4536"/>
        <w:tab w:val="right" w:pos="9072"/>
      </w:tabs>
      <w:jc w:val="left"/>
      <w:rPr>
        <w:b/>
        <w:sz w:val="28"/>
        <w:szCs w:val="28"/>
      </w:rPr>
    </w:pPr>
    <w:r w:rsidRPr="007A0028">
      <w:rPr>
        <w:sz w:val="16"/>
        <w:szCs w:val="16"/>
      </w:rPr>
      <w:t xml:space="preserve">S-100 Edition </w:t>
    </w:r>
    <w:r>
      <w:rPr>
        <w:sz w:val="16"/>
        <w:szCs w:val="16"/>
      </w:rPr>
      <w:t>5</w:t>
    </w:r>
    <w:r w:rsidRPr="007A0028">
      <w:rPr>
        <w:sz w:val="16"/>
        <w:szCs w:val="16"/>
      </w:rPr>
      <w:t>.</w:t>
    </w:r>
    <w:r>
      <w:rPr>
        <w:sz w:val="16"/>
        <w:szCs w:val="16"/>
      </w:rPr>
      <w:t>2</w:t>
    </w:r>
    <w:r w:rsidRPr="007A0028">
      <w:rPr>
        <w:sz w:val="16"/>
        <w:szCs w:val="16"/>
      </w:rPr>
      <w:t>.0</w:t>
    </w:r>
    <w:r w:rsidRPr="007A0028">
      <w:rPr>
        <w:b/>
        <w:sz w:val="28"/>
        <w:szCs w:val="28"/>
      </w:rPr>
      <w:tab/>
    </w:r>
    <w:r w:rsidRPr="007A0028">
      <w:rPr>
        <w:b/>
        <w:sz w:val="28"/>
        <w:szCs w:val="28"/>
      </w:rPr>
      <w:tab/>
    </w:r>
    <w:r w:rsidRPr="007A0028">
      <w:rPr>
        <w:sz w:val="16"/>
        <w:szCs w:val="16"/>
      </w:rPr>
      <w:t xml:space="preserve"> </w:t>
    </w:r>
    <w:r>
      <w:rPr>
        <w:sz w:val="16"/>
        <w:szCs w:val="16"/>
      </w:rPr>
      <w:t>June</w:t>
    </w:r>
    <w:r w:rsidRPr="007A0028">
      <w:rPr>
        <w:sz w:val="16"/>
        <w:szCs w:val="16"/>
      </w:rPr>
      <w:t xml:space="preserve"> 20</w:t>
    </w:r>
    <w:r>
      <w:rPr>
        <w:sz w:val="16"/>
        <w:szCs w:val="16"/>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AEA5A" w14:textId="3C411284" w:rsidR="007A72EE" w:rsidRPr="006B44F5" w:rsidRDefault="007A72EE" w:rsidP="006B6AFB">
    <w:pPr>
      <w:pStyle w:val="Header"/>
      <w:tabs>
        <w:tab w:val="clear" w:pos="4320"/>
        <w:tab w:val="clear" w:pos="8640"/>
        <w:tab w:val="center" w:pos="4536"/>
        <w:tab w:val="right" w:pos="9050"/>
      </w:tabs>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F542B" w14:textId="1B70E51C" w:rsidR="007A72EE" w:rsidRPr="007A0028" w:rsidRDefault="007A72EE" w:rsidP="00231B1F">
    <w:pPr>
      <w:pStyle w:val="Header"/>
      <w:tabs>
        <w:tab w:val="clear" w:pos="4320"/>
        <w:tab w:val="clear" w:pos="8640"/>
        <w:tab w:val="center" w:pos="4536"/>
        <w:tab w:val="right" w:pos="9072"/>
      </w:tabs>
      <w:jc w:val="left"/>
      <w:rPr>
        <w:b/>
        <w:sz w:val="28"/>
        <w:szCs w:val="28"/>
      </w:rPr>
    </w:pPr>
    <w:r w:rsidRPr="007A0028">
      <w:rPr>
        <w:sz w:val="16"/>
        <w:szCs w:val="16"/>
      </w:rPr>
      <w:t xml:space="preserve">S-100 Edition </w:t>
    </w:r>
    <w:r>
      <w:rPr>
        <w:sz w:val="16"/>
        <w:szCs w:val="16"/>
      </w:rPr>
      <w:t>5</w:t>
    </w:r>
    <w:r w:rsidRPr="007A0028">
      <w:rPr>
        <w:sz w:val="16"/>
        <w:szCs w:val="16"/>
      </w:rPr>
      <w:t>.</w:t>
    </w:r>
    <w:r>
      <w:rPr>
        <w:sz w:val="16"/>
        <w:szCs w:val="16"/>
      </w:rPr>
      <w:t>2</w:t>
    </w:r>
    <w:r w:rsidRPr="007A0028">
      <w:rPr>
        <w:sz w:val="16"/>
        <w:szCs w:val="16"/>
      </w:rPr>
      <w:t>.0</w:t>
    </w:r>
    <w:r w:rsidRPr="007A0028">
      <w:rPr>
        <w:b/>
        <w:sz w:val="28"/>
        <w:szCs w:val="28"/>
      </w:rPr>
      <w:tab/>
    </w:r>
    <w:r w:rsidRPr="007A0028">
      <w:rPr>
        <w:b/>
        <w:sz w:val="28"/>
        <w:szCs w:val="28"/>
      </w:rPr>
      <w:tab/>
    </w:r>
    <w:r w:rsidRPr="007A0028">
      <w:rPr>
        <w:sz w:val="16"/>
        <w:szCs w:val="16"/>
      </w:rPr>
      <w:t xml:space="preserve"> </w:t>
    </w:r>
    <w:r>
      <w:rPr>
        <w:sz w:val="16"/>
        <w:szCs w:val="16"/>
      </w:rPr>
      <w:t>June</w:t>
    </w:r>
    <w:r w:rsidRPr="007A0028">
      <w:rPr>
        <w:sz w:val="16"/>
        <w:szCs w:val="16"/>
      </w:rPr>
      <w:t xml:space="preserve"> 20</w:t>
    </w:r>
    <w:r>
      <w:rPr>
        <w:sz w:val="16"/>
        <w:szCs w:val="16"/>
      </w:rPr>
      <w:t>24</w:t>
    </w:r>
  </w:p>
  <w:p w14:paraId="39DCEF15" w14:textId="77777777" w:rsidR="007A72EE" w:rsidRPr="00DE0C82" w:rsidRDefault="007A72EE" w:rsidP="00DE0C8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17DF3" w14:textId="1BBE11AA" w:rsidR="007A72EE" w:rsidRPr="007A0028" w:rsidRDefault="007A72EE" w:rsidP="00231B1F">
    <w:pPr>
      <w:pStyle w:val="Header"/>
      <w:tabs>
        <w:tab w:val="clear" w:pos="4320"/>
        <w:tab w:val="clear" w:pos="8640"/>
        <w:tab w:val="center" w:pos="4536"/>
        <w:tab w:val="right" w:pos="9027"/>
      </w:tabs>
      <w:jc w:val="left"/>
      <w:rPr>
        <w:b/>
        <w:sz w:val="28"/>
        <w:szCs w:val="28"/>
      </w:rPr>
    </w:pPr>
    <w:r w:rsidRPr="007A0028">
      <w:rPr>
        <w:sz w:val="16"/>
        <w:szCs w:val="16"/>
      </w:rPr>
      <w:t xml:space="preserve">S-100 Edition </w:t>
    </w:r>
    <w:r>
      <w:rPr>
        <w:sz w:val="16"/>
        <w:szCs w:val="16"/>
      </w:rPr>
      <w:t>5</w:t>
    </w:r>
    <w:r w:rsidRPr="007A0028">
      <w:rPr>
        <w:sz w:val="16"/>
        <w:szCs w:val="16"/>
      </w:rPr>
      <w:t>.</w:t>
    </w:r>
    <w:r>
      <w:rPr>
        <w:sz w:val="16"/>
        <w:szCs w:val="16"/>
      </w:rPr>
      <w:t>2</w:t>
    </w:r>
    <w:r w:rsidRPr="007A0028">
      <w:rPr>
        <w:sz w:val="16"/>
        <w:szCs w:val="16"/>
      </w:rPr>
      <w:t>.0</w:t>
    </w:r>
    <w:r w:rsidRPr="007A0028">
      <w:rPr>
        <w:b/>
        <w:sz w:val="28"/>
        <w:szCs w:val="28"/>
      </w:rPr>
      <w:tab/>
    </w:r>
    <w:r w:rsidRPr="007A0028">
      <w:rPr>
        <w:b/>
        <w:sz w:val="28"/>
        <w:szCs w:val="28"/>
      </w:rPr>
      <w:tab/>
    </w:r>
    <w:r w:rsidRPr="007A0028">
      <w:rPr>
        <w:sz w:val="16"/>
        <w:szCs w:val="16"/>
      </w:rPr>
      <w:t xml:space="preserve"> </w:t>
    </w:r>
    <w:r>
      <w:rPr>
        <w:sz w:val="16"/>
        <w:szCs w:val="16"/>
      </w:rPr>
      <w:t>June 2024</w:t>
    </w:r>
  </w:p>
  <w:p w14:paraId="6E89CF22" w14:textId="77777777" w:rsidR="007A72EE" w:rsidRPr="00DE0C82" w:rsidRDefault="007A72EE" w:rsidP="00DE0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28CFA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2F"/>
    <w:multiLevelType w:val="multilevel"/>
    <w:tmpl w:val="E0885A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30"/>
    <w:multiLevelType w:val="multilevel"/>
    <w:tmpl w:val="C8585D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5B"/>
    <w:multiLevelType w:val="multilevel"/>
    <w:tmpl w:val="EFE0EDF8"/>
    <w:lvl w:ilvl="0">
      <w:start w:val="1"/>
      <w:numFmt w:val="decimal"/>
      <w:lvlText w:val="0-%1"/>
      <w:lvlJc w:val="left"/>
      <w:pPr>
        <w:tabs>
          <w:tab w:val="num" w:pos="0"/>
        </w:tabs>
        <w:ind w:left="0" w:firstLine="0"/>
      </w:pPr>
      <w:rPr>
        <w:rFonts w:ascii="Arial" w:eastAsia="MS Mincho" w:hAnsi="Arial" w:hint="default"/>
        <w:lang w:val="de-DE" w:eastAsia="ar-SA" w:bidi="ar-SA"/>
      </w:rPr>
    </w:lvl>
    <w:lvl w:ilvl="1">
      <w:start w:val="1"/>
      <w:numFmt w:val="decimal"/>
      <w:lvlText w:val="0-4.%2."/>
      <w:lvlJc w:val="left"/>
      <w:pPr>
        <w:tabs>
          <w:tab w:val="num" w:pos="0"/>
        </w:tabs>
        <w:ind w:left="0" w:firstLine="0"/>
      </w:pPr>
      <w:rPr>
        <w:rFonts w:hint="default"/>
        <w:b/>
        <w:bCs/>
        <w:iCs/>
        <w:sz w:val="22"/>
        <w:szCs w:val="28"/>
        <w:lang w:val="en-US"/>
      </w:rPr>
    </w:lvl>
    <w:lvl w:ilvl="2">
      <w:start w:val="1"/>
      <w:numFmt w:val="decimal"/>
      <w:pStyle w:val="Heading3"/>
      <w:lvlText w:val="0-%1.%2.%3"/>
      <w:lvlJc w:val="left"/>
      <w:pPr>
        <w:tabs>
          <w:tab w:val="num" w:pos="0"/>
        </w:tabs>
        <w:ind w:left="0" w:firstLine="0"/>
      </w:pPr>
      <w:rPr>
        <w:rFonts w:ascii="Arial" w:hAnsi="Arial" w:hint="default"/>
        <w:b/>
        <w:bCs/>
        <w:szCs w:val="26"/>
        <w:lang w:val="en-US"/>
      </w:rPr>
    </w:lvl>
    <w:lvl w:ilvl="3">
      <w:start w:val="1"/>
      <w:numFmt w:val="decimal"/>
      <w:pStyle w:val="Heading4"/>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5" w15:restartNumberingAfterBreak="0">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1CB0A52"/>
    <w:multiLevelType w:val="multilevel"/>
    <w:tmpl w:val="D794E5F8"/>
    <w:lvl w:ilvl="0">
      <w:start w:val="1"/>
      <w:numFmt w:val="decimal"/>
      <w:pStyle w:val="Heading1"/>
      <w:lvlText w:val="0-%1"/>
      <w:lvlJc w:val="left"/>
      <w:pPr>
        <w:tabs>
          <w:tab w:val="num" w:pos="992"/>
        </w:tabs>
        <w:ind w:left="992" w:hanging="992"/>
      </w:pPr>
      <w:rPr>
        <w:rFonts w:hint="default"/>
      </w:rPr>
    </w:lvl>
    <w:lvl w:ilvl="1">
      <w:start w:val="1"/>
      <w:numFmt w:val="decimal"/>
      <w:lvlText w:val="0-%1.%2."/>
      <w:lvlJc w:val="left"/>
      <w:pPr>
        <w:tabs>
          <w:tab w:val="num" w:pos="992"/>
        </w:tabs>
        <w:ind w:left="992" w:hanging="99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0" w15:restartNumberingAfterBreak="0">
    <w:nsid w:val="1A9039D0"/>
    <w:multiLevelType w:val="multilevel"/>
    <w:tmpl w:val="0000005B"/>
    <w:lvl w:ilvl="0">
      <w:start w:val="1"/>
      <w:numFmt w:val="decimal"/>
      <w:suff w:val="nothing"/>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1" w15:restartNumberingAfterBreak="0">
    <w:nsid w:val="216C670D"/>
    <w:multiLevelType w:val="multilevel"/>
    <w:tmpl w:val="DF4ACD62"/>
    <w:lvl w:ilvl="0">
      <w:numFmt w:val="decimal"/>
      <w:lvlText w:val="%1"/>
      <w:lvlJc w:val="left"/>
      <w:pPr>
        <w:tabs>
          <w:tab w:val="num" w:pos="794"/>
        </w:tabs>
        <w:ind w:left="0" w:firstLine="0"/>
      </w:pPr>
      <w:rPr>
        <w:rFonts w:hint="default"/>
      </w:rPr>
    </w:lvl>
    <w:lvl w:ilvl="1">
      <w:start w:val="1"/>
      <w:numFmt w:val="decimal"/>
      <w:lvlText w:val="11-%1.%2"/>
      <w:lvlJc w:val="left"/>
      <w:pPr>
        <w:tabs>
          <w:tab w:val="num" w:pos="907"/>
        </w:tabs>
        <w:ind w:left="0" w:firstLine="0"/>
      </w:pPr>
      <w:rPr>
        <w:rFonts w:hint="default"/>
      </w:rPr>
    </w:lvl>
    <w:lvl w:ilvl="2">
      <w:start w:val="1"/>
      <w:numFmt w:val="decimal"/>
      <w:lvlText w:val="11-%1.%2.%3"/>
      <w:lvlJc w:val="left"/>
      <w:pPr>
        <w:tabs>
          <w:tab w:val="num" w:pos="1021"/>
        </w:tabs>
        <w:ind w:left="0" w:firstLine="0"/>
      </w:pPr>
      <w:rPr>
        <w:rFonts w:hint="default"/>
      </w:rPr>
    </w:lvl>
    <w:lvl w:ilvl="3">
      <w:start w:val="1"/>
      <w:numFmt w:val="decimal"/>
      <w:lvlText w:val="11-%1.%2.%3.%4"/>
      <w:lvlJc w:val="left"/>
      <w:pPr>
        <w:tabs>
          <w:tab w:val="num" w:pos="1077"/>
        </w:tabs>
        <w:ind w:left="0" w:firstLine="0"/>
      </w:pPr>
      <w:rPr>
        <w:rFonts w:hint="default"/>
      </w:rPr>
    </w:lvl>
    <w:lvl w:ilvl="4">
      <w:start w:val="1"/>
      <w:numFmt w:val="decimal"/>
      <w:lvlText w:val="11-%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2" w15:restartNumberingAfterBreak="0">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3" w15:restartNumberingAfterBreak="0">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4" w15:restartNumberingAfterBreak="0">
    <w:nsid w:val="2FCC5713"/>
    <w:multiLevelType w:val="hybridMultilevel"/>
    <w:tmpl w:val="7B74A2E8"/>
    <w:lvl w:ilvl="0" w:tplc="17BAA4B6">
      <w:start w:val="1"/>
      <w:numFmt w:val="low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6" w15:restartNumberingAfterBreak="0">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7" w15:restartNumberingAfterBreak="0">
    <w:nsid w:val="47694D56"/>
    <w:multiLevelType w:val="hybridMultilevel"/>
    <w:tmpl w:val="3806B312"/>
    <w:lvl w:ilvl="0" w:tplc="7AC2E3EC">
      <w:start w:val="1"/>
      <w:numFmt w:val="low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EE727B"/>
    <w:multiLevelType w:val="multilevel"/>
    <w:tmpl w:val="B6E87256"/>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0"/>
        </w:tabs>
        <w:ind w:left="0" w:firstLine="0"/>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9" w15:restartNumberingAfterBreak="0">
    <w:nsid w:val="4A101BB8"/>
    <w:multiLevelType w:val="multilevel"/>
    <w:tmpl w:val="4ABEAEF6"/>
    <w:lvl w:ilvl="0">
      <w:start w:val="1"/>
      <w:numFmt w:val="decimal"/>
      <w:lvlText w:val="0-%1"/>
      <w:lvlJc w:val="left"/>
      <w:pPr>
        <w:tabs>
          <w:tab w:val="num" w:pos="992"/>
        </w:tabs>
        <w:ind w:left="992" w:hanging="992"/>
      </w:pPr>
      <w:rPr>
        <w:rFonts w:hint="default"/>
      </w:rPr>
    </w:lvl>
    <w:lvl w:ilvl="1">
      <w:start w:val="1"/>
      <w:numFmt w:val="decimal"/>
      <w:lvlText w:val="0-%1.%2."/>
      <w:lvlJc w:val="left"/>
      <w:pPr>
        <w:tabs>
          <w:tab w:val="num" w:pos="992"/>
        </w:tabs>
        <w:ind w:left="992" w:hanging="99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B2D4981"/>
    <w:multiLevelType w:val="multilevel"/>
    <w:tmpl w:val="540A5F0C"/>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2FD78E1"/>
    <w:multiLevelType w:val="hybridMultilevel"/>
    <w:tmpl w:val="5512ED3C"/>
    <w:lvl w:ilvl="0" w:tplc="6DDE5E5E">
      <w:start w:val="1"/>
      <w:numFmt w:val="low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3" w15:restartNumberingAfterBreak="0">
    <w:nsid w:val="5A843D8F"/>
    <w:multiLevelType w:val="hybridMultilevel"/>
    <w:tmpl w:val="A956CC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3D5D29"/>
    <w:multiLevelType w:val="hybridMultilevel"/>
    <w:tmpl w:val="B61E346C"/>
    <w:lvl w:ilvl="0" w:tplc="E6A02286">
      <w:start w:val="1"/>
      <w:numFmt w:val="decimal"/>
      <w:lvlText w:val="0-4.%1"/>
      <w:lvlJc w:val="left"/>
      <w:pPr>
        <w:ind w:left="720" w:hanging="360"/>
      </w:pPr>
      <w:rPr>
        <w:rFonts w:hint="default"/>
      </w:rPr>
    </w:lvl>
    <w:lvl w:ilvl="1" w:tplc="8864EB7E">
      <w:start w:val="1"/>
      <w:numFmt w:val="decimal"/>
      <w:lvlText w:val="0-4.%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B740B25"/>
    <w:multiLevelType w:val="multilevel"/>
    <w:tmpl w:val="0D105FCC"/>
    <w:lvl w:ilvl="0">
      <w:start w:val="1"/>
      <w:numFmt w:val="decimal"/>
      <w:lvlText w:val="0-%1"/>
      <w:lvlJc w:val="left"/>
      <w:pPr>
        <w:tabs>
          <w:tab w:val="num" w:pos="0"/>
        </w:tabs>
        <w:ind w:left="0" w:firstLine="0"/>
      </w:pPr>
      <w:rPr>
        <w:rFonts w:ascii="Arial" w:eastAsia="MS Mincho" w:hAnsi="Arial" w:hint="default"/>
        <w:lang w:val="de-DE" w:eastAsia="ar-SA" w:bidi="ar-SA"/>
      </w:rPr>
    </w:lvl>
    <w:lvl w:ilvl="1">
      <w:start w:val="1"/>
      <w:numFmt w:val="decimal"/>
      <w:lvlText w:val="0-%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0"/>
        </w:tabs>
        <w:ind w:left="0" w:firstLine="0"/>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6" w15:restartNumberingAfterBreak="0">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7" w15:restartNumberingAfterBreak="0">
    <w:nsid w:val="6F0E3F2C"/>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8" w15:restartNumberingAfterBreak="0">
    <w:nsid w:val="711220D1"/>
    <w:multiLevelType w:val="multilevel"/>
    <w:tmpl w:val="DF4ACD62"/>
    <w:lvl w:ilvl="0">
      <w:numFmt w:val="decimal"/>
      <w:pStyle w:val="Heading9"/>
      <w:lvlText w:val="%1"/>
      <w:lvlJc w:val="left"/>
      <w:pPr>
        <w:tabs>
          <w:tab w:val="num" w:pos="794"/>
        </w:tabs>
        <w:ind w:left="0" w:firstLine="0"/>
      </w:pPr>
      <w:rPr>
        <w:rFonts w:hint="default"/>
      </w:rPr>
    </w:lvl>
    <w:lvl w:ilvl="1">
      <w:start w:val="1"/>
      <w:numFmt w:val="decimal"/>
      <w:lvlText w:val="11-%1.%2"/>
      <w:lvlJc w:val="left"/>
      <w:pPr>
        <w:tabs>
          <w:tab w:val="num" w:pos="907"/>
        </w:tabs>
        <w:ind w:left="0" w:firstLine="0"/>
      </w:pPr>
      <w:rPr>
        <w:rFonts w:hint="default"/>
      </w:rPr>
    </w:lvl>
    <w:lvl w:ilvl="2">
      <w:start w:val="1"/>
      <w:numFmt w:val="decimal"/>
      <w:lvlText w:val="11-%1.%2.%3"/>
      <w:lvlJc w:val="left"/>
      <w:pPr>
        <w:tabs>
          <w:tab w:val="num" w:pos="1021"/>
        </w:tabs>
        <w:ind w:left="0" w:firstLine="0"/>
      </w:pPr>
      <w:rPr>
        <w:rFonts w:hint="default"/>
      </w:rPr>
    </w:lvl>
    <w:lvl w:ilvl="3">
      <w:start w:val="1"/>
      <w:numFmt w:val="decimal"/>
      <w:lvlText w:val="11-%1.%2.%3.%4"/>
      <w:lvlJc w:val="left"/>
      <w:pPr>
        <w:tabs>
          <w:tab w:val="num" w:pos="1077"/>
        </w:tabs>
        <w:ind w:left="0" w:firstLine="0"/>
      </w:pPr>
      <w:rPr>
        <w:rFonts w:hint="default"/>
      </w:rPr>
    </w:lvl>
    <w:lvl w:ilvl="4">
      <w:start w:val="1"/>
      <w:numFmt w:val="decimal"/>
      <w:lvlText w:val="11-%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9" w15:restartNumberingAfterBreak="0">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0" w15:restartNumberingAfterBreak="0">
    <w:nsid w:val="76FA2453"/>
    <w:multiLevelType w:val="multilevel"/>
    <w:tmpl w:val="B36483B2"/>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31" w15:restartNumberingAfterBreak="0">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16cid:durableId="1371495072">
    <w:abstractNumId w:val="1"/>
  </w:num>
  <w:num w:numId="2" w16cid:durableId="1415276066">
    <w:abstractNumId w:val="4"/>
  </w:num>
  <w:num w:numId="3" w16cid:durableId="382679452">
    <w:abstractNumId w:val="5"/>
  </w:num>
  <w:num w:numId="4" w16cid:durableId="1768958397">
    <w:abstractNumId w:val="6"/>
  </w:num>
  <w:num w:numId="5" w16cid:durableId="1337155400">
    <w:abstractNumId w:val="22"/>
  </w:num>
  <w:num w:numId="6" w16cid:durableId="953483673">
    <w:abstractNumId w:val="23"/>
  </w:num>
  <w:num w:numId="7" w16cid:durableId="380903753">
    <w:abstractNumId w:val="8"/>
  </w:num>
  <w:num w:numId="8" w16cid:durableId="778570172">
    <w:abstractNumId w:val="15"/>
  </w:num>
  <w:num w:numId="9" w16cid:durableId="517306745">
    <w:abstractNumId w:val="26"/>
  </w:num>
  <w:num w:numId="10" w16cid:durableId="883373151">
    <w:abstractNumId w:val="9"/>
  </w:num>
  <w:num w:numId="11" w16cid:durableId="2062971351">
    <w:abstractNumId w:val="29"/>
  </w:num>
  <w:num w:numId="12" w16cid:durableId="2033997147">
    <w:abstractNumId w:val="31"/>
  </w:num>
  <w:num w:numId="13" w16cid:durableId="1335568526">
    <w:abstractNumId w:val="13"/>
  </w:num>
  <w:num w:numId="14" w16cid:durableId="1079443933">
    <w:abstractNumId w:val="16"/>
  </w:num>
  <w:num w:numId="15" w16cid:durableId="1849561297">
    <w:abstractNumId w:val="12"/>
  </w:num>
  <w:num w:numId="16" w16cid:durableId="827090374">
    <w:abstractNumId w:val="2"/>
  </w:num>
  <w:num w:numId="17" w16cid:durableId="727261885">
    <w:abstractNumId w:val="3"/>
  </w:num>
  <w:num w:numId="18" w16cid:durableId="1845508453">
    <w:abstractNumId w:val="27"/>
  </w:num>
  <w:num w:numId="19" w16cid:durableId="1693995466">
    <w:abstractNumId w:val="18"/>
  </w:num>
  <w:num w:numId="20" w16cid:durableId="1576931508">
    <w:abstractNumId w:val="28"/>
  </w:num>
  <w:num w:numId="21" w16cid:durableId="14498271">
    <w:abstractNumId w:val="11"/>
  </w:num>
  <w:num w:numId="22" w16cid:durableId="744574691">
    <w:abstractNumId w:val="25"/>
  </w:num>
  <w:num w:numId="23" w16cid:durableId="1703246288">
    <w:abstractNumId w:val="10"/>
  </w:num>
  <w:num w:numId="24" w16cid:durableId="2070958342">
    <w:abstractNumId w:val="20"/>
  </w:num>
  <w:num w:numId="25" w16cid:durableId="864177559">
    <w:abstractNumId w:val="10"/>
    <w:lvlOverride w:ilvl="0">
      <w:startOverride w:val="1"/>
    </w:lvlOverride>
  </w:num>
  <w:num w:numId="26" w16cid:durableId="1553075464">
    <w:abstractNumId w:val="10"/>
    <w:lvlOverride w:ilvl="0">
      <w:startOverride w:val="1"/>
    </w:lvlOverride>
  </w:num>
  <w:num w:numId="27" w16cid:durableId="736826884">
    <w:abstractNumId w:val="10"/>
    <w:lvlOverride w:ilvl="0">
      <w:startOverride w:val="1"/>
    </w:lvlOverride>
  </w:num>
  <w:num w:numId="28" w16cid:durableId="1353146368">
    <w:abstractNumId w:val="30"/>
  </w:num>
  <w:num w:numId="29" w16cid:durableId="76876096">
    <w:abstractNumId w:val="14"/>
  </w:num>
  <w:num w:numId="30" w16cid:durableId="1621255478">
    <w:abstractNumId w:val="17"/>
  </w:num>
  <w:num w:numId="31" w16cid:durableId="1851328975">
    <w:abstractNumId w:val="21"/>
  </w:num>
  <w:num w:numId="32" w16cid:durableId="938873774">
    <w:abstractNumId w:val="24"/>
  </w:num>
  <w:num w:numId="33" w16cid:durableId="1473982509">
    <w:abstractNumId w:val="0"/>
  </w:num>
  <w:num w:numId="34" w16cid:durableId="1017121390">
    <w:abstractNumId w:val="7"/>
  </w:num>
  <w:num w:numId="35" w16cid:durableId="1346520691">
    <w:abstractNumId w:val="19"/>
  </w:num>
  <w:num w:numId="36" w16cid:durableId="11119785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ff Wootton">
    <w15:presenceInfo w15:providerId="AD" w15:userId="S::jeff.wootton@iho.int::318a286f-369b-4f9e-8e35-53a0361ef807"/>
  </w15:person>
  <w15:person w15:author="Teh Stand">
    <w15:presenceInfo w15:providerId="None" w15:userId="Teh Stand"/>
  </w15:person>
  <w15:person w15:author="Jeff Wootton [2]">
    <w15:presenceInfo w15:providerId="Windows Live" w15:userId="cec53c07e83b9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EC2"/>
    <w:rsid w:val="00000671"/>
    <w:rsid w:val="00003A28"/>
    <w:rsid w:val="00004C4F"/>
    <w:rsid w:val="00011F06"/>
    <w:rsid w:val="00015EED"/>
    <w:rsid w:val="000178C4"/>
    <w:rsid w:val="0002237C"/>
    <w:rsid w:val="0002291B"/>
    <w:rsid w:val="00024789"/>
    <w:rsid w:val="00026F16"/>
    <w:rsid w:val="00035CD3"/>
    <w:rsid w:val="00042D24"/>
    <w:rsid w:val="000437F5"/>
    <w:rsid w:val="00044BCA"/>
    <w:rsid w:val="00056501"/>
    <w:rsid w:val="0006278C"/>
    <w:rsid w:val="00064D5D"/>
    <w:rsid w:val="00064F5A"/>
    <w:rsid w:val="000655C5"/>
    <w:rsid w:val="00071458"/>
    <w:rsid w:val="0008024D"/>
    <w:rsid w:val="000831D3"/>
    <w:rsid w:val="00091EE6"/>
    <w:rsid w:val="00094160"/>
    <w:rsid w:val="000A2C93"/>
    <w:rsid w:val="000B0378"/>
    <w:rsid w:val="000B15E9"/>
    <w:rsid w:val="000B1608"/>
    <w:rsid w:val="000B43E3"/>
    <w:rsid w:val="000B7C27"/>
    <w:rsid w:val="000C11C8"/>
    <w:rsid w:val="000C6729"/>
    <w:rsid w:val="000E5DEE"/>
    <w:rsid w:val="000E663E"/>
    <w:rsid w:val="000E788D"/>
    <w:rsid w:val="000E7924"/>
    <w:rsid w:val="000F2571"/>
    <w:rsid w:val="00101DB3"/>
    <w:rsid w:val="001115BE"/>
    <w:rsid w:val="00113276"/>
    <w:rsid w:val="00115B80"/>
    <w:rsid w:val="00123788"/>
    <w:rsid w:val="00124A16"/>
    <w:rsid w:val="00135CD4"/>
    <w:rsid w:val="001365A2"/>
    <w:rsid w:val="001373C0"/>
    <w:rsid w:val="0014038B"/>
    <w:rsid w:val="0014073C"/>
    <w:rsid w:val="001533FC"/>
    <w:rsid w:val="00170E1E"/>
    <w:rsid w:val="00177236"/>
    <w:rsid w:val="001843A3"/>
    <w:rsid w:val="0018496C"/>
    <w:rsid w:val="001936B0"/>
    <w:rsid w:val="001B6572"/>
    <w:rsid w:val="001C0780"/>
    <w:rsid w:val="001C3F76"/>
    <w:rsid w:val="001D04FD"/>
    <w:rsid w:val="001D5331"/>
    <w:rsid w:val="001E6493"/>
    <w:rsid w:val="001F14EE"/>
    <w:rsid w:val="001F7AD8"/>
    <w:rsid w:val="00204495"/>
    <w:rsid w:val="002134ED"/>
    <w:rsid w:val="00222569"/>
    <w:rsid w:val="00222FA1"/>
    <w:rsid w:val="00231B1F"/>
    <w:rsid w:val="00231D3A"/>
    <w:rsid w:val="00253A1E"/>
    <w:rsid w:val="002557B5"/>
    <w:rsid w:val="00257033"/>
    <w:rsid w:val="00263A70"/>
    <w:rsid w:val="002643C4"/>
    <w:rsid w:val="0026542D"/>
    <w:rsid w:val="0026615C"/>
    <w:rsid w:val="00273CF5"/>
    <w:rsid w:val="00291F0F"/>
    <w:rsid w:val="0029768D"/>
    <w:rsid w:val="002A2F94"/>
    <w:rsid w:val="002A3008"/>
    <w:rsid w:val="002A302A"/>
    <w:rsid w:val="002A4B25"/>
    <w:rsid w:val="002B559F"/>
    <w:rsid w:val="002C215A"/>
    <w:rsid w:val="002F5352"/>
    <w:rsid w:val="002F787E"/>
    <w:rsid w:val="00307CD1"/>
    <w:rsid w:val="003131C8"/>
    <w:rsid w:val="00315A29"/>
    <w:rsid w:val="003168A2"/>
    <w:rsid w:val="0031742D"/>
    <w:rsid w:val="00317BC6"/>
    <w:rsid w:val="00337282"/>
    <w:rsid w:val="00347F0B"/>
    <w:rsid w:val="00350E3B"/>
    <w:rsid w:val="00354A3A"/>
    <w:rsid w:val="003630BE"/>
    <w:rsid w:val="0037244E"/>
    <w:rsid w:val="0037298F"/>
    <w:rsid w:val="00373227"/>
    <w:rsid w:val="0038624E"/>
    <w:rsid w:val="00390135"/>
    <w:rsid w:val="003943B8"/>
    <w:rsid w:val="0039659F"/>
    <w:rsid w:val="003A7505"/>
    <w:rsid w:val="003B443D"/>
    <w:rsid w:val="003B4E6F"/>
    <w:rsid w:val="003B6D14"/>
    <w:rsid w:val="003C1720"/>
    <w:rsid w:val="003C60AA"/>
    <w:rsid w:val="003D074A"/>
    <w:rsid w:val="003E7E24"/>
    <w:rsid w:val="003F1CD8"/>
    <w:rsid w:val="003F7020"/>
    <w:rsid w:val="003F71A1"/>
    <w:rsid w:val="00410E0A"/>
    <w:rsid w:val="004114C1"/>
    <w:rsid w:val="00413B7C"/>
    <w:rsid w:val="004146B7"/>
    <w:rsid w:val="004152AD"/>
    <w:rsid w:val="004301AC"/>
    <w:rsid w:val="004347EB"/>
    <w:rsid w:val="004371FC"/>
    <w:rsid w:val="00443ED3"/>
    <w:rsid w:val="00446FAC"/>
    <w:rsid w:val="00455A1A"/>
    <w:rsid w:val="004756E4"/>
    <w:rsid w:val="00475C8B"/>
    <w:rsid w:val="004772FB"/>
    <w:rsid w:val="004805A0"/>
    <w:rsid w:val="0048102F"/>
    <w:rsid w:val="00484941"/>
    <w:rsid w:val="00487951"/>
    <w:rsid w:val="00490220"/>
    <w:rsid w:val="00494CBA"/>
    <w:rsid w:val="004967B9"/>
    <w:rsid w:val="0049681F"/>
    <w:rsid w:val="004A0B0E"/>
    <w:rsid w:val="004A2867"/>
    <w:rsid w:val="004A4C5F"/>
    <w:rsid w:val="004A6149"/>
    <w:rsid w:val="004B1745"/>
    <w:rsid w:val="004B3E4D"/>
    <w:rsid w:val="004C09A7"/>
    <w:rsid w:val="004C1F13"/>
    <w:rsid w:val="004C2FC6"/>
    <w:rsid w:val="004D0298"/>
    <w:rsid w:val="004D0392"/>
    <w:rsid w:val="004D61BF"/>
    <w:rsid w:val="004E0FC7"/>
    <w:rsid w:val="004E58C8"/>
    <w:rsid w:val="004F2B0F"/>
    <w:rsid w:val="004F486D"/>
    <w:rsid w:val="004F7E24"/>
    <w:rsid w:val="00502F8C"/>
    <w:rsid w:val="00504D3B"/>
    <w:rsid w:val="005061BB"/>
    <w:rsid w:val="00522E6A"/>
    <w:rsid w:val="00535E1D"/>
    <w:rsid w:val="00540B49"/>
    <w:rsid w:val="00550C1C"/>
    <w:rsid w:val="005511DC"/>
    <w:rsid w:val="00557BD8"/>
    <w:rsid w:val="00560A21"/>
    <w:rsid w:val="00565F60"/>
    <w:rsid w:val="005716DE"/>
    <w:rsid w:val="00575CE5"/>
    <w:rsid w:val="00577F75"/>
    <w:rsid w:val="00585E54"/>
    <w:rsid w:val="00586325"/>
    <w:rsid w:val="005928CE"/>
    <w:rsid w:val="005959E9"/>
    <w:rsid w:val="005977E8"/>
    <w:rsid w:val="005B0183"/>
    <w:rsid w:val="005B0600"/>
    <w:rsid w:val="005B1060"/>
    <w:rsid w:val="005C0A39"/>
    <w:rsid w:val="005C15CD"/>
    <w:rsid w:val="005C3EA9"/>
    <w:rsid w:val="005C48AA"/>
    <w:rsid w:val="005D140E"/>
    <w:rsid w:val="005D2AF9"/>
    <w:rsid w:val="005D66B7"/>
    <w:rsid w:val="005E5951"/>
    <w:rsid w:val="005E6F37"/>
    <w:rsid w:val="00601502"/>
    <w:rsid w:val="00602973"/>
    <w:rsid w:val="00604241"/>
    <w:rsid w:val="006045C8"/>
    <w:rsid w:val="006045D6"/>
    <w:rsid w:val="0061650A"/>
    <w:rsid w:val="00624F1D"/>
    <w:rsid w:val="00631984"/>
    <w:rsid w:val="00631C3A"/>
    <w:rsid w:val="00634998"/>
    <w:rsid w:val="00651992"/>
    <w:rsid w:val="00655908"/>
    <w:rsid w:val="0065756D"/>
    <w:rsid w:val="006605B9"/>
    <w:rsid w:val="006649D2"/>
    <w:rsid w:val="006723CE"/>
    <w:rsid w:val="0068258B"/>
    <w:rsid w:val="00683311"/>
    <w:rsid w:val="00684B59"/>
    <w:rsid w:val="0068608B"/>
    <w:rsid w:val="00686C2E"/>
    <w:rsid w:val="006870FA"/>
    <w:rsid w:val="006871F6"/>
    <w:rsid w:val="0068745E"/>
    <w:rsid w:val="006901A4"/>
    <w:rsid w:val="006A081C"/>
    <w:rsid w:val="006A746E"/>
    <w:rsid w:val="006A7975"/>
    <w:rsid w:val="006A7A60"/>
    <w:rsid w:val="006B3A0E"/>
    <w:rsid w:val="006B44F5"/>
    <w:rsid w:val="006B6AFB"/>
    <w:rsid w:val="006C5A3C"/>
    <w:rsid w:val="006C6856"/>
    <w:rsid w:val="006D65EB"/>
    <w:rsid w:val="006E650F"/>
    <w:rsid w:val="007044DE"/>
    <w:rsid w:val="0070796F"/>
    <w:rsid w:val="00715ED6"/>
    <w:rsid w:val="00721F3A"/>
    <w:rsid w:val="007333A1"/>
    <w:rsid w:val="0075459C"/>
    <w:rsid w:val="00765AD7"/>
    <w:rsid w:val="00771463"/>
    <w:rsid w:val="00772A44"/>
    <w:rsid w:val="00774AC1"/>
    <w:rsid w:val="00784E43"/>
    <w:rsid w:val="00785A47"/>
    <w:rsid w:val="007A0028"/>
    <w:rsid w:val="007A72EE"/>
    <w:rsid w:val="007B038A"/>
    <w:rsid w:val="007B75AA"/>
    <w:rsid w:val="007C76D7"/>
    <w:rsid w:val="007D0648"/>
    <w:rsid w:val="007E4BDC"/>
    <w:rsid w:val="007E71AB"/>
    <w:rsid w:val="007F6A66"/>
    <w:rsid w:val="00800532"/>
    <w:rsid w:val="00806D7D"/>
    <w:rsid w:val="0081037C"/>
    <w:rsid w:val="00817342"/>
    <w:rsid w:val="00817A6C"/>
    <w:rsid w:val="00823FC3"/>
    <w:rsid w:val="00825879"/>
    <w:rsid w:val="008277C8"/>
    <w:rsid w:val="00834C63"/>
    <w:rsid w:val="00836743"/>
    <w:rsid w:val="00843862"/>
    <w:rsid w:val="008442CD"/>
    <w:rsid w:val="00850CF1"/>
    <w:rsid w:val="00854D8C"/>
    <w:rsid w:val="008659E6"/>
    <w:rsid w:val="00873526"/>
    <w:rsid w:val="00874EC2"/>
    <w:rsid w:val="00882005"/>
    <w:rsid w:val="00891F11"/>
    <w:rsid w:val="0089663B"/>
    <w:rsid w:val="008B32EB"/>
    <w:rsid w:val="008D20D6"/>
    <w:rsid w:val="008D5393"/>
    <w:rsid w:val="008E36AA"/>
    <w:rsid w:val="008E61BB"/>
    <w:rsid w:val="008F1292"/>
    <w:rsid w:val="008F1965"/>
    <w:rsid w:val="00914945"/>
    <w:rsid w:val="00922187"/>
    <w:rsid w:val="009229AD"/>
    <w:rsid w:val="00922F98"/>
    <w:rsid w:val="0092337D"/>
    <w:rsid w:val="0092395B"/>
    <w:rsid w:val="00927CCB"/>
    <w:rsid w:val="00942EC0"/>
    <w:rsid w:val="00944D38"/>
    <w:rsid w:val="00950382"/>
    <w:rsid w:val="00962818"/>
    <w:rsid w:val="00966208"/>
    <w:rsid w:val="00967FD3"/>
    <w:rsid w:val="009737E3"/>
    <w:rsid w:val="00974EBA"/>
    <w:rsid w:val="009837B2"/>
    <w:rsid w:val="009837F8"/>
    <w:rsid w:val="00984A23"/>
    <w:rsid w:val="00984D4E"/>
    <w:rsid w:val="00992900"/>
    <w:rsid w:val="009A54E8"/>
    <w:rsid w:val="009A664A"/>
    <w:rsid w:val="009B1758"/>
    <w:rsid w:val="009C6D6F"/>
    <w:rsid w:val="009D3DD1"/>
    <w:rsid w:val="009D4AFC"/>
    <w:rsid w:val="009D6370"/>
    <w:rsid w:val="009E494C"/>
    <w:rsid w:val="00A04C9C"/>
    <w:rsid w:val="00A14016"/>
    <w:rsid w:val="00A2363B"/>
    <w:rsid w:val="00A30F05"/>
    <w:rsid w:val="00A3100E"/>
    <w:rsid w:val="00A330C5"/>
    <w:rsid w:val="00A40E89"/>
    <w:rsid w:val="00A4243D"/>
    <w:rsid w:val="00A47FE7"/>
    <w:rsid w:val="00A51091"/>
    <w:rsid w:val="00A54066"/>
    <w:rsid w:val="00A55CCE"/>
    <w:rsid w:val="00A616DE"/>
    <w:rsid w:val="00A66C20"/>
    <w:rsid w:val="00A6731C"/>
    <w:rsid w:val="00A7243A"/>
    <w:rsid w:val="00A73A21"/>
    <w:rsid w:val="00A96E7E"/>
    <w:rsid w:val="00AA5E9D"/>
    <w:rsid w:val="00AA6C77"/>
    <w:rsid w:val="00AA72BA"/>
    <w:rsid w:val="00AB13C4"/>
    <w:rsid w:val="00AB7FD9"/>
    <w:rsid w:val="00AC1E6B"/>
    <w:rsid w:val="00AC5DD8"/>
    <w:rsid w:val="00AC7083"/>
    <w:rsid w:val="00AD1E51"/>
    <w:rsid w:val="00AD70E2"/>
    <w:rsid w:val="00AE4A0A"/>
    <w:rsid w:val="00AF320E"/>
    <w:rsid w:val="00AF3576"/>
    <w:rsid w:val="00AF3BF9"/>
    <w:rsid w:val="00AF6F28"/>
    <w:rsid w:val="00B02FA6"/>
    <w:rsid w:val="00B30198"/>
    <w:rsid w:val="00B31625"/>
    <w:rsid w:val="00B32902"/>
    <w:rsid w:val="00B3470E"/>
    <w:rsid w:val="00B3653F"/>
    <w:rsid w:val="00B40BBE"/>
    <w:rsid w:val="00B50D74"/>
    <w:rsid w:val="00B5634E"/>
    <w:rsid w:val="00B60396"/>
    <w:rsid w:val="00B61928"/>
    <w:rsid w:val="00B70915"/>
    <w:rsid w:val="00B815E3"/>
    <w:rsid w:val="00B83309"/>
    <w:rsid w:val="00B900B2"/>
    <w:rsid w:val="00B957F4"/>
    <w:rsid w:val="00B9615D"/>
    <w:rsid w:val="00BB01E6"/>
    <w:rsid w:val="00BB03DB"/>
    <w:rsid w:val="00BB4ABE"/>
    <w:rsid w:val="00BB5C7F"/>
    <w:rsid w:val="00BD53A9"/>
    <w:rsid w:val="00BE42D0"/>
    <w:rsid w:val="00BF2F08"/>
    <w:rsid w:val="00BF5674"/>
    <w:rsid w:val="00C01820"/>
    <w:rsid w:val="00C06F6A"/>
    <w:rsid w:val="00C101D6"/>
    <w:rsid w:val="00C155F5"/>
    <w:rsid w:val="00C168B5"/>
    <w:rsid w:val="00C2651E"/>
    <w:rsid w:val="00C30596"/>
    <w:rsid w:val="00C31016"/>
    <w:rsid w:val="00C32EF0"/>
    <w:rsid w:val="00C34EA0"/>
    <w:rsid w:val="00C35784"/>
    <w:rsid w:val="00C42D2D"/>
    <w:rsid w:val="00C43093"/>
    <w:rsid w:val="00C44C1B"/>
    <w:rsid w:val="00C44C2F"/>
    <w:rsid w:val="00C50433"/>
    <w:rsid w:val="00C521EC"/>
    <w:rsid w:val="00C53DCD"/>
    <w:rsid w:val="00C540DA"/>
    <w:rsid w:val="00C55C59"/>
    <w:rsid w:val="00C67118"/>
    <w:rsid w:val="00C67E5A"/>
    <w:rsid w:val="00C7092E"/>
    <w:rsid w:val="00C717A9"/>
    <w:rsid w:val="00C73C3E"/>
    <w:rsid w:val="00C80652"/>
    <w:rsid w:val="00C81E20"/>
    <w:rsid w:val="00C863A6"/>
    <w:rsid w:val="00C9450A"/>
    <w:rsid w:val="00C96DE9"/>
    <w:rsid w:val="00CA5AC8"/>
    <w:rsid w:val="00CB698C"/>
    <w:rsid w:val="00CC4578"/>
    <w:rsid w:val="00CC5CFB"/>
    <w:rsid w:val="00CC72FE"/>
    <w:rsid w:val="00CC7F87"/>
    <w:rsid w:val="00CD3FA8"/>
    <w:rsid w:val="00CD6992"/>
    <w:rsid w:val="00CE26D8"/>
    <w:rsid w:val="00CE3DC9"/>
    <w:rsid w:val="00CF11FB"/>
    <w:rsid w:val="00CF1610"/>
    <w:rsid w:val="00D03EC6"/>
    <w:rsid w:val="00D04FD9"/>
    <w:rsid w:val="00D1132A"/>
    <w:rsid w:val="00D213FF"/>
    <w:rsid w:val="00D21949"/>
    <w:rsid w:val="00D24D10"/>
    <w:rsid w:val="00D26E34"/>
    <w:rsid w:val="00D32087"/>
    <w:rsid w:val="00D40B6A"/>
    <w:rsid w:val="00D50EC3"/>
    <w:rsid w:val="00D51F25"/>
    <w:rsid w:val="00D57A1D"/>
    <w:rsid w:val="00D63926"/>
    <w:rsid w:val="00D67A62"/>
    <w:rsid w:val="00D70C9D"/>
    <w:rsid w:val="00D74D95"/>
    <w:rsid w:val="00D83221"/>
    <w:rsid w:val="00D83735"/>
    <w:rsid w:val="00D843EE"/>
    <w:rsid w:val="00D84A7E"/>
    <w:rsid w:val="00D95247"/>
    <w:rsid w:val="00DA7BF9"/>
    <w:rsid w:val="00DB4784"/>
    <w:rsid w:val="00DC59DE"/>
    <w:rsid w:val="00DD283C"/>
    <w:rsid w:val="00DE0C82"/>
    <w:rsid w:val="00DE10CD"/>
    <w:rsid w:val="00DE2D08"/>
    <w:rsid w:val="00DE50F8"/>
    <w:rsid w:val="00E16F26"/>
    <w:rsid w:val="00E21A69"/>
    <w:rsid w:val="00E22476"/>
    <w:rsid w:val="00E22CE1"/>
    <w:rsid w:val="00E33DF6"/>
    <w:rsid w:val="00E3616E"/>
    <w:rsid w:val="00E43FB8"/>
    <w:rsid w:val="00E54247"/>
    <w:rsid w:val="00E550C8"/>
    <w:rsid w:val="00E57C4F"/>
    <w:rsid w:val="00E753E4"/>
    <w:rsid w:val="00E83CF9"/>
    <w:rsid w:val="00E97A69"/>
    <w:rsid w:val="00EA2EFE"/>
    <w:rsid w:val="00EB1CA2"/>
    <w:rsid w:val="00EB3D53"/>
    <w:rsid w:val="00EC54FC"/>
    <w:rsid w:val="00ED3954"/>
    <w:rsid w:val="00ED7292"/>
    <w:rsid w:val="00ED74EC"/>
    <w:rsid w:val="00ED76DB"/>
    <w:rsid w:val="00EE00B0"/>
    <w:rsid w:val="00EE0F1E"/>
    <w:rsid w:val="00EE5249"/>
    <w:rsid w:val="00EE76FE"/>
    <w:rsid w:val="00EF4AB4"/>
    <w:rsid w:val="00EF6B30"/>
    <w:rsid w:val="00EF75E8"/>
    <w:rsid w:val="00F00E52"/>
    <w:rsid w:val="00F01F80"/>
    <w:rsid w:val="00F10D9F"/>
    <w:rsid w:val="00F168B8"/>
    <w:rsid w:val="00F1766D"/>
    <w:rsid w:val="00F35C38"/>
    <w:rsid w:val="00F53D5B"/>
    <w:rsid w:val="00F63978"/>
    <w:rsid w:val="00F66627"/>
    <w:rsid w:val="00F700F0"/>
    <w:rsid w:val="00F7231A"/>
    <w:rsid w:val="00F7293E"/>
    <w:rsid w:val="00F82332"/>
    <w:rsid w:val="00F858A8"/>
    <w:rsid w:val="00F922B8"/>
    <w:rsid w:val="00F92600"/>
    <w:rsid w:val="00FA5FD6"/>
    <w:rsid w:val="00FC3CC1"/>
    <w:rsid w:val="00FC3FF7"/>
    <w:rsid w:val="00FD04CA"/>
    <w:rsid w:val="00FD19C0"/>
    <w:rsid w:val="00FE71F2"/>
    <w:rsid w:val="00FF0C1A"/>
    <w:rsid w:val="00FF4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869FA"/>
  <w15:docId w15:val="{16CC8678-92CA-4A6D-9D3C-3B4A6605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basedOn w:val="Heading9"/>
    <w:next w:val="Normal"/>
    <w:autoRedefine/>
    <w:qFormat/>
    <w:rsid w:val="006605B9"/>
    <w:pPr>
      <w:numPr>
        <w:numId w:val="34"/>
      </w:numPr>
      <w:tabs>
        <w:tab w:val="clear" w:pos="992"/>
      </w:tabs>
      <w:spacing w:before="120" w:after="200" w:line="200" w:lineRule="atLeast"/>
      <w:jc w:val="left"/>
      <w:outlineLvl w:val="0"/>
    </w:pPr>
    <w:rPr>
      <w:rFonts w:cs="Times New Roman"/>
      <w:b/>
      <w:sz w:val="24"/>
      <w:szCs w:val="20"/>
      <w:lang w:val="en-GB"/>
    </w:rPr>
  </w:style>
  <w:style w:type="paragraph" w:styleId="Heading2">
    <w:name w:val="heading 2"/>
    <w:basedOn w:val="Heading1"/>
    <w:next w:val="Normal"/>
    <w:qFormat/>
    <w:rsid w:val="005959E9"/>
    <w:pPr>
      <w:outlineLvl w:val="1"/>
    </w:pPr>
    <w:rPr>
      <w:bCs/>
      <w:sz w:val="22"/>
    </w:rPr>
  </w:style>
  <w:style w:type="paragraph" w:styleId="Heading3">
    <w:name w:val="heading 3"/>
    <w:basedOn w:val="Normal"/>
    <w:next w:val="Normal"/>
    <w:qFormat/>
    <w:rsid w:val="00686C2E"/>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61650A"/>
    <w:pPr>
      <w:keepNext/>
      <w:numPr>
        <w:ilvl w:val="3"/>
        <w:numId w:val="2"/>
      </w:numPr>
      <w:spacing w:before="240" w:after="60"/>
      <w:outlineLvl w:val="3"/>
    </w:pPr>
    <w:rPr>
      <w:rFonts w:ascii="Times New Roman" w:hAnsi="Times New Roman"/>
      <w:b/>
      <w:bCs/>
      <w:sz w:val="28"/>
      <w:szCs w:val="28"/>
    </w:rPr>
  </w:style>
  <w:style w:type="paragraph" w:styleId="Heading9">
    <w:name w:val="heading 9"/>
    <w:basedOn w:val="Normal"/>
    <w:next w:val="Normal"/>
    <w:qFormat/>
    <w:rsid w:val="00EF6B30"/>
    <w:pPr>
      <w:numPr>
        <w:numId w:val="20"/>
      </w:numPr>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3B6D14"/>
    <w:pPr>
      <w:tabs>
        <w:tab w:val="left" w:pos="900"/>
        <w:tab w:val="right" w:leader="dot" w:pos="8630"/>
      </w:tabs>
      <w:jc w:val="left"/>
    </w:pPr>
    <w:rPr>
      <w:noProof/>
    </w:rPr>
  </w:style>
  <w:style w:type="paragraph" w:styleId="TOC2">
    <w:name w:val="toc 2"/>
    <w:basedOn w:val="Normal"/>
    <w:next w:val="Normal"/>
    <w:autoRedefine/>
    <w:uiPriority w:val="39"/>
    <w:rsid w:val="00A4243D"/>
    <w:pPr>
      <w:tabs>
        <w:tab w:val="left" w:pos="900"/>
        <w:tab w:val="right" w:leader="dot" w:pos="8630"/>
      </w:tabs>
    </w:pPr>
  </w:style>
  <w:style w:type="character" w:styleId="Hyperlink">
    <w:name w:val="Hyperlink"/>
    <w:uiPriority w:val="99"/>
    <w:rsid w:val="00064D5D"/>
    <w:rPr>
      <w:color w:val="0000FF"/>
      <w:u w:val="single"/>
    </w:rPr>
  </w:style>
  <w:style w:type="paragraph" w:styleId="BalloonText">
    <w:name w:val="Balloon Text"/>
    <w:basedOn w:val="Normal"/>
    <w:semiHidden/>
    <w:rsid w:val="00115B80"/>
    <w:rPr>
      <w:rFonts w:ascii="Tahoma" w:hAnsi="Tahoma" w:cs="Tahoma"/>
      <w:sz w:val="16"/>
      <w:szCs w:val="16"/>
    </w:rPr>
  </w:style>
  <w:style w:type="paragraph" w:customStyle="1" w:styleId="ISOChange">
    <w:name w:val="ISO_Change"/>
    <w:basedOn w:val="Normal"/>
    <w:rsid w:val="000E663E"/>
    <w:pPr>
      <w:spacing w:before="210" w:line="210" w:lineRule="exact"/>
      <w:jc w:val="left"/>
    </w:pPr>
    <w:rPr>
      <w:rFonts w:eastAsia="Times New Roman"/>
      <w:sz w:val="18"/>
      <w:lang w:val="en-GB"/>
    </w:rPr>
  </w:style>
  <w:style w:type="paragraph" w:styleId="TOC3">
    <w:name w:val="toc 3"/>
    <w:basedOn w:val="Normal"/>
    <w:next w:val="Normal"/>
    <w:autoRedefine/>
    <w:semiHidden/>
    <w:rsid w:val="009837F8"/>
    <w:pPr>
      <w:ind w:left="400"/>
    </w:pPr>
  </w:style>
  <w:style w:type="paragraph" w:customStyle="1" w:styleId="Title1">
    <w:name w:val="Title 1"/>
    <w:basedOn w:val="Normal"/>
    <w:next w:val="Normal"/>
    <w:rsid w:val="009B1758"/>
    <w:pPr>
      <w:spacing w:before="120" w:after="120" w:line="100" w:lineRule="atLeast"/>
      <w:jc w:val="center"/>
    </w:pPr>
    <w:rPr>
      <w:rFonts w:eastAsia="Times New Roman"/>
      <w:b/>
      <w:sz w:val="24"/>
    </w:rPr>
  </w:style>
  <w:style w:type="paragraph" w:customStyle="1" w:styleId="Title2">
    <w:name w:val="Title 2"/>
    <w:basedOn w:val="Normal"/>
    <w:next w:val="Normal"/>
    <w:rsid w:val="009B1758"/>
    <w:pPr>
      <w:spacing w:before="120" w:after="120"/>
      <w:jc w:val="center"/>
    </w:pPr>
    <w:rPr>
      <w:b/>
      <w:sz w:val="28"/>
      <w:lang w:val="en-GB"/>
    </w:rPr>
  </w:style>
  <w:style w:type="paragraph" w:styleId="Header">
    <w:name w:val="header"/>
    <w:basedOn w:val="Normal"/>
    <w:rsid w:val="000B0378"/>
    <w:pPr>
      <w:tabs>
        <w:tab w:val="center" w:pos="4320"/>
        <w:tab w:val="right" w:pos="8640"/>
      </w:tabs>
    </w:pPr>
  </w:style>
  <w:style w:type="paragraph" w:styleId="Footer">
    <w:name w:val="footer"/>
    <w:basedOn w:val="Normal"/>
    <w:link w:val="FooterChar"/>
    <w:uiPriority w:val="99"/>
    <w:rsid w:val="005D140E"/>
    <w:pPr>
      <w:tabs>
        <w:tab w:val="center" w:pos="4320"/>
        <w:tab w:val="right" w:pos="8640"/>
      </w:tabs>
    </w:pPr>
  </w:style>
  <w:style w:type="character" w:styleId="PageNumber">
    <w:name w:val="page number"/>
    <w:basedOn w:val="DefaultParagraphFont"/>
    <w:rsid w:val="005D140E"/>
  </w:style>
  <w:style w:type="paragraph" w:customStyle="1" w:styleId="StyleHeading110ptNotBold">
    <w:name w:val="Style Heading 1 + 10 pt Not Bold"/>
    <w:link w:val="StyleHeading110ptNotBoldChar"/>
    <w:autoRedefine/>
    <w:rsid w:val="0068608B"/>
    <w:pPr>
      <w:spacing w:before="120" w:after="120"/>
    </w:pPr>
    <w:rPr>
      <w:rFonts w:ascii="Arial" w:eastAsia="MS Mincho" w:hAnsi="Arial"/>
      <w:lang w:val="de-DE" w:eastAsia="ar-SA"/>
    </w:rPr>
  </w:style>
  <w:style w:type="character" w:customStyle="1" w:styleId="StyleHeading110ptNotBoldChar">
    <w:name w:val="Style Heading 1 + 10 pt Not Bold Char"/>
    <w:link w:val="StyleHeading110ptNotBold"/>
    <w:rsid w:val="0068608B"/>
    <w:rPr>
      <w:rFonts w:ascii="Arial" w:eastAsia="MS Mincho" w:hAnsi="Arial"/>
      <w:lang w:val="de-DE" w:eastAsia="ar-SA" w:bidi="ar-SA"/>
    </w:rPr>
  </w:style>
  <w:style w:type="character" w:customStyle="1" w:styleId="FooterChar">
    <w:name w:val="Footer Char"/>
    <w:link w:val="Footer"/>
    <w:uiPriority w:val="99"/>
    <w:rsid w:val="00586325"/>
    <w:rPr>
      <w:rFonts w:ascii="Arial" w:eastAsia="MS Mincho" w:hAnsi="Arial"/>
      <w:lang w:val="de-DE" w:eastAsia="ar-SA"/>
    </w:rPr>
  </w:style>
  <w:style w:type="paragraph" w:styleId="ListParagraph">
    <w:name w:val="List Paragraph"/>
    <w:basedOn w:val="Normal"/>
    <w:uiPriority w:val="34"/>
    <w:qFormat/>
    <w:rsid w:val="00443ED3"/>
    <w:pPr>
      <w:ind w:left="708"/>
    </w:pPr>
  </w:style>
  <w:style w:type="paragraph" w:customStyle="1" w:styleId="Default">
    <w:name w:val="Default"/>
    <w:rsid w:val="00CF11FB"/>
    <w:pPr>
      <w:autoSpaceDE w:val="0"/>
      <w:autoSpaceDN w:val="0"/>
      <w:adjustRightInd w:val="0"/>
    </w:pPr>
    <w:rPr>
      <w:rFonts w:ascii="Arial" w:hAnsi="Arial" w:cs="Arial"/>
      <w:color w:val="000000"/>
      <w:sz w:val="24"/>
      <w:szCs w:val="24"/>
      <w:lang w:val="en-AU" w:eastAsia="en-AU"/>
    </w:rPr>
  </w:style>
  <w:style w:type="paragraph" w:styleId="TOCHeading">
    <w:name w:val="TOC Heading"/>
    <w:basedOn w:val="Heading1"/>
    <w:next w:val="Normal"/>
    <w:uiPriority w:val="39"/>
    <w:semiHidden/>
    <w:unhideWhenUsed/>
    <w:qFormat/>
    <w:rsid w:val="003943B8"/>
    <w:pPr>
      <w:keepNext/>
      <w:keepLines/>
      <w:suppressAutoHyphens w:val="0"/>
      <w:spacing w:before="480" w:after="0" w:line="276" w:lineRule="auto"/>
      <w:outlineLvl w:val="9"/>
    </w:pPr>
    <w:rPr>
      <w:rFonts w:ascii="Cambria" w:eastAsia="Times New Roman" w:hAnsi="Cambria"/>
      <w:bCs/>
      <w:color w:val="365F91"/>
      <w:sz w:val="28"/>
      <w:szCs w:val="28"/>
      <w:lang w:val="en-US" w:eastAsia="en-US"/>
    </w:rPr>
  </w:style>
  <w:style w:type="character" w:styleId="FollowedHyperlink">
    <w:name w:val="FollowedHyperlink"/>
    <w:uiPriority w:val="99"/>
    <w:semiHidden/>
    <w:unhideWhenUsed/>
    <w:rsid w:val="00ED76DB"/>
    <w:rPr>
      <w:color w:val="800080"/>
      <w:u w:val="single"/>
    </w:rPr>
  </w:style>
  <w:style w:type="paragraph" w:styleId="Revision">
    <w:name w:val="Revision"/>
    <w:hidden/>
    <w:uiPriority w:val="71"/>
    <w:rsid w:val="00C168B5"/>
    <w:rPr>
      <w:rFonts w:ascii="Arial" w:eastAsia="MS Mincho" w:hAnsi="Arial"/>
      <w:lang w:val="de-DE" w:eastAsia="ar-SA"/>
    </w:rPr>
  </w:style>
  <w:style w:type="paragraph" w:customStyle="1" w:styleId="HEADING1-NEW">
    <w:name w:val="HEADING 1 - NEW"/>
    <w:basedOn w:val="Normal"/>
    <w:rsid w:val="00631C3A"/>
    <w:pPr>
      <w:widowControl w:val="0"/>
      <w:suppressAutoHyphens w:val="0"/>
      <w:autoSpaceDE w:val="0"/>
      <w:autoSpaceDN w:val="0"/>
      <w:adjustRightInd w:val="0"/>
      <w:spacing w:before="283" w:after="113" w:line="288" w:lineRule="auto"/>
      <w:ind w:left="283"/>
      <w:jc w:val="left"/>
      <w:textAlignment w:val="center"/>
    </w:pPr>
    <w:rPr>
      <w:rFonts w:eastAsia="Times New Roman" w:cs="Arial"/>
      <w:b/>
      <w:bCs/>
      <w:color w:val="761329"/>
      <w:sz w:val="28"/>
      <w:szCs w:val="28"/>
      <w:lang w:val="en-AU" w:eastAsia="en-AU"/>
    </w:rPr>
  </w:style>
  <w:style w:type="character" w:customStyle="1" w:styleId="HEADING1NEW">
    <w:name w:val="HEADING 1 NEW"/>
    <w:rsid w:val="00631C3A"/>
    <w:rPr>
      <w:rFonts w:ascii="Arial" w:hAnsi="Arial"/>
      <w:b/>
      <w:color w:val="761329"/>
      <w:sz w:val="28"/>
    </w:rPr>
  </w:style>
  <w:style w:type="paragraph" w:customStyle="1" w:styleId="Basisalinea">
    <w:name w:val="[Basisalinea]"/>
    <w:basedOn w:val="Normal"/>
    <w:uiPriority w:val="99"/>
    <w:rsid w:val="00631C3A"/>
    <w:pPr>
      <w:suppressAutoHyphens w:val="0"/>
      <w:spacing w:line="288" w:lineRule="auto"/>
      <w:jc w:val="left"/>
    </w:pPr>
    <w:rPr>
      <w:rFonts w:ascii="Times" w:eastAsiaTheme="minorHAnsi" w:hAnsi="Times" w:cs="Times"/>
      <w:sz w:val="24"/>
      <w:szCs w:val="24"/>
      <w:lang w:val="nl-NL" w:eastAsia="en-US"/>
    </w:rPr>
  </w:style>
  <w:style w:type="character" w:styleId="CommentReference">
    <w:name w:val="annotation reference"/>
    <w:basedOn w:val="DefaultParagraphFont"/>
    <w:uiPriority w:val="99"/>
    <w:semiHidden/>
    <w:unhideWhenUsed/>
    <w:rsid w:val="004D0392"/>
    <w:rPr>
      <w:sz w:val="16"/>
      <w:szCs w:val="16"/>
    </w:rPr>
  </w:style>
  <w:style w:type="paragraph" w:styleId="CommentText">
    <w:name w:val="annotation text"/>
    <w:basedOn w:val="Normal"/>
    <w:link w:val="CommentTextChar"/>
    <w:uiPriority w:val="99"/>
    <w:semiHidden/>
    <w:unhideWhenUsed/>
    <w:rsid w:val="004D0392"/>
  </w:style>
  <w:style w:type="character" w:customStyle="1" w:styleId="CommentTextChar">
    <w:name w:val="Comment Text Char"/>
    <w:basedOn w:val="DefaultParagraphFont"/>
    <w:link w:val="CommentText"/>
    <w:uiPriority w:val="99"/>
    <w:semiHidden/>
    <w:rsid w:val="004D0392"/>
    <w:rPr>
      <w:rFonts w:ascii="Arial" w:eastAsia="MS Mincho" w:hAnsi="Arial"/>
      <w:lang w:val="de-DE" w:eastAsia="ar-SA"/>
    </w:rPr>
  </w:style>
  <w:style w:type="paragraph" w:styleId="CommentSubject">
    <w:name w:val="annotation subject"/>
    <w:basedOn w:val="CommentText"/>
    <w:next w:val="CommentText"/>
    <w:link w:val="CommentSubjectChar"/>
    <w:uiPriority w:val="99"/>
    <w:semiHidden/>
    <w:unhideWhenUsed/>
    <w:rsid w:val="004D0392"/>
    <w:rPr>
      <w:b/>
      <w:bCs/>
    </w:rPr>
  </w:style>
  <w:style w:type="character" w:customStyle="1" w:styleId="CommentSubjectChar">
    <w:name w:val="Comment Subject Char"/>
    <w:basedOn w:val="CommentTextChar"/>
    <w:link w:val="CommentSubject"/>
    <w:uiPriority w:val="99"/>
    <w:semiHidden/>
    <w:rsid w:val="004D0392"/>
    <w:rPr>
      <w:rFonts w:ascii="Arial" w:eastAsia="MS Mincho" w:hAnsi="Arial"/>
      <w:b/>
      <w:bCs/>
      <w:lang w:val="de-DE" w:eastAsia="ar-SA"/>
    </w:rPr>
  </w:style>
  <w:style w:type="paragraph" w:customStyle="1" w:styleId="StylezzForewordAuto">
    <w:name w:val="Style zzForeword + Auto"/>
    <w:basedOn w:val="Normal"/>
    <w:rsid w:val="00113276"/>
    <w:pPr>
      <w:keepNext/>
      <w:pageBreakBefore/>
      <w:spacing w:line="310" w:lineRule="exact"/>
      <w:jc w:val="left"/>
    </w:pPr>
    <w:rPr>
      <w:b/>
      <w:bCs/>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534852">
      <w:bodyDiv w:val="1"/>
      <w:marLeft w:val="0"/>
      <w:marRight w:val="0"/>
      <w:marTop w:val="0"/>
      <w:marBottom w:val="0"/>
      <w:divBdr>
        <w:top w:val="none" w:sz="0" w:space="0" w:color="auto"/>
        <w:left w:val="none" w:sz="0" w:space="0" w:color="auto"/>
        <w:bottom w:val="none" w:sz="0" w:space="0" w:color="auto"/>
        <w:right w:val="none" w:sz="0" w:space="0" w:color="auto"/>
      </w:divBdr>
    </w:div>
    <w:div w:id="1001348705">
      <w:bodyDiv w:val="1"/>
      <w:marLeft w:val="0"/>
      <w:marRight w:val="0"/>
      <w:marTop w:val="0"/>
      <w:marBottom w:val="0"/>
      <w:divBdr>
        <w:top w:val="none" w:sz="0" w:space="0" w:color="auto"/>
        <w:left w:val="none" w:sz="0" w:space="0" w:color="auto"/>
        <w:bottom w:val="none" w:sz="0" w:space="0" w:color="auto"/>
        <w:right w:val="none" w:sz="0" w:space="0" w:color="auto"/>
      </w:divBdr>
    </w:div>
    <w:div w:id="197737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3F67B3-864F-4FD2-A99A-14729D7C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6521</Words>
  <Characters>40738</Characters>
  <Application>Microsoft Office Word</Application>
  <DocSecurity>0</DocSecurity>
  <Lines>339</Lines>
  <Paragraphs>94</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47165</CharactersWithSpaces>
  <SharedDoc>false</SharedDoc>
  <HLinks>
    <vt:vector size="144" baseType="variant">
      <vt:variant>
        <vt:i4>1179705</vt:i4>
      </vt:variant>
      <vt:variant>
        <vt:i4>140</vt:i4>
      </vt:variant>
      <vt:variant>
        <vt:i4>0</vt:i4>
      </vt:variant>
      <vt:variant>
        <vt:i4>5</vt:i4>
      </vt:variant>
      <vt:variant>
        <vt:lpwstr/>
      </vt:variant>
      <vt:variant>
        <vt:lpwstr>_Toc474493056</vt:lpwstr>
      </vt:variant>
      <vt:variant>
        <vt:i4>1179705</vt:i4>
      </vt:variant>
      <vt:variant>
        <vt:i4>134</vt:i4>
      </vt:variant>
      <vt:variant>
        <vt:i4>0</vt:i4>
      </vt:variant>
      <vt:variant>
        <vt:i4>5</vt:i4>
      </vt:variant>
      <vt:variant>
        <vt:lpwstr/>
      </vt:variant>
      <vt:variant>
        <vt:lpwstr>_Toc474493055</vt:lpwstr>
      </vt:variant>
      <vt:variant>
        <vt:i4>1179705</vt:i4>
      </vt:variant>
      <vt:variant>
        <vt:i4>128</vt:i4>
      </vt:variant>
      <vt:variant>
        <vt:i4>0</vt:i4>
      </vt:variant>
      <vt:variant>
        <vt:i4>5</vt:i4>
      </vt:variant>
      <vt:variant>
        <vt:lpwstr/>
      </vt:variant>
      <vt:variant>
        <vt:lpwstr>_Toc474493054</vt:lpwstr>
      </vt:variant>
      <vt:variant>
        <vt:i4>1179705</vt:i4>
      </vt:variant>
      <vt:variant>
        <vt:i4>122</vt:i4>
      </vt:variant>
      <vt:variant>
        <vt:i4>0</vt:i4>
      </vt:variant>
      <vt:variant>
        <vt:i4>5</vt:i4>
      </vt:variant>
      <vt:variant>
        <vt:lpwstr/>
      </vt:variant>
      <vt:variant>
        <vt:lpwstr>_Toc474493053</vt:lpwstr>
      </vt:variant>
      <vt:variant>
        <vt:i4>1179705</vt:i4>
      </vt:variant>
      <vt:variant>
        <vt:i4>116</vt:i4>
      </vt:variant>
      <vt:variant>
        <vt:i4>0</vt:i4>
      </vt:variant>
      <vt:variant>
        <vt:i4>5</vt:i4>
      </vt:variant>
      <vt:variant>
        <vt:lpwstr/>
      </vt:variant>
      <vt:variant>
        <vt:lpwstr>_Toc474493052</vt:lpwstr>
      </vt:variant>
      <vt:variant>
        <vt:i4>1179705</vt:i4>
      </vt:variant>
      <vt:variant>
        <vt:i4>110</vt:i4>
      </vt:variant>
      <vt:variant>
        <vt:i4>0</vt:i4>
      </vt:variant>
      <vt:variant>
        <vt:i4>5</vt:i4>
      </vt:variant>
      <vt:variant>
        <vt:lpwstr/>
      </vt:variant>
      <vt:variant>
        <vt:lpwstr>_Toc474493051</vt:lpwstr>
      </vt:variant>
      <vt:variant>
        <vt:i4>1179705</vt:i4>
      </vt:variant>
      <vt:variant>
        <vt:i4>104</vt:i4>
      </vt:variant>
      <vt:variant>
        <vt:i4>0</vt:i4>
      </vt:variant>
      <vt:variant>
        <vt:i4>5</vt:i4>
      </vt:variant>
      <vt:variant>
        <vt:lpwstr/>
      </vt:variant>
      <vt:variant>
        <vt:lpwstr>_Toc474493050</vt:lpwstr>
      </vt:variant>
      <vt:variant>
        <vt:i4>1245241</vt:i4>
      </vt:variant>
      <vt:variant>
        <vt:i4>98</vt:i4>
      </vt:variant>
      <vt:variant>
        <vt:i4>0</vt:i4>
      </vt:variant>
      <vt:variant>
        <vt:i4>5</vt:i4>
      </vt:variant>
      <vt:variant>
        <vt:lpwstr/>
      </vt:variant>
      <vt:variant>
        <vt:lpwstr>_Toc474493049</vt:lpwstr>
      </vt:variant>
      <vt:variant>
        <vt:i4>1245241</vt:i4>
      </vt:variant>
      <vt:variant>
        <vt:i4>92</vt:i4>
      </vt:variant>
      <vt:variant>
        <vt:i4>0</vt:i4>
      </vt:variant>
      <vt:variant>
        <vt:i4>5</vt:i4>
      </vt:variant>
      <vt:variant>
        <vt:lpwstr/>
      </vt:variant>
      <vt:variant>
        <vt:lpwstr>_Toc474493048</vt:lpwstr>
      </vt:variant>
      <vt:variant>
        <vt:i4>1245241</vt:i4>
      </vt:variant>
      <vt:variant>
        <vt:i4>86</vt:i4>
      </vt:variant>
      <vt:variant>
        <vt:i4>0</vt:i4>
      </vt:variant>
      <vt:variant>
        <vt:i4>5</vt:i4>
      </vt:variant>
      <vt:variant>
        <vt:lpwstr/>
      </vt:variant>
      <vt:variant>
        <vt:lpwstr>_Toc474493047</vt:lpwstr>
      </vt:variant>
      <vt:variant>
        <vt:i4>1245241</vt:i4>
      </vt:variant>
      <vt:variant>
        <vt:i4>80</vt:i4>
      </vt:variant>
      <vt:variant>
        <vt:i4>0</vt:i4>
      </vt:variant>
      <vt:variant>
        <vt:i4>5</vt:i4>
      </vt:variant>
      <vt:variant>
        <vt:lpwstr/>
      </vt:variant>
      <vt:variant>
        <vt:lpwstr>_Toc474493046</vt:lpwstr>
      </vt:variant>
      <vt:variant>
        <vt:i4>1245241</vt:i4>
      </vt:variant>
      <vt:variant>
        <vt:i4>74</vt:i4>
      </vt:variant>
      <vt:variant>
        <vt:i4>0</vt:i4>
      </vt:variant>
      <vt:variant>
        <vt:i4>5</vt:i4>
      </vt:variant>
      <vt:variant>
        <vt:lpwstr/>
      </vt:variant>
      <vt:variant>
        <vt:lpwstr>_Toc474493045</vt:lpwstr>
      </vt:variant>
      <vt:variant>
        <vt:i4>1245241</vt:i4>
      </vt:variant>
      <vt:variant>
        <vt:i4>68</vt:i4>
      </vt:variant>
      <vt:variant>
        <vt:i4>0</vt:i4>
      </vt:variant>
      <vt:variant>
        <vt:i4>5</vt:i4>
      </vt:variant>
      <vt:variant>
        <vt:lpwstr/>
      </vt:variant>
      <vt:variant>
        <vt:lpwstr>_Toc474493044</vt:lpwstr>
      </vt:variant>
      <vt:variant>
        <vt:i4>1245241</vt:i4>
      </vt:variant>
      <vt:variant>
        <vt:i4>62</vt:i4>
      </vt:variant>
      <vt:variant>
        <vt:i4>0</vt:i4>
      </vt:variant>
      <vt:variant>
        <vt:i4>5</vt:i4>
      </vt:variant>
      <vt:variant>
        <vt:lpwstr/>
      </vt:variant>
      <vt:variant>
        <vt:lpwstr>_Toc474493043</vt:lpwstr>
      </vt:variant>
      <vt:variant>
        <vt:i4>1245241</vt:i4>
      </vt:variant>
      <vt:variant>
        <vt:i4>56</vt:i4>
      </vt:variant>
      <vt:variant>
        <vt:i4>0</vt:i4>
      </vt:variant>
      <vt:variant>
        <vt:i4>5</vt:i4>
      </vt:variant>
      <vt:variant>
        <vt:lpwstr/>
      </vt:variant>
      <vt:variant>
        <vt:lpwstr>_Toc474493042</vt:lpwstr>
      </vt:variant>
      <vt:variant>
        <vt:i4>1245241</vt:i4>
      </vt:variant>
      <vt:variant>
        <vt:i4>50</vt:i4>
      </vt:variant>
      <vt:variant>
        <vt:i4>0</vt:i4>
      </vt:variant>
      <vt:variant>
        <vt:i4>5</vt:i4>
      </vt:variant>
      <vt:variant>
        <vt:lpwstr/>
      </vt:variant>
      <vt:variant>
        <vt:lpwstr>_Toc474493041</vt:lpwstr>
      </vt:variant>
      <vt:variant>
        <vt:i4>1245241</vt:i4>
      </vt:variant>
      <vt:variant>
        <vt:i4>44</vt:i4>
      </vt:variant>
      <vt:variant>
        <vt:i4>0</vt:i4>
      </vt:variant>
      <vt:variant>
        <vt:i4>5</vt:i4>
      </vt:variant>
      <vt:variant>
        <vt:lpwstr/>
      </vt:variant>
      <vt:variant>
        <vt:lpwstr>_Toc474493040</vt:lpwstr>
      </vt:variant>
      <vt:variant>
        <vt:i4>1310777</vt:i4>
      </vt:variant>
      <vt:variant>
        <vt:i4>38</vt:i4>
      </vt:variant>
      <vt:variant>
        <vt:i4>0</vt:i4>
      </vt:variant>
      <vt:variant>
        <vt:i4>5</vt:i4>
      </vt:variant>
      <vt:variant>
        <vt:lpwstr/>
      </vt:variant>
      <vt:variant>
        <vt:lpwstr>_Toc474493039</vt:lpwstr>
      </vt:variant>
      <vt:variant>
        <vt:i4>1310777</vt:i4>
      </vt:variant>
      <vt:variant>
        <vt:i4>32</vt:i4>
      </vt:variant>
      <vt:variant>
        <vt:i4>0</vt:i4>
      </vt:variant>
      <vt:variant>
        <vt:i4>5</vt:i4>
      </vt:variant>
      <vt:variant>
        <vt:lpwstr/>
      </vt:variant>
      <vt:variant>
        <vt:lpwstr>_Toc474493038</vt:lpwstr>
      </vt:variant>
      <vt:variant>
        <vt:i4>1310777</vt:i4>
      </vt:variant>
      <vt:variant>
        <vt:i4>26</vt:i4>
      </vt:variant>
      <vt:variant>
        <vt:i4>0</vt:i4>
      </vt:variant>
      <vt:variant>
        <vt:i4>5</vt:i4>
      </vt:variant>
      <vt:variant>
        <vt:lpwstr/>
      </vt:variant>
      <vt:variant>
        <vt:lpwstr>_Toc474493037</vt:lpwstr>
      </vt:variant>
      <vt:variant>
        <vt:i4>1310777</vt:i4>
      </vt:variant>
      <vt:variant>
        <vt:i4>20</vt:i4>
      </vt:variant>
      <vt:variant>
        <vt:i4>0</vt:i4>
      </vt:variant>
      <vt:variant>
        <vt:i4>5</vt:i4>
      </vt:variant>
      <vt:variant>
        <vt:lpwstr/>
      </vt:variant>
      <vt:variant>
        <vt:lpwstr>_Toc474493036</vt:lpwstr>
      </vt:variant>
      <vt:variant>
        <vt:i4>1310777</vt:i4>
      </vt:variant>
      <vt:variant>
        <vt:i4>14</vt:i4>
      </vt:variant>
      <vt:variant>
        <vt:i4>0</vt:i4>
      </vt:variant>
      <vt:variant>
        <vt:i4>5</vt:i4>
      </vt:variant>
      <vt:variant>
        <vt:lpwstr/>
      </vt:variant>
      <vt:variant>
        <vt:lpwstr>_Toc474493035</vt:lpwstr>
      </vt:variant>
      <vt:variant>
        <vt:i4>1310777</vt:i4>
      </vt:variant>
      <vt:variant>
        <vt:i4>8</vt:i4>
      </vt:variant>
      <vt:variant>
        <vt:i4>0</vt:i4>
      </vt:variant>
      <vt:variant>
        <vt:i4>5</vt:i4>
      </vt:variant>
      <vt:variant>
        <vt:lpwstr/>
      </vt:variant>
      <vt:variant>
        <vt:lpwstr>_Toc474493034</vt:lpwstr>
      </vt:variant>
      <vt:variant>
        <vt:i4>1310777</vt:i4>
      </vt:variant>
      <vt:variant>
        <vt:i4>2</vt:i4>
      </vt:variant>
      <vt:variant>
        <vt:i4>0</vt:i4>
      </vt:variant>
      <vt:variant>
        <vt:i4>5</vt:i4>
      </vt:variant>
      <vt:variant>
        <vt:lpwstr/>
      </vt:variant>
      <vt:variant>
        <vt:lpwstr>_Toc474493033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greensladeb</dc:creator>
  <cp:keywords/>
  <cp:lastModifiedBy>Jeff Wootton</cp:lastModifiedBy>
  <cp:revision>82</cp:revision>
  <cp:lastPrinted>2016-12-15T11:01:00Z</cp:lastPrinted>
  <dcterms:created xsi:type="dcterms:W3CDTF">2023-10-30T08:13:00Z</dcterms:created>
  <dcterms:modified xsi:type="dcterms:W3CDTF">2024-06-10T07:39:00Z</dcterms:modified>
</cp:coreProperties>
</file>