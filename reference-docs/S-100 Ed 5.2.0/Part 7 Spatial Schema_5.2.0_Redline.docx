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E3EA" w14:textId="77777777" w:rsidR="007F3291" w:rsidRPr="00CF7710" w:rsidRDefault="007F3291" w:rsidP="007F3291">
      <w:pPr>
        <w:rPr>
          <w:lang w:val="en-GB"/>
        </w:rPr>
      </w:pPr>
    </w:p>
    <w:p w14:paraId="7C1EE3EB" w14:textId="77777777" w:rsidR="007F3291" w:rsidRPr="00CF7710" w:rsidRDefault="007F3291" w:rsidP="007F3291">
      <w:pPr>
        <w:rPr>
          <w:lang w:val="en-GB"/>
        </w:rPr>
      </w:pPr>
    </w:p>
    <w:p w14:paraId="7C1EE3EC" w14:textId="77777777" w:rsidR="007F3291" w:rsidRPr="00CF7710" w:rsidRDefault="007F3291" w:rsidP="007F3291">
      <w:pPr>
        <w:rPr>
          <w:lang w:val="en-GB"/>
        </w:rPr>
      </w:pPr>
    </w:p>
    <w:p w14:paraId="7C1EE3ED" w14:textId="77777777" w:rsidR="007F3291" w:rsidRPr="00CF7710" w:rsidRDefault="007F3291" w:rsidP="007F3291">
      <w:pPr>
        <w:rPr>
          <w:lang w:val="en-GB"/>
        </w:rPr>
      </w:pPr>
    </w:p>
    <w:p w14:paraId="7C1EE3EE" w14:textId="77777777" w:rsidR="007F3291" w:rsidRPr="00CF7710" w:rsidRDefault="007F3291" w:rsidP="007F3291">
      <w:pPr>
        <w:rPr>
          <w:lang w:val="en-GB"/>
        </w:rPr>
      </w:pPr>
    </w:p>
    <w:p w14:paraId="7C1EE3EF" w14:textId="77777777" w:rsidR="007F3291" w:rsidRPr="00CF7710" w:rsidRDefault="007F3291" w:rsidP="007F3291">
      <w:pPr>
        <w:rPr>
          <w:lang w:val="en-GB"/>
        </w:rPr>
      </w:pPr>
    </w:p>
    <w:p w14:paraId="7C1EE3F0" w14:textId="77777777" w:rsidR="007F3291" w:rsidRPr="00CF7710" w:rsidRDefault="007F3291" w:rsidP="007F3291">
      <w:pPr>
        <w:rPr>
          <w:lang w:val="en-GB"/>
        </w:rPr>
      </w:pPr>
    </w:p>
    <w:p w14:paraId="7C1EE3F1" w14:textId="77777777" w:rsidR="007F3291" w:rsidRPr="00CF7710" w:rsidRDefault="007F3291" w:rsidP="007F3291">
      <w:pPr>
        <w:rPr>
          <w:lang w:val="en-GB"/>
        </w:rPr>
      </w:pPr>
    </w:p>
    <w:p w14:paraId="7C1EE3F2" w14:textId="77777777" w:rsidR="007F3291" w:rsidRPr="00CF7710" w:rsidRDefault="007F3291" w:rsidP="007F3291">
      <w:pPr>
        <w:rPr>
          <w:lang w:val="en-GB"/>
        </w:rPr>
      </w:pPr>
    </w:p>
    <w:p w14:paraId="7C1EE3F3" w14:textId="77777777" w:rsidR="007F3291" w:rsidRPr="00CF7710" w:rsidRDefault="007F3291" w:rsidP="007F3291">
      <w:pPr>
        <w:rPr>
          <w:lang w:val="en-GB"/>
        </w:rPr>
      </w:pPr>
    </w:p>
    <w:p w14:paraId="7C1EE3F4" w14:textId="77777777" w:rsidR="007F3291" w:rsidRPr="00CF7710" w:rsidRDefault="007F3291" w:rsidP="007F3291">
      <w:pPr>
        <w:rPr>
          <w:lang w:val="en-GB"/>
        </w:rPr>
      </w:pPr>
    </w:p>
    <w:p w14:paraId="7C1EE3F5" w14:textId="77777777" w:rsidR="007F3291" w:rsidRDefault="007F3291" w:rsidP="007F3291">
      <w:pPr>
        <w:rPr>
          <w:lang w:val="en-GB"/>
        </w:rPr>
      </w:pPr>
    </w:p>
    <w:p w14:paraId="7C1EE3F6" w14:textId="77777777" w:rsidR="00D45941" w:rsidRDefault="00D45941" w:rsidP="007F3291">
      <w:pPr>
        <w:rPr>
          <w:lang w:val="en-GB"/>
        </w:rPr>
      </w:pPr>
    </w:p>
    <w:p w14:paraId="7C1EE3F7" w14:textId="77777777" w:rsidR="00D45941" w:rsidRDefault="00D45941" w:rsidP="007F3291">
      <w:pPr>
        <w:rPr>
          <w:lang w:val="en-GB"/>
        </w:rPr>
      </w:pPr>
    </w:p>
    <w:p w14:paraId="7C1EE3F8" w14:textId="77777777" w:rsidR="00D45941" w:rsidRPr="00CF7710" w:rsidRDefault="00D45941" w:rsidP="007F3291">
      <w:pPr>
        <w:rPr>
          <w:lang w:val="en-GB"/>
        </w:rPr>
      </w:pPr>
    </w:p>
    <w:p w14:paraId="7C1EE3F9" w14:textId="77777777" w:rsidR="007F3291" w:rsidRPr="00CF7710" w:rsidRDefault="007F3291" w:rsidP="007F3291">
      <w:pPr>
        <w:rPr>
          <w:lang w:val="en-GB"/>
        </w:rPr>
      </w:pPr>
    </w:p>
    <w:p w14:paraId="7C1EE3FA" w14:textId="77777777" w:rsidR="007F3291" w:rsidRPr="00CF7710" w:rsidRDefault="007F3291" w:rsidP="007F3291">
      <w:pPr>
        <w:rPr>
          <w:lang w:val="en-GB"/>
        </w:rPr>
      </w:pPr>
    </w:p>
    <w:p w14:paraId="7C1EE3FB" w14:textId="77777777" w:rsidR="007F3291" w:rsidRPr="00CF7710" w:rsidRDefault="007F3291" w:rsidP="007F3291">
      <w:pPr>
        <w:jc w:val="center"/>
        <w:rPr>
          <w:b/>
          <w:sz w:val="48"/>
          <w:szCs w:val="48"/>
          <w:lang w:val="en-GB"/>
        </w:rPr>
      </w:pPr>
      <w:r w:rsidRPr="00CF7710">
        <w:rPr>
          <w:b/>
          <w:sz w:val="48"/>
          <w:szCs w:val="48"/>
          <w:lang w:val="en-GB"/>
        </w:rPr>
        <w:t>S-100 – Part 7</w:t>
      </w:r>
    </w:p>
    <w:p w14:paraId="7C1EE3FC" w14:textId="77777777" w:rsidR="007F3291" w:rsidRPr="00CF7710" w:rsidRDefault="007F3291" w:rsidP="007F3291">
      <w:pPr>
        <w:jc w:val="center"/>
        <w:rPr>
          <w:b/>
          <w:sz w:val="36"/>
          <w:szCs w:val="36"/>
          <w:lang w:val="en-GB"/>
        </w:rPr>
      </w:pPr>
    </w:p>
    <w:p w14:paraId="7C1EE3FD" w14:textId="77777777" w:rsidR="007F3291" w:rsidRPr="00CF7710" w:rsidRDefault="007F3291" w:rsidP="007F3291">
      <w:pPr>
        <w:jc w:val="center"/>
        <w:rPr>
          <w:b/>
          <w:sz w:val="36"/>
          <w:szCs w:val="36"/>
          <w:lang w:val="en-GB"/>
        </w:rPr>
      </w:pPr>
    </w:p>
    <w:p w14:paraId="7C1EE3FE" w14:textId="77777777" w:rsidR="007F3291" w:rsidRDefault="007F3291" w:rsidP="007F3291">
      <w:pPr>
        <w:jc w:val="center"/>
        <w:rPr>
          <w:b/>
          <w:sz w:val="36"/>
          <w:szCs w:val="36"/>
          <w:lang w:val="en-GB"/>
        </w:rPr>
      </w:pPr>
      <w:r w:rsidRPr="00CF7710">
        <w:rPr>
          <w:b/>
          <w:sz w:val="36"/>
          <w:szCs w:val="36"/>
          <w:lang w:val="en-GB"/>
        </w:rPr>
        <w:t>Spatial Schema</w:t>
      </w:r>
    </w:p>
    <w:p w14:paraId="7C1EE3FF" w14:textId="77777777" w:rsidR="00621C13" w:rsidRPr="00C36651" w:rsidRDefault="00621C13" w:rsidP="00621C13">
      <w:pPr>
        <w:rPr>
          <w:b/>
          <w:sz w:val="28"/>
          <w:lang w:val="en-US" w:eastAsia="en-GB"/>
        </w:rPr>
      </w:pPr>
      <w:r w:rsidRPr="009F6893">
        <w:rPr>
          <w:lang w:val="en-GB"/>
        </w:rPr>
        <w:br w:type="page"/>
      </w:r>
    </w:p>
    <w:p w14:paraId="6FC92F40" w14:textId="77777777" w:rsidR="00493A49" w:rsidRPr="0026542D" w:rsidRDefault="00493A49" w:rsidP="00493A49">
      <w:pPr>
        <w:pStyle w:val="StylezzForewordAuto"/>
        <w:pageBreakBefore w:val="0"/>
        <w:jc w:val="center"/>
        <w:rPr>
          <w:ins w:id="0" w:author="Jeff Wootton" w:date="2024-04-25T13:48:00Z"/>
          <w:sz w:val="24"/>
          <w:szCs w:val="24"/>
          <w:lang w:val="en-GB"/>
        </w:rPr>
      </w:pPr>
      <w:ins w:id="1" w:author="Jeff Wootton" w:date="2024-04-25T13:48:00Z">
        <w:r w:rsidRPr="0026542D">
          <w:rPr>
            <w:sz w:val="24"/>
            <w:szCs w:val="24"/>
            <w:lang w:val="en-GB"/>
          </w:rPr>
          <w:lastRenderedPageBreak/>
          <w:t>Summary of Substantive Changes in Edition 5.2.0</w:t>
        </w:r>
      </w:ins>
    </w:p>
    <w:p w14:paraId="142693D4" w14:textId="77777777" w:rsidR="00493A49" w:rsidRPr="0026542D" w:rsidRDefault="00493A49" w:rsidP="00493A49">
      <w:pPr>
        <w:rPr>
          <w:ins w:id="2" w:author="Jeff Wootton" w:date="2024-04-25T13:48:00Z"/>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493A49" w:rsidRPr="0026542D" w14:paraId="67F4FC85" w14:textId="77777777" w:rsidTr="008C618B">
        <w:trPr>
          <w:cantSplit/>
          <w:jc w:val="center"/>
          <w:ins w:id="3" w:author="Jeff Wootton" w:date="2024-04-25T13:48:00Z"/>
        </w:trPr>
        <w:tc>
          <w:tcPr>
            <w:tcW w:w="7366" w:type="dxa"/>
            <w:shd w:val="clear" w:color="auto" w:fill="D9D9D9" w:themeFill="background1" w:themeFillShade="D9"/>
          </w:tcPr>
          <w:p w14:paraId="2701DCF2" w14:textId="77777777" w:rsidR="00493A49" w:rsidRPr="0026542D" w:rsidRDefault="00493A49" w:rsidP="008C618B">
            <w:pPr>
              <w:pStyle w:val="Tabletitle"/>
              <w:rPr>
                <w:ins w:id="4" w:author="Jeff Wootton" w:date="2024-04-25T13:48:00Z"/>
                <w:rFonts w:eastAsia="Times New Roman" w:cs="Arial"/>
                <w:sz w:val="20"/>
                <w:lang w:val="en-GB"/>
              </w:rPr>
            </w:pPr>
            <w:ins w:id="5" w:author="Jeff Wootton" w:date="2024-04-25T13:48:00Z">
              <w:r w:rsidRPr="0026542D">
                <w:rPr>
                  <w:rFonts w:eastAsia="Times New Roman" w:cs="Arial"/>
                  <w:sz w:val="20"/>
                  <w:lang w:val="en-GB"/>
                </w:rPr>
                <w:t>Change Summary</w:t>
              </w:r>
            </w:ins>
          </w:p>
        </w:tc>
        <w:tc>
          <w:tcPr>
            <w:tcW w:w="1956" w:type="dxa"/>
            <w:shd w:val="clear" w:color="auto" w:fill="D9D9D9" w:themeFill="background1" w:themeFillShade="D9"/>
          </w:tcPr>
          <w:p w14:paraId="0D85FAD9" w14:textId="77777777" w:rsidR="00493A49" w:rsidRPr="0026542D" w:rsidRDefault="00493A49" w:rsidP="008C618B">
            <w:pPr>
              <w:pStyle w:val="Tabletitle"/>
              <w:rPr>
                <w:ins w:id="6" w:author="Jeff Wootton" w:date="2024-04-25T13:48:00Z"/>
                <w:rFonts w:eastAsia="Times New Roman" w:cs="Arial"/>
                <w:sz w:val="20"/>
                <w:lang w:val="en-GB"/>
              </w:rPr>
            </w:pPr>
            <w:ins w:id="7" w:author="Jeff Wootton" w:date="2024-04-25T13:48:00Z">
              <w:r w:rsidRPr="0026542D">
                <w:rPr>
                  <w:rFonts w:eastAsia="Times New Roman" w:cs="Arial"/>
                  <w:sz w:val="20"/>
                  <w:lang w:val="en-GB"/>
                </w:rPr>
                <w:t>Clauses Effected</w:t>
              </w:r>
            </w:ins>
          </w:p>
        </w:tc>
      </w:tr>
      <w:tr w:rsidR="00493A49" w:rsidRPr="00493A49" w14:paraId="572ADC05" w14:textId="77777777" w:rsidTr="008C618B">
        <w:trPr>
          <w:cantSplit/>
          <w:jc w:val="center"/>
          <w:ins w:id="8" w:author="Jeff Wootton" w:date="2024-04-25T13:48:00Z"/>
        </w:trPr>
        <w:tc>
          <w:tcPr>
            <w:tcW w:w="9322" w:type="dxa"/>
            <w:gridSpan w:val="2"/>
            <w:shd w:val="clear" w:color="auto" w:fill="F2F2F2" w:themeFill="background1" w:themeFillShade="F2"/>
          </w:tcPr>
          <w:p w14:paraId="3C88622B" w14:textId="7789A12A" w:rsidR="00493A49" w:rsidRPr="0026542D" w:rsidRDefault="00493A49" w:rsidP="008C618B">
            <w:pPr>
              <w:spacing w:before="60" w:after="60"/>
              <w:jc w:val="left"/>
              <w:rPr>
                <w:ins w:id="9" w:author="Jeff Wootton" w:date="2024-04-25T13:48:00Z"/>
                <w:rFonts w:cs="Arial"/>
                <w:b/>
                <w:bCs/>
                <w:lang w:val="en-GB"/>
              </w:rPr>
            </w:pPr>
            <w:ins w:id="10" w:author="Jeff Wootton" w:date="2024-04-25T13:48:00Z">
              <w:r w:rsidRPr="0026542D">
                <w:rPr>
                  <w:rFonts w:cs="Arial"/>
                  <w:b/>
                  <w:bCs/>
                  <w:lang w:val="en-GB"/>
                </w:rPr>
                <w:t xml:space="preserve">Part </w:t>
              </w:r>
              <w:r>
                <w:rPr>
                  <w:rFonts w:cs="Arial"/>
                  <w:b/>
                  <w:bCs/>
                  <w:lang w:val="en-GB"/>
                </w:rPr>
                <w:t>7</w:t>
              </w:r>
              <w:r w:rsidRPr="0026542D">
                <w:rPr>
                  <w:rFonts w:cs="Arial"/>
                  <w:b/>
                  <w:bCs/>
                  <w:lang w:val="en-GB"/>
                </w:rPr>
                <w:t xml:space="preserve"> – </w:t>
              </w:r>
            </w:ins>
            <w:ins w:id="11" w:author="Jeff Wootton" w:date="2024-04-25T13:49:00Z">
              <w:r>
                <w:rPr>
                  <w:rFonts w:cs="Arial"/>
                  <w:b/>
                  <w:bCs/>
                  <w:lang w:val="en-GB"/>
                </w:rPr>
                <w:t>Spatial</w:t>
              </w:r>
            </w:ins>
            <w:ins w:id="12" w:author="Jeff Wootton" w:date="2024-04-25T13:48:00Z">
              <w:r w:rsidRPr="0026542D">
                <w:rPr>
                  <w:rFonts w:cs="Arial"/>
                  <w:b/>
                  <w:bCs/>
                  <w:lang w:val="en-GB"/>
                </w:rPr>
                <w:t xml:space="preserve"> Schema</w:t>
              </w:r>
            </w:ins>
          </w:p>
        </w:tc>
      </w:tr>
      <w:tr w:rsidR="00493A49" w:rsidRPr="0026542D" w14:paraId="15FA6D5C" w14:textId="77777777" w:rsidTr="008C618B">
        <w:trPr>
          <w:cantSplit/>
          <w:jc w:val="center"/>
          <w:ins w:id="13" w:author="Jeff Wootton" w:date="2024-04-25T13:48:00Z"/>
        </w:trPr>
        <w:tc>
          <w:tcPr>
            <w:tcW w:w="7366" w:type="dxa"/>
          </w:tcPr>
          <w:p w14:paraId="224781D6" w14:textId="31725B83" w:rsidR="00493A49" w:rsidRPr="0026542D" w:rsidRDefault="00493A49" w:rsidP="008C618B">
            <w:pPr>
              <w:spacing w:before="60" w:after="60"/>
              <w:jc w:val="left"/>
              <w:rPr>
                <w:ins w:id="14" w:author="Jeff Wootton" w:date="2024-04-25T13:48:00Z"/>
                <w:rFonts w:cs="Arial"/>
                <w:lang w:val="en-GB"/>
              </w:rPr>
            </w:pPr>
          </w:p>
        </w:tc>
        <w:tc>
          <w:tcPr>
            <w:tcW w:w="1956" w:type="dxa"/>
          </w:tcPr>
          <w:p w14:paraId="2C4CB64D" w14:textId="564BB52D" w:rsidR="00493A49" w:rsidRPr="0026542D" w:rsidRDefault="00493A49" w:rsidP="008C618B">
            <w:pPr>
              <w:spacing w:before="60" w:after="60"/>
              <w:jc w:val="left"/>
              <w:rPr>
                <w:ins w:id="15" w:author="Jeff Wootton" w:date="2024-04-25T13:48:00Z"/>
                <w:rFonts w:cs="Arial"/>
                <w:lang w:val="en-GB"/>
              </w:rPr>
            </w:pPr>
          </w:p>
        </w:tc>
      </w:tr>
      <w:tr w:rsidR="00493A49" w:rsidRPr="0026542D" w14:paraId="338ABD4F" w14:textId="77777777" w:rsidTr="008C618B">
        <w:trPr>
          <w:cantSplit/>
          <w:jc w:val="center"/>
          <w:ins w:id="16" w:author="Jeff Wootton" w:date="2024-04-25T13:48:00Z"/>
        </w:trPr>
        <w:tc>
          <w:tcPr>
            <w:tcW w:w="7366" w:type="dxa"/>
          </w:tcPr>
          <w:p w14:paraId="43421D8A" w14:textId="4BE42FD3" w:rsidR="00493A49" w:rsidRPr="0026542D" w:rsidRDefault="00493A49" w:rsidP="008C618B">
            <w:pPr>
              <w:spacing w:before="60" w:after="60"/>
              <w:jc w:val="left"/>
              <w:rPr>
                <w:ins w:id="17" w:author="Jeff Wootton" w:date="2024-04-25T13:48:00Z"/>
                <w:rFonts w:cs="Arial"/>
                <w:lang w:val="en-GB"/>
              </w:rPr>
            </w:pPr>
          </w:p>
        </w:tc>
        <w:tc>
          <w:tcPr>
            <w:tcW w:w="1956" w:type="dxa"/>
          </w:tcPr>
          <w:p w14:paraId="5A741D09" w14:textId="0B2D741B" w:rsidR="00493A49" w:rsidRPr="0026542D" w:rsidRDefault="00493A49" w:rsidP="008C618B">
            <w:pPr>
              <w:spacing w:before="60" w:after="60"/>
              <w:jc w:val="left"/>
              <w:rPr>
                <w:ins w:id="18" w:author="Jeff Wootton" w:date="2024-04-25T13:48:00Z"/>
                <w:rFonts w:cs="Arial"/>
                <w:lang w:val="en-GB"/>
              </w:rPr>
            </w:pPr>
          </w:p>
        </w:tc>
      </w:tr>
    </w:tbl>
    <w:p w14:paraId="7C1EE400" w14:textId="65553CB3" w:rsidR="00621C13" w:rsidRPr="00C36651" w:rsidDel="00493A49" w:rsidRDefault="00621C13" w:rsidP="00621C13">
      <w:pPr>
        <w:rPr>
          <w:del w:id="19" w:author="Jeff Wootton" w:date="2024-04-25T13:48:00Z"/>
          <w:b/>
          <w:sz w:val="28"/>
          <w:lang w:val="en-US" w:eastAsia="en-GB"/>
        </w:rPr>
      </w:pPr>
    </w:p>
    <w:p w14:paraId="7C1EE401" w14:textId="12067AAB" w:rsidR="00621C13" w:rsidRPr="00C36651" w:rsidDel="00493A49" w:rsidRDefault="00621C13" w:rsidP="00621C13">
      <w:pPr>
        <w:rPr>
          <w:del w:id="20" w:author="Jeff Wootton" w:date="2024-04-25T13:48:00Z"/>
          <w:b/>
          <w:sz w:val="28"/>
          <w:lang w:val="en-US" w:eastAsia="en-GB"/>
        </w:rPr>
      </w:pPr>
    </w:p>
    <w:p w14:paraId="7C1EE402" w14:textId="1D9CAB38" w:rsidR="00621C13" w:rsidRPr="00C36651" w:rsidDel="00493A49" w:rsidRDefault="00621C13" w:rsidP="00621C13">
      <w:pPr>
        <w:jc w:val="center"/>
        <w:rPr>
          <w:del w:id="21" w:author="Jeff Wootton" w:date="2024-04-25T13:48:00Z"/>
          <w:b/>
          <w:sz w:val="28"/>
          <w:lang w:val="en-US" w:eastAsia="en-GB"/>
        </w:rPr>
      </w:pPr>
    </w:p>
    <w:p w14:paraId="7C1EE403" w14:textId="1E61468F" w:rsidR="00621C13" w:rsidRPr="00C36651" w:rsidDel="00493A49" w:rsidRDefault="00621C13" w:rsidP="00621C13">
      <w:pPr>
        <w:jc w:val="center"/>
        <w:rPr>
          <w:del w:id="22" w:author="Jeff Wootton" w:date="2024-04-25T13:48:00Z"/>
          <w:b/>
          <w:sz w:val="28"/>
          <w:lang w:val="en-US" w:eastAsia="en-GB"/>
        </w:rPr>
      </w:pPr>
    </w:p>
    <w:p w14:paraId="7C1EE404" w14:textId="14DC8CCE" w:rsidR="00621C13" w:rsidRPr="00C36651" w:rsidDel="00493A49" w:rsidRDefault="00621C13" w:rsidP="00621C13">
      <w:pPr>
        <w:jc w:val="center"/>
        <w:rPr>
          <w:del w:id="23" w:author="Jeff Wootton" w:date="2024-04-25T13:48:00Z"/>
          <w:b/>
          <w:sz w:val="28"/>
          <w:lang w:val="en-US" w:eastAsia="en-GB"/>
        </w:rPr>
      </w:pPr>
    </w:p>
    <w:p w14:paraId="7C1EE405" w14:textId="6C127ECB" w:rsidR="00621C13" w:rsidRPr="00C36651" w:rsidDel="00493A49" w:rsidRDefault="00621C13" w:rsidP="00621C13">
      <w:pPr>
        <w:jc w:val="center"/>
        <w:rPr>
          <w:del w:id="24" w:author="Jeff Wootton" w:date="2024-04-25T13:48:00Z"/>
          <w:b/>
          <w:sz w:val="28"/>
          <w:lang w:val="en-US" w:eastAsia="en-GB"/>
        </w:rPr>
      </w:pPr>
    </w:p>
    <w:p w14:paraId="7C1EE406" w14:textId="1C972849" w:rsidR="00621C13" w:rsidRPr="00C36651" w:rsidDel="00493A49" w:rsidRDefault="00621C13" w:rsidP="00621C13">
      <w:pPr>
        <w:jc w:val="center"/>
        <w:rPr>
          <w:del w:id="25" w:author="Jeff Wootton" w:date="2024-04-25T13:48:00Z"/>
          <w:b/>
          <w:sz w:val="28"/>
          <w:lang w:val="en-US" w:eastAsia="en-GB"/>
        </w:rPr>
      </w:pPr>
    </w:p>
    <w:p w14:paraId="7C1EE407" w14:textId="6DF139C8" w:rsidR="00621C13" w:rsidRPr="00C36651" w:rsidDel="00493A49" w:rsidRDefault="00621C13" w:rsidP="00621C13">
      <w:pPr>
        <w:jc w:val="center"/>
        <w:rPr>
          <w:del w:id="26" w:author="Jeff Wootton" w:date="2024-04-25T13:48:00Z"/>
          <w:b/>
          <w:sz w:val="28"/>
          <w:lang w:val="en-US" w:eastAsia="en-GB"/>
        </w:rPr>
      </w:pPr>
    </w:p>
    <w:p w14:paraId="7C1EE408" w14:textId="5A428F83" w:rsidR="00621C13" w:rsidRPr="00C36651" w:rsidDel="00493A49" w:rsidRDefault="00621C13" w:rsidP="00621C13">
      <w:pPr>
        <w:jc w:val="center"/>
        <w:rPr>
          <w:del w:id="27" w:author="Jeff Wootton" w:date="2024-04-25T13:48:00Z"/>
          <w:b/>
          <w:sz w:val="28"/>
          <w:lang w:val="en-US" w:eastAsia="en-GB"/>
        </w:rPr>
      </w:pPr>
    </w:p>
    <w:p w14:paraId="7C1EE409" w14:textId="4688771F" w:rsidR="00621C13" w:rsidRPr="00C36651" w:rsidDel="00493A49" w:rsidRDefault="00621C13" w:rsidP="00621C13">
      <w:pPr>
        <w:jc w:val="center"/>
        <w:rPr>
          <w:del w:id="28" w:author="Jeff Wootton" w:date="2024-04-25T13:48:00Z"/>
          <w:b/>
          <w:sz w:val="28"/>
          <w:lang w:val="en-US" w:eastAsia="en-GB"/>
        </w:rPr>
      </w:pPr>
    </w:p>
    <w:p w14:paraId="7C1EE40A" w14:textId="7C4EB4A1" w:rsidR="00621C13" w:rsidRPr="00C36651" w:rsidDel="00493A49" w:rsidRDefault="00621C13" w:rsidP="00621C13">
      <w:pPr>
        <w:jc w:val="center"/>
        <w:rPr>
          <w:del w:id="29" w:author="Jeff Wootton" w:date="2024-04-25T13:48:00Z"/>
          <w:b/>
          <w:sz w:val="28"/>
          <w:lang w:val="en-US" w:eastAsia="en-GB"/>
        </w:rPr>
      </w:pPr>
    </w:p>
    <w:p w14:paraId="7C1EE40B" w14:textId="785BAB57" w:rsidR="00621C13" w:rsidRPr="009F6893" w:rsidDel="00493A49" w:rsidRDefault="00621C13" w:rsidP="00621C13">
      <w:pPr>
        <w:pBdr>
          <w:top w:val="single" w:sz="7" w:space="0" w:color="000000" w:shadow="1"/>
          <w:left w:val="single" w:sz="7" w:space="0" w:color="000000" w:shadow="1"/>
          <w:bottom w:val="single" w:sz="7" w:space="0" w:color="000000" w:shadow="1"/>
          <w:right w:val="single" w:sz="7" w:space="0" w:color="000000" w:shadow="1"/>
        </w:pBdr>
        <w:jc w:val="center"/>
        <w:rPr>
          <w:del w:id="30" w:author="Jeff Wootton" w:date="2024-04-25T13:48:00Z"/>
          <w:rFonts w:ascii="Arial Narrow" w:hAnsi="Arial Narrow"/>
          <w:lang w:val="en-GB" w:eastAsia="en-GB"/>
        </w:rPr>
      </w:pPr>
      <w:del w:id="31" w:author="Jeff Wootton" w:date="2024-04-25T13:48:00Z">
        <w:r w:rsidRPr="009F6893" w:rsidDel="00493A49">
          <w:rPr>
            <w:rFonts w:ascii="Arial Narrow" w:hAnsi="Arial Narrow"/>
            <w:lang w:val="en-GB" w:eastAsia="en-GB"/>
          </w:rPr>
          <w:delText>Page intentionally left blank</w:delText>
        </w:r>
      </w:del>
    </w:p>
    <w:p w14:paraId="7C1EE40C" w14:textId="77777777" w:rsidR="00621C13" w:rsidRPr="009F6893" w:rsidRDefault="00621C13" w:rsidP="00621C13">
      <w:pPr>
        <w:rPr>
          <w:lang w:val="en-GB"/>
        </w:rPr>
      </w:pPr>
    </w:p>
    <w:p w14:paraId="7C1EE40D" w14:textId="77777777" w:rsidR="007F3291" w:rsidRPr="003319AC" w:rsidRDefault="00884565" w:rsidP="007F3291">
      <w:pPr>
        <w:jc w:val="left"/>
        <w:rPr>
          <w:b/>
          <w:sz w:val="24"/>
          <w:szCs w:val="24"/>
          <w:lang w:val="en-GB"/>
        </w:rPr>
      </w:pPr>
      <w:r w:rsidRPr="00CF7710">
        <w:rPr>
          <w:lang w:val="en-GB"/>
        </w:rPr>
        <w:br w:type="page"/>
      </w:r>
      <w:r w:rsidR="007F3291" w:rsidRPr="003319AC">
        <w:rPr>
          <w:b/>
          <w:sz w:val="24"/>
          <w:szCs w:val="24"/>
          <w:lang w:val="en-GB"/>
        </w:rPr>
        <w:lastRenderedPageBreak/>
        <w:t>Contents</w:t>
      </w:r>
    </w:p>
    <w:p w14:paraId="7C1EE40E" w14:textId="77777777" w:rsidR="008452E1" w:rsidRPr="00CF7710" w:rsidRDefault="008452E1" w:rsidP="007F3291">
      <w:pPr>
        <w:jc w:val="left"/>
        <w:rPr>
          <w:b/>
          <w:lang w:val="en-GB"/>
        </w:rPr>
      </w:pPr>
    </w:p>
    <w:p w14:paraId="7C1EE40F" w14:textId="77777777" w:rsidR="00400B98" w:rsidRDefault="00CD7F52">
      <w:pPr>
        <w:pStyle w:val="TOC1"/>
        <w:rPr>
          <w:rFonts w:asciiTheme="minorHAnsi" w:eastAsiaTheme="minorEastAsia" w:hAnsiTheme="minorHAnsi" w:cstheme="minorBidi"/>
          <w:noProof/>
          <w:sz w:val="22"/>
          <w:szCs w:val="22"/>
          <w:lang w:val="fr-FR" w:eastAsia="fr-FR"/>
        </w:rPr>
      </w:pPr>
      <w:r>
        <w:rPr>
          <w:lang w:val="en-GB"/>
        </w:rPr>
        <w:fldChar w:fldCharType="begin"/>
      </w:r>
      <w:r>
        <w:rPr>
          <w:lang w:val="en-GB"/>
        </w:rPr>
        <w:instrText xml:space="preserve"> TOC \o "1-3" \h \z \u </w:instrText>
      </w:r>
      <w:r>
        <w:rPr>
          <w:lang w:val="en-GB"/>
        </w:rPr>
        <w:fldChar w:fldCharType="separate"/>
      </w:r>
      <w:hyperlink w:anchor="_Toc519500244" w:history="1">
        <w:r w:rsidR="00400B98" w:rsidRPr="00D40BF7">
          <w:rPr>
            <w:rStyle w:val="Hyperlink"/>
            <w:noProof/>
            <w:lang w:val="en-GB"/>
          </w:rPr>
          <w:t>7-1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Scope</w:t>
        </w:r>
        <w:r w:rsidR="00400B98">
          <w:rPr>
            <w:noProof/>
            <w:webHidden/>
          </w:rPr>
          <w:tab/>
        </w:r>
        <w:r w:rsidR="00400B98">
          <w:rPr>
            <w:noProof/>
            <w:webHidden/>
          </w:rPr>
          <w:fldChar w:fldCharType="begin"/>
        </w:r>
        <w:r w:rsidR="00400B98">
          <w:rPr>
            <w:noProof/>
            <w:webHidden/>
          </w:rPr>
          <w:instrText xml:space="preserve"> PAGEREF _Toc519500244 \h </w:instrText>
        </w:r>
        <w:r w:rsidR="00400B98">
          <w:rPr>
            <w:noProof/>
            <w:webHidden/>
          </w:rPr>
        </w:r>
        <w:r w:rsidR="00400B98">
          <w:rPr>
            <w:noProof/>
            <w:webHidden/>
          </w:rPr>
          <w:fldChar w:fldCharType="separate"/>
        </w:r>
        <w:r w:rsidR="00721A38">
          <w:rPr>
            <w:noProof/>
            <w:webHidden/>
          </w:rPr>
          <w:t>1</w:t>
        </w:r>
        <w:r w:rsidR="00400B98">
          <w:rPr>
            <w:noProof/>
            <w:webHidden/>
          </w:rPr>
          <w:fldChar w:fldCharType="end"/>
        </w:r>
      </w:hyperlink>
    </w:p>
    <w:p w14:paraId="7C1EE410" w14:textId="77777777" w:rsidR="00400B98" w:rsidRDefault="00000000">
      <w:pPr>
        <w:pStyle w:val="TOC1"/>
        <w:rPr>
          <w:rFonts w:asciiTheme="minorHAnsi" w:eastAsiaTheme="minorEastAsia" w:hAnsiTheme="minorHAnsi" w:cstheme="minorBidi"/>
          <w:noProof/>
          <w:sz w:val="22"/>
          <w:szCs w:val="22"/>
          <w:lang w:val="fr-FR" w:eastAsia="fr-FR"/>
        </w:rPr>
      </w:pPr>
      <w:hyperlink w:anchor="_Toc519500245" w:history="1">
        <w:r w:rsidR="00400B98" w:rsidRPr="00D40BF7">
          <w:rPr>
            <w:rStyle w:val="Hyperlink"/>
            <w:noProof/>
            <w:lang w:val="en-GB"/>
          </w:rPr>
          <w:t>7-2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Conformance</w:t>
        </w:r>
        <w:r w:rsidR="00400B98">
          <w:rPr>
            <w:noProof/>
            <w:webHidden/>
          </w:rPr>
          <w:tab/>
        </w:r>
        <w:r w:rsidR="00400B98">
          <w:rPr>
            <w:noProof/>
            <w:webHidden/>
          </w:rPr>
          <w:fldChar w:fldCharType="begin"/>
        </w:r>
        <w:r w:rsidR="00400B98">
          <w:rPr>
            <w:noProof/>
            <w:webHidden/>
          </w:rPr>
          <w:instrText xml:space="preserve"> PAGEREF _Toc519500245 \h </w:instrText>
        </w:r>
        <w:r w:rsidR="00400B98">
          <w:rPr>
            <w:noProof/>
            <w:webHidden/>
          </w:rPr>
        </w:r>
        <w:r w:rsidR="00400B98">
          <w:rPr>
            <w:noProof/>
            <w:webHidden/>
          </w:rPr>
          <w:fldChar w:fldCharType="separate"/>
        </w:r>
        <w:r w:rsidR="00721A38">
          <w:rPr>
            <w:noProof/>
            <w:webHidden/>
          </w:rPr>
          <w:t>1</w:t>
        </w:r>
        <w:r w:rsidR="00400B98">
          <w:rPr>
            <w:noProof/>
            <w:webHidden/>
          </w:rPr>
          <w:fldChar w:fldCharType="end"/>
        </w:r>
      </w:hyperlink>
    </w:p>
    <w:p w14:paraId="7C1EE411" w14:textId="77777777" w:rsidR="00400B98" w:rsidRDefault="00000000">
      <w:pPr>
        <w:pStyle w:val="TOC1"/>
        <w:rPr>
          <w:rFonts w:asciiTheme="minorHAnsi" w:eastAsiaTheme="minorEastAsia" w:hAnsiTheme="minorHAnsi" w:cstheme="minorBidi"/>
          <w:noProof/>
          <w:sz w:val="22"/>
          <w:szCs w:val="22"/>
          <w:lang w:val="fr-FR" w:eastAsia="fr-FR"/>
        </w:rPr>
      </w:pPr>
      <w:hyperlink w:anchor="_Toc519500246" w:history="1">
        <w:r w:rsidR="00400B98" w:rsidRPr="00D40BF7">
          <w:rPr>
            <w:rStyle w:val="Hyperlink"/>
            <w:noProof/>
            <w:lang w:val="en-GB"/>
          </w:rPr>
          <w:t>7-3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References</w:t>
        </w:r>
        <w:r w:rsidR="00400B98">
          <w:rPr>
            <w:noProof/>
            <w:webHidden/>
          </w:rPr>
          <w:tab/>
        </w:r>
        <w:r w:rsidR="00400B98">
          <w:rPr>
            <w:noProof/>
            <w:webHidden/>
          </w:rPr>
          <w:fldChar w:fldCharType="begin"/>
        </w:r>
        <w:r w:rsidR="00400B98">
          <w:rPr>
            <w:noProof/>
            <w:webHidden/>
          </w:rPr>
          <w:instrText xml:space="preserve"> PAGEREF _Toc519500246 \h </w:instrText>
        </w:r>
        <w:r w:rsidR="00400B98">
          <w:rPr>
            <w:noProof/>
            <w:webHidden/>
          </w:rPr>
        </w:r>
        <w:r w:rsidR="00400B98">
          <w:rPr>
            <w:noProof/>
            <w:webHidden/>
          </w:rPr>
          <w:fldChar w:fldCharType="separate"/>
        </w:r>
        <w:r w:rsidR="00721A38">
          <w:rPr>
            <w:noProof/>
            <w:webHidden/>
          </w:rPr>
          <w:t>2</w:t>
        </w:r>
        <w:r w:rsidR="00400B98">
          <w:rPr>
            <w:noProof/>
            <w:webHidden/>
          </w:rPr>
          <w:fldChar w:fldCharType="end"/>
        </w:r>
      </w:hyperlink>
    </w:p>
    <w:p w14:paraId="7C1EE412" w14:textId="77777777" w:rsidR="00400B98" w:rsidRDefault="00000000">
      <w:pPr>
        <w:pStyle w:val="TOC2"/>
        <w:rPr>
          <w:rFonts w:asciiTheme="minorHAnsi" w:eastAsiaTheme="minorEastAsia" w:hAnsiTheme="minorHAnsi" w:cstheme="minorBidi"/>
          <w:noProof/>
          <w:sz w:val="22"/>
          <w:szCs w:val="22"/>
          <w:lang w:val="fr-FR" w:eastAsia="fr-FR"/>
        </w:rPr>
      </w:pPr>
      <w:hyperlink w:anchor="_Toc519500247" w:history="1">
        <w:r w:rsidR="00400B98" w:rsidRPr="00D40BF7">
          <w:rPr>
            <w:rStyle w:val="Hyperlink"/>
            <w:noProof/>
            <w:lang w:val="en-GB"/>
          </w:rPr>
          <w:t>7-3.1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Normative references</w:t>
        </w:r>
        <w:r w:rsidR="00400B98">
          <w:rPr>
            <w:noProof/>
            <w:webHidden/>
          </w:rPr>
          <w:tab/>
        </w:r>
        <w:r w:rsidR="00400B98">
          <w:rPr>
            <w:noProof/>
            <w:webHidden/>
          </w:rPr>
          <w:fldChar w:fldCharType="begin"/>
        </w:r>
        <w:r w:rsidR="00400B98">
          <w:rPr>
            <w:noProof/>
            <w:webHidden/>
          </w:rPr>
          <w:instrText xml:space="preserve"> PAGEREF _Toc519500247 \h </w:instrText>
        </w:r>
        <w:r w:rsidR="00400B98">
          <w:rPr>
            <w:noProof/>
            <w:webHidden/>
          </w:rPr>
        </w:r>
        <w:r w:rsidR="00400B98">
          <w:rPr>
            <w:noProof/>
            <w:webHidden/>
          </w:rPr>
          <w:fldChar w:fldCharType="separate"/>
        </w:r>
        <w:r w:rsidR="00721A38">
          <w:rPr>
            <w:noProof/>
            <w:webHidden/>
          </w:rPr>
          <w:t>2</w:t>
        </w:r>
        <w:r w:rsidR="00400B98">
          <w:rPr>
            <w:noProof/>
            <w:webHidden/>
          </w:rPr>
          <w:fldChar w:fldCharType="end"/>
        </w:r>
      </w:hyperlink>
    </w:p>
    <w:p w14:paraId="7C1EE413" w14:textId="77777777" w:rsidR="00400B98" w:rsidRDefault="00000000">
      <w:pPr>
        <w:pStyle w:val="TOC2"/>
        <w:rPr>
          <w:rFonts w:asciiTheme="minorHAnsi" w:eastAsiaTheme="minorEastAsia" w:hAnsiTheme="minorHAnsi" w:cstheme="minorBidi"/>
          <w:noProof/>
          <w:sz w:val="22"/>
          <w:szCs w:val="22"/>
          <w:lang w:val="fr-FR" w:eastAsia="fr-FR"/>
        </w:rPr>
      </w:pPr>
      <w:hyperlink w:anchor="_Toc519500248" w:history="1">
        <w:r w:rsidR="00400B98" w:rsidRPr="00D40BF7">
          <w:rPr>
            <w:rStyle w:val="Hyperlink"/>
            <w:noProof/>
          </w:rPr>
          <w:t>7-3.2</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Non-normative references</w:t>
        </w:r>
        <w:r w:rsidR="00400B98">
          <w:rPr>
            <w:noProof/>
            <w:webHidden/>
          </w:rPr>
          <w:tab/>
        </w:r>
        <w:r w:rsidR="00400B98">
          <w:rPr>
            <w:noProof/>
            <w:webHidden/>
          </w:rPr>
          <w:fldChar w:fldCharType="begin"/>
        </w:r>
        <w:r w:rsidR="00400B98">
          <w:rPr>
            <w:noProof/>
            <w:webHidden/>
          </w:rPr>
          <w:instrText xml:space="preserve"> PAGEREF _Toc519500248 \h </w:instrText>
        </w:r>
        <w:r w:rsidR="00400B98">
          <w:rPr>
            <w:noProof/>
            <w:webHidden/>
          </w:rPr>
        </w:r>
        <w:r w:rsidR="00400B98">
          <w:rPr>
            <w:noProof/>
            <w:webHidden/>
          </w:rPr>
          <w:fldChar w:fldCharType="separate"/>
        </w:r>
        <w:r w:rsidR="00721A38">
          <w:rPr>
            <w:noProof/>
            <w:webHidden/>
          </w:rPr>
          <w:t>2</w:t>
        </w:r>
        <w:r w:rsidR="00400B98">
          <w:rPr>
            <w:noProof/>
            <w:webHidden/>
          </w:rPr>
          <w:fldChar w:fldCharType="end"/>
        </w:r>
      </w:hyperlink>
    </w:p>
    <w:p w14:paraId="7C1EE414" w14:textId="77777777" w:rsidR="00400B98" w:rsidRDefault="00000000">
      <w:pPr>
        <w:pStyle w:val="TOC1"/>
        <w:rPr>
          <w:rFonts w:asciiTheme="minorHAnsi" w:eastAsiaTheme="minorEastAsia" w:hAnsiTheme="minorHAnsi" w:cstheme="minorBidi"/>
          <w:noProof/>
          <w:sz w:val="22"/>
          <w:szCs w:val="22"/>
          <w:lang w:val="fr-FR" w:eastAsia="fr-FR"/>
        </w:rPr>
      </w:pPr>
      <w:hyperlink w:anchor="_Toc519500249" w:history="1">
        <w:r w:rsidR="00400B98" w:rsidRPr="00D40BF7">
          <w:rPr>
            <w:rStyle w:val="Hyperlink"/>
            <w:noProof/>
            <w:lang w:val="en-GB"/>
          </w:rPr>
          <w:t>7-4</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Geometry</w:t>
        </w:r>
        <w:r w:rsidR="00400B98">
          <w:rPr>
            <w:noProof/>
            <w:webHidden/>
          </w:rPr>
          <w:tab/>
        </w:r>
        <w:r w:rsidR="00400B98">
          <w:rPr>
            <w:noProof/>
            <w:webHidden/>
          </w:rPr>
          <w:fldChar w:fldCharType="begin"/>
        </w:r>
        <w:r w:rsidR="00400B98">
          <w:rPr>
            <w:noProof/>
            <w:webHidden/>
          </w:rPr>
          <w:instrText xml:space="preserve"> PAGEREF _Toc519500249 \h </w:instrText>
        </w:r>
        <w:r w:rsidR="00400B98">
          <w:rPr>
            <w:noProof/>
            <w:webHidden/>
          </w:rPr>
        </w:r>
        <w:r w:rsidR="00400B98">
          <w:rPr>
            <w:noProof/>
            <w:webHidden/>
          </w:rPr>
          <w:fldChar w:fldCharType="separate"/>
        </w:r>
        <w:r w:rsidR="00721A38">
          <w:rPr>
            <w:noProof/>
            <w:webHidden/>
          </w:rPr>
          <w:t>3</w:t>
        </w:r>
        <w:r w:rsidR="00400B98">
          <w:rPr>
            <w:noProof/>
            <w:webHidden/>
          </w:rPr>
          <w:fldChar w:fldCharType="end"/>
        </w:r>
      </w:hyperlink>
    </w:p>
    <w:p w14:paraId="7C1EE415" w14:textId="77777777" w:rsidR="00400B98" w:rsidRDefault="00000000">
      <w:pPr>
        <w:pStyle w:val="TOC2"/>
        <w:rPr>
          <w:rFonts w:asciiTheme="minorHAnsi" w:eastAsiaTheme="minorEastAsia" w:hAnsiTheme="minorHAnsi" w:cstheme="minorBidi"/>
          <w:noProof/>
          <w:sz w:val="22"/>
          <w:szCs w:val="22"/>
          <w:lang w:val="fr-FR" w:eastAsia="fr-FR"/>
        </w:rPr>
      </w:pPr>
      <w:hyperlink w:anchor="_Toc519500250" w:history="1">
        <w:r w:rsidR="00400B98" w:rsidRPr="00D40BF7">
          <w:rPr>
            <w:rStyle w:val="Hyperlink"/>
            <w:noProof/>
            <w:lang w:val="en-GB"/>
          </w:rPr>
          <w:t>7-4.1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Introduction</w:t>
        </w:r>
        <w:r w:rsidR="00400B98">
          <w:rPr>
            <w:noProof/>
            <w:webHidden/>
          </w:rPr>
          <w:tab/>
        </w:r>
        <w:r w:rsidR="00400B98">
          <w:rPr>
            <w:noProof/>
            <w:webHidden/>
          </w:rPr>
          <w:fldChar w:fldCharType="begin"/>
        </w:r>
        <w:r w:rsidR="00400B98">
          <w:rPr>
            <w:noProof/>
            <w:webHidden/>
          </w:rPr>
          <w:instrText xml:space="preserve"> PAGEREF _Toc519500250 \h </w:instrText>
        </w:r>
        <w:r w:rsidR="00400B98">
          <w:rPr>
            <w:noProof/>
            <w:webHidden/>
          </w:rPr>
        </w:r>
        <w:r w:rsidR="00400B98">
          <w:rPr>
            <w:noProof/>
            <w:webHidden/>
          </w:rPr>
          <w:fldChar w:fldCharType="separate"/>
        </w:r>
        <w:r w:rsidR="00721A38">
          <w:rPr>
            <w:noProof/>
            <w:webHidden/>
          </w:rPr>
          <w:t>3</w:t>
        </w:r>
        <w:r w:rsidR="00400B98">
          <w:rPr>
            <w:noProof/>
            <w:webHidden/>
          </w:rPr>
          <w:fldChar w:fldCharType="end"/>
        </w:r>
      </w:hyperlink>
    </w:p>
    <w:p w14:paraId="7C1EE416"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51" w:history="1">
        <w:r w:rsidR="00400B98" w:rsidRPr="00D40BF7">
          <w:rPr>
            <w:rStyle w:val="Hyperlink"/>
            <w:noProof/>
            <w:lang w:val="en-GB"/>
          </w:rPr>
          <w:t>7-4.1.1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 xml:space="preserve">S-100 </w:t>
        </w:r>
        <w:r w:rsidR="00531C2D">
          <w:rPr>
            <w:rStyle w:val="Hyperlink"/>
            <w:noProof/>
            <w:lang w:val="en-GB"/>
          </w:rPr>
          <w:t>S</w:t>
        </w:r>
        <w:r w:rsidR="00400B98" w:rsidRPr="00D40BF7">
          <w:rPr>
            <w:rStyle w:val="Hyperlink"/>
            <w:noProof/>
            <w:lang w:val="en-GB"/>
          </w:rPr>
          <w:t xml:space="preserve">patial </w:t>
        </w:r>
        <w:r w:rsidR="00531C2D">
          <w:rPr>
            <w:rStyle w:val="Hyperlink"/>
            <w:noProof/>
            <w:lang w:val="en-GB"/>
          </w:rPr>
          <w:t>S</w:t>
        </w:r>
        <w:r w:rsidR="00400B98" w:rsidRPr="00D40BF7">
          <w:rPr>
            <w:rStyle w:val="Hyperlink"/>
            <w:noProof/>
            <w:lang w:val="en-GB"/>
          </w:rPr>
          <w:t xml:space="preserve">chema </w:t>
        </w:r>
        <w:r w:rsidR="00531C2D">
          <w:rPr>
            <w:rStyle w:val="Hyperlink"/>
            <w:noProof/>
            <w:lang w:val="en-GB"/>
          </w:rPr>
          <w:t>g</w:t>
        </w:r>
        <w:r w:rsidR="00400B98" w:rsidRPr="00D40BF7">
          <w:rPr>
            <w:rStyle w:val="Hyperlink"/>
            <w:noProof/>
            <w:lang w:val="en-GB"/>
          </w:rPr>
          <w:t>eometry classes and their ISO 19107:2003 reference</w:t>
        </w:r>
        <w:r w:rsidR="00400B98">
          <w:rPr>
            <w:noProof/>
            <w:webHidden/>
          </w:rPr>
          <w:tab/>
        </w:r>
        <w:r w:rsidR="00400B98">
          <w:rPr>
            <w:noProof/>
            <w:webHidden/>
          </w:rPr>
          <w:fldChar w:fldCharType="begin"/>
        </w:r>
        <w:r w:rsidR="00400B98">
          <w:rPr>
            <w:noProof/>
            <w:webHidden/>
          </w:rPr>
          <w:instrText xml:space="preserve"> PAGEREF _Toc519500251 \h </w:instrText>
        </w:r>
        <w:r w:rsidR="00400B98">
          <w:rPr>
            <w:noProof/>
            <w:webHidden/>
          </w:rPr>
        </w:r>
        <w:r w:rsidR="00400B98">
          <w:rPr>
            <w:noProof/>
            <w:webHidden/>
          </w:rPr>
          <w:fldChar w:fldCharType="separate"/>
        </w:r>
        <w:r w:rsidR="00721A38">
          <w:rPr>
            <w:noProof/>
            <w:webHidden/>
          </w:rPr>
          <w:t>3</w:t>
        </w:r>
        <w:r w:rsidR="00400B98">
          <w:rPr>
            <w:noProof/>
            <w:webHidden/>
          </w:rPr>
          <w:fldChar w:fldCharType="end"/>
        </w:r>
      </w:hyperlink>
    </w:p>
    <w:p w14:paraId="7C1EE417"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52" w:history="1">
        <w:r w:rsidR="00400B98" w:rsidRPr="00D40BF7">
          <w:rPr>
            <w:rStyle w:val="Hyperlink"/>
            <w:noProof/>
            <w:lang w:val="en-GB"/>
          </w:rPr>
          <w:t>7-4.1.2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DirectPosition</w:t>
        </w:r>
        <w:r w:rsidR="00400B98">
          <w:rPr>
            <w:noProof/>
            <w:webHidden/>
          </w:rPr>
          <w:tab/>
        </w:r>
        <w:r w:rsidR="00400B98">
          <w:rPr>
            <w:noProof/>
            <w:webHidden/>
          </w:rPr>
          <w:fldChar w:fldCharType="begin"/>
        </w:r>
        <w:r w:rsidR="00400B98">
          <w:rPr>
            <w:noProof/>
            <w:webHidden/>
          </w:rPr>
          <w:instrText xml:space="preserve"> PAGEREF _Toc519500252 \h </w:instrText>
        </w:r>
        <w:r w:rsidR="00400B98">
          <w:rPr>
            <w:noProof/>
            <w:webHidden/>
          </w:rPr>
        </w:r>
        <w:r w:rsidR="00400B98">
          <w:rPr>
            <w:noProof/>
            <w:webHidden/>
          </w:rPr>
          <w:fldChar w:fldCharType="separate"/>
        </w:r>
        <w:r w:rsidR="00721A38">
          <w:rPr>
            <w:noProof/>
            <w:webHidden/>
          </w:rPr>
          <w:t>4</w:t>
        </w:r>
        <w:r w:rsidR="00400B98">
          <w:rPr>
            <w:noProof/>
            <w:webHidden/>
          </w:rPr>
          <w:fldChar w:fldCharType="end"/>
        </w:r>
      </w:hyperlink>
    </w:p>
    <w:p w14:paraId="7C1EE418"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53" w:history="1">
        <w:r w:rsidR="00400B98" w:rsidRPr="00D40BF7">
          <w:rPr>
            <w:rStyle w:val="Hyperlink"/>
            <w:noProof/>
            <w:lang w:val="en-GB"/>
          </w:rPr>
          <w:t>7-4.1.3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GM_Position</w:t>
        </w:r>
        <w:r w:rsidR="00400B98">
          <w:rPr>
            <w:noProof/>
            <w:webHidden/>
          </w:rPr>
          <w:tab/>
        </w:r>
        <w:r w:rsidR="00400B98">
          <w:rPr>
            <w:noProof/>
            <w:webHidden/>
          </w:rPr>
          <w:fldChar w:fldCharType="begin"/>
        </w:r>
        <w:r w:rsidR="00400B98">
          <w:rPr>
            <w:noProof/>
            <w:webHidden/>
          </w:rPr>
          <w:instrText xml:space="preserve"> PAGEREF _Toc519500253 \h </w:instrText>
        </w:r>
        <w:r w:rsidR="00400B98">
          <w:rPr>
            <w:noProof/>
            <w:webHidden/>
          </w:rPr>
        </w:r>
        <w:r w:rsidR="00400B98">
          <w:rPr>
            <w:noProof/>
            <w:webHidden/>
          </w:rPr>
          <w:fldChar w:fldCharType="separate"/>
        </w:r>
        <w:r w:rsidR="00721A38">
          <w:rPr>
            <w:noProof/>
            <w:webHidden/>
          </w:rPr>
          <w:t>4</w:t>
        </w:r>
        <w:r w:rsidR="00400B98">
          <w:rPr>
            <w:noProof/>
            <w:webHidden/>
          </w:rPr>
          <w:fldChar w:fldCharType="end"/>
        </w:r>
      </w:hyperlink>
    </w:p>
    <w:p w14:paraId="7C1EE419" w14:textId="77777777" w:rsidR="00400B98" w:rsidRDefault="00000000">
      <w:pPr>
        <w:pStyle w:val="TOC2"/>
        <w:rPr>
          <w:rFonts w:asciiTheme="minorHAnsi" w:eastAsiaTheme="minorEastAsia" w:hAnsiTheme="minorHAnsi" w:cstheme="minorBidi"/>
          <w:noProof/>
          <w:sz w:val="22"/>
          <w:szCs w:val="22"/>
          <w:lang w:val="fr-FR" w:eastAsia="fr-FR"/>
        </w:rPr>
      </w:pPr>
      <w:hyperlink w:anchor="_Toc519500254" w:history="1">
        <w:r w:rsidR="00400B98" w:rsidRPr="00D40BF7">
          <w:rPr>
            <w:rStyle w:val="Hyperlink"/>
            <w:noProof/>
            <w:lang w:val="en-GB"/>
          </w:rPr>
          <w:t>7-4.2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Simple geometry</w:t>
        </w:r>
        <w:r w:rsidR="00400B98">
          <w:rPr>
            <w:noProof/>
            <w:webHidden/>
          </w:rPr>
          <w:tab/>
        </w:r>
        <w:r w:rsidR="00400B98">
          <w:rPr>
            <w:noProof/>
            <w:webHidden/>
          </w:rPr>
          <w:fldChar w:fldCharType="begin"/>
        </w:r>
        <w:r w:rsidR="00400B98">
          <w:rPr>
            <w:noProof/>
            <w:webHidden/>
          </w:rPr>
          <w:instrText xml:space="preserve"> PAGEREF _Toc519500254 \h </w:instrText>
        </w:r>
        <w:r w:rsidR="00400B98">
          <w:rPr>
            <w:noProof/>
            <w:webHidden/>
          </w:rPr>
        </w:r>
        <w:r w:rsidR="00400B98">
          <w:rPr>
            <w:noProof/>
            <w:webHidden/>
          </w:rPr>
          <w:fldChar w:fldCharType="separate"/>
        </w:r>
        <w:r w:rsidR="00721A38">
          <w:rPr>
            <w:noProof/>
            <w:webHidden/>
          </w:rPr>
          <w:t>5</w:t>
        </w:r>
        <w:r w:rsidR="00400B98">
          <w:rPr>
            <w:noProof/>
            <w:webHidden/>
          </w:rPr>
          <w:fldChar w:fldCharType="end"/>
        </w:r>
      </w:hyperlink>
    </w:p>
    <w:p w14:paraId="7C1EE41A"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55" w:history="1">
        <w:r w:rsidR="00400B98" w:rsidRPr="00D40BF7">
          <w:rPr>
            <w:rStyle w:val="Hyperlink"/>
            <w:noProof/>
          </w:rPr>
          <w:t>7-4.2.1</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S100_GM_CurveInterpolation</w:t>
        </w:r>
        <w:r w:rsidR="00400B98">
          <w:rPr>
            <w:noProof/>
            <w:webHidden/>
          </w:rPr>
          <w:tab/>
        </w:r>
        <w:r w:rsidR="00400B98">
          <w:rPr>
            <w:noProof/>
            <w:webHidden/>
          </w:rPr>
          <w:fldChar w:fldCharType="begin"/>
        </w:r>
        <w:r w:rsidR="00400B98">
          <w:rPr>
            <w:noProof/>
            <w:webHidden/>
          </w:rPr>
          <w:instrText xml:space="preserve"> PAGEREF _Toc519500255 \h </w:instrText>
        </w:r>
        <w:r w:rsidR="00400B98">
          <w:rPr>
            <w:noProof/>
            <w:webHidden/>
          </w:rPr>
        </w:r>
        <w:r w:rsidR="00400B98">
          <w:rPr>
            <w:noProof/>
            <w:webHidden/>
          </w:rPr>
          <w:fldChar w:fldCharType="separate"/>
        </w:r>
        <w:r w:rsidR="00721A38">
          <w:rPr>
            <w:noProof/>
            <w:webHidden/>
          </w:rPr>
          <w:t>5</w:t>
        </w:r>
        <w:r w:rsidR="00400B98">
          <w:rPr>
            <w:noProof/>
            <w:webHidden/>
          </w:rPr>
          <w:fldChar w:fldCharType="end"/>
        </w:r>
      </w:hyperlink>
    </w:p>
    <w:p w14:paraId="7C1EE41B"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56" w:history="1">
        <w:r w:rsidR="00400B98" w:rsidRPr="00D40BF7">
          <w:rPr>
            <w:rStyle w:val="Hyperlink"/>
            <w:noProof/>
            <w:lang w:val="en-GB"/>
          </w:rPr>
          <w:t>7-4.2.2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GM_CurveSegment</w:t>
        </w:r>
        <w:r w:rsidR="00400B98">
          <w:rPr>
            <w:noProof/>
            <w:webHidden/>
          </w:rPr>
          <w:tab/>
        </w:r>
        <w:r w:rsidR="00400B98">
          <w:rPr>
            <w:noProof/>
            <w:webHidden/>
          </w:rPr>
          <w:fldChar w:fldCharType="begin"/>
        </w:r>
        <w:r w:rsidR="00400B98">
          <w:rPr>
            <w:noProof/>
            <w:webHidden/>
          </w:rPr>
          <w:instrText xml:space="preserve"> PAGEREF _Toc519500256 \h </w:instrText>
        </w:r>
        <w:r w:rsidR="00400B98">
          <w:rPr>
            <w:noProof/>
            <w:webHidden/>
          </w:rPr>
        </w:r>
        <w:r w:rsidR="00400B98">
          <w:rPr>
            <w:noProof/>
            <w:webHidden/>
          </w:rPr>
          <w:fldChar w:fldCharType="separate"/>
        </w:r>
        <w:r w:rsidR="00721A38">
          <w:rPr>
            <w:noProof/>
            <w:webHidden/>
          </w:rPr>
          <w:t>6</w:t>
        </w:r>
        <w:r w:rsidR="00400B98">
          <w:rPr>
            <w:noProof/>
            <w:webHidden/>
          </w:rPr>
          <w:fldChar w:fldCharType="end"/>
        </w:r>
      </w:hyperlink>
    </w:p>
    <w:p w14:paraId="7C1EE41C"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57" w:history="1">
        <w:r w:rsidR="00400B98" w:rsidRPr="00D40BF7">
          <w:rPr>
            <w:rStyle w:val="Hyperlink"/>
            <w:noProof/>
            <w:lang w:val="en-GB"/>
          </w:rPr>
          <w:t>7-4.2.3</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GM_SurfaceInterpolation</w:t>
        </w:r>
        <w:r w:rsidR="00400B98">
          <w:rPr>
            <w:noProof/>
            <w:webHidden/>
          </w:rPr>
          <w:tab/>
        </w:r>
        <w:r w:rsidR="00400B98">
          <w:rPr>
            <w:noProof/>
            <w:webHidden/>
          </w:rPr>
          <w:fldChar w:fldCharType="begin"/>
        </w:r>
        <w:r w:rsidR="00400B98">
          <w:rPr>
            <w:noProof/>
            <w:webHidden/>
          </w:rPr>
          <w:instrText xml:space="preserve"> PAGEREF _Toc519500257 \h </w:instrText>
        </w:r>
        <w:r w:rsidR="00400B98">
          <w:rPr>
            <w:noProof/>
            <w:webHidden/>
          </w:rPr>
        </w:r>
        <w:r w:rsidR="00400B98">
          <w:rPr>
            <w:noProof/>
            <w:webHidden/>
          </w:rPr>
          <w:fldChar w:fldCharType="separate"/>
        </w:r>
        <w:r w:rsidR="00721A38">
          <w:rPr>
            <w:noProof/>
            <w:webHidden/>
          </w:rPr>
          <w:t>8</w:t>
        </w:r>
        <w:r w:rsidR="00400B98">
          <w:rPr>
            <w:noProof/>
            <w:webHidden/>
          </w:rPr>
          <w:fldChar w:fldCharType="end"/>
        </w:r>
      </w:hyperlink>
    </w:p>
    <w:p w14:paraId="7C1EE41D"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58" w:history="1">
        <w:r w:rsidR="00400B98" w:rsidRPr="00D40BF7">
          <w:rPr>
            <w:rStyle w:val="Hyperlink"/>
            <w:noProof/>
            <w:lang w:val="en-GB"/>
          </w:rPr>
          <w:t>7-4.2.4</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GM_SurfacePatch</w:t>
        </w:r>
        <w:r w:rsidR="00400B98">
          <w:rPr>
            <w:noProof/>
            <w:webHidden/>
          </w:rPr>
          <w:tab/>
        </w:r>
        <w:r w:rsidR="00400B98">
          <w:rPr>
            <w:noProof/>
            <w:webHidden/>
          </w:rPr>
          <w:fldChar w:fldCharType="begin"/>
        </w:r>
        <w:r w:rsidR="00400B98">
          <w:rPr>
            <w:noProof/>
            <w:webHidden/>
          </w:rPr>
          <w:instrText xml:space="preserve"> PAGEREF _Toc519500258 \h </w:instrText>
        </w:r>
        <w:r w:rsidR="00400B98">
          <w:rPr>
            <w:noProof/>
            <w:webHidden/>
          </w:rPr>
        </w:r>
        <w:r w:rsidR="00400B98">
          <w:rPr>
            <w:noProof/>
            <w:webHidden/>
          </w:rPr>
          <w:fldChar w:fldCharType="separate"/>
        </w:r>
        <w:r w:rsidR="00721A38">
          <w:rPr>
            <w:noProof/>
            <w:webHidden/>
          </w:rPr>
          <w:t>8</w:t>
        </w:r>
        <w:r w:rsidR="00400B98">
          <w:rPr>
            <w:noProof/>
            <w:webHidden/>
          </w:rPr>
          <w:fldChar w:fldCharType="end"/>
        </w:r>
      </w:hyperlink>
    </w:p>
    <w:p w14:paraId="7C1EE41E"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59" w:history="1">
        <w:r w:rsidR="00400B98" w:rsidRPr="00D40BF7">
          <w:rPr>
            <w:rStyle w:val="Hyperlink"/>
            <w:noProof/>
            <w:lang w:val="en-GB"/>
          </w:rPr>
          <w:t>7-4.2.5</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GM_Polygon</w:t>
        </w:r>
        <w:r w:rsidR="00400B98">
          <w:rPr>
            <w:noProof/>
            <w:webHidden/>
          </w:rPr>
          <w:tab/>
        </w:r>
        <w:r w:rsidR="00400B98">
          <w:rPr>
            <w:noProof/>
            <w:webHidden/>
          </w:rPr>
          <w:fldChar w:fldCharType="begin"/>
        </w:r>
        <w:r w:rsidR="00400B98">
          <w:rPr>
            <w:noProof/>
            <w:webHidden/>
          </w:rPr>
          <w:instrText xml:space="preserve"> PAGEREF _Toc519500259 \h </w:instrText>
        </w:r>
        <w:r w:rsidR="00400B98">
          <w:rPr>
            <w:noProof/>
            <w:webHidden/>
          </w:rPr>
        </w:r>
        <w:r w:rsidR="00400B98">
          <w:rPr>
            <w:noProof/>
            <w:webHidden/>
          </w:rPr>
          <w:fldChar w:fldCharType="separate"/>
        </w:r>
        <w:r w:rsidR="00721A38">
          <w:rPr>
            <w:noProof/>
            <w:webHidden/>
          </w:rPr>
          <w:t>8</w:t>
        </w:r>
        <w:r w:rsidR="00400B98">
          <w:rPr>
            <w:noProof/>
            <w:webHidden/>
          </w:rPr>
          <w:fldChar w:fldCharType="end"/>
        </w:r>
      </w:hyperlink>
    </w:p>
    <w:p w14:paraId="7C1EE41F"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0" w:history="1">
        <w:r w:rsidR="00400B98" w:rsidRPr="00D40BF7">
          <w:rPr>
            <w:rStyle w:val="Hyperlink"/>
            <w:noProof/>
            <w:lang w:val="en-GB"/>
          </w:rPr>
          <w:t>7-4.2.6</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GM_Curve</w:t>
        </w:r>
        <w:r w:rsidR="00400B98">
          <w:rPr>
            <w:noProof/>
            <w:webHidden/>
          </w:rPr>
          <w:tab/>
        </w:r>
        <w:r w:rsidR="00400B98">
          <w:rPr>
            <w:noProof/>
            <w:webHidden/>
          </w:rPr>
          <w:fldChar w:fldCharType="begin"/>
        </w:r>
        <w:r w:rsidR="00400B98">
          <w:rPr>
            <w:noProof/>
            <w:webHidden/>
          </w:rPr>
          <w:instrText xml:space="preserve"> PAGEREF _Toc519500260 \h </w:instrText>
        </w:r>
        <w:r w:rsidR="00400B98">
          <w:rPr>
            <w:noProof/>
            <w:webHidden/>
          </w:rPr>
        </w:r>
        <w:r w:rsidR="00400B98">
          <w:rPr>
            <w:noProof/>
            <w:webHidden/>
          </w:rPr>
          <w:fldChar w:fldCharType="separate"/>
        </w:r>
        <w:r w:rsidR="00721A38">
          <w:rPr>
            <w:noProof/>
            <w:webHidden/>
          </w:rPr>
          <w:t>8</w:t>
        </w:r>
        <w:r w:rsidR="00400B98">
          <w:rPr>
            <w:noProof/>
            <w:webHidden/>
          </w:rPr>
          <w:fldChar w:fldCharType="end"/>
        </w:r>
      </w:hyperlink>
    </w:p>
    <w:p w14:paraId="7C1EE420"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1" w:history="1">
        <w:r w:rsidR="00400B98" w:rsidRPr="00D40BF7">
          <w:rPr>
            <w:rStyle w:val="Hyperlink"/>
            <w:noProof/>
            <w:lang w:val="en-GB"/>
          </w:rPr>
          <w:t>7-4.2.7</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GM_CurveBoundary</w:t>
        </w:r>
        <w:r w:rsidR="00400B98">
          <w:rPr>
            <w:noProof/>
            <w:webHidden/>
          </w:rPr>
          <w:tab/>
        </w:r>
        <w:r w:rsidR="00400B98">
          <w:rPr>
            <w:noProof/>
            <w:webHidden/>
          </w:rPr>
          <w:fldChar w:fldCharType="begin"/>
        </w:r>
        <w:r w:rsidR="00400B98">
          <w:rPr>
            <w:noProof/>
            <w:webHidden/>
          </w:rPr>
          <w:instrText xml:space="preserve"> PAGEREF _Toc519500261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1"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2" w:history="1">
        <w:r w:rsidR="00400B98" w:rsidRPr="00D40BF7">
          <w:rPr>
            <w:rStyle w:val="Hyperlink"/>
            <w:noProof/>
            <w:lang w:val="en-GB"/>
          </w:rPr>
          <w:t>7-4.2.8</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GM_OrientableCurve</w:t>
        </w:r>
        <w:r w:rsidR="00400B98">
          <w:rPr>
            <w:noProof/>
            <w:webHidden/>
          </w:rPr>
          <w:tab/>
        </w:r>
        <w:r w:rsidR="00400B98">
          <w:rPr>
            <w:noProof/>
            <w:webHidden/>
          </w:rPr>
          <w:fldChar w:fldCharType="begin"/>
        </w:r>
        <w:r w:rsidR="00400B98">
          <w:rPr>
            <w:noProof/>
            <w:webHidden/>
          </w:rPr>
          <w:instrText xml:space="preserve"> PAGEREF _Toc519500262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2"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3" w:history="1">
        <w:r w:rsidR="00400B98" w:rsidRPr="00D40BF7">
          <w:rPr>
            <w:rStyle w:val="Hyperlink"/>
            <w:noProof/>
            <w:lang w:val="en-GB"/>
          </w:rPr>
          <w:t>7-4.2.9</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GM_OrientableSurface</w:t>
        </w:r>
        <w:r w:rsidR="00400B98">
          <w:rPr>
            <w:noProof/>
            <w:webHidden/>
          </w:rPr>
          <w:tab/>
        </w:r>
        <w:r w:rsidR="00400B98">
          <w:rPr>
            <w:noProof/>
            <w:webHidden/>
          </w:rPr>
          <w:fldChar w:fldCharType="begin"/>
        </w:r>
        <w:r w:rsidR="00400B98">
          <w:rPr>
            <w:noProof/>
            <w:webHidden/>
          </w:rPr>
          <w:instrText xml:space="preserve"> PAGEREF _Toc519500263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3"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5" w:history="1">
        <w:r w:rsidR="00400B98" w:rsidRPr="00D40BF7">
          <w:rPr>
            <w:rStyle w:val="Hyperlink"/>
            <w:noProof/>
            <w:lang w:val="en-GB"/>
          </w:rPr>
          <w:t>7-4.2.10</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GM_Point</w:t>
        </w:r>
        <w:r w:rsidR="00400B98">
          <w:rPr>
            <w:noProof/>
            <w:webHidden/>
          </w:rPr>
          <w:tab/>
        </w:r>
        <w:r w:rsidR="00400B98">
          <w:rPr>
            <w:noProof/>
            <w:webHidden/>
          </w:rPr>
          <w:fldChar w:fldCharType="begin"/>
        </w:r>
        <w:r w:rsidR="00400B98">
          <w:rPr>
            <w:noProof/>
            <w:webHidden/>
          </w:rPr>
          <w:instrText xml:space="preserve"> PAGEREF _Toc519500265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4"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6" w:history="1">
        <w:r w:rsidR="00400B98" w:rsidRPr="00D40BF7">
          <w:rPr>
            <w:rStyle w:val="Hyperlink"/>
            <w:noProof/>
            <w:lang w:val="en-GB"/>
          </w:rPr>
          <w:t>7-4.2.11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GM_Primitive</w:t>
        </w:r>
        <w:r w:rsidR="00400B98">
          <w:rPr>
            <w:noProof/>
            <w:webHidden/>
          </w:rPr>
          <w:tab/>
        </w:r>
        <w:r w:rsidR="00400B98">
          <w:rPr>
            <w:noProof/>
            <w:webHidden/>
          </w:rPr>
          <w:fldChar w:fldCharType="begin"/>
        </w:r>
        <w:r w:rsidR="00400B98">
          <w:rPr>
            <w:noProof/>
            <w:webHidden/>
          </w:rPr>
          <w:instrText xml:space="preserve"> PAGEREF _Toc519500266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5"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7" w:history="1">
        <w:r w:rsidR="00400B98" w:rsidRPr="00D40BF7">
          <w:rPr>
            <w:rStyle w:val="Hyperlink"/>
            <w:noProof/>
            <w:lang w:val="en-GB"/>
          </w:rPr>
          <w:t>7-4.2.12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GM_Ring</w:t>
        </w:r>
        <w:r w:rsidR="00400B98">
          <w:rPr>
            <w:noProof/>
            <w:webHidden/>
          </w:rPr>
          <w:tab/>
        </w:r>
        <w:r w:rsidR="00400B98">
          <w:rPr>
            <w:noProof/>
            <w:webHidden/>
          </w:rPr>
          <w:fldChar w:fldCharType="begin"/>
        </w:r>
        <w:r w:rsidR="00400B98">
          <w:rPr>
            <w:noProof/>
            <w:webHidden/>
          </w:rPr>
          <w:instrText xml:space="preserve"> PAGEREF _Toc519500267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6"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8" w:history="1">
        <w:r w:rsidR="00400B98" w:rsidRPr="00D40BF7">
          <w:rPr>
            <w:rStyle w:val="Hyperlink"/>
            <w:noProof/>
            <w:lang w:val="en-GB"/>
          </w:rPr>
          <w:t>7-4.2.13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GM_Surface</w:t>
        </w:r>
        <w:r w:rsidR="00400B98">
          <w:rPr>
            <w:noProof/>
            <w:webHidden/>
          </w:rPr>
          <w:tab/>
        </w:r>
        <w:r w:rsidR="00400B98">
          <w:rPr>
            <w:noProof/>
            <w:webHidden/>
          </w:rPr>
          <w:fldChar w:fldCharType="begin"/>
        </w:r>
        <w:r w:rsidR="00400B98">
          <w:rPr>
            <w:noProof/>
            <w:webHidden/>
          </w:rPr>
          <w:instrText xml:space="preserve"> PAGEREF _Toc519500268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7"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69" w:history="1">
        <w:r w:rsidR="00400B98" w:rsidRPr="00D40BF7">
          <w:rPr>
            <w:rStyle w:val="Hyperlink"/>
            <w:noProof/>
            <w:lang w:val="en-GB"/>
          </w:rPr>
          <w:t>7-4.2.14</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GM_SurfaceBoundary</w:t>
        </w:r>
        <w:r w:rsidR="00400B98">
          <w:rPr>
            <w:noProof/>
            <w:webHidden/>
          </w:rPr>
          <w:tab/>
        </w:r>
        <w:r w:rsidR="00400B98">
          <w:rPr>
            <w:noProof/>
            <w:webHidden/>
          </w:rPr>
          <w:fldChar w:fldCharType="begin"/>
        </w:r>
        <w:r w:rsidR="00400B98">
          <w:rPr>
            <w:noProof/>
            <w:webHidden/>
          </w:rPr>
          <w:instrText xml:space="preserve"> PAGEREF _Toc519500269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8"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0" w:history="1">
        <w:r w:rsidR="00400B98" w:rsidRPr="00D40BF7">
          <w:rPr>
            <w:rStyle w:val="Hyperlink"/>
            <w:noProof/>
            <w:lang w:val="en-GB"/>
          </w:rPr>
          <w:t>7-4.2.15</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GM_Complex</w:t>
        </w:r>
        <w:r w:rsidR="00400B98">
          <w:rPr>
            <w:noProof/>
            <w:webHidden/>
          </w:rPr>
          <w:tab/>
        </w:r>
        <w:r w:rsidR="00400B98">
          <w:rPr>
            <w:noProof/>
            <w:webHidden/>
          </w:rPr>
          <w:fldChar w:fldCharType="begin"/>
        </w:r>
        <w:r w:rsidR="00400B98">
          <w:rPr>
            <w:noProof/>
            <w:webHidden/>
          </w:rPr>
          <w:instrText xml:space="preserve"> PAGEREF _Toc519500270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9"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1" w:history="1">
        <w:r w:rsidR="00400B98" w:rsidRPr="00D40BF7">
          <w:rPr>
            <w:rStyle w:val="Hyperlink"/>
            <w:noProof/>
            <w:lang w:val="en-GB"/>
          </w:rPr>
          <w:t>7-4.2.16</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GM_Composite</w:t>
        </w:r>
        <w:r w:rsidR="00400B98">
          <w:rPr>
            <w:noProof/>
            <w:webHidden/>
          </w:rPr>
          <w:tab/>
        </w:r>
        <w:r w:rsidR="00400B98">
          <w:rPr>
            <w:noProof/>
            <w:webHidden/>
          </w:rPr>
          <w:fldChar w:fldCharType="begin"/>
        </w:r>
        <w:r w:rsidR="00400B98">
          <w:rPr>
            <w:noProof/>
            <w:webHidden/>
          </w:rPr>
          <w:instrText xml:space="preserve"> PAGEREF _Toc519500271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A"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2" w:history="1">
        <w:r w:rsidR="00400B98" w:rsidRPr="00D40BF7">
          <w:rPr>
            <w:rStyle w:val="Hyperlink"/>
            <w:noProof/>
            <w:lang w:val="en-GB"/>
          </w:rPr>
          <w:t>7-4.2.17</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GM_CompositeCurve</w:t>
        </w:r>
        <w:r w:rsidR="00400B98">
          <w:rPr>
            <w:noProof/>
            <w:webHidden/>
          </w:rPr>
          <w:tab/>
        </w:r>
        <w:r w:rsidR="00400B98">
          <w:rPr>
            <w:noProof/>
            <w:webHidden/>
          </w:rPr>
          <w:fldChar w:fldCharType="begin"/>
        </w:r>
        <w:r w:rsidR="00400B98">
          <w:rPr>
            <w:noProof/>
            <w:webHidden/>
          </w:rPr>
          <w:instrText xml:space="preserve"> PAGEREF _Toc519500272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B"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3" w:history="1">
        <w:r w:rsidR="00400B98" w:rsidRPr="00D40BF7">
          <w:rPr>
            <w:rStyle w:val="Hyperlink"/>
            <w:noProof/>
            <w:lang w:val="en-GB"/>
          </w:rPr>
          <w:t>7-4.2.18</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GM_Aggregate</w:t>
        </w:r>
        <w:r w:rsidR="00400B98">
          <w:rPr>
            <w:noProof/>
            <w:webHidden/>
          </w:rPr>
          <w:tab/>
        </w:r>
        <w:r w:rsidR="00400B98">
          <w:rPr>
            <w:noProof/>
            <w:webHidden/>
          </w:rPr>
          <w:fldChar w:fldCharType="begin"/>
        </w:r>
        <w:r w:rsidR="00400B98">
          <w:rPr>
            <w:noProof/>
            <w:webHidden/>
          </w:rPr>
          <w:instrText xml:space="preserve"> PAGEREF _Toc519500273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C"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4" w:history="1">
        <w:r w:rsidR="00400B98" w:rsidRPr="00D40BF7">
          <w:rPr>
            <w:rStyle w:val="Hyperlink"/>
            <w:noProof/>
            <w:lang w:val="en-GB"/>
          </w:rPr>
          <w:t>7-4.2.19</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GM_MultiPoint</w:t>
        </w:r>
        <w:r w:rsidR="00400B98">
          <w:rPr>
            <w:noProof/>
            <w:webHidden/>
          </w:rPr>
          <w:tab/>
        </w:r>
        <w:r w:rsidR="00400B98">
          <w:rPr>
            <w:noProof/>
            <w:webHidden/>
          </w:rPr>
          <w:fldChar w:fldCharType="begin"/>
        </w:r>
        <w:r w:rsidR="00400B98">
          <w:rPr>
            <w:noProof/>
            <w:webHidden/>
          </w:rPr>
          <w:instrText xml:space="preserve"> PAGEREF _Toc519500274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D"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5" w:history="1">
        <w:r w:rsidR="00400B98" w:rsidRPr="00D40BF7">
          <w:rPr>
            <w:rStyle w:val="Hyperlink"/>
            <w:noProof/>
          </w:rPr>
          <w:t>7-4.2.20</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S100_ArcByCenterPoint</w:t>
        </w:r>
        <w:r w:rsidR="00400B98">
          <w:rPr>
            <w:noProof/>
            <w:webHidden/>
          </w:rPr>
          <w:tab/>
        </w:r>
        <w:r w:rsidR="00400B98">
          <w:rPr>
            <w:noProof/>
            <w:webHidden/>
          </w:rPr>
          <w:fldChar w:fldCharType="begin"/>
        </w:r>
        <w:r w:rsidR="00400B98">
          <w:rPr>
            <w:noProof/>
            <w:webHidden/>
          </w:rPr>
          <w:instrText xml:space="preserve"> PAGEREF _Toc519500275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E"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6" w:history="1">
        <w:r w:rsidR="00400B98" w:rsidRPr="00D40BF7">
          <w:rPr>
            <w:rStyle w:val="Hyperlink"/>
            <w:noProof/>
          </w:rPr>
          <w:t>7-4.2.21</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S100_CircleByCenterPoint</w:t>
        </w:r>
        <w:r w:rsidR="00400B98">
          <w:rPr>
            <w:noProof/>
            <w:webHidden/>
          </w:rPr>
          <w:tab/>
        </w:r>
        <w:r w:rsidR="00400B98">
          <w:rPr>
            <w:noProof/>
            <w:webHidden/>
          </w:rPr>
          <w:fldChar w:fldCharType="begin"/>
        </w:r>
        <w:r w:rsidR="00400B98">
          <w:rPr>
            <w:noProof/>
            <w:webHidden/>
          </w:rPr>
          <w:instrText xml:space="preserve"> PAGEREF _Toc519500276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F"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7" w:history="1">
        <w:r w:rsidR="00400B98" w:rsidRPr="00D40BF7">
          <w:rPr>
            <w:rStyle w:val="Hyperlink"/>
            <w:noProof/>
          </w:rPr>
          <w:t>7-4.2.22</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S100_GM_SplineCurve</w:t>
        </w:r>
        <w:r w:rsidR="00400B98">
          <w:rPr>
            <w:noProof/>
            <w:webHidden/>
          </w:rPr>
          <w:tab/>
        </w:r>
        <w:r w:rsidR="00400B98">
          <w:rPr>
            <w:noProof/>
            <w:webHidden/>
          </w:rPr>
          <w:fldChar w:fldCharType="begin"/>
        </w:r>
        <w:r w:rsidR="00400B98">
          <w:rPr>
            <w:noProof/>
            <w:webHidden/>
          </w:rPr>
          <w:instrText xml:space="preserve"> PAGEREF _Toc519500277 \h </w:instrText>
        </w:r>
        <w:r w:rsidR="00400B98">
          <w:rPr>
            <w:noProof/>
            <w:webHidden/>
          </w:rPr>
        </w:r>
        <w:r w:rsidR="00400B98">
          <w:rPr>
            <w:noProof/>
            <w:webHidden/>
          </w:rPr>
          <w:fldChar w:fldCharType="separate"/>
        </w:r>
        <w:r w:rsidR="00721A38">
          <w:rPr>
            <w:noProof/>
            <w:webHidden/>
          </w:rPr>
          <w:t>11</w:t>
        </w:r>
        <w:r w:rsidR="00400B98">
          <w:rPr>
            <w:noProof/>
            <w:webHidden/>
          </w:rPr>
          <w:fldChar w:fldCharType="end"/>
        </w:r>
      </w:hyperlink>
    </w:p>
    <w:p w14:paraId="7C1EE430"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8" w:history="1">
        <w:r w:rsidR="00400B98" w:rsidRPr="00D40BF7">
          <w:rPr>
            <w:rStyle w:val="Hyperlink"/>
            <w:noProof/>
          </w:rPr>
          <w:t>7-4.2.23</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S100_GM_PolynomialSpline</w:t>
        </w:r>
        <w:r w:rsidR="00400B98">
          <w:rPr>
            <w:noProof/>
            <w:webHidden/>
          </w:rPr>
          <w:tab/>
        </w:r>
        <w:r w:rsidR="00400B98">
          <w:rPr>
            <w:noProof/>
            <w:webHidden/>
          </w:rPr>
          <w:fldChar w:fldCharType="begin"/>
        </w:r>
        <w:r w:rsidR="00400B98">
          <w:rPr>
            <w:noProof/>
            <w:webHidden/>
          </w:rPr>
          <w:instrText xml:space="preserve"> PAGEREF _Toc519500278 \h </w:instrText>
        </w:r>
        <w:r w:rsidR="00400B98">
          <w:rPr>
            <w:noProof/>
            <w:webHidden/>
          </w:rPr>
        </w:r>
        <w:r w:rsidR="00400B98">
          <w:rPr>
            <w:noProof/>
            <w:webHidden/>
          </w:rPr>
          <w:fldChar w:fldCharType="separate"/>
        </w:r>
        <w:r w:rsidR="00721A38">
          <w:rPr>
            <w:noProof/>
            <w:webHidden/>
          </w:rPr>
          <w:t>12</w:t>
        </w:r>
        <w:r w:rsidR="00400B98">
          <w:rPr>
            <w:noProof/>
            <w:webHidden/>
          </w:rPr>
          <w:fldChar w:fldCharType="end"/>
        </w:r>
      </w:hyperlink>
    </w:p>
    <w:p w14:paraId="7C1EE431"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79" w:history="1">
        <w:r w:rsidR="00400B98" w:rsidRPr="00D40BF7">
          <w:rPr>
            <w:rStyle w:val="Hyperlink"/>
            <w:noProof/>
          </w:rPr>
          <w:t>7-4.2.24</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S100_GM_Knot (DataType)</w:t>
        </w:r>
        <w:r w:rsidR="00400B98">
          <w:rPr>
            <w:noProof/>
            <w:webHidden/>
          </w:rPr>
          <w:tab/>
        </w:r>
        <w:r w:rsidR="00400B98">
          <w:rPr>
            <w:noProof/>
            <w:webHidden/>
          </w:rPr>
          <w:fldChar w:fldCharType="begin"/>
        </w:r>
        <w:r w:rsidR="00400B98">
          <w:rPr>
            <w:noProof/>
            <w:webHidden/>
          </w:rPr>
          <w:instrText xml:space="preserve"> PAGEREF _Toc519500279 \h </w:instrText>
        </w:r>
        <w:r w:rsidR="00400B98">
          <w:rPr>
            <w:noProof/>
            <w:webHidden/>
          </w:rPr>
        </w:r>
        <w:r w:rsidR="00400B98">
          <w:rPr>
            <w:noProof/>
            <w:webHidden/>
          </w:rPr>
          <w:fldChar w:fldCharType="separate"/>
        </w:r>
        <w:r w:rsidR="00721A38">
          <w:rPr>
            <w:noProof/>
            <w:webHidden/>
          </w:rPr>
          <w:t>13</w:t>
        </w:r>
        <w:r w:rsidR="00400B98">
          <w:rPr>
            <w:noProof/>
            <w:webHidden/>
          </w:rPr>
          <w:fldChar w:fldCharType="end"/>
        </w:r>
      </w:hyperlink>
    </w:p>
    <w:p w14:paraId="7C1EE432"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81" w:history="1">
        <w:r w:rsidR="00400B98" w:rsidRPr="00D40BF7">
          <w:rPr>
            <w:rStyle w:val="Hyperlink"/>
            <w:noProof/>
          </w:rPr>
          <w:t>7-4.2.25</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S100_GM_KnotType</w:t>
        </w:r>
        <w:r w:rsidR="00400B98">
          <w:rPr>
            <w:noProof/>
            <w:webHidden/>
          </w:rPr>
          <w:tab/>
        </w:r>
        <w:r w:rsidR="00400B98">
          <w:rPr>
            <w:noProof/>
            <w:webHidden/>
          </w:rPr>
          <w:fldChar w:fldCharType="begin"/>
        </w:r>
        <w:r w:rsidR="00400B98">
          <w:rPr>
            <w:noProof/>
            <w:webHidden/>
          </w:rPr>
          <w:instrText xml:space="preserve"> PAGEREF _Toc519500281 \h </w:instrText>
        </w:r>
        <w:r w:rsidR="00400B98">
          <w:rPr>
            <w:noProof/>
            <w:webHidden/>
          </w:rPr>
        </w:r>
        <w:r w:rsidR="00400B98">
          <w:rPr>
            <w:noProof/>
            <w:webHidden/>
          </w:rPr>
          <w:fldChar w:fldCharType="separate"/>
        </w:r>
        <w:r w:rsidR="00721A38">
          <w:rPr>
            <w:noProof/>
            <w:webHidden/>
          </w:rPr>
          <w:t>13</w:t>
        </w:r>
        <w:r w:rsidR="00400B98">
          <w:rPr>
            <w:noProof/>
            <w:webHidden/>
          </w:rPr>
          <w:fldChar w:fldCharType="end"/>
        </w:r>
      </w:hyperlink>
    </w:p>
    <w:p w14:paraId="7C1EE433"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82" w:history="1">
        <w:r w:rsidR="00400B98" w:rsidRPr="00D40BF7">
          <w:rPr>
            <w:rStyle w:val="Hyperlink"/>
            <w:noProof/>
          </w:rPr>
          <w:t>7-4.2.26</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Vector</w:t>
        </w:r>
        <w:r w:rsidR="00400B98">
          <w:rPr>
            <w:noProof/>
            <w:webHidden/>
          </w:rPr>
          <w:tab/>
        </w:r>
        <w:r w:rsidR="00400B98">
          <w:rPr>
            <w:noProof/>
            <w:webHidden/>
          </w:rPr>
          <w:fldChar w:fldCharType="begin"/>
        </w:r>
        <w:r w:rsidR="00400B98">
          <w:rPr>
            <w:noProof/>
            <w:webHidden/>
          </w:rPr>
          <w:instrText xml:space="preserve"> PAGEREF _Toc519500282 \h </w:instrText>
        </w:r>
        <w:r w:rsidR="00400B98">
          <w:rPr>
            <w:noProof/>
            <w:webHidden/>
          </w:rPr>
        </w:r>
        <w:r w:rsidR="00400B98">
          <w:rPr>
            <w:noProof/>
            <w:webHidden/>
          </w:rPr>
          <w:fldChar w:fldCharType="separate"/>
        </w:r>
        <w:r w:rsidR="00721A38">
          <w:rPr>
            <w:noProof/>
            <w:webHidden/>
          </w:rPr>
          <w:t>13</w:t>
        </w:r>
        <w:r w:rsidR="00400B98">
          <w:rPr>
            <w:noProof/>
            <w:webHidden/>
          </w:rPr>
          <w:fldChar w:fldCharType="end"/>
        </w:r>
      </w:hyperlink>
    </w:p>
    <w:p w14:paraId="7C1EE434" w14:textId="77777777" w:rsidR="00400B98" w:rsidRDefault="00000000">
      <w:pPr>
        <w:pStyle w:val="TOC2"/>
        <w:rPr>
          <w:rFonts w:asciiTheme="minorHAnsi" w:eastAsiaTheme="minorEastAsia" w:hAnsiTheme="minorHAnsi" w:cstheme="minorBidi"/>
          <w:noProof/>
          <w:sz w:val="22"/>
          <w:szCs w:val="22"/>
          <w:lang w:val="fr-FR" w:eastAsia="fr-FR"/>
        </w:rPr>
      </w:pPr>
      <w:hyperlink w:anchor="_Toc519500283" w:history="1">
        <w:r w:rsidR="00400B98" w:rsidRPr="00D40BF7">
          <w:rPr>
            <w:rStyle w:val="Hyperlink"/>
            <w:noProof/>
            <w:lang w:val="en-GB"/>
          </w:rPr>
          <w:t>7-4.3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Geometry configurations</w:t>
        </w:r>
        <w:r w:rsidR="00400B98">
          <w:rPr>
            <w:noProof/>
            <w:webHidden/>
          </w:rPr>
          <w:tab/>
        </w:r>
        <w:r w:rsidR="00400B98">
          <w:rPr>
            <w:noProof/>
            <w:webHidden/>
          </w:rPr>
          <w:fldChar w:fldCharType="begin"/>
        </w:r>
        <w:r w:rsidR="00400B98">
          <w:rPr>
            <w:noProof/>
            <w:webHidden/>
          </w:rPr>
          <w:instrText xml:space="preserve"> PAGEREF _Toc519500283 \h </w:instrText>
        </w:r>
        <w:r w:rsidR="00400B98">
          <w:rPr>
            <w:noProof/>
            <w:webHidden/>
          </w:rPr>
        </w:r>
        <w:r w:rsidR="00400B98">
          <w:rPr>
            <w:noProof/>
            <w:webHidden/>
          </w:rPr>
          <w:fldChar w:fldCharType="separate"/>
        </w:r>
        <w:r w:rsidR="00721A38">
          <w:rPr>
            <w:noProof/>
            <w:webHidden/>
          </w:rPr>
          <w:t>14</w:t>
        </w:r>
        <w:r w:rsidR="00400B98">
          <w:rPr>
            <w:noProof/>
            <w:webHidden/>
          </w:rPr>
          <w:fldChar w:fldCharType="end"/>
        </w:r>
      </w:hyperlink>
    </w:p>
    <w:p w14:paraId="7C1EE435"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84" w:history="1">
        <w:r w:rsidR="00400B98" w:rsidRPr="00D40BF7">
          <w:rPr>
            <w:rStyle w:val="Hyperlink"/>
            <w:noProof/>
            <w:lang w:val="en-GB"/>
          </w:rPr>
          <w:t>7-4.3.1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1 – 0-, 1-Dimension (no constraints)</w:t>
        </w:r>
        <w:r w:rsidR="00400B98">
          <w:rPr>
            <w:noProof/>
            <w:webHidden/>
          </w:rPr>
          <w:tab/>
        </w:r>
        <w:r w:rsidR="00400B98">
          <w:rPr>
            <w:noProof/>
            <w:webHidden/>
          </w:rPr>
          <w:fldChar w:fldCharType="begin"/>
        </w:r>
        <w:r w:rsidR="00400B98">
          <w:rPr>
            <w:noProof/>
            <w:webHidden/>
          </w:rPr>
          <w:instrText xml:space="preserve"> PAGEREF _Toc519500284 \h </w:instrText>
        </w:r>
        <w:r w:rsidR="00400B98">
          <w:rPr>
            <w:noProof/>
            <w:webHidden/>
          </w:rPr>
        </w:r>
        <w:r w:rsidR="00400B98">
          <w:rPr>
            <w:noProof/>
            <w:webHidden/>
          </w:rPr>
          <w:fldChar w:fldCharType="separate"/>
        </w:r>
        <w:r w:rsidR="00721A38">
          <w:rPr>
            <w:noProof/>
            <w:webHidden/>
          </w:rPr>
          <w:t>14</w:t>
        </w:r>
        <w:r w:rsidR="00400B98">
          <w:rPr>
            <w:noProof/>
            <w:webHidden/>
          </w:rPr>
          <w:fldChar w:fldCharType="end"/>
        </w:r>
      </w:hyperlink>
    </w:p>
    <w:p w14:paraId="7C1EE436"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85" w:history="1">
        <w:r w:rsidR="00400B98" w:rsidRPr="00D40BF7">
          <w:rPr>
            <w:rStyle w:val="Hyperlink"/>
            <w:noProof/>
            <w:lang w:val="en-GB"/>
          </w:rPr>
          <w:t>7-4.3.2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2a – 0-, 1-Dimension</w:t>
        </w:r>
        <w:r w:rsidR="00400B98">
          <w:rPr>
            <w:noProof/>
            <w:webHidden/>
          </w:rPr>
          <w:tab/>
        </w:r>
        <w:r w:rsidR="00400B98">
          <w:rPr>
            <w:noProof/>
            <w:webHidden/>
          </w:rPr>
          <w:fldChar w:fldCharType="begin"/>
        </w:r>
        <w:r w:rsidR="00400B98">
          <w:rPr>
            <w:noProof/>
            <w:webHidden/>
          </w:rPr>
          <w:instrText xml:space="preserve"> PAGEREF _Toc519500285 \h </w:instrText>
        </w:r>
        <w:r w:rsidR="00400B98">
          <w:rPr>
            <w:noProof/>
            <w:webHidden/>
          </w:rPr>
        </w:r>
        <w:r w:rsidR="00400B98">
          <w:rPr>
            <w:noProof/>
            <w:webHidden/>
          </w:rPr>
          <w:fldChar w:fldCharType="separate"/>
        </w:r>
        <w:r w:rsidR="00721A38">
          <w:rPr>
            <w:noProof/>
            <w:webHidden/>
          </w:rPr>
          <w:t>14</w:t>
        </w:r>
        <w:r w:rsidR="00400B98">
          <w:rPr>
            <w:noProof/>
            <w:webHidden/>
          </w:rPr>
          <w:fldChar w:fldCharType="end"/>
        </w:r>
      </w:hyperlink>
    </w:p>
    <w:p w14:paraId="7C1EE437"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87" w:history="1">
        <w:r w:rsidR="00400B98" w:rsidRPr="00D40BF7">
          <w:rPr>
            <w:rStyle w:val="Hyperlink"/>
            <w:noProof/>
            <w:lang w:val="en-GB"/>
          </w:rPr>
          <w:t>7-4.3.3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2b – 0-, 1-Dimension</w:t>
        </w:r>
        <w:r w:rsidR="00400B98">
          <w:rPr>
            <w:noProof/>
            <w:webHidden/>
          </w:rPr>
          <w:tab/>
        </w:r>
        <w:r w:rsidR="00400B98">
          <w:rPr>
            <w:noProof/>
            <w:webHidden/>
          </w:rPr>
          <w:fldChar w:fldCharType="begin"/>
        </w:r>
        <w:r w:rsidR="00400B98">
          <w:rPr>
            <w:noProof/>
            <w:webHidden/>
          </w:rPr>
          <w:instrText xml:space="preserve"> PAGEREF _Toc519500287 \h </w:instrText>
        </w:r>
        <w:r w:rsidR="00400B98">
          <w:rPr>
            <w:noProof/>
            <w:webHidden/>
          </w:rPr>
        </w:r>
        <w:r w:rsidR="00400B98">
          <w:rPr>
            <w:noProof/>
            <w:webHidden/>
          </w:rPr>
          <w:fldChar w:fldCharType="separate"/>
        </w:r>
        <w:r w:rsidR="00721A38">
          <w:rPr>
            <w:noProof/>
            <w:webHidden/>
          </w:rPr>
          <w:t>15</w:t>
        </w:r>
        <w:r w:rsidR="00400B98">
          <w:rPr>
            <w:noProof/>
            <w:webHidden/>
          </w:rPr>
          <w:fldChar w:fldCharType="end"/>
        </w:r>
      </w:hyperlink>
    </w:p>
    <w:p w14:paraId="7C1EE438"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88" w:history="1">
        <w:r w:rsidR="00400B98" w:rsidRPr="00D40BF7">
          <w:rPr>
            <w:rStyle w:val="Hyperlink"/>
            <w:noProof/>
            <w:lang w:val="en-GB"/>
          </w:rPr>
          <w:t>7-4.3.4</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3a – 0-, 1- and 2-Dimension</w:t>
        </w:r>
        <w:r w:rsidR="00400B98">
          <w:rPr>
            <w:noProof/>
            <w:webHidden/>
          </w:rPr>
          <w:tab/>
        </w:r>
        <w:r w:rsidR="00400B98">
          <w:rPr>
            <w:noProof/>
            <w:webHidden/>
          </w:rPr>
          <w:fldChar w:fldCharType="begin"/>
        </w:r>
        <w:r w:rsidR="00400B98">
          <w:rPr>
            <w:noProof/>
            <w:webHidden/>
          </w:rPr>
          <w:instrText xml:space="preserve"> PAGEREF _Toc519500288 \h </w:instrText>
        </w:r>
        <w:r w:rsidR="00400B98">
          <w:rPr>
            <w:noProof/>
            <w:webHidden/>
          </w:rPr>
        </w:r>
        <w:r w:rsidR="00400B98">
          <w:rPr>
            <w:noProof/>
            <w:webHidden/>
          </w:rPr>
          <w:fldChar w:fldCharType="separate"/>
        </w:r>
        <w:r w:rsidR="00721A38">
          <w:rPr>
            <w:noProof/>
            <w:webHidden/>
          </w:rPr>
          <w:t>15</w:t>
        </w:r>
        <w:r w:rsidR="00400B98">
          <w:rPr>
            <w:noProof/>
            <w:webHidden/>
          </w:rPr>
          <w:fldChar w:fldCharType="end"/>
        </w:r>
      </w:hyperlink>
    </w:p>
    <w:p w14:paraId="7C1EE439" w14:textId="77777777" w:rsidR="00400B98" w:rsidRDefault="00000000">
      <w:pPr>
        <w:pStyle w:val="TOC3"/>
        <w:rPr>
          <w:rFonts w:asciiTheme="minorHAnsi" w:eastAsiaTheme="minorEastAsia" w:hAnsiTheme="minorHAnsi" w:cstheme="minorBidi"/>
          <w:noProof/>
          <w:sz w:val="22"/>
          <w:szCs w:val="22"/>
          <w:lang w:val="fr-FR" w:eastAsia="fr-FR"/>
        </w:rPr>
      </w:pPr>
      <w:hyperlink w:anchor="_Toc519500289" w:history="1">
        <w:r w:rsidR="00400B98" w:rsidRPr="00D40BF7">
          <w:rPr>
            <w:rStyle w:val="Hyperlink"/>
            <w:noProof/>
            <w:lang w:val="en-GB"/>
          </w:rPr>
          <w:t>7-4.3.5</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3b – 0-, 1- and 2-Dimension</w:t>
        </w:r>
        <w:r w:rsidR="00400B98">
          <w:rPr>
            <w:noProof/>
            <w:webHidden/>
          </w:rPr>
          <w:tab/>
        </w:r>
        <w:r w:rsidR="00400B98">
          <w:rPr>
            <w:noProof/>
            <w:webHidden/>
          </w:rPr>
          <w:fldChar w:fldCharType="begin"/>
        </w:r>
        <w:r w:rsidR="00400B98">
          <w:rPr>
            <w:noProof/>
            <w:webHidden/>
          </w:rPr>
          <w:instrText xml:space="preserve"> PAGEREF _Toc519500289 \h </w:instrText>
        </w:r>
        <w:r w:rsidR="00400B98">
          <w:rPr>
            <w:noProof/>
            <w:webHidden/>
          </w:rPr>
        </w:r>
        <w:r w:rsidR="00400B98">
          <w:rPr>
            <w:noProof/>
            <w:webHidden/>
          </w:rPr>
          <w:fldChar w:fldCharType="separate"/>
        </w:r>
        <w:r w:rsidR="00721A38">
          <w:rPr>
            <w:noProof/>
            <w:webHidden/>
          </w:rPr>
          <w:t>15</w:t>
        </w:r>
        <w:r w:rsidR="00400B98">
          <w:rPr>
            <w:noProof/>
            <w:webHidden/>
          </w:rPr>
          <w:fldChar w:fldCharType="end"/>
        </w:r>
      </w:hyperlink>
    </w:p>
    <w:p w14:paraId="7C1EE43A" w14:textId="77777777" w:rsidR="00400B98" w:rsidRDefault="00000000">
      <w:pPr>
        <w:pStyle w:val="TOC1"/>
        <w:rPr>
          <w:rFonts w:asciiTheme="minorHAnsi" w:eastAsiaTheme="minorEastAsia" w:hAnsiTheme="minorHAnsi" w:cstheme="minorBidi"/>
          <w:noProof/>
          <w:sz w:val="22"/>
          <w:szCs w:val="22"/>
          <w:lang w:val="fr-FR" w:eastAsia="fr-FR"/>
        </w:rPr>
      </w:pPr>
      <w:hyperlink w:anchor="_Toc519500290" w:history="1">
        <w:r w:rsidR="00400B98" w:rsidRPr="00D40BF7">
          <w:rPr>
            <w:rStyle w:val="Hyperlink"/>
            <w:noProof/>
            <w:lang w:val="en-GB"/>
          </w:rPr>
          <w:t>Appendix 7-A</w:t>
        </w:r>
        <w:r w:rsidR="00400B98">
          <w:rPr>
            <w:rStyle w:val="Hyperlink"/>
            <w:noProof/>
            <w:lang w:val="en-GB"/>
          </w:rPr>
          <w:t xml:space="preserve"> </w:t>
        </w:r>
        <w:r w:rsidR="00400B98" w:rsidRPr="00400B98">
          <w:rPr>
            <w:rStyle w:val="Hyperlink"/>
            <w:noProof/>
            <w:lang w:val="en-GB"/>
          </w:rPr>
          <w:t>Examples</w:t>
        </w:r>
        <w:r w:rsidR="00400B98">
          <w:rPr>
            <w:rStyle w:val="Hyperlink"/>
            <w:noProof/>
            <w:lang w:val="en-GB"/>
          </w:rPr>
          <w:t xml:space="preserve"> </w:t>
        </w:r>
        <w:r w:rsidR="00400B98" w:rsidRPr="00400B98">
          <w:rPr>
            <w:rStyle w:val="Hyperlink"/>
            <w:noProof/>
            <w:lang w:val="en-GB"/>
          </w:rPr>
          <w:t>(informative)</w:t>
        </w:r>
        <w:r w:rsidR="00400B98">
          <w:rPr>
            <w:noProof/>
            <w:webHidden/>
          </w:rPr>
          <w:tab/>
        </w:r>
        <w:r w:rsidR="00400B98">
          <w:rPr>
            <w:noProof/>
            <w:webHidden/>
          </w:rPr>
          <w:fldChar w:fldCharType="begin"/>
        </w:r>
        <w:r w:rsidR="00400B98">
          <w:rPr>
            <w:noProof/>
            <w:webHidden/>
          </w:rPr>
          <w:instrText xml:space="preserve"> PAGEREF _Toc519500290 \h </w:instrText>
        </w:r>
        <w:r w:rsidR="00400B98">
          <w:rPr>
            <w:noProof/>
            <w:webHidden/>
          </w:rPr>
        </w:r>
        <w:r w:rsidR="00400B98">
          <w:rPr>
            <w:noProof/>
            <w:webHidden/>
          </w:rPr>
          <w:fldChar w:fldCharType="separate"/>
        </w:r>
        <w:r w:rsidR="00721A38">
          <w:rPr>
            <w:noProof/>
            <w:webHidden/>
          </w:rPr>
          <w:t>17</w:t>
        </w:r>
        <w:r w:rsidR="00400B98">
          <w:rPr>
            <w:noProof/>
            <w:webHidden/>
          </w:rPr>
          <w:fldChar w:fldCharType="end"/>
        </w:r>
      </w:hyperlink>
    </w:p>
    <w:p w14:paraId="7C1EE43B" w14:textId="77777777" w:rsidR="00400B98" w:rsidRDefault="00000000">
      <w:pPr>
        <w:pStyle w:val="TOC2"/>
        <w:rPr>
          <w:rFonts w:asciiTheme="minorHAnsi" w:eastAsiaTheme="minorEastAsia" w:hAnsiTheme="minorHAnsi" w:cstheme="minorBidi"/>
          <w:noProof/>
          <w:sz w:val="22"/>
          <w:szCs w:val="22"/>
          <w:lang w:val="fr-FR" w:eastAsia="fr-FR"/>
        </w:rPr>
      </w:pPr>
      <w:hyperlink w:anchor="_Toc519500293" w:history="1">
        <w:r w:rsidR="00400B98" w:rsidRPr="00D40BF7">
          <w:rPr>
            <w:rStyle w:val="Hyperlink"/>
            <w:noProof/>
            <w:lang w:val="en-GB" w:eastAsia="en-US"/>
          </w:rPr>
          <w:t>7-A-1</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Curve Example</w:t>
        </w:r>
        <w:r w:rsidR="00400B98">
          <w:rPr>
            <w:noProof/>
            <w:webHidden/>
          </w:rPr>
          <w:tab/>
        </w:r>
        <w:r w:rsidR="00400B98">
          <w:rPr>
            <w:noProof/>
            <w:webHidden/>
          </w:rPr>
          <w:fldChar w:fldCharType="begin"/>
        </w:r>
        <w:r w:rsidR="00400B98">
          <w:rPr>
            <w:noProof/>
            <w:webHidden/>
          </w:rPr>
          <w:instrText xml:space="preserve"> PAGEREF _Toc519500293 \h </w:instrText>
        </w:r>
        <w:r w:rsidR="00400B98">
          <w:rPr>
            <w:noProof/>
            <w:webHidden/>
          </w:rPr>
        </w:r>
        <w:r w:rsidR="00400B98">
          <w:rPr>
            <w:noProof/>
            <w:webHidden/>
          </w:rPr>
          <w:fldChar w:fldCharType="separate"/>
        </w:r>
        <w:r w:rsidR="00721A38">
          <w:rPr>
            <w:noProof/>
            <w:webHidden/>
          </w:rPr>
          <w:t>17</w:t>
        </w:r>
        <w:r w:rsidR="00400B98">
          <w:rPr>
            <w:noProof/>
            <w:webHidden/>
          </w:rPr>
          <w:fldChar w:fldCharType="end"/>
        </w:r>
      </w:hyperlink>
    </w:p>
    <w:p w14:paraId="7C1EE43C" w14:textId="77777777" w:rsidR="00400B98" w:rsidRDefault="00000000">
      <w:pPr>
        <w:pStyle w:val="TOC2"/>
        <w:rPr>
          <w:rFonts w:asciiTheme="minorHAnsi" w:eastAsiaTheme="minorEastAsia" w:hAnsiTheme="minorHAnsi" w:cstheme="minorBidi"/>
          <w:noProof/>
          <w:sz w:val="22"/>
          <w:szCs w:val="22"/>
          <w:lang w:val="fr-FR" w:eastAsia="fr-FR"/>
        </w:rPr>
      </w:pPr>
      <w:hyperlink w:anchor="_Toc519500294" w:history="1">
        <w:r w:rsidR="00400B98" w:rsidRPr="00D40BF7">
          <w:rPr>
            <w:rStyle w:val="Hyperlink"/>
            <w:noProof/>
            <w:lang w:val="en-GB" w:eastAsia="en-US"/>
          </w:rPr>
          <w:t>7-A-2</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Surface  Example</w:t>
        </w:r>
        <w:r w:rsidR="00400B98">
          <w:rPr>
            <w:noProof/>
            <w:webHidden/>
          </w:rPr>
          <w:tab/>
        </w:r>
        <w:r w:rsidR="00400B98">
          <w:rPr>
            <w:noProof/>
            <w:webHidden/>
          </w:rPr>
          <w:fldChar w:fldCharType="begin"/>
        </w:r>
        <w:r w:rsidR="00400B98">
          <w:rPr>
            <w:noProof/>
            <w:webHidden/>
          </w:rPr>
          <w:instrText xml:space="preserve"> PAGEREF _Toc519500294 \h </w:instrText>
        </w:r>
        <w:r w:rsidR="00400B98">
          <w:rPr>
            <w:noProof/>
            <w:webHidden/>
          </w:rPr>
        </w:r>
        <w:r w:rsidR="00400B98">
          <w:rPr>
            <w:noProof/>
            <w:webHidden/>
          </w:rPr>
          <w:fldChar w:fldCharType="separate"/>
        </w:r>
        <w:r w:rsidR="00721A38">
          <w:rPr>
            <w:noProof/>
            <w:webHidden/>
          </w:rPr>
          <w:t>18</w:t>
        </w:r>
        <w:r w:rsidR="00400B98">
          <w:rPr>
            <w:noProof/>
            <w:webHidden/>
          </w:rPr>
          <w:fldChar w:fldCharType="end"/>
        </w:r>
      </w:hyperlink>
    </w:p>
    <w:p w14:paraId="7C1EE43D" w14:textId="77777777" w:rsidR="00400B98" w:rsidRDefault="00000000">
      <w:pPr>
        <w:pStyle w:val="TOC2"/>
        <w:rPr>
          <w:rFonts w:asciiTheme="minorHAnsi" w:eastAsiaTheme="minorEastAsia" w:hAnsiTheme="minorHAnsi" w:cstheme="minorBidi"/>
          <w:noProof/>
          <w:sz w:val="22"/>
          <w:szCs w:val="22"/>
          <w:lang w:val="fr-FR" w:eastAsia="fr-FR"/>
        </w:rPr>
      </w:pPr>
      <w:hyperlink w:anchor="_Toc519500295" w:history="1">
        <w:r w:rsidR="00400B98" w:rsidRPr="00D40BF7">
          <w:rPr>
            <w:rStyle w:val="Hyperlink"/>
            <w:noProof/>
            <w:lang w:val="en-GB" w:eastAsia="en-US"/>
          </w:rPr>
          <w:t>7-A-3</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2.5 Dimensional Geometry Example</w:t>
        </w:r>
        <w:r w:rsidR="00400B98">
          <w:rPr>
            <w:noProof/>
            <w:webHidden/>
          </w:rPr>
          <w:tab/>
        </w:r>
        <w:r w:rsidR="00400B98">
          <w:rPr>
            <w:noProof/>
            <w:webHidden/>
          </w:rPr>
          <w:fldChar w:fldCharType="begin"/>
        </w:r>
        <w:r w:rsidR="00400B98">
          <w:rPr>
            <w:noProof/>
            <w:webHidden/>
          </w:rPr>
          <w:instrText xml:space="preserve"> PAGEREF _Toc519500295 \h </w:instrText>
        </w:r>
        <w:r w:rsidR="00400B98">
          <w:rPr>
            <w:noProof/>
            <w:webHidden/>
          </w:rPr>
        </w:r>
        <w:r w:rsidR="00400B98">
          <w:rPr>
            <w:noProof/>
            <w:webHidden/>
          </w:rPr>
          <w:fldChar w:fldCharType="separate"/>
        </w:r>
        <w:r w:rsidR="00721A38">
          <w:rPr>
            <w:noProof/>
            <w:webHidden/>
          </w:rPr>
          <w:t>19</w:t>
        </w:r>
        <w:r w:rsidR="00400B98">
          <w:rPr>
            <w:noProof/>
            <w:webHidden/>
          </w:rPr>
          <w:fldChar w:fldCharType="end"/>
        </w:r>
      </w:hyperlink>
    </w:p>
    <w:p w14:paraId="7C1EE43E" w14:textId="77777777" w:rsidR="00D45941" w:rsidRPr="00C36651" w:rsidRDefault="00CD7F52" w:rsidP="00D45941">
      <w:pPr>
        <w:rPr>
          <w:b/>
          <w:sz w:val="28"/>
          <w:lang w:val="en-US" w:eastAsia="en-GB"/>
        </w:rPr>
      </w:pPr>
      <w:r>
        <w:rPr>
          <w:lang w:val="en-GB"/>
        </w:rPr>
        <w:fldChar w:fldCharType="end"/>
      </w:r>
    </w:p>
    <w:p w14:paraId="7C1EE43F" w14:textId="77777777" w:rsidR="00400B98" w:rsidRDefault="00400B98">
      <w:pPr>
        <w:suppressAutoHyphens w:val="0"/>
        <w:jc w:val="left"/>
        <w:rPr>
          <w:b/>
          <w:sz w:val="28"/>
          <w:lang w:val="en-US" w:eastAsia="en-GB"/>
        </w:rPr>
      </w:pPr>
      <w:r>
        <w:rPr>
          <w:b/>
          <w:sz w:val="28"/>
          <w:lang w:val="en-US" w:eastAsia="en-GB"/>
        </w:rPr>
        <w:br w:type="page"/>
      </w:r>
    </w:p>
    <w:p w14:paraId="7C1EE440" w14:textId="77777777" w:rsidR="00D45941" w:rsidRPr="00C36651" w:rsidRDefault="00D45941" w:rsidP="00D45941">
      <w:pPr>
        <w:jc w:val="center"/>
        <w:rPr>
          <w:b/>
          <w:sz w:val="28"/>
          <w:lang w:val="en-US" w:eastAsia="en-GB"/>
        </w:rPr>
      </w:pPr>
    </w:p>
    <w:p w14:paraId="7C1EE441" w14:textId="77777777" w:rsidR="00D45941" w:rsidRPr="00C36651" w:rsidRDefault="00D45941" w:rsidP="00D45941">
      <w:pPr>
        <w:jc w:val="center"/>
        <w:rPr>
          <w:b/>
          <w:sz w:val="28"/>
          <w:lang w:val="en-US" w:eastAsia="en-GB"/>
        </w:rPr>
      </w:pPr>
    </w:p>
    <w:p w14:paraId="7C1EE442" w14:textId="77777777" w:rsidR="00D45941" w:rsidRPr="00C36651" w:rsidRDefault="00D45941" w:rsidP="00D45941">
      <w:pPr>
        <w:jc w:val="center"/>
        <w:rPr>
          <w:b/>
          <w:sz w:val="28"/>
          <w:lang w:val="en-US" w:eastAsia="en-GB"/>
        </w:rPr>
      </w:pPr>
    </w:p>
    <w:p w14:paraId="7C1EE443" w14:textId="77777777" w:rsidR="00D45941" w:rsidRPr="00C36651" w:rsidRDefault="00D45941" w:rsidP="00D45941">
      <w:pPr>
        <w:jc w:val="center"/>
        <w:rPr>
          <w:b/>
          <w:sz w:val="28"/>
          <w:lang w:val="en-US" w:eastAsia="en-GB"/>
        </w:rPr>
      </w:pPr>
    </w:p>
    <w:p w14:paraId="7C1EE444" w14:textId="77777777" w:rsidR="00D45941" w:rsidRPr="00C36651" w:rsidRDefault="00D45941" w:rsidP="00D45941">
      <w:pPr>
        <w:jc w:val="center"/>
        <w:rPr>
          <w:b/>
          <w:sz w:val="28"/>
          <w:lang w:val="en-US" w:eastAsia="en-GB"/>
        </w:rPr>
      </w:pPr>
    </w:p>
    <w:p w14:paraId="7C1EE445" w14:textId="77777777" w:rsidR="00D45941" w:rsidRPr="00C36651" w:rsidRDefault="00D45941" w:rsidP="00D45941">
      <w:pPr>
        <w:jc w:val="center"/>
        <w:rPr>
          <w:b/>
          <w:sz w:val="28"/>
          <w:lang w:val="en-US" w:eastAsia="en-GB"/>
        </w:rPr>
      </w:pPr>
    </w:p>
    <w:p w14:paraId="7C1EE446" w14:textId="77777777" w:rsidR="00D45941" w:rsidRPr="00C36651" w:rsidRDefault="00D45941" w:rsidP="00D45941">
      <w:pPr>
        <w:jc w:val="center"/>
        <w:rPr>
          <w:b/>
          <w:sz w:val="28"/>
          <w:lang w:val="en-US" w:eastAsia="en-GB"/>
        </w:rPr>
      </w:pPr>
    </w:p>
    <w:p w14:paraId="7C1EE447" w14:textId="77777777" w:rsidR="00D45941" w:rsidRPr="00C36651" w:rsidRDefault="00D45941" w:rsidP="00D45941">
      <w:pPr>
        <w:jc w:val="center"/>
        <w:rPr>
          <w:b/>
          <w:sz w:val="28"/>
          <w:lang w:val="en-US" w:eastAsia="en-GB"/>
        </w:rPr>
      </w:pPr>
    </w:p>
    <w:p w14:paraId="7C1EE448" w14:textId="77777777" w:rsidR="00D45941" w:rsidRDefault="00D45941" w:rsidP="00D45941">
      <w:pPr>
        <w:jc w:val="center"/>
        <w:rPr>
          <w:b/>
          <w:sz w:val="28"/>
          <w:lang w:val="en-US" w:eastAsia="en-GB"/>
        </w:rPr>
      </w:pPr>
    </w:p>
    <w:p w14:paraId="7C1EE449" w14:textId="77777777" w:rsidR="003E7E4C" w:rsidRDefault="003E7E4C" w:rsidP="00D45941">
      <w:pPr>
        <w:jc w:val="center"/>
        <w:rPr>
          <w:b/>
          <w:sz w:val="28"/>
          <w:lang w:val="en-US" w:eastAsia="en-GB"/>
        </w:rPr>
      </w:pPr>
    </w:p>
    <w:p w14:paraId="7C1EE44A" w14:textId="77777777" w:rsidR="003E7E4C" w:rsidRPr="00C36651" w:rsidRDefault="003E7E4C" w:rsidP="00D45941">
      <w:pPr>
        <w:jc w:val="center"/>
        <w:rPr>
          <w:b/>
          <w:sz w:val="28"/>
          <w:lang w:val="en-US" w:eastAsia="en-GB"/>
        </w:rPr>
      </w:pPr>
    </w:p>
    <w:p w14:paraId="7C1EE44B" w14:textId="77777777" w:rsidR="00D45941" w:rsidRPr="00A81CE6" w:rsidRDefault="00D45941" w:rsidP="00D45941">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lang w:eastAsia="en-GB"/>
        </w:rPr>
      </w:pPr>
      <w:r w:rsidRPr="00A81CE6">
        <w:rPr>
          <w:rFonts w:ascii="Arial Narrow" w:hAnsi="Arial Narrow"/>
          <w:lang w:eastAsia="en-GB"/>
        </w:rPr>
        <w:t>Page intentionally left blank</w:t>
      </w:r>
    </w:p>
    <w:p w14:paraId="7C1EE44C" w14:textId="77777777" w:rsidR="007F3291" w:rsidRPr="00A81CE6" w:rsidRDefault="007F3291" w:rsidP="00CD7F52">
      <w:pPr>
        <w:rPr>
          <w:lang w:val="en-GB"/>
        </w:rPr>
        <w:sectPr w:rsidR="007F3291" w:rsidRPr="00A81CE6" w:rsidSect="00637E06">
          <w:headerReference w:type="even" r:id="rId8"/>
          <w:headerReference w:type="default" r:id="rId9"/>
          <w:footerReference w:type="even" r:id="rId10"/>
          <w:footerReference w:type="default" r:id="rId11"/>
          <w:headerReference w:type="first" r:id="rId12"/>
          <w:footerReference w:type="first" r:id="rId13"/>
          <w:pgSz w:w="11905" w:h="16837" w:code="9"/>
          <w:pgMar w:top="1440" w:right="1440" w:bottom="1440" w:left="1440" w:header="709" w:footer="709" w:gutter="0"/>
          <w:pgNumType w:fmt="lowerRoman" w:start="1"/>
          <w:cols w:space="720"/>
          <w:docGrid w:linePitch="360"/>
        </w:sectPr>
      </w:pPr>
    </w:p>
    <w:p w14:paraId="7C1EE44D" w14:textId="77777777" w:rsidR="000D4788" w:rsidRPr="00A81CE6" w:rsidRDefault="000D4788" w:rsidP="00273D68">
      <w:pPr>
        <w:pStyle w:val="Heading1"/>
        <w:numPr>
          <w:ilvl w:val="0"/>
          <w:numId w:val="23"/>
        </w:numPr>
        <w:autoSpaceDE w:val="0"/>
        <w:spacing w:after="200"/>
        <w:rPr>
          <w:lang w:val="en-GB"/>
        </w:rPr>
      </w:pPr>
      <w:bookmarkStart w:id="32" w:name="_Toc489818087"/>
      <w:bookmarkStart w:id="33" w:name="_Toc519500244"/>
      <w:r w:rsidRPr="00A81CE6">
        <w:rPr>
          <w:lang w:val="en-GB"/>
        </w:rPr>
        <w:lastRenderedPageBreak/>
        <w:t>Scope</w:t>
      </w:r>
      <w:bookmarkEnd w:id="32"/>
      <w:bookmarkEnd w:id="33"/>
    </w:p>
    <w:p w14:paraId="7C1EE44E" w14:textId="77777777" w:rsidR="000D4788" w:rsidRPr="00A81CE6" w:rsidRDefault="000D4788" w:rsidP="00950627">
      <w:pPr>
        <w:spacing w:after="120"/>
        <w:rPr>
          <w:lang w:val="en-GB"/>
        </w:rPr>
      </w:pPr>
      <w:r w:rsidRPr="00A81CE6">
        <w:rPr>
          <w:lang w:val="en-GB"/>
        </w:rPr>
        <w:t>The spatial requirements of S-100 are less comprehensive than the requirements of ISO 19107 “Geographical Information - Spatial schema” which contains all the information necessary for describing and manipulating the spatial characteristics of geographical features and on which this Part is based. Hence this Part contains only the subset of ISO 19107 classes required for S-100. This version only contains geometry, if there is a future requirement for topology then this Part will be extended to meet these requirements.</w:t>
      </w:r>
    </w:p>
    <w:p w14:paraId="7C1EE44F" w14:textId="77777777" w:rsidR="000D4788" w:rsidRPr="00A81CE6" w:rsidRDefault="000D4788" w:rsidP="00950627">
      <w:pPr>
        <w:pStyle w:val="ParagraphText"/>
        <w:spacing w:after="120"/>
        <w:jc w:val="both"/>
        <w:rPr>
          <w:color w:val="auto"/>
        </w:rPr>
      </w:pPr>
      <w:r w:rsidRPr="00A81CE6">
        <w:rPr>
          <w:color w:val="auto"/>
        </w:rPr>
        <w:t>This Part specifies:</w:t>
      </w:r>
    </w:p>
    <w:p w14:paraId="7C1EE450" w14:textId="77777777" w:rsidR="000D4788" w:rsidRPr="00A81CE6" w:rsidRDefault="00950627" w:rsidP="00950627">
      <w:pPr>
        <w:pStyle w:val="LBullet"/>
        <w:numPr>
          <w:ilvl w:val="0"/>
          <w:numId w:val="28"/>
        </w:numPr>
        <w:tabs>
          <w:tab w:val="left" w:pos="720"/>
        </w:tabs>
        <w:jc w:val="both"/>
      </w:pPr>
      <w:r w:rsidRPr="00A81CE6">
        <w:t>A</w:t>
      </w:r>
      <w:r w:rsidR="000D4788" w:rsidRPr="00A81CE6">
        <w:t xml:space="preserve"> subset of ISO 19107 classes (clause 6) which is the minimum required to </w:t>
      </w:r>
      <w:r w:rsidRPr="00A81CE6">
        <w:t>support 0</w:t>
      </w:r>
      <w:r w:rsidR="000D4788" w:rsidRPr="00A81CE6">
        <w:t xml:space="preserve">, 1, 2 and 2.5 dimensional </w:t>
      </w:r>
      <w:r w:rsidR="0056545D">
        <w:t>S</w:t>
      </w:r>
      <w:r w:rsidR="000D4788" w:rsidRPr="00A81CE6">
        <w:t xml:space="preserve">patial </w:t>
      </w:r>
      <w:r w:rsidR="0056545D">
        <w:t>S</w:t>
      </w:r>
      <w:r w:rsidR="000D4788" w:rsidRPr="00A81CE6">
        <w:t>chemas. As such it is restricted to specifying only data a</w:t>
      </w:r>
      <w:r w:rsidRPr="00A81CE6">
        <w:t>nd does not include operations; and</w:t>
      </w:r>
    </w:p>
    <w:p w14:paraId="7C1EE451" w14:textId="77777777" w:rsidR="000D4788" w:rsidRPr="00A81CE6" w:rsidRDefault="00950627" w:rsidP="00950627">
      <w:pPr>
        <w:pStyle w:val="LBullet"/>
        <w:numPr>
          <w:ilvl w:val="0"/>
          <w:numId w:val="28"/>
        </w:numPr>
        <w:tabs>
          <w:tab w:val="left" w:pos="720"/>
        </w:tabs>
        <w:jc w:val="both"/>
      </w:pPr>
      <w:r w:rsidRPr="00A81CE6">
        <w:t>Additional</w:t>
      </w:r>
      <w:r w:rsidR="000D4788" w:rsidRPr="00A81CE6">
        <w:t xml:space="preserve"> constraints (omitted optional elements </w:t>
      </w:r>
      <w:r w:rsidRPr="00A81CE6">
        <w:t>or constrained</w:t>
      </w:r>
      <w:r w:rsidR="000D4788" w:rsidRPr="00A81CE6">
        <w:t xml:space="preserve"> cardinalities) which are imposed on</w:t>
      </w:r>
      <w:r w:rsidRPr="00A81CE6">
        <w:t xml:space="preserve"> these classes by this profile.</w:t>
      </w:r>
    </w:p>
    <w:p w14:paraId="7C1EE452" w14:textId="77777777" w:rsidR="00C07158" w:rsidRPr="00A81CE6" w:rsidRDefault="00C07158" w:rsidP="005D58D0">
      <w:pPr>
        <w:pStyle w:val="ListParagraph"/>
        <w:numPr>
          <w:ilvl w:val="0"/>
          <w:numId w:val="28"/>
        </w:numPr>
        <w:rPr>
          <w:lang w:val="en-GB"/>
        </w:rPr>
      </w:pPr>
      <w:r w:rsidRPr="00A81CE6">
        <w:rPr>
          <w:lang w:val="en-GB"/>
        </w:rPr>
        <w:t>Additional classes for certain kinds of curvilinear geometry</w:t>
      </w:r>
      <w:r w:rsidR="005D58D0" w:rsidRPr="00A81CE6">
        <w:rPr>
          <w:lang w:val="en-GB"/>
        </w:rPr>
        <w:t xml:space="preserve">. These additional classes are </w:t>
      </w:r>
      <w:r w:rsidRPr="00A81CE6">
        <w:rPr>
          <w:lang w:val="en-GB"/>
        </w:rPr>
        <w:t xml:space="preserve">based on </w:t>
      </w:r>
      <w:r w:rsidR="005D58D0" w:rsidRPr="00A81CE6">
        <w:rPr>
          <w:lang w:val="en-GB"/>
        </w:rPr>
        <w:t>specifications</w:t>
      </w:r>
      <w:r w:rsidR="00AC4868" w:rsidRPr="00A81CE6">
        <w:rPr>
          <w:lang w:val="en-GB"/>
        </w:rPr>
        <w:t xml:space="preserve"> that are </w:t>
      </w:r>
      <w:r w:rsidRPr="00A81CE6">
        <w:rPr>
          <w:lang w:val="en-GB"/>
        </w:rPr>
        <w:t>expected to be in the next edition of ISO 19107</w:t>
      </w:r>
      <w:r w:rsidR="005D58D0" w:rsidRPr="00A81CE6">
        <w:rPr>
          <w:lang w:val="en-GB"/>
        </w:rPr>
        <w:t>.</w:t>
      </w:r>
      <w:r w:rsidRPr="00A81CE6">
        <w:rPr>
          <w:lang w:val="en-GB"/>
        </w:rPr>
        <w:t xml:space="preserve">   </w:t>
      </w:r>
    </w:p>
    <w:p w14:paraId="7C1EE453" w14:textId="77777777" w:rsidR="00C07158" w:rsidRPr="00A81CE6" w:rsidRDefault="00C07158" w:rsidP="005D58D0">
      <w:pPr>
        <w:rPr>
          <w:lang w:val="en-GB"/>
        </w:rPr>
      </w:pPr>
    </w:p>
    <w:p w14:paraId="7C1EE454" w14:textId="77777777" w:rsidR="000D4788" w:rsidRPr="00CF7710" w:rsidRDefault="003A72BC" w:rsidP="000D4788">
      <w:pPr>
        <w:jc w:val="center"/>
        <w:rPr>
          <w:lang w:val="en-GB"/>
        </w:rPr>
      </w:pPr>
      <w:r w:rsidRPr="003A72BC">
        <w:rPr>
          <w:noProof/>
          <w:lang w:val="fr-FR" w:eastAsia="fr-FR"/>
        </w:rPr>
        <w:drawing>
          <wp:inline distT="0" distB="0" distL="0" distR="0" wp14:anchorId="7C1EE5EC" wp14:editId="7C1EE5ED">
            <wp:extent cx="4667224" cy="2011012"/>
            <wp:effectExtent l="0" t="0" r="635" b="8890"/>
            <wp:docPr id="1" name="Picture 1" descr="C:\Users\tsso\AppData\Local\Temp\Rar$DI76.176\V5.0 Fig 7-1 S-100 Spatial Schema relationship with ISO 19100 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Rar$DI76.176\V5.0 Fig 7-1 S-100 Spatial Schema relationship with ISO 19100 pack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85" cy="2044690"/>
                    </a:xfrm>
                    <a:prstGeom prst="rect">
                      <a:avLst/>
                    </a:prstGeom>
                    <a:noFill/>
                    <a:ln>
                      <a:noFill/>
                    </a:ln>
                  </pic:spPr>
                </pic:pic>
              </a:graphicData>
            </a:graphic>
          </wp:inline>
        </w:drawing>
      </w:r>
    </w:p>
    <w:p w14:paraId="7C1EE455" w14:textId="77777777" w:rsidR="000D4788" w:rsidRDefault="00071757" w:rsidP="00950627">
      <w:pPr>
        <w:pStyle w:val="Figuretitle"/>
        <w:spacing w:before="120" w:after="120"/>
        <w:rPr>
          <w:lang w:val="en-GB"/>
        </w:rPr>
      </w:pPr>
      <w:r>
        <w:rPr>
          <w:lang w:val="en-GB"/>
        </w:rPr>
        <w:t xml:space="preserve">Figure </w:t>
      </w:r>
      <w:r w:rsidR="00860EC0" w:rsidRPr="00CF7710">
        <w:rPr>
          <w:lang w:val="en-GB"/>
        </w:rPr>
        <w:t>7-1</w:t>
      </w:r>
      <w:r>
        <w:rPr>
          <w:lang w:val="en-GB"/>
        </w:rPr>
        <w:t xml:space="preserve"> </w:t>
      </w:r>
      <w:r w:rsidR="000D4788" w:rsidRPr="00CF7710">
        <w:rPr>
          <w:lang w:val="en-GB"/>
        </w:rPr>
        <w:t>— S-100 Spatial Schema relationship with ISO 19100 Packages</w:t>
      </w:r>
    </w:p>
    <w:p w14:paraId="7C1EE456" w14:textId="77777777" w:rsidR="00950627" w:rsidRPr="00950627" w:rsidRDefault="00950627" w:rsidP="00950627">
      <w:pPr>
        <w:spacing w:after="120"/>
        <w:rPr>
          <w:lang w:val="en-GB"/>
        </w:rPr>
      </w:pPr>
    </w:p>
    <w:p w14:paraId="7C1EE457" w14:textId="77777777" w:rsidR="000D4788" w:rsidRPr="00A81CE6" w:rsidRDefault="000D4788" w:rsidP="00273D68">
      <w:pPr>
        <w:pStyle w:val="Heading1"/>
        <w:numPr>
          <w:ilvl w:val="0"/>
          <w:numId w:val="23"/>
        </w:numPr>
        <w:autoSpaceDE w:val="0"/>
        <w:spacing w:after="200"/>
        <w:rPr>
          <w:lang w:val="en-GB"/>
        </w:rPr>
      </w:pPr>
      <w:bookmarkStart w:id="34" w:name="_Toc489818088"/>
      <w:bookmarkStart w:id="35" w:name="_Toc519500245"/>
      <w:r w:rsidRPr="00A81CE6">
        <w:rPr>
          <w:lang w:val="en-GB"/>
        </w:rPr>
        <w:t>Conformance</w:t>
      </w:r>
      <w:bookmarkEnd w:id="34"/>
      <w:bookmarkEnd w:id="35"/>
    </w:p>
    <w:p w14:paraId="7C1EE458" w14:textId="77777777" w:rsidR="000D4788" w:rsidRPr="00A81CE6" w:rsidRDefault="000D4788" w:rsidP="00950627">
      <w:pPr>
        <w:pStyle w:val="ParagraphText"/>
        <w:spacing w:after="120"/>
        <w:jc w:val="both"/>
        <w:rPr>
          <w:color w:val="auto"/>
        </w:rPr>
      </w:pPr>
      <w:r w:rsidRPr="00A81CE6">
        <w:rPr>
          <w:color w:val="auto"/>
        </w:rPr>
        <w:t xml:space="preserve">This profile consists of simple geometry based on three criteria – complexity, dimensionality and functional complexity. The first two criteria (complexity and dimensionality) determine the types defined in this profile that shall be implemented according to an </w:t>
      </w:r>
      <w:r w:rsidR="00531C2D">
        <w:rPr>
          <w:color w:val="auto"/>
        </w:rPr>
        <w:t>A</w:t>
      </w:r>
      <w:r w:rsidRPr="00A81CE6">
        <w:rPr>
          <w:color w:val="auto"/>
        </w:rPr>
        <w:t xml:space="preserve">pplication </w:t>
      </w:r>
      <w:r w:rsidR="00531C2D">
        <w:rPr>
          <w:color w:val="auto"/>
        </w:rPr>
        <w:t>S</w:t>
      </w:r>
      <w:r w:rsidRPr="00A81CE6">
        <w:rPr>
          <w:color w:val="auto"/>
        </w:rPr>
        <w:t>chema that conforms to a given conformance option.</w:t>
      </w:r>
    </w:p>
    <w:p w14:paraId="7C1EE459" w14:textId="77777777" w:rsidR="000D4788" w:rsidRPr="00A81CE6" w:rsidRDefault="000D4788" w:rsidP="00950627">
      <w:pPr>
        <w:pStyle w:val="ParagraphText"/>
        <w:spacing w:after="120"/>
        <w:jc w:val="both"/>
        <w:rPr>
          <w:color w:val="auto"/>
        </w:rPr>
      </w:pPr>
      <w:r w:rsidRPr="00A81CE6">
        <w:rPr>
          <w:color w:val="auto"/>
        </w:rPr>
        <w:t>There are:</w:t>
      </w:r>
    </w:p>
    <w:p w14:paraId="7C1EE45A" w14:textId="77777777" w:rsidR="000D4788" w:rsidRPr="00A81CE6" w:rsidRDefault="000D4788" w:rsidP="00950627">
      <w:pPr>
        <w:pStyle w:val="ParagraphText"/>
        <w:spacing w:after="120"/>
        <w:jc w:val="both"/>
        <w:rPr>
          <w:color w:val="auto"/>
        </w:rPr>
      </w:pPr>
      <w:r w:rsidRPr="00A81CE6">
        <w:rPr>
          <w:color w:val="auto"/>
        </w:rPr>
        <w:t xml:space="preserve"> </w:t>
      </w:r>
      <w:r w:rsidR="00950627" w:rsidRPr="00A81CE6">
        <w:rPr>
          <w:color w:val="auto"/>
        </w:rPr>
        <w:t>Two</w:t>
      </w:r>
      <w:r w:rsidRPr="00A81CE6">
        <w:rPr>
          <w:color w:val="auto"/>
        </w:rPr>
        <w:t xml:space="preserve"> levels of complexity:</w:t>
      </w:r>
    </w:p>
    <w:p w14:paraId="7C1EE45B" w14:textId="77777777" w:rsidR="000D4788" w:rsidRPr="00A81CE6" w:rsidRDefault="000D4788" w:rsidP="00950627">
      <w:pPr>
        <w:pStyle w:val="LBullet"/>
        <w:numPr>
          <w:ilvl w:val="0"/>
          <w:numId w:val="29"/>
        </w:numPr>
        <w:tabs>
          <w:tab w:val="left" w:pos="720"/>
        </w:tabs>
        <w:jc w:val="both"/>
      </w:pPr>
      <w:r w:rsidRPr="00A81CE6">
        <w:t>Geometric Primitives</w:t>
      </w:r>
    </w:p>
    <w:p w14:paraId="7C1EE45C" w14:textId="77777777" w:rsidR="000D4788" w:rsidRPr="00A81CE6" w:rsidRDefault="000D4788" w:rsidP="00950627">
      <w:pPr>
        <w:pStyle w:val="LBullet"/>
        <w:numPr>
          <w:ilvl w:val="0"/>
          <w:numId w:val="29"/>
        </w:numPr>
        <w:tabs>
          <w:tab w:val="left" w:pos="720"/>
        </w:tabs>
        <w:jc w:val="both"/>
      </w:pPr>
      <w:r w:rsidRPr="00A81CE6">
        <w:t>Geometric Complexes</w:t>
      </w:r>
      <w:r w:rsidR="00950627" w:rsidRPr="00A81CE6">
        <w:t>;</w:t>
      </w:r>
    </w:p>
    <w:p w14:paraId="7C1EE45D" w14:textId="77777777" w:rsidR="000D4788" w:rsidRPr="00A81CE6" w:rsidRDefault="00950627" w:rsidP="00950627">
      <w:pPr>
        <w:pStyle w:val="ParagraphText"/>
        <w:spacing w:after="120"/>
        <w:jc w:val="both"/>
        <w:rPr>
          <w:color w:val="auto"/>
        </w:rPr>
      </w:pPr>
      <w:r w:rsidRPr="00A81CE6">
        <w:rPr>
          <w:color w:val="auto"/>
        </w:rPr>
        <w:t>Four</w:t>
      </w:r>
      <w:r w:rsidR="000D4788" w:rsidRPr="00A81CE6">
        <w:rPr>
          <w:color w:val="auto"/>
        </w:rPr>
        <w:t xml:space="preserve"> levels of dimensionality:</w:t>
      </w:r>
    </w:p>
    <w:p w14:paraId="7C1EE45E" w14:textId="77777777" w:rsidR="000D4788" w:rsidRPr="00A81CE6" w:rsidRDefault="000D4788" w:rsidP="00950627">
      <w:pPr>
        <w:pStyle w:val="LBullet"/>
        <w:numPr>
          <w:ilvl w:val="0"/>
          <w:numId w:val="30"/>
        </w:numPr>
        <w:tabs>
          <w:tab w:val="left" w:pos="720"/>
        </w:tabs>
        <w:jc w:val="both"/>
      </w:pPr>
      <w:r w:rsidRPr="00A81CE6">
        <w:t>0-dimensional objects</w:t>
      </w:r>
    </w:p>
    <w:p w14:paraId="7C1EE45F" w14:textId="77777777" w:rsidR="000D4788" w:rsidRPr="00A81CE6" w:rsidRDefault="000D4788" w:rsidP="00950627">
      <w:pPr>
        <w:pStyle w:val="LBullet"/>
        <w:numPr>
          <w:ilvl w:val="0"/>
          <w:numId w:val="30"/>
        </w:numPr>
        <w:tabs>
          <w:tab w:val="left" w:pos="720"/>
        </w:tabs>
        <w:jc w:val="both"/>
      </w:pPr>
      <w:r w:rsidRPr="00A81CE6">
        <w:t>0- and 1-dimensional objects</w:t>
      </w:r>
    </w:p>
    <w:p w14:paraId="7C1EE460" w14:textId="77777777" w:rsidR="000D4788" w:rsidRPr="00A81CE6" w:rsidRDefault="000D4788" w:rsidP="00950627">
      <w:pPr>
        <w:pStyle w:val="LBullet"/>
        <w:numPr>
          <w:ilvl w:val="0"/>
          <w:numId w:val="30"/>
        </w:numPr>
        <w:tabs>
          <w:tab w:val="left" w:pos="720"/>
        </w:tabs>
        <w:jc w:val="both"/>
      </w:pPr>
      <w:r w:rsidRPr="00A81CE6">
        <w:t>0-, 1- and 2-dimensional objects</w:t>
      </w:r>
    </w:p>
    <w:p w14:paraId="7C1EE461" w14:textId="77777777" w:rsidR="000D4788" w:rsidRPr="00A81CE6" w:rsidRDefault="000D4788" w:rsidP="00950627">
      <w:pPr>
        <w:pStyle w:val="LBullet"/>
        <w:numPr>
          <w:ilvl w:val="0"/>
          <w:numId w:val="30"/>
        </w:numPr>
        <w:tabs>
          <w:tab w:val="left" w:pos="720"/>
        </w:tabs>
        <w:jc w:val="both"/>
      </w:pPr>
      <w:r w:rsidRPr="00A81CE6">
        <w:t>0-, 1-, 2- and 2</w:t>
      </w:r>
      <w:r w:rsidR="00577EFD" w:rsidRPr="00A81CE6">
        <w:rPr>
          <w:rFonts w:cs="Arial"/>
        </w:rPr>
        <w:t>.5</w:t>
      </w:r>
      <w:r w:rsidR="00577EFD" w:rsidRPr="00A81CE6">
        <w:t xml:space="preserve"> </w:t>
      </w:r>
      <w:r w:rsidRPr="00A81CE6">
        <w:t>-dimensional objects</w:t>
      </w:r>
      <w:r w:rsidR="00950627" w:rsidRPr="00A81CE6">
        <w:t>; and</w:t>
      </w:r>
    </w:p>
    <w:p w14:paraId="7C1EE462" w14:textId="77777777" w:rsidR="000D4788" w:rsidRPr="00A81CE6" w:rsidRDefault="00950627" w:rsidP="00950627">
      <w:pPr>
        <w:pStyle w:val="ParagraphText"/>
        <w:spacing w:after="120"/>
        <w:jc w:val="both"/>
        <w:rPr>
          <w:color w:val="auto"/>
        </w:rPr>
      </w:pPr>
      <w:r w:rsidRPr="00A81CE6">
        <w:rPr>
          <w:color w:val="auto"/>
        </w:rPr>
        <w:t>O</w:t>
      </w:r>
      <w:r w:rsidR="000D4788" w:rsidRPr="00A81CE6">
        <w:rPr>
          <w:color w:val="auto"/>
        </w:rPr>
        <w:t>ne level of functional complexity</w:t>
      </w:r>
      <w:r w:rsidR="007F3291" w:rsidRPr="00A81CE6">
        <w:rPr>
          <w:color w:val="auto"/>
        </w:rPr>
        <w:t>:</w:t>
      </w:r>
    </w:p>
    <w:p w14:paraId="7C1EE463" w14:textId="77777777" w:rsidR="000D4788" w:rsidRPr="00A81CE6" w:rsidRDefault="00950627" w:rsidP="00950627">
      <w:pPr>
        <w:pStyle w:val="LBullet"/>
        <w:numPr>
          <w:ilvl w:val="0"/>
          <w:numId w:val="31"/>
        </w:numPr>
        <w:tabs>
          <w:tab w:val="left" w:pos="720"/>
        </w:tabs>
        <w:jc w:val="both"/>
      </w:pPr>
      <w:r w:rsidRPr="00A81CE6">
        <w:t>Data</w:t>
      </w:r>
      <w:r w:rsidR="000D4788" w:rsidRPr="00A81CE6">
        <w:t xml:space="preserve"> types only (operations are not included)</w:t>
      </w:r>
      <w:r w:rsidR="00C034AF" w:rsidRPr="00A81CE6">
        <w:t>.</w:t>
      </w:r>
    </w:p>
    <w:p w14:paraId="7C1EE464" w14:textId="77777777" w:rsidR="000D4788" w:rsidRPr="00A81CE6" w:rsidRDefault="000D4788" w:rsidP="00950627">
      <w:pPr>
        <w:pStyle w:val="ParagraphText"/>
        <w:spacing w:after="120"/>
        <w:jc w:val="both"/>
        <w:rPr>
          <w:color w:val="auto"/>
        </w:rPr>
      </w:pPr>
      <w:r w:rsidRPr="00A81CE6">
        <w:rPr>
          <w:color w:val="auto"/>
        </w:rPr>
        <w:lastRenderedPageBreak/>
        <w:t xml:space="preserve">This profile satisfies the conformance classes A.1.1.1, A.1.1.2, A.1.1.3, A.2.1.1 and A.2.1.2 in ISO 19107. This profile conforms to </w:t>
      </w:r>
      <w:r w:rsidR="00632944" w:rsidRPr="00A81CE6">
        <w:rPr>
          <w:color w:val="auto"/>
        </w:rPr>
        <w:t xml:space="preserve">conformance class </w:t>
      </w:r>
      <w:r w:rsidRPr="00A81CE6">
        <w:rPr>
          <w:color w:val="auto"/>
        </w:rPr>
        <w:t>2 of ISO 19106:2004.</w:t>
      </w:r>
    </w:p>
    <w:p w14:paraId="7C1EE465" w14:textId="77777777" w:rsidR="000D4788" w:rsidRPr="00A81CE6" w:rsidRDefault="000D4788" w:rsidP="00950627">
      <w:pPr>
        <w:spacing w:after="120"/>
        <w:rPr>
          <w:lang w:val="en-GB"/>
        </w:rPr>
      </w:pPr>
    </w:p>
    <w:p w14:paraId="7C1EE466" w14:textId="77777777" w:rsidR="00B53A5C" w:rsidRPr="00A81CE6" w:rsidRDefault="00B53A5C" w:rsidP="00273D68">
      <w:pPr>
        <w:pStyle w:val="Heading1"/>
        <w:numPr>
          <w:ilvl w:val="0"/>
          <w:numId w:val="23"/>
        </w:numPr>
        <w:autoSpaceDE w:val="0"/>
        <w:spacing w:after="200"/>
        <w:rPr>
          <w:lang w:val="en-GB"/>
        </w:rPr>
      </w:pPr>
      <w:bookmarkStart w:id="36" w:name="_Toc519500246"/>
      <w:bookmarkStart w:id="37" w:name="_Toc489818089"/>
      <w:r w:rsidRPr="00A81CE6">
        <w:rPr>
          <w:lang w:val="en-GB"/>
        </w:rPr>
        <w:t>References</w:t>
      </w:r>
      <w:bookmarkEnd w:id="36"/>
    </w:p>
    <w:p w14:paraId="7C1EE467" w14:textId="77777777" w:rsidR="000D4788" w:rsidRPr="00A81CE6" w:rsidRDefault="000D4788" w:rsidP="00273D68">
      <w:pPr>
        <w:pStyle w:val="Heading2"/>
        <w:numPr>
          <w:ilvl w:val="1"/>
          <w:numId w:val="23"/>
        </w:numPr>
        <w:rPr>
          <w:lang w:val="en-GB"/>
        </w:rPr>
      </w:pPr>
      <w:bookmarkStart w:id="38" w:name="_Toc519500247"/>
      <w:r w:rsidRPr="00A81CE6">
        <w:rPr>
          <w:lang w:val="en-GB"/>
        </w:rPr>
        <w:t>Normative references</w:t>
      </w:r>
      <w:bookmarkEnd w:id="37"/>
      <w:bookmarkEnd w:id="38"/>
    </w:p>
    <w:p w14:paraId="7C1EE468" w14:textId="77777777" w:rsidR="00E471E0" w:rsidRPr="00A81CE6" w:rsidRDefault="00E471E0" w:rsidP="00950627">
      <w:pPr>
        <w:spacing w:after="120"/>
        <w:rPr>
          <w:lang w:val="en-GB"/>
        </w:rPr>
      </w:pPr>
      <w:r w:rsidRPr="00A81CE6">
        <w:rPr>
          <w:lang w:val="en-GB"/>
        </w:rPr>
        <w:t>The following referenced documents are required for the application of this document. For dated references, only the edition cited applies. For undated references, the latest edition of the referenced document (including amendments) applies.</w:t>
      </w:r>
    </w:p>
    <w:p w14:paraId="7C1EE469" w14:textId="77777777" w:rsidR="000D4788" w:rsidRPr="00A81CE6" w:rsidRDefault="000D4788" w:rsidP="00950627">
      <w:pPr>
        <w:pStyle w:val="ParagraphText"/>
        <w:spacing w:after="120"/>
        <w:jc w:val="both"/>
        <w:rPr>
          <w:bCs/>
          <w:color w:val="auto"/>
        </w:rPr>
      </w:pPr>
      <w:r w:rsidRPr="00A81CE6">
        <w:rPr>
          <w:color w:val="auto"/>
        </w:rPr>
        <w:t>ISO 19107</w:t>
      </w:r>
      <w:r w:rsidR="007B4FDB" w:rsidRPr="00A81CE6">
        <w:rPr>
          <w:color w:val="auto"/>
        </w:rPr>
        <w:t>:2003</w:t>
      </w:r>
      <w:r w:rsidR="00950627" w:rsidRPr="00A81CE6">
        <w:rPr>
          <w:color w:val="auto"/>
        </w:rPr>
        <w:t xml:space="preserve">, </w:t>
      </w:r>
      <w:r w:rsidRPr="00A81CE6">
        <w:rPr>
          <w:i/>
          <w:color w:val="auto"/>
        </w:rPr>
        <w:t xml:space="preserve">Geographic information — </w:t>
      </w:r>
      <w:r w:rsidRPr="00A81CE6">
        <w:rPr>
          <w:bCs/>
          <w:i/>
          <w:color w:val="auto"/>
        </w:rPr>
        <w:t>Spatial schema</w:t>
      </w:r>
    </w:p>
    <w:p w14:paraId="7C1EE46A" w14:textId="77777777" w:rsidR="000D4788" w:rsidRPr="00A81CE6" w:rsidRDefault="000D4788" w:rsidP="00950627">
      <w:pPr>
        <w:pStyle w:val="ParagraphText"/>
        <w:spacing w:after="120"/>
        <w:jc w:val="both"/>
        <w:rPr>
          <w:color w:val="auto"/>
        </w:rPr>
      </w:pPr>
      <w:r w:rsidRPr="00A81CE6">
        <w:rPr>
          <w:color w:val="auto"/>
        </w:rPr>
        <w:t xml:space="preserve">ISO TS </w:t>
      </w:r>
      <w:r w:rsidR="00950627" w:rsidRPr="00A81CE6">
        <w:rPr>
          <w:color w:val="auto"/>
        </w:rPr>
        <w:t>19103</w:t>
      </w:r>
      <w:r w:rsidR="007B4FDB" w:rsidRPr="00A81CE6">
        <w:rPr>
          <w:color w:val="auto"/>
        </w:rPr>
        <w:t>:2005</w:t>
      </w:r>
      <w:r w:rsidR="00950627" w:rsidRPr="00A81CE6">
        <w:rPr>
          <w:color w:val="auto"/>
        </w:rPr>
        <w:t>,</w:t>
      </w:r>
      <w:r w:rsidRPr="00A81CE6">
        <w:rPr>
          <w:color w:val="auto"/>
        </w:rPr>
        <w:t xml:space="preserve"> </w:t>
      </w:r>
      <w:r w:rsidRPr="00A81CE6">
        <w:rPr>
          <w:i/>
          <w:color w:val="auto"/>
        </w:rPr>
        <w:t>Geographic information — Conceptual schema language</w:t>
      </w:r>
    </w:p>
    <w:p w14:paraId="7C1EE46B" w14:textId="77777777" w:rsidR="00D45941" w:rsidRPr="00A81CE6" w:rsidRDefault="00950627" w:rsidP="00950627">
      <w:pPr>
        <w:pStyle w:val="ParagraphText"/>
        <w:spacing w:after="120"/>
        <w:jc w:val="both"/>
        <w:rPr>
          <w:i/>
          <w:color w:val="auto"/>
        </w:rPr>
      </w:pPr>
      <w:r w:rsidRPr="00A81CE6">
        <w:rPr>
          <w:color w:val="auto"/>
        </w:rPr>
        <w:t>ISO 19111,</w:t>
      </w:r>
      <w:r w:rsidR="000D4788" w:rsidRPr="00A81CE6">
        <w:rPr>
          <w:color w:val="auto"/>
        </w:rPr>
        <w:t xml:space="preserve"> </w:t>
      </w:r>
      <w:r w:rsidR="000D4788" w:rsidRPr="00A81CE6">
        <w:rPr>
          <w:i/>
          <w:color w:val="auto"/>
        </w:rPr>
        <w:t>Geographic information — Spatial referencing by coordinates</w:t>
      </w:r>
    </w:p>
    <w:p w14:paraId="7C1EE46C" w14:textId="77777777" w:rsidR="000D4788" w:rsidRPr="00A81CE6" w:rsidRDefault="000D4788" w:rsidP="00950627">
      <w:pPr>
        <w:pStyle w:val="ParagraphText"/>
        <w:spacing w:after="120"/>
        <w:jc w:val="both"/>
        <w:rPr>
          <w:i/>
          <w:color w:val="auto"/>
        </w:rPr>
      </w:pPr>
    </w:p>
    <w:p w14:paraId="7C1EE46D" w14:textId="77777777" w:rsidR="00C34F92" w:rsidRPr="00A81CE6" w:rsidRDefault="007B4FDB" w:rsidP="00273D68">
      <w:pPr>
        <w:pStyle w:val="Heading2"/>
        <w:numPr>
          <w:ilvl w:val="1"/>
          <w:numId w:val="23"/>
        </w:numPr>
      </w:pPr>
      <w:bookmarkStart w:id="39" w:name="_Toc489818090"/>
      <w:bookmarkStart w:id="40" w:name="_Toc519500248"/>
      <w:r w:rsidRPr="00A81CE6">
        <w:t>Non-normative references</w:t>
      </w:r>
      <w:bookmarkEnd w:id="39"/>
      <w:bookmarkEnd w:id="40"/>
    </w:p>
    <w:p w14:paraId="7C1EE46E" w14:textId="77777777" w:rsidR="009D5346" w:rsidRPr="00A81CE6" w:rsidRDefault="009D5346" w:rsidP="00273D68">
      <w:pPr>
        <w:pStyle w:val="ParagraphText"/>
        <w:spacing w:after="120"/>
        <w:jc w:val="both"/>
        <w:rPr>
          <w:color w:val="auto"/>
        </w:rPr>
      </w:pPr>
      <w:r w:rsidRPr="00A81CE6">
        <w:rPr>
          <w:color w:val="auto"/>
        </w:rPr>
        <w:t>The following reference</w:t>
      </w:r>
      <w:r w:rsidR="00D45941" w:rsidRPr="00A81CE6">
        <w:rPr>
          <w:color w:val="auto"/>
        </w:rPr>
        <w:t>s</w:t>
      </w:r>
      <w:r w:rsidRPr="00A81CE6">
        <w:rPr>
          <w:color w:val="auto"/>
        </w:rPr>
        <w:t xml:space="preserve"> are listed only for informative purposes or to clarify parts of this document. Drafts are subject to change and are not international standards.</w:t>
      </w:r>
    </w:p>
    <w:p w14:paraId="7C1EE46F" w14:textId="77777777" w:rsidR="00C034AF" w:rsidRPr="009F6893" w:rsidRDefault="007B4FDB" w:rsidP="00273D68">
      <w:pPr>
        <w:pStyle w:val="ParagraphText"/>
        <w:spacing w:after="120"/>
        <w:rPr>
          <w:color w:val="auto"/>
          <w:lang w:val="de-DE"/>
        </w:rPr>
      </w:pPr>
      <w:r w:rsidRPr="009F6893">
        <w:rPr>
          <w:color w:val="auto"/>
          <w:lang w:val="de-DE"/>
        </w:rPr>
        <w:t xml:space="preserve">ISO/DIS 19107, </w:t>
      </w:r>
      <w:r w:rsidRPr="009F6893">
        <w:rPr>
          <w:i/>
          <w:color w:val="auto"/>
          <w:lang w:val="de-DE"/>
        </w:rPr>
        <w:t xml:space="preserve">Geographic </w:t>
      </w:r>
      <w:proofErr w:type="spellStart"/>
      <w:r w:rsidRPr="009F6893">
        <w:rPr>
          <w:i/>
          <w:color w:val="auto"/>
          <w:lang w:val="de-DE"/>
        </w:rPr>
        <w:t>information</w:t>
      </w:r>
      <w:proofErr w:type="spellEnd"/>
      <w:r w:rsidRPr="009F6893">
        <w:rPr>
          <w:i/>
          <w:color w:val="auto"/>
          <w:lang w:val="de-DE"/>
        </w:rPr>
        <w:t xml:space="preserve"> – </w:t>
      </w:r>
      <w:proofErr w:type="spellStart"/>
      <w:r w:rsidRPr="009F6893">
        <w:rPr>
          <w:i/>
          <w:color w:val="auto"/>
          <w:lang w:val="de-DE"/>
        </w:rPr>
        <w:t>Spatial</w:t>
      </w:r>
      <w:proofErr w:type="spellEnd"/>
      <w:r w:rsidRPr="009F6893">
        <w:rPr>
          <w:i/>
          <w:color w:val="auto"/>
          <w:lang w:val="de-DE"/>
        </w:rPr>
        <w:t xml:space="preserve"> </w:t>
      </w:r>
      <w:proofErr w:type="spellStart"/>
      <w:r w:rsidRPr="009F6893">
        <w:rPr>
          <w:i/>
          <w:color w:val="auto"/>
          <w:lang w:val="de-DE"/>
        </w:rPr>
        <w:t>schema</w:t>
      </w:r>
      <w:proofErr w:type="spellEnd"/>
      <w:r w:rsidRPr="009F6893">
        <w:rPr>
          <w:color w:val="auto"/>
          <w:lang w:val="de-DE"/>
        </w:rPr>
        <w:t xml:space="preserve"> (</w:t>
      </w:r>
      <w:proofErr w:type="spellStart"/>
      <w:r w:rsidR="009D5346" w:rsidRPr="009F6893">
        <w:rPr>
          <w:color w:val="auto"/>
          <w:lang w:val="de-DE"/>
        </w:rPr>
        <w:t>Draft</w:t>
      </w:r>
      <w:proofErr w:type="spellEnd"/>
      <w:r w:rsidR="009D5346" w:rsidRPr="009F6893">
        <w:rPr>
          <w:color w:val="auto"/>
          <w:lang w:val="de-DE"/>
        </w:rPr>
        <w:t xml:space="preserve"> </w:t>
      </w:r>
      <w:r w:rsidR="00D45941" w:rsidRPr="009F6893">
        <w:rPr>
          <w:color w:val="auto"/>
          <w:lang w:val="de-DE"/>
        </w:rPr>
        <w:t>–</w:t>
      </w:r>
      <w:r w:rsidR="009D5346" w:rsidRPr="009F6893">
        <w:rPr>
          <w:color w:val="auto"/>
          <w:lang w:val="de-DE"/>
        </w:rPr>
        <w:t xml:space="preserve"> </w:t>
      </w:r>
      <w:r w:rsidR="00D45941" w:rsidRPr="009F6893">
        <w:rPr>
          <w:color w:val="auto"/>
          <w:lang w:val="de-DE"/>
        </w:rPr>
        <w:t>June 2018</w:t>
      </w:r>
      <w:r w:rsidRPr="009F6893">
        <w:rPr>
          <w:color w:val="auto"/>
          <w:lang w:val="de-DE"/>
        </w:rPr>
        <w:t>)</w:t>
      </w:r>
    </w:p>
    <w:p w14:paraId="7C1EE470" w14:textId="77777777" w:rsidR="000D4788" w:rsidRPr="00A81CE6" w:rsidRDefault="001079BA" w:rsidP="00273D68">
      <w:pPr>
        <w:pStyle w:val="Heading1"/>
        <w:numPr>
          <w:ilvl w:val="0"/>
          <w:numId w:val="23"/>
        </w:numPr>
        <w:autoSpaceDE w:val="0"/>
        <w:spacing w:after="200"/>
        <w:rPr>
          <w:lang w:val="en-GB"/>
        </w:rPr>
      </w:pPr>
      <w:r w:rsidRPr="009F6893">
        <w:br w:type="page"/>
      </w:r>
      <w:bookmarkStart w:id="41" w:name="_Toc489818091"/>
      <w:bookmarkStart w:id="42" w:name="_Toc519500249"/>
      <w:r w:rsidR="000D4788" w:rsidRPr="00A81CE6">
        <w:rPr>
          <w:lang w:val="en-GB"/>
        </w:rPr>
        <w:lastRenderedPageBreak/>
        <w:t>Geometry</w:t>
      </w:r>
      <w:bookmarkEnd w:id="41"/>
      <w:bookmarkEnd w:id="42"/>
    </w:p>
    <w:p w14:paraId="7C1EE471" w14:textId="77777777" w:rsidR="000D4788" w:rsidRPr="00A81CE6" w:rsidRDefault="000D4788" w:rsidP="00273D68">
      <w:pPr>
        <w:pStyle w:val="Heading2"/>
        <w:numPr>
          <w:ilvl w:val="1"/>
          <w:numId w:val="23"/>
        </w:numPr>
        <w:autoSpaceDE w:val="0"/>
        <w:spacing w:after="200"/>
        <w:rPr>
          <w:lang w:val="en-GB"/>
        </w:rPr>
      </w:pPr>
      <w:bookmarkStart w:id="43" w:name="_Toc489818092"/>
      <w:bookmarkStart w:id="44" w:name="_Toc519500250"/>
      <w:r w:rsidRPr="00A81CE6">
        <w:rPr>
          <w:lang w:val="en-GB"/>
        </w:rPr>
        <w:t>Introduction</w:t>
      </w:r>
      <w:bookmarkEnd w:id="43"/>
      <w:bookmarkEnd w:id="44"/>
    </w:p>
    <w:p w14:paraId="7C1EE472" w14:textId="6514443E" w:rsidR="000D4788" w:rsidRPr="00A81CE6" w:rsidRDefault="000D4788" w:rsidP="00BC16C8">
      <w:pPr>
        <w:pStyle w:val="BodyText"/>
        <w:spacing w:before="0" w:after="120"/>
        <w:rPr>
          <w:sz w:val="20"/>
          <w:lang w:val="en-GB"/>
        </w:rPr>
      </w:pPr>
      <w:r w:rsidRPr="00A81CE6">
        <w:rPr>
          <w:sz w:val="20"/>
          <w:lang w:val="en-GB"/>
        </w:rPr>
        <w:t xml:space="preserve">This profile consists of simple geometry which can be expressed in multiple configurations as described </w:t>
      </w:r>
      <w:r w:rsidR="009D2B59" w:rsidRPr="00A81CE6">
        <w:rPr>
          <w:sz w:val="20"/>
          <w:lang w:val="en-GB"/>
        </w:rPr>
        <w:t>in ISO 19107</w:t>
      </w:r>
      <w:r w:rsidR="008648B2" w:rsidRPr="00A81CE6">
        <w:rPr>
          <w:sz w:val="20"/>
          <w:lang w:val="en-GB"/>
        </w:rPr>
        <w:t>:2003</w:t>
      </w:r>
      <w:r w:rsidRPr="00A81CE6">
        <w:rPr>
          <w:sz w:val="20"/>
          <w:lang w:val="en-GB"/>
        </w:rPr>
        <w:t xml:space="preserve"> clause 6.</w:t>
      </w:r>
      <w:commentRangeStart w:id="45"/>
      <w:r w:rsidRPr="00A81CE6">
        <w:rPr>
          <w:sz w:val="20"/>
          <w:lang w:val="en-GB"/>
        </w:rPr>
        <w:t>1</w:t>
      </w:r>
      <w:del w:id="46" w:author="Jeff Wootton" w:date="2024-04-24T11:59:00Z">
        <w:r w:rsidR="001623A3" w:rsidDel="001623A3">
          <w:rPr>
            <w:sz w:val="20"/>
            <w:lang w:val="en-GB"/>
          </w:rPr>
          <w:delText>.3</w:delText>
        </w:r>
      </w:del>
      <w:r w:rsidRPr="00A81CE6">
        <w:rPr>
          <w:sz w:val="20"/>
          <w:lang w:val="en-GB"/>
        </w:rPr>
        <w:t>.</w:t>
      </w:r>
      <w:commentRangeEnd w:id="45"/>
      <w:r w:rsidR="00967D7B">
        <w:rPr>
          <w:rStyle w:val="CommentReference"/>
        </w:rPr>
        <w:commentReference w:id="45"/>
      </w:r>
    </w:p>
    <w:p w14:paraId="7C1EE473" w14:textId="77777777" w:rsidR="000D4788" w:rsidRPr="00A81CE6" w:rsidRDefault="000D4788" w:rsidP="00273D68">
      <w:pPr>
        <w:pStyle w:val="Heading3"/>
        <w:numPr>
          <w:ilvl w:val="2"/>
          <w:numId w:val="23"/>
        </w:numPr>
        <w:autoSpaceDE w:val="0"/>
        <w:rPr>
          <w:lang w:val="en-GB"/>
        </w:rPr>
      </w:pPr>
      <w:bookmarkStart w:id="47" w:name="_Toc489818093"/>
      <w:bookmarkStart w:id="48" w:name="_Toc519500251"/>
      <w:r w:rsidRPr="00A81CE6">
        <w:rPr>
          <w:lang w:val="en-GB"/>
        </w:rPr>
        <w:t xml:space="preserve">S-100 </w:t>
      </w:r>
      <w:r w:rsidR="00531C2D">
        <w:rPr>
          <w:lang w:val="en-GB"/>
        </w:rPr>
        <w:t>S</w:t>
      </w:r>
      <w:r w:rsidRPr="00A81CE6">
        <w:rPr>
          <w:lang w:val="en-GB"/>
        </w:rPr>
        <w:t xml:space="preserve">patial </w:t>
      </w:r>
      <w:r w:rsidR="00531C2D">
        <w:rPr>
          <w:lang w:val="en-GB"/>
        </w:rPr>
        <w:t>S</w:t>
      </w:r>
      <w:r w:rsidRPr="00A81CE6">
        <w:rPr>
          <w:lang w:val="en-GB"/>
        </w:rPr>
        <w:t xml:space="preserve">chema </w:t>
      </w:r>
      <w:r w:rsidR="00531C2D">
        <w:rPr>
          <w:lang w:val="en-GB"/>
        </w:rPr>
        <w:t>g</w:t>
      </w:r>
      <w:r w:rsidRPr="00A81CE6">
        <w:rPr>
          <w:lang w:val="en-GB"/>
        </w:rPr>
        <w:t>eometry classes and their ISO 19107</w:t>
      </w:r>
      <w:r w:rsidR="008648B2" w:rsidRPr="00A81CE6">
        <w:rPr>
          <w:lang w:val="en-GB"/>
        </w:rPr>
        <w:t>:2003</w:t>
      </w:r>
      <w:r w:rsidRPr="00A81CE6">
        <w:rPr>
          <w:lang w:val="en-GB"/>
        </w:rPr>
        <w:t xml:space="preserve"> reference</w:t>
      </w:r>
      <w:bookmarkEnd w:id="47"/>
      <w:bookmarkEnd w:id="48"/>
    </w:p>
    <w:p w14:paraId="7C1EE474" w14:textId="77777777" w:rsidR="006E6789" w:rsidRPr="00A81CE6" w:rsidRDefault="006E6789" w:rsidP="006E6789">
      <w:pPr>
        <w:pStyle w:val="Tabletitle1"/>
        <w:rPr>
          <w:lang w:val="en-GB"/>
        </w:rPr>
      </w:pPr>
      <w:r w:rsidRPr="00A81CE6">
        <w:rPr>
          <w:lang w:val="en-GB"/>
        </w:rPr>
        <w:t>Table 7-1 Spatial types</w:t>
      </w:r>
    </w:p>
    <w:tbl>
      <w:tblPr>
        <w:tblW w:w="8558" w:type="dxa"/>
        <w:tblInd w:w="-15" w:type="dxa"/>
        <w:tblLayout w:type="fixed"/>
        <w:tblLook w:val="0000" w:firstRow="0" w:lastRow="0" w:firstColumn="0" w:lastColumn="0" w:noHBand="0" w:noVBand="0"/>
      </w:tblPr>
      <w:tblGrid>
        <w:gridCol w:w="2184"/>
        <w:gridCol w:w="2262"/>
        <w:gridCol w:w="2056"/>
        <w:gridCol w:w="2056"/>
      </w:tblGrid>
      <w:tr w:rsidR="00A81CE6" w:rsidRPr="00A81CE6" w14:paraId="7C1EE479" w14:textId="77777777" w:rsidTr="003A72BC">
        <w:tc>
          <w:tcPr>
            <w:tcW w:w="2184" w:type="dxa"/>
            <w:tcBorders>
              <w:top w:val="single" w:sz="4" w:space="0" w:color="000000"/>
              <w:left w:val="single" w:sz="4" w:space="0" w:color="000000"/>
              <w:bottom w:val="single" w:sz="4" w:space="0" w:color="000000"/>
            </w:tcBorders>
            <w:shd w:val="clear" w:color="auto" w:fill="D9D9D9" w:themeFill="background1" w:themeFillShade="D9"/>
          </w:tcPr>
          <w:p w14:paraId="7C1EE475"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b/>
                <w:sz w:val="18"/>
                <w:szCs w:val="18"/>
                <w:lang w:val="en-GB"/>
              </w:rPr>
              <w:t>Coordinate Geometry</w:t>
            </w:r>
            <w:r w:rsidRPr="00A81CE6" w:rsidDel="00722865">
              <w:rPr>
                <w:rFonts w:eastAsia="Times New Roman"/>
                <w:sz w:val="18"/>
                <w:szCs w:val="18"/>
                <w:lang w:val="en-GB"/>
              </w:rPr>
              <w:t xml:space="preserve"> </w:t>
            </w:r>
          </w:p>
        </w:tc>
        <w:tc>
          <w:tcPr>
            <w:tcW w:w="2262" w:type="dxa"/>
            <w:tcBorders>
              <w:top w:val="single" w:sz="4" w:space="0" w:color="000000"/>
              <w:left w:val="single" w:sz="4" w:space="0" w:color="000000"/>
              <w:bottom w:val="single" w:sz="4" w:space="0" w:color="000000"/>
            </w:tcBorders>
            <w:shd w:val="clear" w:color="auto" w:fill="D9D9D9" w:themeFill="background1" w:themeFillShade="D9"/>
          </w:tcPr>
          <w:p w14:paraId="7C1EE476"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b/>
                <w:sz w:val="18"/>
                <w:szCs w:val="18"/>
                <w:lang w:val="en-GB"/>
              </w:rPr>
              <w:t>Geometry Primitive</w:t>
            </w:r>
            <w:r w:rsidRPr="00A81CE6" w:rsidDel="00722865">
              <w:rPr>
                <w:rFonts w:eastAsia="Times New Roman"/>
                <w:sz w:val="18"/>
                <w:szCs w:val="18"/>
                <w:lang w:val="en-GB"/>
              </w:rPr>
              <w:t xml:space="preserve"> </w:t>
            </w:r>
          </w:p>
        </w:tc>
        <w:tc>
          <w:tcPr>
            <w:tcW w:w="2056" w:type="dxa"/>
            <w:tcBorders>
              <w:top w:val="single" w:sz="4" w:space="0" w:color="000000"/>
              <w:left w:val="single" w:sz="4" w:space="0" w:color="000000"/>
              <w:bottom w:val="single" w:sz="4" w:space="0" w:color="000000"/>
            </w:tcBorders>
            <w:shd w:val="clear" w:color="auto" w:fill="D9D9D9" w:themeFill="background1" w:themeFillShade="D9"/>
          </w:tcPr>
          <w:p w14:paraId="7C1EE477"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b/>
                <w:sz w:val="18"/>
                <w:szCs w:val="18"/>
                <w:lang w:val="en-GB"/>
              </w:rPr>
              <w:t>Geometry Complex</w:t>
            </w:r>
            <w:r w:rsidRPr="00A81CE6" w:rsidDel="00722865">
              <w:rPr>
                <w:rFonts w:eastAsia="Times New Roman"/>
                <w:sz w:val="18"/>
                <w:szCs w:val="18"/>
                <w:lang w:val="en-GB"/>
              </w:rPr>
              <w:t xml:space="preserve"> </w:t>
            </w:r>
          </w:p>
        </w:tc>
        <w:tc>
          <w:tcPr>
            <w:tcW w:w="20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1EE478"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b/>
                <w:sz w:val="18"/>
                <w:szCs w:val="18"/>
                <w:lang w:val="en-GB"/>
              </w:rPr>
              <w:t>Geometry Aggregate</w:t>
            </w:r>
            <w:r w:rsidRPr="00A81CE6" w:rsidDel="00722865">
              <w:rPr>
                <w:rFonts w:eastAsia="Times New Roman"/>
                <w:sz w:val="18"/>
                <w:szCs w:val="18"/>
                <w:lang w:val="en-GB"/>
              </w:rPr>
              <w:t xml:space="preserve"> </w:t>
            </w:r>
          </w:p>
        </w:tc>
      </w:tr>
      <w:tr w:rsidR="00A81CE6" w:rsidRPr="00A81CE6" w14:paraId="7C1EE47E" w14:textId="77777777" w:rsidTr="00BC16C8">
        <w:tc>
          <w:tcPr>
            <w:tcW w:w="2184" w:type="dxa"/>
            <w:tcBorders>
              <w:top w:val="single" w:sz="4" w:space="0" w:color="000000"/>
              <w:left w:val="single" w:sz="4" w:space="0" w:color="000000"/>
              <w:bottom w:val="single" w:sz="4" w:space="0" w:color="000000"/>
            </w:tcBorders>
          </w:tcPr>
          <w:p w14:paraId="7C1EE47A"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DirectPosition</w:t>
            </w:r>
            <w:proofErr w:type="spellEnd"/>
            <w:r w:rsidRPr="00A81CE6">
              <w:rPr>
                <w:rFonts w:eastAsia="Times New Roman"/>
                <w:sz w:val="18"/>
                <w:szCs w:val="18"/>
                <w:lang w:val="en-GB"/>
              </w:rPr>
              <w:t xml:space="preserve"> (6.4.1)</w:t>
            </w:r>
          </w:p>
        </w:tc>
        <w:tc>
          <w:tcPr>
            <w:tcW w:w="2262" w:type="dxa"/>
            <w:tcBorders>
              <w:top w:val="single" w:sz="4" w:space="0" w:color="000000"/>
              <w:left w:val="single" w:sz="4" w:space="0" w:color="000000"/>
              <w:bottom w:val="single" w:sz="4" w:space="0" w:color="000000"/>
            </w:tcBorders>
          </w:tcPr>
          <w:p w14:paraId="7C1EE47B"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GM_Curve</w:t>
            </w:r>
            <w:proofErr w:type="spellEnd"/>
            <w:r w:rsidRPr="00A81CE6">
              <w:rPr>
                <w:rFonts w:eastAsia="Times New Roman"/>
                <w:sz w:val="18"/>
                <w:szCs w:val="18"/>
                <w:lang w:val="en-GB"/>
              </w:rPr>
              <w:t xml:space="preserve"> (6.3.16)</w:t>
            </w:r>
          </w:p>
        </w:tc>
        <w:tc>
          <w:tcPr>
            <w:tcW w:w="2056" w:type="dxa"/>
            <w:tcBorders>
              <w:top w:val="single" w:sz="4" w:space="0" w:color="000000"/>
              <w:left w:val="single" w:sz="4" w:space="0" w:color="000000"/>
              <w:bottom w:val="single" w:sz="4" w:space="0" w:color="000000"/>
            </w:tcBorders>
          </w:tcPr>
          <w:p w14:paraId="7C1EE47C"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GM_Complex</w:t>
            </w:r>
            <w:proofErr w:type="spellEnd"/>
            <w:r w:rsidRPr="00A81CE6">
              <w:rPr>
                <w:rFonts w:eastAsia="Times New Roman"/>
                <w:sz w:val="18"/>
                <w:szCs w:val="18"/>
                <w:lang w:val="en-GB"/>
              </w:rPr>
              <w:t xml:space="preserve"> (6.6.2)</w:t>
            </w:r>
          </w:p>
        </w:tc>
        <w:tc>
          <w:tcPr>
            <w:tcW w:w="2056" w:type="dxa"/>
            <w:tcBorders>
              <w:top w:val="single" w:sz="4" w:space="0" w:color="000000"/>
              <w:left w:val="single" w:sz="4" w:space="0" w:color="000000"/>
              <w:bottom w:val="single" w:sz="4" w:space="0" w:color="000000"/>
              <w:right w:val="single" w:sz="4" w:space="0" w:color="000000"/>
            </w:tcBorders>
          </w:tcPr>
          <w:p w14:paraId="7C1EE47D"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GM_Aggregate</w:t>
            </w:r>
            <w:proofErr w:type="spellEnd"/>
            <w:r w:rsidRPr="00A81CE6">
              <w:rPr>
                <w:rFonts w:eastAsia="Times New Roman"/>
                <w:sz w:val="18"/>
                <w:szCs w:val="18"/>
                <w:lang w:val="en-GB"/>
              </w:rPr>
              <w:t xml:space="preserve"> (6.5.2)</w:t>
            </w:r>
          </w:p>
        </w:tc>
      </w:tr>
      <w:tr w:rsidR="00A81CE6" w:rsidRPr="00A81CE6" w14:paraId="7C1EE483" w14:textId="77777777" w:rsidTr="00BC16C8">
        <w:tc>
          <w:tcPr>
            <w:tcW w:w="2184" w:type="dxa"/>
            <w:tcBorders>
              <w:top w:val="single" w:sz="4" w:space="0" w:color="000000"/>
              <w:left w:val="single" w:sz="4" w:space="0" w:color="000000"/>
              <w:bottom w:val="single" w:sz="4" w:space="0" w:color="000000"/>
            </w:tcBorders>
          </w:tcPr>
          <w:p w14:paraId="7C1EE47F"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CurveInterpolation</w:t>
            </w:r>
            <w:proofErr w:type="spellEnd"/>
            <w:r w:rsidRPr="00A81CE6">
              <w:rPr>
                <w:rFonts w:eastAsia="Times New Roman"/>
                <w:sz w:val="18"/>
                <w:szCs w:val="18"/>
                <w:lang w:val="en-GB"/>
              </w:rPr>
              <w:t xml:space="preserve"> (6.4.8)</w:t>
            </w:r>
          </w:p>
        </w:tc>
        <w:tc>
          <w:tcPr>
            <w:tcW w:w="2262" w:type="dxa"/>
            <w:tcBorders>
              <w:top w:val="single" w:sz="4" w:space="0" w:color="000000"/>
              <w:left w:val="single" w:sz="4" w:space="0" w:color="000000"/>
              <w:bottom w:val="single" w:sz="4" w:space="0" w:color="000000"/>
            </w:tcBorders>
          </w:tcPr>
          <w:p w14:paraId="7C1EE480"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GM_CurveBoundary</w:t>
            </w:r>
            <w:proofErr w:type="spellEnd"/>
            <w:r w:rsidRPr="00A81CE6">
              <w:rPr>
                <w:rFonts w:eastAsia="Times New Roman"/>
                <w:sz w:val="18"/>
                <w:szCs w:val="18"/>
                <w:lang w:val="en-GB"/>
              </w:rPr>
              <w:t xml:space="preserve"> (6.3.5)</w:t>
            </w:r>
          </w:p>
        </w:tc>
        <w:tc>
          <w:tcPr>
            <w:tcW w:w="2056" w:type="dxa"/>
            <w:tcBorders>
              <w:top w:val="single" w:sz="4" w:space="0" w:color="000000"/>
              <w:left w:val="single" w:sz="4" w:space="0" w:color="000000"/>
              <w:bottom w:val="single" w:sz="4" w:space="0" w:color="000000"/>
            </w:tcBorders>
          </w:tcPr>
          <w:p w14:paraId="7C1EE481"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GM_Composite</w:t>
            </w:r>
            <w:proofErr w:type="spellEnd"/>
            <w:r w:rsidRPr="00A81CE6">
              <w:rPr>
                <w:rFonts w:eastAsia="Times New Roman"/>
                <w:sz w:val="18"/>
                <w:szCs w:val="18"/>
                <w:lang w:val="en-GB"/>
              </w:rPr>
              <w:t xml:space="preserve"> (6.6.3)</w:t>
            </w:r>
          </w:p>
        </w:tc>
        <w:tc>
          <w:tcPr>
            <w:tcW w:w="2056" w:type="dxa"/>
            <w:tcBorders>
              <w:top w:val="single" w:sz="4" w:space="0" w:color="000000"/>
              <w:left w:val="single" w:sz="4" w:space="0" w:color="000000"/>
              <w:bottom w:val="single" w:sz="4" w:space="0" w:color="000000"/>
              <w:right w:val="single" w:sz="4" w:space="0" w:color="000000"/>
            </w:tcBorders>
          </w:tcPr>
          <w:p w14:paraId="7C1EE482"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GM_MultiPoint</w:t>
            </w:r>
            <w:proofErr w:type="spellEnd"/>
            <w:r w:rsidRPr="00A81CE6">
              <w:rPr>
                <w:rFonts w:eastAsia="Times New Roman"/>
                <w:sz w:val="18"/>
                <w:szCs w:val="18"/>
                <w:lang w:val="en-GB"/>
              </w:rPr>
              <w:t xml:space="preserve"> (6.5.4)</w:t>
            </w:r>
          </w:p>
        </w:tc>
      </w:tr>
      <w:tr w:rsidR="00A81CE6" w:rsidRPr="00A81CE6" w14:paraId="7C1EE488" w14:textId="77777777" w:rsidTr="00BC16C8">
        <w:tc>
          <w:tcPr>
            <w:tcW w:w="2184" w:type="dxa"/>
            <w:tcBorders>
              <w:top w:val="single" w:sz="4" w:space="0" w:color="000000"/>
              <w:left w:val="single" w:sz="4" w:space="0" w:color="000000"/>
              <w:bottom w:val="single" w:sz="4" w:space="0" w:color="000000"/>
            </w:tcBorders>
          </w:tcPr>
          <w:p w14:paraId="7C1EE484" w14:textId="77777777" w:rsidR="000D4788" w:rsidRPr="00A81CE6" w:rsidRDefault="000D4788" w:rsidP="00BC16C8">
            <w:pPr>
              <w:snapToGrid w:val="0"/>
              <w:spacing w:before="60" w:after="60"/>
              <w:rPr>
                <w:rFonts w:eastAsia="Times New Roman"/>
                <w:sz w:val="18"/>
                <w:szCs w:val="18"/>
                <w:lang w:val="en-GB"/>
              </w:rPr>
            </w:pPr>
            <w:r w:rsidRPr="00A81CE6">
              <w:rPr>
                <w:rFonts w:eastAsia="Times New Roman"/>
                <w:sz w:val="18"/>
                <w:szCs w:val="18"/>
                <w:lang w:val="en-GB"/>
              </w:rPr>
              <w:t>GM_CurveSegment (6.4.9)</w:t>
            </w:r>
          </w:p>
        </w:tc>
        <w:tc>
          <w:tcPr>
            <w:tcW w:w="2262" w:type="dxa"/>
            <w:tcBorders>
              <w:top w:val="single" w:sz="4" w:space="0" w:color="000000"/>
              <w:left w:val="single" w:sz="4" w:space="0" w:color="000000"/>
              <w:bottom w:val="single" w:sz="4" w:space="0" w:color="000000"/>
            </w:tcBorders>
          </w:tcPr>
          <w:p w14:paraId="7C1EE485"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GM_OrientableCurve</w:t>
            </w:r>
            <w:proofErr w:type="spellEnd"/>
            <w:r w:rsidRPr="00A81CE6">
              <w:rPr>
                <w:rFonts w:eastAsia="Times New Roman"/>
                <w:sz w:val="18"/>
                <w:szCs w:val="18"/>
                <w:lang w:val="en-GB"/>
              </w:rPr>
              <w:t xml:space="preserve"> (6.3.14)</w:t>
            </w:r>
          </w:p>
        </w:tc>
        <w:tc>
          <w:tcPr>
            <w:tcW w:w="2056" w:type="dxa"/>
            <w:tcBorders>
              <w:top w:val="single" w:sz="4" w:space="0" w:color="000000"/>
              <w:left w:val="single" w:sz="4" w:space="0" w:color="000000"/>
              <w:bottom w:val="single" w:sz="4" w:space="0" w:color="000000"/>
            </w:tcBorders>
          </w:tcPr>
          <w:p w14:paraId="7C1EE486"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GM_CompositeCurve</w:t>
            </w:r>
            <w:proofErr w:type="spellEnd"/>
            <w:r w:rsidRPr="00A81CE6">
              <w:rPr>
                <w:rFonts w:eastAsia="Times New Roman"/>
                <w:sz w:val="18"/>
                <w:szCs w:val="18"/>
                <w:lang w:val="en-GB"/>
              </w:rPr>
              <w:t xml:space="preserve"> (6.6.5)</w:t>
            </w:r>
          </w:p>
        </w:tc>
        <w:tc>
          <w:tcPr>
            <w:tcW w:w="2056" w:type="dxa"/>
            <w:tcBorders>
              <w:top w:val="single" w:sz="4" w:space="0" w:color="000000"/>
              <w:left w:val="single" w:sz="4" w:space="0" w:color="000000"/>
              <w:bottom w:val="single" w:sz="4" w:space="0" w:color="000000"/>
              <w:right w:val="single" w:sz="4" w:space="0" w:color="000000"/>
            </w:tcBorders>
          </w:tcPr>
          <w:p w14:paraId="7C1EE487"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8D" w14:textId="77777777" w:rsidTr="00BC16C8">
        <w:tc>
          <w:tcPr>
            <w:tcW w:w="2184" w:type="dxa"/>
            <w:tcBorders>
              <w:top w:val="single" w:sz="4" w:space="0" w:color="000000"/>
              <w:left w:val="single" w:sz="4" w:space="0" w:color="000000"/>
              <w:bottom w:val="single" w:sz="4" w:space="0" w:color="000000"/>
            </w:tcBorders>
          </w:tcPr>
          <w:p w14:paraId="7C1EE489"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GM_Position</w:t>
            </w:r>
            <w:proofErr w:type="spellEnd"/>
            <w:r w:rsidRPr="00A81CE6">
              <w:rPr>
                <w:rFonts w:eastAsia="Times New Roman"/>
                <w:sz w:val="18"/>
                <w:szCs w:val="18"/>
                <w:lang w:val="en-GB"/>
              </w:rPr>
              <w:t xml:space="preserve"> (6.4.5)</w:t>
            </w:r>
          </w:p>
        </w:tc>
        <w:tc>
          <w:tcPr>
            <w:tcW w:w="2262" w:type="dxa"/>
            <w:tcBorders>
              <w:top w:val="single" w:sz="4" w:space="0" w:color="000000"/>
              <w:left w:val="single" w:sz="4" w:space="0" w:color="000000"/>
              <w:bottom w:val="single" w:sz="4" w:space="0" w:color="000000"/>
            </w:tcBorders>
          </w:tcPr>
          <w:p w14:paraId="7C1EE48A"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GM_OrientableSurface</w:t>
            </w:r>
            <w:proofErr w:type="spellEnd"/>
            <w:r w:rsidRPr="00A81CE6">
              <w:rPr>
                <w:rFonts w:eastAsia="Times New Roman"/>
                <w:sz w:val="18"/>
                <w:szCs w:val="18"/>
                <w:lang w:val="en-GB"/>
              </w:rPr>
              <w:t xml:space="preserve"> (6.3.15)</w:t>
            </w:r>
          </w:p>
        </w:tc>
        <w:tc>
          <w:tcPr>
            <w:tcW w:w="2056" w:type="dxa"/>
            <w:tcBorders>
              <w:top w:val="single" w:sz="4" w:space="0" w:color="000000"/>
              <w:left w:val="single" w:sz="4" w:space="0" w:color="000000"/>
              <w:bottom w:val="single" w:sz="4" w:space="0" w:color="000000"/>
            </w:tcBorders>
          </w:tcPr>
          <w:p w14:paraId="7C1EE48B"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8C"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92" w14:textId="77777777" w:rsidTr="00BC16C8">
        <w:tc>
          <w:tcPr>
            <w:tcW w:w="2184" w:type="dxa"/>
            <w:tcBorders>
              <w:top w:val="single" w:sz="4" w:space="0" w:color="000000"/>
              <w:left w:val="single" w:sz="4" w:space="0" w:color="000000"/>
              <w:bottom w:val="single" w:sz="4" w:space="0" w:color="000000"/>
            </w:tcBorders>
          </w:tcPr>
          <w:p w14:paraId="7C1EE48E"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GM_Polygon</w:t>
            </w:r>
            <w:proofErr w:type="spellEnd"/>
            <w:r w:rsidRPr="00A81CE6">
              <w:rPr>
                <w:rFonts w:eastAsia="Times New Roman"/>
                <w:sz w:val="18"/>
                <w:szCs w:val="18"/>
                <w:lang w:val="en-GB"/>
              </w:rPr>
              <w:t xml:space="preserve"> (6.4.36)</w:t>
            </w:r>
          </w:p>
        </w:tc>
        <w:tc>
          <w:tcPr>
            <w:tcW w:w="2262" w:type="dxa"/>
            <w:tcBorders>
              <w:top w:val="single" w:sz="4" w:space="0" w:color="000000"/>
              <w:left w:val="single" w:sz="4" w:space="0" w:color="000000"/>
              <w:bottom w:val="single" w:sz="4" w:space="0" w:color="000000"/>
            </w:tcBorders>
          </w:tcPr>
          <w:p w14:paraId="7C1EE48F"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GM_Point</w:t>
            </w:r>
            <w:proofErr w:type="spellEnd"/>
            <w:r w:rsidRPr="00A81CE6">
              <w:rPr>
                <w:rFonts w:eastAsia="Times New Roman"/>
                <w:sz w:val="18"/>
                <w:szCs w:val="18"/>
                <w:lang w:val="en-GB"/>
              </w:rPr>
              <w:t xml:space="preserve"> (6.3.11)</w:t>
            </w:r>
          </w:p>
        </w:tc>
        <w:tc>
          <w:tcPr>
            <w:tcW w:w="2056" w:type="dxa"/>
            <w:tcBorders>
              <w:top w:val="single" w:sz="4" w:space="0" w:color="000000"/>
              <w:left w:val="single" w:sz="4" w:space="0" w:color="000000"/>
              <w:bottom w:val="single" w:sz="4" w:space="0" w:color="000000"/>
            </w:tcBorders>
          </w:tcPr>
          <w:p w14:paraId="7C1EE490"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91"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97" w14:textId="77777777" w:rsidTr="00BC16C8">
        <w:tc>
          <w:tcPr>
            <w:tcW w:w="2184" w:type="dxa"/>
            <w:tcBorders>
              <w:top w:val="single" w:sz="4" w:space="0" w:color="000000"/>
              <w:left w:val="single" w:sz="4" w:space="0" w:color="000000"/>
              <w:bottom w:val="single" w:sz="4" w:space="0" w:color="000000"/>
            </w:tcBorders>
          </w:tcPr>
          <w:p w14:paraId="7C1EE493"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GM_SurfacePatch</w:t>
            </w:r>
            <w:proofErr w:type="spellEnd"/>
            <w:r w:rsidRPr="00A81CE6">
              <w:rPr>
                <w:rFonts w:eastAsia="Times New Roman"/>
                <w:sz w:val="18"/>
                <w:szCs w:val="18"/>
                <w:lang w:val="en-GB"/>
              </w:rPr>
              <w:t xml:space="preserve"> (6.4.34)</w:t>
            </w:r>
          </w:p>
        </w:tc>
        <w:tc>
          <w:tcPr>
            <w:tcW w:w="2262" w:type="dxa"/>
            <w:tcBorders>
              <w:top w:val="single" w:sz="4" w:space="0" w:color="000000"/>
              <w:left w:val="single" w:sz="4" w:space="0" w:color="000000"/>
              <w:bottom w:val="single" w:sz="4" w:space="0" w:color="000000"/>
            </w:tcBorders>
          </w:tcPr>
          <w:p w14:paraId="7C1EE494"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GM_Primitive</w:t>
            </w:r>
            <w:proofErr w:type="spellEnd"/>
            <w:r w:rsidRPr="00A81CE6">
              <w:rPr>
                <w:rFonts w:eastAsia="Times New Roman"/>
                <w:sz w:val="18"/>
                <w:szCs w:val="18"/>
                <w:lang w:val="en-GB"/>
              </w:rPr>
              <w:t xml:space="preserve"> (6.3.10)</w:t>
            </w:r>
          </w:p>
        </w:tc>
        <w:tc>
          <w:tcPr>
            <w:tcW w:w="2056" w:type="dxa"/>
            <w:tcBorders>
              <w:top w:val="single" w:sz="4" w:space="0" w:color="000000"/>
              <w:left w:val="single" w:sz="4" w:space="0" w:color="000000"/>
              <w:bottom w:val="single" w:sz="4" w:space="0" w:color="000000"/>
            </w:tcBorders>
          </w:tcPr>
          <w:p w14:paraId="7C1EE495"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96"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9C" w14:textId="77777777" w:rsidTr="00BC16C8">
        <w:tc>
          <w:tcPr>
            <w:tcW w:w="2184" w:type="dxa"/>
            <w:tcBorders>
              <w:top w:val="single" w:sz="4" w:space="0" w:color="000000"/>
              <w:left w:val="single" w:sz="4" w:space="0" w:color="000000"/>
              <w:bottom w:val="single" w:sz="4" w:space="0" w:color="000000"/>
            </w:tcBorders>
          </w:tcPr>
          <w:p w14:paraId="7C1EE498"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SurfaceInterpolation</w:t>
            </w:r>
            <w:proofErr w:type="spellEnd"/>
            <w:r w:rsidRPr="00A81CE6">
              <w:rPr>
                <w:rFonts w:eastAsia="Times New Roman"/>
                <w:sz w:val="18"/>
                <w:szCs w:val="18"/>
                <w:lang w:val="en-GB"/>
              </w:rPr>
              <w:t xml:space="preserve"> (6.4.32)</w:t>
            </w:r>
          </w:p>
        </w:tc>
        <w:tc>
          <w:tcPr>
            <w:tcW w:w="2262" w:type="dxa"/>
            <w:tcBorders>
              <w:top w:val="single" w:sz="4" w:space="0" w:color="000000"/>
              <w:left w:val="single" w:sz="4" w:space="0" w:color="000000"/>
              <w:bottom w:val="single" w:sz="4" w:space="0" w:color="000000"/>
            </w:tcBorders>
          </w:tcPr>
          <w:p w14:paraId="7C1EE499"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GM_Ring</w:t>
            </w:r>
            <w:proofErr w:type="spellEnd"/>
            <w:r w:rsidRPr="00A81CE6">
              <w:rPr>
                <w:rFonts w:eastAsia="Times New Roman"/>
                <w:sz w:val="18"/>
                <w:szCs w:val="18"/>
                <w:lang w:val="en-GB"/>
              </w:rPr>
              <w:t xml:space="preserve"> (6.3.6)</w:t>
            </w:r>
          </w:p>
        </w:tc>
        <w:tc>
          <w:tcPr>
            <w:tcW w:w="2056" w:type="dxa"/>
            <w:tcBorders>
              <w:top w:val="single" w:sz="4" w:space="0" w:color="000000"/>
              <w:left w:val="single" w:sz="4" w:space="0" w:color="000000"/>
              <w:bottom w:val="single" w:sz="4" w:space="0" w:color="000000"/>
            </w:tcBorders>
          </w:tcPr>
          <w:p w14:paraId="7C1EE49A"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9B"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A1" w14:textId="77777777" w:rsidTr="00BC16C8">
        <w:tc>
          <w:tcPr>
            <w:tcW w:w="2184" w:type="dxa"/>
            <w:tcBorders>
              <w:top w:val="single" w:sz="4" w:space="0" w:color="000000"/>
              <w:left w:val="single" w:sz="4" w:space="0" w:color="000000"/>
              <w:bottom w:val="single" w:sz="4" w:space="0" w:color="000000"/>
            </w:tcBorders>
          </w:tcPr>
          <w:p w14:paraId="7C1EE49D"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sz w:val="18"/>
                <w:szCs w:val="18"/>
                <w:lang w:val="en-GB"/>
              </w:rPr>
              <w:t>S100_ArcByCenterPoint (none)</w:t>
            </w:r>
          </w:p>
        </w:tc>
        <w:tc>
          <w:tcPr>
            <w:tcW w:w="2262" w:type="dxa"/>
            <w:tcBorders>
              <w:top w:val="single" w:sz="4" w:space="0" w:color="000000"/>
              <w:left w:val="single" w:sz="4" w:space="0" w:color="000000"/>
              <w:bottom w:val="single" w:sz="4" w:space="0" w:color="000000"/>
            </w:tcBorders>
          </w:tcPr>
          <w:p w14:paraId="7C1EE49E"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GM_Surface</w:t>
            </w:r>
            <w:proofErr w:type="spellEnd"/>
            <w:r w:rsidRPr="00A81CE6">
              <w:rPr>
                <w:rFonts w:eastAsia="Times New Roman"/>
                <w:sz w:val="18"/>
                <w:szCs w:val="18"/>
                <w:lang w:val="en-GB"/>
              </w:rPr>
              <w:t xml:space="preserve"> (6.3.17)</w:t>
            </w:r>
          </w:p>
        </w:tc>
        <w:tc>
          <w:tcPr>
            <w:tcW w:w="2056" w:type="dxa"/>
            <w:tcBorders>
              <w:top w:val="single" w:sz="4" w:space="0" w:color="000000"/>
              <w:left w:val="single" w:sz="4" w:space="0" w:color="000000"/>
              <w:bottom w:val="single" w:sz="4" w:space="0" w:color="000000"/>
            </w:tcBorders>
          </w:tcPr>
          <w:p w14:paraId="7C1EE49F"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A0"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A6" w14:textId="77777777" w:rsidTr="00BC16C8">
        <w:tc>
          <w:tcPr>
            <w:tcW w:w="2184" w:type="dxa"/>
            <w:tcBorders>
              <w:top w:val="single" w:sz="4" w:space="0" w:color="000000"/>
              <w:left w:val="single" w:sz="4" w:space="0" w:color="000000"/>
              <w:bottom w:val="single" w:sz="4" w:space="0" w:color="000000"/>
            </w:tcBorders>
          </w:tcPr>
          <w:p w14:paraId="7C1EE4A2"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sz w:val="18"/>
                <w:szCs w:val="18"/>
                <w:lang w:val="en-GB"/>
              </w:rPr>
              <w:t>S100_CircleByCenterPoint (none)</w:t>
            </w:r>
          </w:p>
        </w:tc>
        <w:tc>
          <w:tcPr>
            <w:tcW w:w="2262" w:type="dxa"/>
            <w:tcBorders>
              <w:top w:val="single" w:sz="4" w:space="0" w:color="000000"/>
              <w:left w:val="single" w:sz="4" w:space="0" w:color="000000"/>
              <w:bottom w:val="single" w:sz="4" w:space="0" w:color="000000"/>
            </w:tcBorders>
          </w:tcPr>
          <w:p w14:paraId="7C1EE4A3"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GM_SurfaceBoundary</w:t>
            </w:r>
            <w:proofErr w:type="spellEnd"/>
            <w:r w:rsidRPr="00A81CE6">
              <w:rPr>
                <w:rFonts w:eastAsia="Times New Roman"/>
                <w:sz w:val="18"/>
                <w:szCs w:val="18"/>
                <w:lang w:val="en-GB"/>
              </w:rPr>
              <w:t xml:space="preserve"> (6.3.7)</w:t>
            </w:r>
          </w:p>
        </w:tc>
        <w:tc>
          <w:tcPr>
            <w:tcW w:w="2056" w:type="dxa"/>
            <w:tcBorders>
              <w:top w:val="single" w:sz="4" w:space="0" w:color="000000"/>
              <w:left w:val="single" w:sz="4" w:space="0" w:color="000000"/>
              <w:bottom w:val="single" w:sz="4" w:space="0" w:color="000000"/>
            </w:tcBorders>
          </w:tcPr>
          <w:p w14:paraId="7C1EE4A4"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A5"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AB" w14:textId="77777777" w:rsidTr="00BC16C8">
        <w:tc>
          <w:tcPr>
            <w:tcW w:w="2184" w:type="dxa"/>
            <w:tcBorders>
              <w:top w:val="single" w:sz="4" w:space="0" w:color="000000"/>
              <w:left w:val="single" w:sz="4" w:space="0" w:color="000000"/>
              <w:bottom w:val="single" w:sz="4" w:space="0" w:color="000000"/>
            </w:tcBorders>
          </w:tcPr>
          <w:p w14:paraId="7C1EE4A7" w14:textId="77777777" w:rsidR="00153717" w:rsidRPr="00A81CE6" w:rsidRDefault="00153717" w:rsidP="00273D68">
            <w:pPr>
              <w:snapToGrid w:val="0"/>
              <w:spacing w:before="60" w:after="60"/>
              <w:jc w:val="left"/>
              <w:rPr>
                <w:rFonts w:eastAsia="Times New Roman"/>
                <w:sz w:val="18"/>
                <w:szCs w:val="18"/>
                <w:lang w:val="en-GB"/>
              </w:rPr>
            </w:pPr>
            <w:r w:rsidRPr="00A81CE6">
              <w:rPr>
                <w:rFonts w:eastAsia="Times New Roman"/>
                <w:sz w:val="18"/>
                <w:szCs w:val="18"/>
                <w:lang w:val="en-GB"/>
              </w:rPr>
              <w:t>S100_GM_Spline</w:t>
            </w:r>
            <w:r w:rsidR="00A8111B" w:rsidRPr="00A81CE6">
              <w:rPr>
                <w:rFonts w:eastAsia="Times New Roman"/>
                <w:sz w:val="18"/>
                <w:szCs w:val="18"/>
                <w:lang w:val="en-GB"/>
              </w:rPr>
              <w:t>Curve</w:t>
            </w:r>
          </w:p>
        </w:tc>
        <w:tc>
          <w:tcPr>
            <w:tcW w:w="2262" w:type="dxa"/>
            <w:tcBorders>
              <w:top w:val="single" w:sz="4" w:space="0" w:color="000000"/>
              <w:left w:val="single" w:sz="4" w:space="0" w:color="000000"/>
              <w:bottom w:val="single" w:sz="4" w:space="0" w:color="000000"/>
            </w:tcBorders>
          </w:tcPr>
          <w:p w14:paraId="7C1EE4A8" w14:textId="77777777" w:rsidR="00153717" w:rsidRPr="00A81CE6" w:rsidRDefault="00153717" w:rsidP="00153717">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tcBorders>
          </w:tcPr>
          <w:p w14:paraId="7C1EE4A9" w14:textId="77777777" w:rsidR="00153717" w:rsidRPr="00A81CE6" w:rsidRDefault="00153717" w:rsidP="00153717">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AA" w14:textId="77777777" w:rsidR="00153717" w:rsidRPr="00A81CE6" w:rsidRDefault="00153717" w:rsidP="00153717">
            <w:pPr>
              <w:snapToGrid w:val="0"/>
              <w:spacing w:before="60" w:after="60"/>
              <w:rPr>
                <w:rFonts w:eastAsia="Times New Roman"/>
                <w:sz w:val="18"/>
                <w:szCs w:val="18"/>
                <w:lang w:val="en-GB"/>
              </w:rPr>
            </w:pPr>
          </w:p>
        </w:tc>
      </w:tr>
      <w:tr w:rsidR="00A81CE6" w:rsidRPr="00A81CE6" w14:paraId="7C1EE4B0" w14:textId="77777777" w:rsidTr="00BC16C8">
        <w:tc>
          <w:tcPr>
            <w:tcW w:w="2184" w:type="dxa"/>
            <w:tcBorders>
              <w:top w:val="single" w:sz="4" w:space="0" w:color="000000"/>
              <w:left w:val="single" w:sz="4" w:space="0" w:color="000000"/>
              <w:bottom w:val="single" w:sz="4" w:space="0" w:color="000000"/>
            </w:tcBorders>
          </w:tcPr>
          <w:p w14:paraId="7C1EE4AC" w14:textId="77777777" w:rsidR="00153717" w:rsidRPr="00A81CE6" w:rsidRDefault="00153717" w:rsidP="00273D68">
            <w:pPr>
              <w:snapToGrid w:val="0"/>
              <w:spacing w:before="60" w:after="60"/>
              <w:jc w:val="left"/>
              <w:rPr>
                <w:rFonts w:eastAsia="Times New Roman"/>
                <w:sz w:val="18"/>
                <w:szCs w:val="18"/>
                <w:lang w:val="en-GB"/>
              </w:rPr>
            </w:pPr>
            <w:r w:rsidRPr="00A81CE6">
              <w:rPr>
                <w:rFonts w:eastAsia="Times New Roman"/>
                <w:sz w:val="18"/>
                <w:szCs w:val="18"/>
                <w:lang w:val="en-GB"/>
              </w:rPr>
              <w:t>S100_GM_PolynomialSpline</w:t>
            </w:r>
            <w:r w:rsidR="00390228" w:rsidRPr="00A81CE6">
              <w:rPr>
                <w:rFonts w:eastAsia="Times New Roman"/>
                <w:sz w:val="18"/>
                <w:szCs w:val="18"/>
                <w:lang w:val="en-GB"/>
              </w:rPr>
              <w:t xml:space="preserve"> </w:t>
            </w:r>
          </w:p>
        </w:tc>
        <w:tc>
          <w:tcPr>
            <w:tcW w:w="2262" w:type="dxa"/>
            <w:tcBorders>
              <w:top w:val="single" w:sz="4" w:space="0" w:color="000000"/>
              <w:left w:val="single" w:sz="4" w:space="0" w:color="000000"/>
              <w:bottom w:val="single" w:sz="4" w:space="0" w:color="000000"/>
            </w:tcBorders>
          </w:tcPr>
          <w:p w14:paraId="7C1EE4AD" w14:textId="77777777" w:rsidR="00153717" w:rsidRPr="00A81CE6" w:rsidRDefault="00153717" w:rsidP="00153717">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tcBorders>
          </w:tcPr>
          <w:p w14:paraId="7C1EE4AE" w14:textId="77777777" w:rsidR="00153717" w:rsidRPr="00A81CE6" w:rsidRDefault="00153717" w:rsidP="00153717">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AF" w14:textId="77777777" w:rsidR="00153717" w:rsidRPr="00A81CE6" w:rsidRDefault="00153717" w:rsidP="00153717">
            <w:pPr>
              <w:snapToGrid w:val="0"/>
              <w:spacing w:before="60" w:after="60"/>
              <w:rPr>
                <w:rFonts w:eastAsia="Times New Roman"/>
                <w:sz w:val="18"/>
                <w:szCs w:val="18"/>
                <w:lang w:val="en-GB"/>
              </w:rPr>
            </w:pPr>
          </w:p>
        </w:tc>
      </w:tr>
    </w:tbl>
    <w:p w14:paraId="7C1EE4B1" w14:textId="77777777" w:rsidR="006E6789" w:rsidRDefault="006E6789" w:rsidP="000D4788">
      <w:pPr>
        <w:rPr>
          <w:lang w:val="en-GB"/>
        </w:rPr>
      </w:pPr>
    </w:p>
    <w:p w14:paraId="7C1EE4B2" w14:textId="77777777" w:rsidR="000E299B" w:rsidRPr="00A81CE6" w:rsidRDefault="000E299B" w:rsidP="00273D68">
      <w:pPr>
        <w:pStyle w:val="Heading4"/>
        <w:numPr>
          <w:ilvl w:val="3"/>
          <w:numId w:val="23"/>
        </w:numPr>
        <w:spacing w:before="120" w:after="120"/>
        <w:rPr>
          <w:lang w:val="en-GB"/>
        </w:rPr>
      </w:pPr>
      <w:r w:rsidRPr="00A81CE6">
        <w:rPr>
          <w:lang w:val="en-GB"/>
        </w:rPr>
        <w:t>Splines model (Informative)</w:t>
      </w:r>
    </w:p>
    <w:p w14:paraId="7C1EE4B3" w14:textId="77777777" w:rsidR="000E299B" w:rsidRPr="00A81CE6" w:rsidRDefault="008648B2" w:rsidP="00273D68">
      <w:pPr>
        <w:spacing w:after="120"/>
        <w:rPr>
          <w:lang w:val="en-GB"/>
        </w:rPr>
      </w:pPr>
      <w:r w:rsidRPr="00A81CE6">
        <w:rPr>
          <w:lang w:val="en-GB"/>
        </w:rPr>
        <w:t>The spli</w:t>
      </w:r>
      <w:r w:rsidR="00EE759A" w:rsidRPr="00A81CE6">
        <w:rPr>
          <w:lang w:val="en-GB"/>
        </w:rPr>
        <w:t>ne classes S100_GM_Spline</w:t>
      </w:r>
      <w:r w:rsidR="00A8111B" w:rsidRPr="00A81CE6">
        <w:rPr>
          <w:lang w:val="en-GB"/>
        </w:rPr>
        <w:t>Curve</w:t>
      </w:r>
      <w:r w:rsidR="00EE759A" w:rsidRPr="00A81CE6">
        <w:rPr>
          <w:lang w:val="en-GB"/>
        </w:rPr>
        <w:t xml:space="preserve"> and S100_GM_PolynomialSpline </w:t>
      </w:r>
      <w:r w:rsidR="000E299B" w:rsidRPr="00A81CE6">
        <w:rPr>
          <w:lang w:val="en-GB"/>
        </w:rPr>
        <w:t xml:space="preserve">in this </w:t>
      </w:r>
      <w:r w:rsidR="00D45941" w:rsidRPr="00A81CE6">
        <w:rPr>
          <w:lang w:val="en-GB"/>
        </w:rPr>
        <w:t>version</w:t>
      </w:r>
      <w:r w:rsidR="000E299B" w:rsidRPr="00A81CE6">
        <w:rPr>
          <w:lang w:val="en-GB"/>
        </w:rPr>
        <w:t xml:space="preserve"> of S-100 </w:t>
      </w:r>
      <w:r w:rsidR="00EE759A" w:rsidRPr="00A81CE6">
        <w:rPr>
          <w:lang w:val="en-GB"/>
        </w:rPr>
        <w:t xml:space="preserve">bridge the </w:t>
      </w:r>
      <w:r w:rsidR="000E299B" w:rsidRPr="00A81CE6">
        <w:rPr>
          <w:lang w:val="en-GB"/>
        </w:rPr>
        <w:t xml:space="preserve">curves and </w:t>
      </w:r>
      <w:r w:rsidR="00EE759A" w:rsidRPr="00A81CE6">
        <w:rPr>
          <w:lang w:val="en-GB"/>
        </w:rPr>
        <w:t>spline</w:t>
      </w:r>
      <w:r w:rsidR="000E299B" w:rsidRPr="00A81CE6">
        <w:rPr>
          <w:lang w:val="en-GB"/>
        </w:rPr>
        <w:t>s</w:t>
      </w:r>
      <w:r w:rsidR="00EE759A" w:rsidRPr="00A81CE6">
        <w:rPr>
          <w:lang w:val="en-GB"/>
        </w:rPr>
        <w:t xml:space="preserve"> model in ISO 19107:2003 and the </w:t>
      </w:r>
      <w:r w:rsidR="00461F3B" w:rsidRPr="00A81CE6">
        <w:rPr>
          <w:lang w:val="en-GB"/>
        </w:rPr>
        <w:t xml:space="preserve">draft </w:t>
      </w:r>
      <w:r w:rsidR="00EE759A" w:rsidRPr="00A81CE6">
        <w:rPr>
          <w:lang w:val="en-GB"/>
        </w:rPr>
        <w:t xml:space="preserve">revision of ISO 19107, which is under development as this </w:t>
      </w:r>
      <w:r w:rsidR="000E299B" w:rsidRPr="00A81CE6">
        <w:rPr>
          <w:lang w:val="en-GB"/>
        </w:rPr>
        <w:t>update</w:t>
      </w:r>
      <w:r w:rsidR="00EE759A" w:rsidRPr="00A81CE6">
        <w:rPr>
          <w:lang w:val="en-GB"/>
        </w:rPr>
        <w:t xml:space="preserve"> to S-100 is being </w:t>
      </w:r>
      <w:r w:rsidR="000E299B" w:rsidRPr="00A81CE6">
        <w:rPr>
          <w:lang w:val="en-GB"/>
        </w:rPr>
        <w:t>developed</w:t>
      </w:r>
      <w:r w:rsidR="00EE759A" w:rsidRPr="00A81CE6">
        <w:rPr>
          <w:lang w:val="en-GB"/>
        </w:rPr>
        <w:t xml:space="preserve">. </w:t>
      </w:r>
      <w:r w:rsidR="000E299B" w:rsidRPr="00A81CE6">
        <w:rPr>
          <w:lang w:val="en-GB"/>
        </w:rPr>
        <w:t>Considerations in this bridging are:</w:t>
      </w:r>
    </w:p>
    <w:p w14:paraId="7C1EE4B4" w14:textId="77777777" w:rsidR="008648B2" w:rsidRPr="00A81CE6" w:rsidRDefault="000E299B" w:rsidP="00273D68">
      <w:pPr>
        <w:pStyle w:val="ListParagraph"/>
        <w:numPr>
          <w:ilvl w:val="0"/>
          <w:numId w:val="56"/>
        </w:numPr>
        <w:spacing w:after="120"/>
        <w:rPr>
          <w:lang w:val="en-GB"/>
        </w:rPr>
      </w:pPr>
      <w:r w:rsidRPr="00A81CE6">
        <w:rPr>
          <w:lang w:val="en-GB"/>
        </w:rPr>
        <w:t xml:space="preserve">The new draft </w:t>
      </w:r>
      <w:r w:rsidR="00C807EC" w:rsidRPr="00A81CE6">
        <w:rPr>
          <w:lang w:val="en-GB"/>
        </w:rPr>
        <w:t xml:space="preserve">ISO </w:t>
      </w:r>
      <w:r w:rsidRPr="00A81CE6">
        <w:rPr>
          <w:lang w:val="en-GB"/>
        </w:rPr>
        <w:t>model removes the concept of curve segment: “</w:t>
      </w:r>
      <w:r w:rsidR="009F75CE" w:rsidRPr="00A81CE6">
        <w:rPr>
          <w:lang w:val="en-GB"/>
        </w:rPr>
        <w:t>…</w:t>
      </w:r>
      <w:r w:rsidRPr="00A81CE6">
        <w:rPr>
          <w:lang w:val="en-GB"/>
        </w:rPr>
        <w:t xml:space="preserve">Curve, </w:t>
      </w:r>
      <w:proofErr w:type="spellStart"/>
      <w:r w:rsidRPr="00A81CE6">
        <w:rPr>
          <w:lang w:val="en-GB"/>
        </w:rPr>
        <w:t>CurveSegment</w:t>
      </w:r>
      <w:proofErr w:type="spellEnd"/>
      <w:r w:rsidRPr="00A81CE6">
        <w:rPr>
          <w:lang w:val="en-GB"/>
        </w:rPr>
        <w:t xml:space="preserve">, </w:t>
      </w:r>
      <w:proofErr w:type="spellStart"/>
      <w:r w:rsidRPr="00A81CE6">
        <w:rPr>
          <w:lang w:val="en-GB"/>
        </w:rPr>
        <w:t>GenericCurve</w:t>
      </w:r>
      <w:proofErr w:type="spellEnd"/>
      <w:r w:rsidRPr="00A81CE6">
        <w:rPr>
          <w:lang w:val="en-GB"/>
        </w:rPr>
        <w:t xml:space="preserve"> and </w:t>
      </w:r>
      <w:proofErr w:type="spellStart"/>
      <w:r w:rsidRPr="00A81CE6">
        <w:rPr>
          <w:lang w:val="en-GB"/>
        </w:rPr>
        <w:t>CompositeCurve</w:t>
      </w:r>
      <w:proofErr w:type="spellEnd"/>
      <w:r w:rsidRPr="00A81CE6">
        <w:rPr>
          <w:lang w:val="en-GB"/>
        </w:rPr>
        <w:t xml:space="preserve"> [are] implemented by a single class.</w:t>
      </w:r>
      <w:r w:rsidR="00F238C2" w:rsidRPr="00A81CE6">
        <w:rPr>
          <w:lang w:val="en-GB"/>
        </w:rPr>
        <w:t xml:space="preserve"> For the same</w:t>
      </w:r>
      <w:r w:rsidR="001422AB" w:rsidRPr="00A81CE6">
        <w:rPr>
          <w:lang w:val="en-GB"/>
        </w:rPr>
        <w:t xml:space="preserve"> reason, there are no separate ‘segments’</w:t>
      </w:r>
      <w:r w:rsidR="00F238C2" w:rsidRPr="00A81CE6">
        <w:rPr>
          <w:lang w:val="en-GB"/>
        </w:rPr>
        <w:t xml:space="preserve"> or patches</w:t>
      </w:r>
      <w:r w:rsidRPr="00A81CE6">
        <w:rPr>
          <w:lang w:val="en-GB"/>
        </w:rPr>
        <w:t>”</w:t>
      </w:r>
      <w:r w:rsidR="00D45941" w:rsidRPr="00A81CE6">
        <w:rPr>
          <w:lang w:val="en-GB"/>
        </w:rPr>
        <w:t>.</w:t>
      </w:r>
      <w:r w:rsidR="00895E5B" w:rsidRPr="00A81CE6">
        <w:rPr>
          <w:lang w:val="en-GB"/>
        </w:rPr>
        <w:t xml:space="preserve"> A strict integration of this concept into S-100 would require a comprehensive overhaul of Part 7</w:t>
      </w:r>
      <w:r w:rsidR="001422AB" w:rsidRPr="00A81CE6">
        <w:rPr>
          <w:lang w:val="en-GB"/>
        </w:rPr>
        <w:t>,</w:t>
      </w:r>
      <w:r w:rsidR="00895E5B" w:rsidRPr="00A81CE6">
        <w:rPr>
          <w:lang w:val="en-GB"/>
        </w:rPr>
        <w:t xml:space="preserve"> and potentially of the S-100 data formats </w:t>
      </w:r>
      <w:r w:rsidR="001422AB" w:rsidRPr="00A81CE6">
        <w:rPr>
          <w:lang w:val="en-GB"/>
        </w:rPr>
        <w:t>as well</w:t>
      </w:r>
      <w:r w:rsidR="00895E5B" w:rsidRPr="00A81CE6">
        <w:rPr>
          <w:lang w:val="en-GB"/>
        </w:rPr>
        <w:t>.</w:t>
      </w:r>
    </w:p>
    <w:p w14:paraId="7C1EE4B5" w14:textId="77777777" w:rsidR="00F238C2" w:rsidRPr="00A81CE6" w:rsidRDefault="00F238C2" w:rsidP="00273D68">
      <w:pPr>
        <w:pStyle w:val="ListParagraph"/>
        <w:numPr>
          <w:ilvl w:val="0"/>
          <w:numId w:val="56"/>
        </w:numPr>
        <w:spacing w:after="120"/>
        <w:rPr>
          <w:lang w:val="en-GB"/>
        </w:rPr>
      </w:pPr>
      <w:r w:rsidRPr="00A81CE6">
        <w:rPr>
          <w:lang w:val="en-GB"/>
        </w:rPr>
        <w:t>The model in ISO 19107:2003 is flawed in its modelling of knots</w:t>
      </w:r>
      <w:r w:rsidR="00686C7C" w:rsidRPr="00A81CE6">
        <w:rPr>
          <w:lang w:val="en-GB"/>
        </w:rPr>
        <w:t xml:space="preserve">, and this </w:t>
      </w:r>
      <w:r w:rsidR="00D45941" w:rsidRPr="00A81CE6">
        <w:rPr>
          <w:lang w:val="en-GB"/>
        </w:rPr>
        <w:t xml:space="preserve">has </w:t>
      </w:r>
      <w:r w:rsidR="00686C7C" w:rsidRPr="00A81CE6">
        <w:rPr>
          <w:lang w:val="en-GB"/>
        </w:rPr>
        <w:t xml:space="preserve">propagated into the GML </w:t>
      </w:r>
      <w:r w:rsidR="00531C2D">
        <w:rPr>
          <w:lang w:val="en-GB"/>
        </w:rPr>
        <w:t>S</w:t>
      </w:r>
      <w:r w:rsidR="00686C7C" w:rsidRPr="00A81CE6">
        <w:rPr>
          <w:lang w:val="en-GB"/>
        </w:rPr>
        <w:t>chema in ISO 19136</w:t>
      </w:r>
      <w:r w:rsidRPr="00A81CE6">
        <w:rPr>
          <w:lang w:val="en-GB"/>
        </w:rPr>
        <w:t>.</w:t>
      </w:r>
    </w:p>
    <w:p w14:paraId="7C1EE4B6" w14:textId="77777777" w:rsidR="00904B33" w:rsidRPr="00A81CE6" w:rsidRDefault="00904B33" w:rsidP="00273D68">
      <w:pPr>
        <w:pStyle w:val="ListParagraph"/>
        <w:numPr>
          <w:ilvl w:val="0"/>
          <w:numId w:val="56"/>
        </w:numPr>
        <w:spacing w:after="120"/>
        <w:rPr>
          <w:lang w:val="en-GB"/>
        </w:rPr>
      </w:pPr>
      <w:r w:rsidRPr="00A81CE6">
        <w:rPr>
          <w:lang w:val="en-GB"/>
        </w:rPr>
        <w:t xml:space="preserve">Finalization of the new edition of ISO 19107 is still </w:t>
      </w:r>
      <w:r w:rsidR="00583278" w:rsidRPr="00A81CE6">
        <w:rPr>
          <w:lang w:val="en-GB"/>
        </w:rPr>
        <w:t xml:space="preserve">some time </w:t>
      </w:r>
      <w:r w:rsidR="00DE3671" w:rsidRPr="00A81CE6">
        <w:rPr>
          <w:lang w:val="en-GB"/>
        </w:rPr>
        <w:t>away</w:t>
      </w:r>
      <w:r w:rsidR="00583278" w:rsidRPr="00A81CE6">
        <w:rPr>
          <w:lang w:val="en-GB"/>
        </w:rPr>
        <w:t xml:space="preserve"> – the current draft is not yet an ISO </w:t>
      </w:r>
      <w:r w:rsidR="00DE3671" w:rsidRPr="00A81CE6">
        <w:rPr>
          <w:lang w:val="en-GB"/>
        </w:rPr>
        <w:t>International S</w:t>
      </w:r>
      <w:r w:rsidR="00583278" w:rsidRPr="00A81CE6">
        <w:rPr>
          <w:lang w:val="en-GB"/>
        </w:rPr>
        <w:t>tandard</w:t>
      </w:r>
      <w:r w:rsidR="00DE3671" w:rsidRPr="00A81CE6">
        <w:rPr>
          <w:lang w:val="en-GB"/>
        </w:rPr>
        <w:t xml:space="preserve"> and is subject to change</w:t>
      </w:r>
      <w:r w:rsidR="00583278" w:rsidRPr="00A81CE6">
        <w:rPr>
          <w:lang w:val="en-GB"/>
        </w:rPr>
        <w:t>.</w:t>
      </w:r>
    </w:p>
    <w:p w14:paraId="7C1EE4B7" w14:textId="77777777" w:rsidR="002C07F9" w:rsidRPr="00A81CE6" w:rsidRDefault="002C07F9" w:rsidP="00273D68">
      <w:pPr>
        <w:pStyle w:val="ListParagraph"/>
        <w:numPr>
          <w:ilvl w:val="0"/>
          <w:numId w:val="56"/>
        </w:numPr>
        <w:spacing w:after="120"/>
        <w:rPr>
          <w:lang w:val="en-GB"/>
        </w:rPr>
      </w:pPr>
      <w:r w:rsidRPr="00A81CE6">
        <w:rPr>
          <w:lang w:val="en-GB"/>
        </w:rPr>
        <w:t>Some spline classes (or interfaces) merely add constraints and/or change a fixed attribute value compared to their generalizations, without defining any new attributes.</w:t>
      </w:r>
    </w:p>
    <w:p w14:paraId="7C1EE4B8" w14:textId="77777777" w:rsidR="00B8312B" w:rsidRPr="00A81CE6" w:rsidRDefault="00A21BA8" w:rsidP="00273D68">
      <w:pPr>
        <w:spacing w:after="120"/>
        <w:rPr>
          <w:lang w:val="en-GB"/>
        </w:rPr>
      </w:pPr>
      <w:r w:rsidRPr="00A81CE6">
        <w:rPr>
          <w:lang w:val="en-GB"/>
        </w:rPr>
        <w:t>The cross-references for the S100 spline classes to ISO 19107:2003 and the draft ISO 19107 classes as of August 2017 are given in the table below:</w:t>
      </w:r>
    </w:p>
    <w:p w14:paraId="7C1EE4B9" w14:textId="77777777" w:rsidR="00A21BA8" w:rsidRDefault="008C76DE" w:rsidP="00B32CD4">
      <w:pPr>
        <w:pStyle w:val="Tabletitle1"/>
        <w:pageBreakBefore/>
        <w:rPr>
          <w:lang w:val="en-GB"/>
        </w:rPr>
      </w:pPr>
      <w:r>
        <w:rPr>
          <w:lang w:val="en-GB"/>
        </w:rPr>
        <w:lastRenderedPageBreak/>
        <w:t>Table 7-2 ISO references for S-100 spline classes</w:t>
      </w:r>
    </w:p>
    <w:tbl>
      <w:tblPr>
        <w:tblStyle w:val="TableGrid"/>
        <w:tblW w:w="0" w:type="auto"/>
        <w:tblLook w:val="04A0" w:firstRow="1" w:lastRow="0" w:firstColumn="1" w:lastColumn="0" w:noHBand="0" w:noVBand="1"/>
      </w:tblPr>
      <w:tblGrid>
        <w:gridCol w:w="2508"/>
        <w:gridCol w:w="3292"/>
        <w:gridCol w:w="3441"/>
      </w:tblGrid>
      <w:tr w:rsidR="00A81CE6" w:rsidRPr="00A81CE6" w14:paraId="7C1EE4BD" w14:textId="77777777" w:rsidTr="003A72BC">
        <w:trPr>
          <w:cantSplit/>
        </w:trPr>
        <w:tc>
          <w:tcPr>
            <w:tcW w:w="0" w:type="auto"/>
            <w:shd w:val="clear" w:color="auto" w:fill="D9D9D9" w:themeFill="background1" w:themeFillShade="D9"/>
          </w:tcPr>
          <w:p w14:paraId="7C1EE4BA" w14:textId="77777777" w:rsidR="00A21BA8" w:rsidRPr="00A81CE6" w:rsidRDefault="00A21BA8" w:rsidP="00273D68">
            <w:pPr>
              <w:spacing w:before="60" w:after="60"/>
              <w:rPr>
                <w:b/>
                <w:sz w:val="18"/>
                <w:szCs w:val="18"/>
                <w:lang w:val="en-GB"/>
              </w:rPr>
            </w:pPr>
            <w:r w:rsidRPr="00A81CE6">
              <w:rPr>
                <w:b/>
                <w:sz w:val="18"/>
                <w:szCs w:val="18"/>
                <w:lang w:val="en-GB"/>
              </w:rPr>
              <w:t>S-100 class</w:t>
            </w:r>
          </w:p>
        </w:tc>
        <w:tc>
          <w:tcPr>
            <w:tcW w:w="0" w:type="auto"/>
            <w:shd w:val="clear" w:color="auto" w:fill="D9D9D9" w:themeFill="background1" w:themeFillShade="D9"/>
          </w:tcPr>
          <w:p w14:paraId="7C1EE4BB" w14:textId="77777777" w:rsidR="00A21BA8" w:rsidRPr="00A81CE6" w:rsidRDefault="00A21BA8" w:rsidP="003A72BC">
            <w:pPr>
              <w:spacing w:before="60" w:after="60"/>
              <w:rPr>
                <w:b/>
                <w:sz w:val="18"/>
                <w:szCs w:val="18"/>
                <w:lang w:val="en-GB"/>
              </w:rPr>
            </w:pPr>
            <w:r w:rsidRPr="00A81CE6">
              <w:rPr>
                <w:b/>
                <w:sz w:val="18"/>
                <w:szCs w:val="18"/>
                <w:lang w:val="en-GB"/>
              </w:rPr>
              <w:t>ISO 19107:2003 reference</w:t>
            </w:r>
          </w:p>
        </w:tc>
        <w:tc>
          <w:tcPr>
            <w:tcW w:w="0" w:type="auto"/>
            <w:shd w:val="clear" w:color="auto" w:fill="D9D9D9" w:themeFill="background1" w:themeFillShade="D9"/>
          </w:tcPr>
          <w:p w14:paraId="7C1EE4BC" w14:textId="77777777" w:rsidR="00A21BA8" w:rsidRPr="00A81CE6" w:rsidRDefault="00A21BA8" w:rsidP="003A72BC">
            <w:pPr>
              <w:spacing w:before="60" w:after="60"/>
              <w:rPr>
                <w:b/>
                <w:sz w:val="18"/>
                <w:szCs w:val="18"/>
                <w:lang w:val="en-GB"/>
              </w:rPr>
            </w:pPr>
            <w:r w:rsidRPr="00A81CE6">
              <w:rPr>
                <w:b/>
                <w:sz w:val="18"/>
                <w:szCs w:val="18"/>
                <w:lang w:val="en-GB"/>
              </w:rPr>
              <w:t>Draft ISO 19107 model reference</w:t>
            </w:r>
          </w:p>
        </w:tc>
      </w:tr>
      <w:tr w:rsidR="00A81CE6" w:rsidRPr="00A81CE6" w14:paraId="7C1EE4C2" w14:textId="77777777" w:rsidTr="00844AF0">
        <w:trPr>
          <w:cantSplit/>
        </w:trPr>
        <w:tc>
          <w:tcPr>
            <w:tcW w:w="0" w:type="auto"/>
          </w:tcPr>
          <w:p w14:paraId="7C1EE4BE" w14:textId="77777777" w:rsidR="00A21BA8" w:rsidRPr="00A81CE6" w:rsidRDefault="00A21BA8" w:rsidP="00273D68">
            <w:pPr>
              <w:spacing w:before="60" w:after="60"/>
              <w:rPr>
                <w:sz w:val="18"/>
                <w:szCs w:val="18"/>
                <w:lang w:val="en-GB"/>
              </w:rPr>
            </w:pPr>
            <w:r w:rsidRPr="00A81CE6">
              <w:rPr>
                <w:sz w:val="18"/>
                <w:szCs w:val="18"/>
                <w:lang w:val="en-GB"/>
              </w:rPr>
              <w:t>S100_GM_Spline</w:t>
            </w:r>
            <w:r w:rsidR="00A8111B" w:rsidRPr="00A81CE6">
              <w:rPr>
                <w:sz w:val="18"/>
                <w:szCs w:val="18"/>
                <w:lang w:val="en-GB"/>
              </w:rPr>
              <w:t>Curve</w:t>
            </w:r>
          </w:p>
        </w:tc>
        <w:tc>
          <w:tcPr>
            <w:tcW w:w="0" w:type="auto"/>
          </w:tcPr>
          <w:p w14:paraId="7C1EE4BF" w14:textId="77777777" w:rsidR="00A21BA8" w:rsidRPr="00A81CE6" w:rsidRDefault="00A21BA8" w:rsidP="00273D68">
            <w:pPr>
              <w:spacing w:before="60" w:after="60"/>
              <w:jc w:val="left"/>
              <w:rPr>
                <w:sz w:val="18"/>
                <w:szCs w:val="18"/>
                <w:lang w:val="en-GB"/>
              </w:rPr>
            </w:pPr>
            <w:proofErr w:type="spellStart"/>
            <w:r w:rsidRPr="00A81CE6">
              <w:rPr>
                <w:rFonts w:eastAsia="Times New Roman"/>
                <w:sz w:val="18"/>
                <w:szCs w:val="18"/>
                <w:lang w:val="en-GB"/>
              </w:rPr>
              <w:t>GM_SplineCurve</w:t>
            </w:r>
            <w:proofErr w:type="spellEnd"/>
            <w:r w:rsidRPr="00A81CE6">
              <w:rPr>
                <w:rFonts w:eastAsia="Times New Roman"/>
                <w:sz w:val="18"/>
                <w:szCs w:val="18"/>
                <w:lang w:val="en-GB"/>
              </w:rPr>
              <w:t xml:space="preserve"> (6.4.26); </w:t>
            </w:r>
            <w:proofErr w:type="spellStart"/>
            <w:r w:rsidRPr="00A81CE6">
              <w:rPr>
                <w:rFonts w:eastAsia="Times New Roman"/>
                <w:sz w:val="18"/>
                <w:szCs w:val="18"/>
                <w:lang w:val="en-GB"/>
              </w:rPr>
              <w:t>GM_BSplineCurve</w:t>
            </w:r>
            <w:proofErr w:type="spellEnd"/>
            <w:r w:rsidRPr="00A81CE6">
              <w:rPr>
                <w:rFonts w:eastAsia="Times New Roman"/>
                <w:sz w:val="18"/>
                <w:szCs w:val="18"/>
                <w:lang w:val="en-GB"/>
              </w:rPr>
              <w:t xml:space="preserve"> (6.4.30)</w:t>
            </w:r>
          </w:p>
        </w:tc>
        <w:tc>
          <w:tcPr>
            <w:tcW w:w="0" w:type="auto"/>
          </w:tcPr>
          <w:p w14:paraId="7C1EE4C0" w14:textId="77777777" w:rsidR="00A21BA8" w:rsidRPr="00A81CE6" w:rsidRDefault="00264288" w:rsidP="00273D68">
            <w:pPr>
              <w:spacing w:before="60" w:after="60"/>
              <w:rPr>
                <w:sz w:val="18"/>
                <w:szCs w:val="18"/>
                <w:lang w:val="en-GB"/>
              </w:rPr>
            </w:pPr>
            <w:r w:rsidRPr="00A81CE6">
              <w:rPr>
                <w:sz w:val="18"/>
                <w:szCs w:val="18"/>
                <w:lang w:val="en-GB"/>
              </w:rPr>
              <w:t>&lt;interface&gt;</w:t>
            </w:r>
            <w:proofErr w:type="spellStart"/>
            <w:r w:rsidR="00A5323F" w:rsidRPr="00A81CE6">
              <w:rPr>
                <w:sz w:val="18"/>
                <w:szCs w:val="18"/>
                <w:lang w:val="en-GB"/>
              </w:rPr>
              <w:t>Spline</w:t>
            </w:r>
            <w:r w:rsidRPr="00A81CE6">
              <w:rPr>
                <w:sz w:val="18"/>
                <w:szCs w:val="18"/>
                <w:lang w:val="en-GB"/>
              </w:rPr>
              <w:t>Curve</w:t>
            </w:r>
            <w:proofErr w:type="spellEnd"/>
            <w:r w:rsidRPr="00A81CE6">
              <w:rPr>
                <w:sz w:val="18"/>
                <w:szCs w:val="18"/>
                <w:lang w:val="en-GB"/>
              </w:rPr>
              <w:t>; &lt;interface&gt;</w:t>
            </w:r>
            <w:proofErr w:type="spellStart"/>
            <w:r w:rsidRPr="00A81CE6">
              <w:rPr>
                <w:sz w:val="18"/>
                <w:szCs w:val="18"/>
                <w:lang w:val="en-GB"/>
              </w:rPr>
              <w:t>BSplineCurve</w:t>
            </w:r>
            <w:proofErr w:type="spellEnd"/>
          </w:p>
          <w:p w14:paraId="7C1EE4C1" w14:textId="77777777" w:rsidR="00DE3671" w:rsidRPr="00A81CE6" w:rsidRDefault="00583278" w:rsidP="00273D68">
            <w:pPr>
              <w:spacing w:before="60" w:after="60"/>
              <w:rPr>
                <w:sz w:val="18"/>
                <w:szCs w:val="18"/>
                <w:lang w:val="en-GB"/>
              </w:rPr>
            </w:pPr>
            <w:r w:rsidRPr="00A81CE6">
              <w:rPr>
                <w:sz w:val="18"/>
                <w:szCs w:val="18"/>
                <w:lang w:val="en-GB"/>
              </w:rPr>
              <w:t>&lt;datatype&gt;</w:t>
            </w:r>
            <w:proofErr w:type="spellStart"/>
            <w:r w:rsidRPr="00A81CE6">
              <w:rPr>
                <w:sz w:val="18"/>
                <w:szCs w:val="18"/>
                <w:lang w:val="en-GB"/>
              </w:rPr>
              <w:t>BSplineData</w:t>
            </w:r>
            <w:proofErr w:type="spellEnd"/>
          </w:p>
        </w:tc>
      </w:tr>
      <w:tr w:rsidR="00264288" w:rsidRPr="00A81CE6" w14:paraId="7C1EE4C6" w14:textId="77777777" w:rsidTr="00844AF0">
        <w:trPr>
          <w:cantSplit/>
        </w:trPr>
        <w:tc>
          <w:tcPr>
            <w:tcW w:w="0" w:type="auto"/>
          </w:tcPr>
          <w:p w14:paraId="7C1EE4C3" w14:textId="77777777" w:rsidR="00A21BA8" w:rsidRPr="00A81CE6" w:rsidRDefault="00A21BA8" w:rsidP="00273D68">
            <w:pPr>
              <w:spacing w:before="60" w:after="60"/>
              <w:rPr>
                <w:sz w:val="18"/>
                <w:szCs w:val="18"/>
                <w:lang w:val="en-GB"/>
              </w:rPr>
            </w:pPr>
            <w:r w:rsidRPr="00A81CE6">
              <w:rPr>
                <w:sz w:val="18"/>
                <w:szCs w:val="18"/>
                <w:lang w:val="en-GB"/>
              </w:rPr>
              <w:t>S100_GM_PolynomialSpline</w:t>
            </w:r>
          </w:p>
        </w:tc>
        <w:tc>
          <w:tcPr>
            <w:tcW w:w="0" w:type="auto"/>
          </w:tcPr>
          <w:p w14:paraId="7C1EE4C4" w14:textId="77777777" w:rsidR="00A21BA8" w:rsidRPr="00A81CE6" w:rsidRDefault="00A21BA8" w:rsidP="00273D68">
            <w:pPr>
              <w:spacing w:before="60" w:after="60"/>
              <w:jc w:val="left"/>
              <w:rPr>
                <w:sz w:val="18"/>
                <w:szCs w:val="18"/>
                <w:lang w:val="en-GB"/>
              </w:rPr>
            </w:pPr>
            <w:proofErr w:type="spellStart"/>
            <w:r w:rsidRPr="00A81CE6">
              <w:rPr>
                <w:rFonts w:eastAsia="Times New Roman"/>
                <w:sz w:val="18"/>
                <w:szCs w:val="18"/>
                <w:lang w:val="en-GB"/>
              </w:rPr>
              <w:t>GM_PolynomialSpline</w:t>
            </w:r>
            <w:proofErr w:type="spellEnd"/>
            <w:r w:rsidRPr="00A81CE6">
              <w:rPr>
                <w:rFonts w:eastAsia="Times New Roman"/>
                <w:sz w:val="18"/>
                <w:szCs w:val="18"/>
                <w:lang w:val="en-GB"/>
              </w:rPr>
              <w:t xml:space="preserve"> (6.4.27); </w:t>
            </w:r>
            <w:proofErr w:type="spellStart"/>
            <w:r w:rsidRPr="00A81CE6">
              <w:rPr>
                <w:rFonts w:eastAsia="Times New Roman"/>
                <w:sz w:val="18"/>
                <w:szCs w:val="18"/>
                <w:lang w:val="en-GB"/>
              </w:rPr>
              <w:t>GM_CubicSpline</w:t>
            </w:r>
            <w:proofErr w:type="spellEnd"/>
            <w:r w:rsidRPr="00A81CE6">
              <w:rPr>
                <w:rFonts w:eastAsia="Times New Roman"/>
                <w:sz w:val="18"/>
                <w:szCs w:val="18"/>
                <w:lang w:val="en-GB"/>
              </w:rPr>
              <w:t xml:space="preserve"> (6.4.28)</w:t>
            </w:r>
          </w:p>
        </w:tc>
        <w:tc>
          <w:tcPr>
            <w:tcW w:w="0" w:type="auto"/>
          </w:tcPr>
          <w:p w14:paraId="7C1EE4C5" w14:textId="77777777" w:rsidR="00583278" w:rsidRPr="00A81CE6" w:rsidRDefault="00264288" w:rsidP="00273D68">
            <w:pPr>
              <w:spacing w:before="60" w:after="60"/>
              <w:rPr>
                <w:sz w:val="18"/>
                <w:szCs w:val="18"/>
                <w:lang w:val="en-GB"/>
              </w:rPr>
            </w:pPr>
            <w:r w:rsidRPr="00A81CE6">
              <w:rPr>
                <w:sz w:val="18"/>
                <w:szCs w:val="18"/>
                <w:lang w:val="en-GB"/>
              </w:rPr>
              <w:t>&lt;interface&gt;</w:t>
            </w:r>
            <w:proofErr w:type="spellStart"/>
            <w:r w:rsidRPr="00A81CE6">
              <w:rPr>
                <w:sz w:val="18"/>
                <w:szCs w:val="18"/>
                <w:lang w:val="en-GB"/>
              </w:rPr>
              <w:t>PolynomialSpline</w:t>
            </w:r>
            <w:proofErr w:type="spellEnd"/>
            <w:r w:rsidRPr="00A81CE6">
              <w:rPr>
                <w:sz w:val="18"/>
                <w:szCs w:val="18"/>
                <w:lang w:val="en-GB"/>
              </w:rPr>
              <w:t>; &lt;interface&gt;</w:t>
            </w:r>
            <w:proofErr w:type="spellStart"/>
            <w:r w:rsidRPr="00A81CE6">
              <w:rPr>
                <w:sz w:val="18"/>
                <w:szCs w:val="18"/>
                <w:lang w:val="en-GB"/>
              </w:rPr>
              <w:t>CubicSpline</w:t>
            </w:r>
            <w:proofErr w:type="spellEnd"/>
          </w:p>
        </w:tc>
      </w:tr>
    </w:tbl>
    <w:p w14:paraId="7C1EE4C7" w14:textId="77777777" w:rsidR="00A21BA8" w:rsidRPr="00A81CE6" w:rsidRDefault="00A21BA8" w:rsidP="00A21BA8">
      <w:pPr>
        <w:rPr>
          <w:lang w:val="en-GB"/>
        </w:rPr>
      </w:pPr>
    </w:p>
    <w:p w14:paraId="7C1EE4C8" w14:textId="77777777" w:rsidR="00895E5B" w:rsidRPr="00A81CE6" w:rsidRDefault="004B1D45" w:rsidP="000E299B">
      <w:pPr>
        <w:rPr>
          <w:lang w:val="en-GB"/>
        </w:rPr>
      </w:pPr>
      <w:r w:rsidRPr="00A81CE6">
        <w:rPr>
          <w:lang w:val="en-GB"/>
        </w:rPr>
        <w:t>All the "classes" in the draft revision of ISO 19107 are "interfaces", and the representation of the coordinates is an implementation decision. The new classes are therefore given an “S100_” prefix.</w:t>
      </w:r>
    </w:p>
    <w:p w14:paraId="7C1EE4C9" w14:textId="77777777" w:rsidR="008C76DE" w:rsidRPr="000E299B" w:rsidRDefault="008C76DE" w:rsidP="000E299B">
      <w:pPr>
        <w:rPr>
          <w:lang w:val="en-GB"/>
        </w:rPr>
      </w:pPr>
    </w:p>
    <w:p w14:paraId="7C1EE4CA" w14:textId="77777777" w:rsidR="000D4788" w:rsidRPr="00CF7710" w:rsidRDefault="004B72F3" w:rsidP="000D4788">
      <w:pPr>
        <w:jc w:val="center"/>
        <w:rPr>
          <w:lang w:val="en-GB"/>
        </w:rPr>
      </w:pPr>
      <w:r>
        <w:rPr>
          <w:noProof/>
          <w:lang w:val="fr-FR" w:eastAsia="fr-FR"/>
        </w:rPr>
        <w:drawing>
          <wp:inline distT="0" distB="0" distL="0" distR="0" wp14:anchorId="7C1EE5EE" wp14:editId="7C1EE5EF">
            <wp:extent cx="4579620" cy="3779520"/>
            <wp:effectExtent l="0" t="0" r="0" b="0"/>
            <wp:docPr id="2" name="Picture 2" descr="Fig 7-2 Coordinate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7-2 Coordinate Geome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9620" cy="3779520"/>
                    </a:xfrm>
                    <a:prstGeom prst="rect">
                      <a:avLst/>
                    </a:prstGeom>
                    <a:noFill/>
                    <a:ln>
                      <a:noFill/>
                    </a:ln>
                  </pic:spPr>
                </pic:pic>
              </a:graphicData>
            </a:graphic>
          </wp:inline>
        </w:drawing>
      </w:r>
    </w:p>
    <w:p w14:paraId="7C1EE4CB" w14:textId="77777777" w:rsidR="000D4788" w:rsidRPr="00CF7710" w:rsidRDefault="000D4788" w:rsidP="00BC16C8">
      <w:pPr>
        <w:pStyle w:val="Figuretitle"/>
        <w:spacing w:before="120" w:after="120"/>
        <w:rPr>
          <w:lang w:val="en-GB"/>
        </w:rPr>
      </w:pPr>
      <w:r w:rsidRPr="00CF7710">
        <w:rPr>
          <w:lang w:val="en-GB"/>
        </w:rPr>
        <w:t>Figure </w:t>
      </w:r>
      <w:r w:rsidR="00860EC0" w:rsidRPr="00CF7710">
        <w:rPr>
          <w:lang w:val="en-GB"/>
        </w:rPr>
        <w:t>7-2</w:t>
      </w:r>
      <w:r w:rsidRPr="00CF7710">
        <w:rPr>
          <w:lang w:val="en-GB"/>
        </w:rPr>
        <w:t> — Coordinate Geometry</w:t>
      </w:r>
    </w:p>
    <w:p w14:paraId="7C1EE4CC" w14:textId="77777777" w:rsidR="000D4788" w:rsidRPr="00A81CE6" w:rsidRDefault="000D4788" w:rsidP="00273D68">
      <w:pPr>
        <w:pStyle w:val="Heading3"/>
        <w:numPr>
          <w:ilvl w:val="2"/>
          <w:numId w:val="23"/>
        </w:numPr>
        <w:autoSpaceDE w:val="0"/>
        <w:rPr>
          <w:lang w:val="en-GB"/>
        </w:rPr>
      </w:pPr>
      <w:bookmarkStart w:id="49" w:name="_Toc489818094"/>
      <w:bookmarkStart w:id="50" w:name="_Toc519500252"/>
      <w:proofErr w:type="spellStart"/>
      <w:r w:rsidRPr="00A81CE6">
        <w:rPr>
          <w:lang w:val="en-GB"/>
        </w:rPr>
        <w:t>DirectPosition</w:t>
      </w:r>
      <w:bookmarkEnd w:id="49"/>
      <w:bookmarkEnd w:id="50"/>
      <w:proofErr w:type="spellEnd"/>
    </w:p>
    <w:p w14:paraId="7C1EE4CD" w14:textId="77777777" w:rsidR="000D4788" w:rsidRPr="00A81CE6" w:rsidRDefault="000D4788" w:rsidP="00273D68">
      <w:pPr>
        <w:pStyle w:val="Heading4"/>
        <w:numPr>
          <w:ilvl w:val="3"/>
          <w:numId w:val="23"/>
        </w:numPr>
        <w:autoSpaceDE w:val="0"/>
        <w:spacing w:before="120" w:after="120"/>
        <w:rPr>
          <w:lang w:val="en-GB"/>
        </w:rPr>
      </w:pPr>
      <w:r w:rsidRPr="00A81CE6">
        <w:rPr>
          <w:lang w:val="en-GB"/>
        </w:rPr>
        <w:t>Semantics</w:t>
      </w:r>
    </w:p>
    <w:p w14:paraId="7C1EE4CE" w14:textId="77777777" w:rsidR="000D4788" w:rsidRPr="00A81CE6" w:rsidRDefault="000D4788" w:rsidP="00BC16C8">
      <w:pPr>
        <w:pStyle w:val="ParagraphText"/>
        <w:spacing w:after="120"/>
        <w:jc w:val="both"/>
        <w:rPr>
          <w:color w:val="auto"/>
        </w:rPr>
      </w:pPr>
      <w:proofErr w:type="spellStart"/>
      <w:r w:rsidRPr="00A81CE6">
        <w:rPr>
          <w:i/>
          <w:color w:val="auto"/>
        </w:rPr>
        <w:t>DirectPosition</w:t>
      </w:r>
      <w:proofErr w:type="spellEnd"/>
      <w:r w:rsidRPr="00A81CE6">
        <w:rPr>
          <w:color w:val="auto"/>
        </w:rPr>
        <w:t xml:space="preserve"> holds the coordinates for a position within a particular coordinate reference system. In this profile, the associated </w:t>
      </w:r>
      <w:r w:rsidRPr="00A81CE6">
        <w:rPr>
          <w:i/>
          <w:color w:val="auto"/>
        </w:rPr>
        <w:t>SC_CRS</w:t>
      </w:r>
      <w:r w:rsidRPr="00A81CE6">
        <w:rPr>
          <w:color w:val="auto"/>
        </w:rPr>
        <w:t xml:space="preserve"> must be linked at the </w:t>
      </w:r>
      <w:proofErr w:type="spellStart"/>
      <w:r w:rsidRPr="00A81CE6">
        <w:rPr>
          <w:i/>
          <w:color w:val="auto"/>
        </w:rPr>
        <w:t>GM_Aggregate</w:t>
      </w:r>
      <w:proofErr w:type="spellEnd"/>
      <w:r w:rsidRPr="00A81CE6">
        <w:rPr>
          <w:i/>
          <w:color w:val="auto"/>
        </w:rPr>
        <w:t xml:space="preserve"> </w:t>
      </w:r>
      <w:r w:rsidRPr="00A81CE6">
        <w:rPr>
          <w:color w:val="auto"/>
        </w:rPr>
        <w:t xml:space="preserve">level and not directly to a </w:t>
      </w:r>
      <w:proofErr w:type="spellStart"/>
      <w:r w:rsidRPr="00A81CE6">
        <w:rPr>
          <w:i/>
          <w:color w:val="auto"/>
        </w:rPr>
        <w:t>DirectPosition</w:t>
      </w:r>
      <w:proofErr w:type="spellEnd"/>
      <w:r w:rsidRPr="00A81CE6">
        <w:rPr>
          <w:color w:val="auto"/>
        </w:rPr>
        <w:t xml:space="preserve">. </w:t>
      </w:r>
    </w:p>
    <w:p w14:paraId="7C1EE4CF" w14:textId="77777777" w:rsidR="000D4788" w:rsidRPr="00A81CE6" w:rsidRDefault="000D4788" w:rsidP="00273D68">
      <w:pPr>
        <w:pStyle w:val="Heading3"/>
        <w:numPr>
          <w:ilvl w:val="2"/>
          <w:numId w:val="23"/>
        </w:numPr>
        <w:autoSpaceDE w:val="0"/>
        <w:rPr>
          <w:lang w:val="en-GB"/>
        </w:rPr>
      </w:pPr>
      <w:bookmarkStart w:id="51" w:name="_Toc489818095"/>
      <w:bookmarkStart w:id="52" w:name="_Toc519500253"/>
      <w:proofErr w:type="spellStart"/>
      <w:r w:rsidRPr="00A81CE6">
        <w:rPr>
          <w:lang w:val="en-GB"/>
        </w:rPr>
        <w:t>GM_Position</w:t>
      </w:r>
      <w:bookmarkEnd w:id="51"/>
      <w:bookmarkEnd w:id="52"/>
      <w:proofErr w:type="spellEnd"/>
    </w:p>
    <w:p w14:paraId="7C1EE4D0" w14:textId="77777777" w:rsidR="000D4788" w:rsidRPr="00A81CE6" w:rsidRDefault="000D4788" w:rsidP="00273D68">
      <w:pPr>
        <w:pStyle w:val="Heading4"/>
        <w:numPr>
          <w:ilvl w:val="3"/>
          <w:numId w:val="23"/>
        </w:numPr>
        <w:autoSpaceDE w:val="0"/>
        <w:spacing w:before="120" w:after="120"/>
        <w:rPr>
          <w:lang w:val="en-GB"/>
        </w:rPr>
      </w:pPr>
      <w:r w:rsidRPr="00A81CE6">
        <w:rPr>
          <w:lang w:val="en-GB"/>
        </w:rPr>
        <w:t>Semantics</w:t>
      </w:r>
    </w:p>
    <w:p w14:paraId="7C1EE4D1" w14:textId="77777777" w:rsidR="000D4788" w:rsidRPr="00A81CE6" w:rsidRDefault="000D4788" w:rsidP="00BC16C8">
      <w:pPr>
        <w:pStyle w:val="ParagraphText"/>
        <w:spacing w:after="120"/>
        <w:jc w:val="both"/>
        <w:rPr>
          <w:color w:val="auto"/>
        </w:rPr>
      </w:pPr>
      <w:r w:rsidRPr="00A81CE6">
        <w:rPr>
          <w:color w:val="auto"/>
        </w:rPr>
        <w:t xml:space="preserve">The data type </w:t>
      </w:r>
      <w:proofErr w:type="spellStart"/>
      <w:r w:rsidRPr="00A81CE6">
        <w:rPr>
          <w:i/>
          <w:color w:val="auto"/>
        </w:rPr>
        <w:t>GM_Position</w:t>
      </w:r>
      <w:proofErr w:type="spellEnd"/>
      <w:r w:rsidRPr="00A81CE6">
        <w:rPr>
          <w:color w:val="auto"/>
        </w:rPr>
        <w:t xml:space="preserve"> (Figure </w:t>
      </w:r>
      <w:r w:rsidR="0013539A" w:rsidRPr="00A81CE6">
        <w:rPr>
          <w:color w:val="auto"/>
        </w:rPr>
        <w:t>7-</w:t>
      </w:r>
      <w:r w:rsidRPr="00A81CE6">
        <w:rPr>
          <w:color w:val="auto"/>
        </w:rPr>
        <w:t xml:space="preserve">2) consists of either a </w:t>
      </w:r>
      <w:proofErr w:type="spellStart"/>
      <w:r w:rsidRPr="00A81CE6">
        <w:rPr>
          <w:i/>
          <w:color w:val="auto"/>
        </w:rPr>
        <w:t>DirectPosition</w:t>
      </w:r>
      <w:proofErr w:type="spellEnd"/>
      <w:r w:rsidRPr="00A81CE6">
        <w:rPr>
          <w:color w:val="auto"/>
        </w:rPr>
        <w:t xml:space="preserve"> or a reference to a </w:t>
      </w:r>
      <w:proofErr w:type="spellStart"/>
      <w:r w:rsidRPr="00A81CE6">
        <w:rPr>
          <w:i/>
          <w:color w:val="auto"/>
        </w:rPr>
        <w:t>GM_Point</w:t>
      </w:r>
      <w:proofErr w:type="spellEnd"/>
      <w:r w:rsidRPr="00A81CE6">
        <w:rPr>
          <w:color w:val="auto"/>
        </w:rPr>
        <w:t xml:space="preserve"> (</w:t>
      </w:r>
      <w:proofErr w:type="spellStart"/>
      <w:r w:rsidRPr="00A81CE6">
        <w:rPr>
          <w:i/>
          <w:color w:val="auto"/>
        </w:rPr>
        <w:t>GM_PointRef</w:t>
      </w:r>
      <w:proofErr w:type="spellEnd"/>
      <w:r w:rsidRPr="00A81CE6">
        <w:rPr>
          <w:color w:val="auto"/>
        </w:rPr>
        <w:t xml:space="preserve">) from which a </w:t>
      </w:r>
      <w:proofErr w:type="spellStart"/>
      <w:r w:rsidRPr="00A81CE6">
        <w:rPr>
          <w:i/>
          <w:color w:val="auto"/>
        </w:rPr>
        <w:t>DirectPosition</w:t>
      </w:r>
      <w:proofErr w:type="spellEnd"/>
      <w:r w:rsidRPr="00A81CE6">
        <w:rPr>
          <w:color w:val="auto"/>
        </w:rPr>
        <w:t xml:space="preserve"> can be obtained. </w:t>
      </w:r>
    </w:p>
    <w:p w14:paraId="7C1EE4D2" w14:textId="77777777" w:rsidR="007F3291" w:rsidRPr="00A81CE6" w:rsidRDefault="000D4788" w:rsidP="00BC16C8">
      <w:pPr>
        <w:pStyle w:val="ParagraphText"/>
        <w:spacing w:after="120"/>
        <w:jc w:val="both"/>
        <w:rPr>
          <w:color w:val="auto"/>
        </w:rPr>
      </w:pPr>
      <w:r w:rsidRPr="00A81CE6">
        <w:rPr>
          <w:color w:val="auto"/>
        </w:rPr>
        <w:t>This profile does not permit the use of the indirect position (</w:t>
      </w:r>
      <w:proofErr w:type="spellStart"/>
      <w:r w:rsidRPr="00A81CE6">
        <w:rPr>
          <w:i/>
          <w:color w:val="auto"/>
        </w:rPr>
        <w:t>GM_PointRef</w:t>
      </w:r>
      <w:proofErr w:type="spellEnd"/>
      <w:r w:rsidRPr="00A81CE6">
        <w:rPr>
          <w:color w:val="auto"/>
        </w:rPr>
        <w:t>).</w:t>
      </w:r>
    </w:p>
    <w:p w14:paraId="7C1EE4D3" w14:textId="77777777" w:rsidR="000D4788" w:rsidRPr="00CF7710" w:rsidRDefault="000D4788" w:rsidP="00BC16C8">
      <w:pPr>
        <w:pStyle w:val="ParagraphText"/>
        <w:spacing w:after="120"/>
        <w:jc w:val="both"/>
      </w:pPr>
    </w:p>
    <w:p w14:paraId="7C1EE4D4" w14:textId="77777777" w:rsidR="000D4788" w:rsidRPr="00CF7710" w:rsidRDefault="000D4788" w:rsidP="004C6DDA">
      <w:pPr>
        <w:pStyle w:val="Heading2"/>
        <w:pageBreakBefore/>
        <w:numPr>
          <w:ilvl w:val="1"/>
          <w:numId w:val="23"/>
        </w:numPr>
        <w:autoSpaceDE w:val="0"/>
        <w:spacing w:after="200"/>
        <w:rPr>
          <w:lang w:val="en-GB"/>
        </w:rPr>
      </w:pPr>
      <w:bookmarkStart w:id="53" w:name="_Toc489818096"/>
      <w:bookmarkStart w:id="54" w:name="_Toc519500254"/>
      <w:r w:rsidRPr="00CF7710">
        <w:rPr>
          <w:lang w:val="en-GB"/>
        </w:rPr>
        <w:lastRenderedPageBreak/>
        <w:t>Simple geometry</w:t>
      </w:r>
      <w:bookmarkEnd w:id="53"/>
      <w:bookmarkEnd w:id="54"/>
    </w:p>
    <w:p w14:paraId="7C1EE4D5" w14:textId="77777777" w:rsidR="000D4788" w:rsidRPr="00747055" w:rsidRDefault="003A72BC" w:rsidP="000D4788">
      <w:pPr>
        <w:jc w:val="center"/>
        <w:rPr>
          <w:lang w:val="en-GB"/>
        </w:rPr>
      </w:pPr>
      <w:r w:rsidRPr="003A72BC">
        <w:rPr>
          <w:noProof/>
          <w:lang w:val="fr-FR" w:eastAsia="fr-FR"/>
        </w:rPr>
        <w:drawing>
          <wp:inline distT="0" distB="0" distL="0" distR="0" wp14:anchorId="7C1EE5F0" wp14:editId="7C1EE5F1">
            <wp:extent cx="5381625" cy="7156862"/>
            <wp:effectExtent l="0" t="0" r="0" b="6350"/>
            <wp:docPr id="3" name="Picture 3" descr="C:\Users\tsso\AppData\Local\Temp\Rar$DI71.880\V5.0 Fig 7-3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so\AppData\Local\Temp\Rar$DI71.880\V5.0 Fig 7-3 Geomet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5681" cy="7162255"/>
                    </a:xfrm>
                    <a:prstGeom prst="rect">
                      <a:avLst/>
                    </a:prstGeom>
                    <a:noFill/>
                    <a:ln>
                      <a:noFill/>
                    </a:ln>
                  </pic:spPr>
                </pic:pic>
              </a:graphicData>
            </a:graphic>
          </wp:inline>
        </w:drawing>
      </w:r>
    </w:p>
    <w:p w14:paraId="7C1EE4D6" w14:textId="77777777" w:rsidR="000D4788" w:rsidRPr="00A81CE6" w:rsidRDefault="000D4788" w:rsidP="000D4788">
      <w:pPr>
        <w:pStyle w:val="Figuretitle"/>
        <w:rPr>
          <w:lang w:val="en-GB"/>
        </w:rPr>
      </w:pPr>
      <w:r w:rsidRPr="00A81CE6">
        <w:rPr>
          <w:lang w:val="en-GB"/>
        </w:rPr>
        <w:t>Figure </w:t>
      </w:r>
      <w:r w:rsidR="00860EC0" w:rsidRPr="00A81CE6">
        <w:rPr>
          <w:lang w:val="en-GB"/>
        </w:rPr>
        <w:t>7-3</w:t>
      </w:r>
      <w:r w:rsidRPr="00A81CE6">
        <w:rPr>
          <w:lang w:val="en-GB"/>
        </w:rPr>
        <w:t> — Geometry</w:t>
      </w:r>
    </w:p>
    <w:p w14:paraId="7C1EE4D7" w14:textId="77777777" w:rsidR="000D4788" w:rsidRPr="00A81CE6" w:rsidRDefault="00970E37" w:rsidP="004C6DDA">
      <w:pPr>
        <w:pStyle w:val="Heading3"/>
        <w:numPr>
          <w:ilvl w:val="2"/>
          <w:numId w:val="23"/>
        </w:numPr>
        <w:autoSpaceDE w:val="0"/>
      </w:pPr>
      <w:bookmarkStart w:id="55" w:name="_Toc489818097"/>
      <w:bookmarkStart w:id="56" w:name="_Toc519500255"/>
      <w:r w:rsidRPr="00A81CE6">
        <w:t>S100_GM_CurveInterpolation</w:t>
      </w:r>
      <w:bookmarkEnd w:id="55"/>
      <w:bookmarkEnd w:id="56"/>
    </w:p>
    <w:p w14:paraId="7C1EE4D8"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3</w:t>
      </w:r>
      <w:r w:rsidR="000D4788" w:rsidRPr="00A81CE6">
        <w:rPr>
          <w:lang w:val="en-GB"/>
        </w:rPr>
        <w:t>Semantics</w:t>
      </w:r>
    </w:p>
    <w:p w14:paraId="7C1EE4D9" w14:textId="77777777" w:rsidR="000D4788" w:rsidRPr="00A81CE6" w:rsidRDefault="00970E37" w:rsidP="00BC16C8">
      <w:pPr>
        <w:pStyle w:val="ParagraphText"/>
        <w:spacing w:after="120"/>
        <w:jc w:val="both"/>
        <w:rPr>
          <w:color w:val="auto"/>
        </w:rPr>
      </w:pPr>
      <w:r w:rsidRPr="00A81CE6">
        <w:rPr>
          <w:i/>
          <w:color w:val="auto"/>
        </w:rPr>
        <w:t>S100_GM_</w:t>
      </w:r>
      <w:r w:rsidR="000D4788" w:rsidRPr="00A81CE6">
        <w:rPr>
          <w:i/>
          <w:color w:val="auto"/>
        </w:rPr>
        <w:t>CurveInterpolation</w:t>
      </w:r>
      <w:r w:rsidR="000D4788" w:rsidRPr="00A81CE6">
        <w:rPr>
          <w:color w:val="auto"/>
        </w:rPr>
        <w:t xml:space="preserve"> (Figure </w:t>
      </w:r>
      <w:r w:rsidR="00860EC0" w:rsidRPr="00A81CE6">
        <w:rPr>
          <w:color w:val="auto"/>
        </w:rPr>
        <w:t>7-</w:t>
      </w:r>
      <w:r w:rsidR="000D4788" w:rsidRPr="00A81CE6">
        <w:rPr>
          <w:color w:val="auto"/>
        </w:rPr>
        <w:t xml:space="preserve">3) is a list of codes to be used to identify the interpolation mechanisms specified by an </w:t>
      </w:r>
      <w:r w:rsidR="00531C2D">
        <w:rPr>
          <w:color w:val="auto"/>
        </w:rPr>
        <w:t>A</w:t>
      </w:r>
      <w:r w:rsidR="000D4788" w:rsidRPr="00A81CE6">
        <w:rPr>
          <w:color w:val="auto"/>
        </w:rPr>
        <w:t xml:space="preserve">pplication </w:t>
      </w:r>
      <w:r w:rsidR="00531C2D">
        <w:rPr>
          <w:color w:val="auto"/>
        </w:rPr>
        <w:t>S</w:t>
      </w:r>
      <w:r w:rsidR="000D4788" w:rsidRPr="00A81CE6">
        <w:rPr>
          <w:color w:val="auto"/>
        </w:rPr>
        <w:t xml:space="preserve">chema. </w:t>
      </w:r>
    </w:p>
    <w:p w14:paraId="7C1EE4DA" w14:textId="77777777" w:rsidR="000D4788" w:rsidRPr="00A81CE6" w:rsidRDefault="000D4788" w:rsidP="00BC16C8">
      <w:pPr>
        <w:pStyle w:val="ParagraphText"/>
        <w:spacing w:after="120"/>
        <w:jc w:val="both"/>
        <w:rPr>
          <w:color w:val="auto"/>
        </w:rPr>
      </w:pPr>
      <w:r w:rsidRPr="00A81CE6">
        <w:rPr>
          <w:color w:val="auto"/>
        </w:rPr>
        <w:t xml:space="preserve">In this profile, the types of interpolation available are limited to the following: </w:t>
      </w:r>
    </w:p>
    <w:p w14:paraId="7C1EE4DB" w14:textId="77777777" w:rsidR="00986CDD" w:rsidRPr="00A81CE6" w:rsidRDefault="00986CDD" w:rsidP="00BC16C8">
      <w:pPr>
        <w:pStyle w:val="LBullet"/>
        <w:numPr>
          <w:ilvl w:val="0"/>
          <w:numId w:val="32"/>
        </w:numPr>
        <w:tabs>
          <w:tab w:val="left" w:pos="720"/>
        </w:tabs>
        <w:jc w:val="both"/>
      </w:pPr>
      <w:r w:rsidRPr="009F6893">
        <w:rPr>
          <w:rFonts w:eastAsia="Times New Roman" w:cs="Arial"/>
          <w:lang w:eastAsia="en-GB"/>
        </w:rPr>
        <w:lastRenderedPageBreak/>
        <w:t>None (none) – the interpolation is not s</w:t>
      </w:r>
      <w:r w:rsidR="00B5627E" w:rsidRPr="009F6893">
        <w:rPr>
          <w:rFonts w:eastAsia="Times New Roman" w:cs="Arial"/>
          <w:lang w:eastAsia="en-GB"/>
        </w:rPr>
        <w:t>pecified</w:t>
      </w:r>
      <w:r w:rsidRPr="009F6893">
        <w:rPr>
          <w:rFonts w:eastAsia="Times New Roman" w:cs="Arial"/>
          <w:lang w:eastAsia="en-GB"/>
        </w:rPr>
        <w:t>. The assumption is that the curve conforms to the spatial object type, if constrained by that (</w:t>
      </w:r>
      <w:r w:rsidR="008C69B2" w:rsidRPr="009F6893">
        <w:rPr>
          <w:rFonts w:eastAsia="Times New Roman" w:cs="Arial"/>
          <w:lang w:eastAsia="en-GB"/>
        </w:rPr>
        <w:t>for example</w:t>
      </w:r>
      <w:r w:rsidRPr="009F6893">
        <w:rPr>
          <w:rFonts w:eastAsia="Times New Roman" w:cs="Arial"/>
          <w:lang w:eastAsia="en-GB"/>
        </w:rPr>
        <w:t>, for arcs and circles) or, if not so constrained, is loxodromic</w:t>
      </w:r>
      <w:r w:rsidRPr="00A81CE6">
        <w:t>.</w:t>
      </w:r>
    </w:p>
    <w:p w14:paraId="7C1EE4DC" w14:textId="77777777" w:rsidR="000D4788" w:rsidRPr="00A81CE6" w:rsidRDefault="000D4788" w:rsidP="00BC16C8">
      <w:pPr>
        <w:pStyle w:val="LBullet"/>
        <w:numPr>
          <w:ilvl w:val="0"/>
          <w:numId w:val="32"/>
        </w:numPr>
        <w:tabs>
          <w:tab w:val="left" w:pos="720"/>
        </w:tabs>
        <w:jc w:val="both"/>
      </w:pPr>
      <w:r w:rsidRPr="00A81CE6">
        <w:t xml:space="preserve">Linear (linear) – the interpolation is defined by a series of </w:t>
      </w:r>
      <w:proofErr w:type="spellStart"/>
      <w:r w:rsidRPr="00A81CE6">
        <w:t>DirectPositions</w:t>
      </w:r>
      <w:proofErr w:type="spellEnd"/>
      <w:r w:rsidRPr="00A81CE6">
        <w:t xml:space="preserve"> on a straight line between each consecutive pair of </w:t>
      </w:r>
      <w:proofErr w:type="spellStart"/>
      <w:r w:rsidRPr="00A81CE6">
        <w:t>controlPoints</w:t>
      </w:r>
      <w:proofErr w:type="spellEnd"/>
      <w:r w:rsidRPr="00A81CE6">
        <w:t>.</w:t>
      </w:r>
    </w:p>
    <w:p w14:paraId="7C1EE4DD" w14:textId="77777777" w:rsidR="000D4788" w:rsidRPr="00A81CE6" w:rsidRDefault="000D4788" w:rsidP="00BC16C8">
      <w:pPr>
        <w:pStyle w:val="LBullet"/>
        <w:numPr>
          <w:ilvl w:val="0"/>
          <w:numId w:val="32"/>
        </w:numPr>
        <w:tabs>
          <w:tab w:val="left" w:pos="720"/>
        </w:tabs>
        <w:jc w:val="both"/>
        <w:rPr>
          <w:rFonts w:cs="Arial"/>
        </w:rPr>
      </w:pPr>
      <w:r w:rsidRPr="00A81CE6">
        <w:rPr>
          <w:rFonts w:cs="Arial"/>
        </w:rPr>
        <w:t xml:space="preserve">Geodesic (geodesic) – the interpolation mechanism shall return </w:t>
      </w:r>
      <w:proofErr w:type="spellStart"/>
      <w:r w:rsidRPr="00A81CE6">
        <w:rPr>
          <w:rFonts w:cs="Arial"/>
        </w:rPr>
        <w:t>DirectPositions</w:t>
      </w:r>
      <w:proofErr w:type="spellEnd"/>
      <w:r w:rsidRPr="00A81CE6">
        <w:rPr>
          <w:rFonts w:cs="Arial"/>
        </w:rPr>
        <w:t xml:space="preserve"> on a geodesic curve between each consecutive pair of </w:t>
      </w:r>
      <w:proofErr w:type="spellStart"/>
      <w:r w:rsidRPr="00A81CE6">
        <w:rPr>
          <w:rFonts w:cs="Arial"/>
        </w:rPr>
        <w:t>controlPoints</w:t>
      </w:r>
      <w:proofErr w:type="spellEnd"/>
      <w:r w:rsidRPr="00A81CE6">
        <w:rPr>
          <w:rFonts w:cs="Arial"/>
        </w:rPr>
        <w:t xml:space="preserve">. A geodesic curve is a curve of shortest length. The geodesic shall be determined in the coordinate reference system of the </w:t>
      </w:r>
      <w:proofErr w:type="spellStart"/>
      <w:r w:rsidRPr="00A81CE6">
        <w:rPr>
          <w:rFonts w:cs="Arial"/>
          <w:i/>
        </w:rPr>
        <w:t>GM_Curve</w:t>
      </w:r>
      <w:proofErr w:type="spellEnd"/>
      <w:r w:rsidRPr="00A81CE6">
        <w:rPr>
          <w:rFonts w:cs="Arial"/>
        </w:rPr>
        <w:t xml:space="preserve"> in which the </w:t>
      </w:r>
      <w:r w:rsidRPr="00A81CE6">
        <w:rPr>
          <w:rFonts w:cs="Arial"/>
          <w:i/>
        </w:rPr>
        <w:t>GM_CurveSegment</w:t>
      </w:r>
      <w:r w:rsidRPr="00A81CE6">
        <w:rPr>
          <w:rFonts w:cs="Arial"/>
        </w:rPr>
        <w:t xml:space="preserve"> is used.</w:t>
      </w:r>
    </w:p>
    <w:p w14:paraId="7C1EE4DE" w14:textId="5E9FB287" w:rsidR="000D4788" w:rsidRPr="00A81CE6" w:rsidRDefault="000D4788" w:rsidP="00BC16C8">
      <w:pPr>
        <w:pStyle w:val="LBullet"/>
        <w:numPr>
          <w:ilvl w:val="0"/>
          <w:numId w:val="32"/>
        </w:numPr>
        <w:tabs>
          <w:tab w:val="left" w:pos="720"/>
        </w:tabs>
        <w:jc w:val="both"/>
      </w:pPr>
      <w:r w:rsidRPr="00A81CE6">
        <w:t>Circular arc by 3 points (circularArc3Points) – the interpolation defined by a series of</w:t>
      </w:r>
      <w:commentRangeStart w:id="57"/>
      <w:r w:rsidRPr="00A81CE6">
        <w:t xml:space="preserve"> </w:t>
      </w:r>
      <w:del w:id="58" w:author="Jeff Wootton" w:date="2024-04-24T11:59:00Z">
        <w:r w:rsidR="0037158F" w:rsidRPr="00A81CE6" w:rsidDel="007645E6">
          <w:delText xml:space="preserve">three </w:delText>
        </w:r>
      </w:del>
      <w:proofErr w:type="spellStart"/>
      <w:r w:rsidRPr="00A81CE6">
        <w:t>D</w:t>
      </w:r>
      <w:commentRangeEnd w:id="57"/>
      <w:r w:rsidR="007645E6">
        <w:rPr>
          <w:rStyle w:val="CommentReference"/>
          <w:lang w:val="de-DE"/>
        </w:rPr>
        <w:commentReference w:id="57"/>
      </w:r>
      <w:r w:rsidRPr="00A81CE6">
        <w:t>irectPositions</w:t>
      </w:r>
      <w:proofErr w:type="spellEnd"/>
      <w:r w:rsidRPr="00A81CE6">
        <w:t xml:space="preserve"> on a circular arc passing from the start point through the middle point to the end point</w:t>
      </w:r>
      <w:r w:rsidR="000B4203" w:rsidRPr="00A81CE6">
        <w:t xml:space="preserve"> </w:t>
      </w:r>
      <w:r w:rsidRPr="00A81CE6">
        <w:t xml:space="preserve">for each set of three consecutive </w:t>
      </w:r>
      <w:proofErr w:type="spellStart"/>
      <w:r w:rsidRPr="00A81CE6">
        <w:t>controlPoints</w:t>
      </w:r>
      <w:proofErr w:type="spellEnd"/>
      <w:r w:rsidRPr="00A81CE6">
        <w:t xml:space="preserve">. The middle point is located halfway between the start and end point. </w:t>
      </w:r>
    </w:p>
    <w:p w14:paraId="7C1EE4DF" w14:textId="77777777" w:rsidR="000D4788" w:rsidRPr="00A81CE6" w:rsidRDefault="000D4788" w:rsidP="00BC16C8">
      <w:pPr>
        <w:pStyle w:val="LBullet"/>
        <w:numPr>
          <w:ilvl w:val="0"/>
          <w:numId w:val="32"/>
        </w:numPr>
        <w:tabs>
          <w:tab w:val="left" w:pos="720"/>
        </w:tabs>
        <w:jc w:val="both"/>
      </w:pPr>
      <w:r w:rsidRPr="00A81CE6">
        <w:t xml:space="preserve">Loxodromic (loxodromic) – the interpolation method shall return </w:t>
      </w:r>
      <w:proofErr w:type="spellStart"/>
      <w:r w:rsidRPr="00A81CE6">
        <w:t>DirectPositions</w:t>
      </w:r>
      <w:proofErr w:type="spellEnd"/>
      <w:r w:rsidRPr="00A81CE6">
        <w:t xml:space="preserve"> on a loxodromic </w:t>
      </w:r>
      <w:r w:rsidRPr="00A81CE6">
        <w:rPr>
          <w:rFonts w:cs="Arial"/>
        </w:rPr>
        <w:t xml:space="preserve">curve between each consecutive pair of </w:t>
      </w:r>
      <w:proofErr w:type="spellStart"/>
      <w:r w:rsidRPr="00A81CE6">
        <w:rPr>
          <w:rFonts w:cs="Arial"/>
        </w:rPr>
        <w:t>controlPoints</w:t>
      </w:r>
      <w:proofErr w:type="spellEnd"/>
      <w:r w:rsidRPr="00A81CE6">
        <w:rPr>
          <w:rFonts w:cs="Arial"/>
        </w:rPr>
        <w:t>.</w:t>
      </w:r>
      <w:r w:rsidRPr="00A81CE6">
        <w:t xml:space="preserve"> </w:t>
      </w:r>
      <w:r w:rsidRPr="00A81CE6">
        <w:rPr>
          <w:bCs/>
        </w:rPr>
        <w:t>A loxodrome</w:t>
      </w:r>
      <w:r w:rsidRPr="00A81CE6">
        <w:t xml:space="preserve"> is a line crossing all meridians at the same angle, </w:t>
      </w:r>
      <w:r w:rsidR="008C69B2" w:rsidRPr="00A81CE6">
        <w:t>that is</w:t>
      </w:r>
      <w:r w:rsidRPr="00A81CE6">
        <w:t xml:space="preserve"> a path of constant bearing.</w:t>
      </w:r>
    </w:p>
    <w:p w14:paraId="7C1EE4E0" w14:textId="77777777" w:rsidR="00260442" w:rsidRPr="00A81CE6" w:rsidRDefault="00260442" w:rsidP="00BC16C8">
      <w:pPr>
        <w:pStyle w:val="LBullet"/>
        <w:numPr>
          <w:ilvl w:val="0"/>
          <w:numId w:val="32"/>
        </w:numPr>
        <w:tabs>
          <w:tab w:val="left" w:pos="720"/>
        </w:tabs>
        <w:jc w:val="both"/>
        <w:rPr>
          <w:rFonts w:cs="Arial"/>
        </w:rPr>
      </w:pPr>
      <w:r w:rsidRPr="00A81CE6">
        <w:rPr>
          <w:rFonts w:eastAsia="Times New Roman" w:cs="Arial"/>
          <w:lang w:eastAsia="en-GB"/>
        </w:rPr>
        <w:t xml:space="preserve">Elliptical arc (elliptical): for each set of four consecutive </w:t>
      </w:r>
      <w:proofErr w:type="spellStart"/>
      <w:r w:rsidRPr="00A81CE6">
        <w:rPr>
          <w:rFonts w:eastAsia="Times New Roman" w:cs="Arial"/>
          <w:lang w:eastAsia="en-GB"/>
        </w:rPr>
        <w:t>controlPoints</w:t>
      </w:r>
      <w:proofErr w:type="spellEnd"/>
      <w:r w:rsidRPr="00A81CE6">
        <w:rPr>
          <w:rFonts w:eastAsia="Times New Roman" w:cs="Arial"/>
          <w:lang w:eastAsia="en-GB"/>
        </w:rPr>
        <w:t xml:space="preserve">, the interpolation mechanism shall return </w:t>
      </w:r>
      <w:proofErr w:type="spellStart"/>
      <w:r w:rsidRPr="00A81CE6">
        <w:rPr>
          <w:rFonts w:eastAsia="Times New Roman" w:cs="Arial"/>
          <w:lang w:eastAsia="en-GB"/>
        </w:rPr>
        <w:t>DirectPositions</w:t>
      </w:r>
      <w:proofErr w:type="spellEnd"/>
      <w:r w:rsidRPr="00A81CE6">
        <w:rPr>
          <w:rFonts w:eastAsia="Times New Roman" w:cs="Arial"/>
          <w:lang w:eastAsia="en-GB"/>
        </w:rPr>
        <w:t xml:space="preserve"> on an elliptical arc passing from the first </w:t>
      </w:r>
      <w:proofErr w:type="spellStart"/>
      <w:r w:rsidRPr="00A81CE6">
        <w:rPr>
          <w:rFonts w:eastAsia="Times New Roman" w:cs="Arial"/>
          <w:lang w:eastAsia="en-GB"/>
        </w:rPr>
        <w:t>controlPoint</w:t>
      </w:r>
      <w:proofErr w:type="spellEnd"/>
      <w:r w:rsidRPr="00A81CE6">
        <w:rPr>
          <w:rFonts w:eastAsia="Times New Roman" w:cs="Arial"/>
          <w:lang w:eastAsia="en-GB"/>
        </w:rPr>
        <w:t xml:space="preserve"> through the middle </w:t>
      </w:r>
      <w:proofErr w:type="spellStart"/>
      <w:r w:rsidRPr="00A81CE6">
        <w:rPr>
          <w:rFonts w:eastAsia="Times New Roman" w:cs="Arial"/>
          <w:lang w:eastAsia="en-GB"/>
        </w:rPr>
        <w:t>controlPoints</w:t>
      </w:r>
      <w:proofErr w:type="spellEnd"/>
      <w:r w:rsidRPr="00A81CE6">
        <w:rPr>
          <w:rFonts w:eastAsia="Times New Roman" w:cs="Arial"/>
          <w:lang w:eastAsia="en-GB"/>
        </w:rPr>
        <w:t xml:space="preserve"> in order to the fourth </w:t>
      </w:r>
      <w:proofErr w:type="spellStart"/>
      <w:r w:rsidRPr="00A81CE6">
        <w:rPr>
          <w:rFonts w:eastAsia="Times New Roman" w:cs="Arial"/>
          <w:lang w:eastAsia="en-GB"/>
        </w:rPr>
        <w:t>controlPoint</w:t>
      </w:r>
      <w:proofErr w:type="spellEnd"/>
      <w:r w:rsidRPr="00A81CE6">
        <w:rPr>
          <w:rFonts w:eastAsia="Times New Roman" w:cs="Arial"/>
          <w:lang w:eastAsia="en-GB"/>
        </w:rPr>
        <w:t xml:space="preserve">. Note: if the four </w:t>
      </w:r>
      <w:proofErr w:type="spellStart"/>
      <w:r w:rsidRPr="00A81CE6">
        <w:rPr>
          <w:rFonts w:eastAsia="Times New Roman" w:cs="Arial"/>
          <w:lang w:eastAsia="en-GB"/>
        </w:rPr>
        <w:t>controlPoints</w:t>
      </w:r>
      <w:proofErr w:type="spellEnd"/>
      <w:r w:rsidRPr="00A81CE6">
        <w:rPr>
          <w:rFonts w:eastAsia="Times New Roman" w:cs="Arial"/>
          <w:lang w:eastAsia="en-GB"/>
        </w:rPr>
        <w:t xml:space="preserve"> are co-linear, the arc becomes a straight line. If the four </w:t>
      </w:r>
      <w:proofErr w:type="spellStart"/>
      <w:r w:rsidRPr="00A81CE6">
        <w:rPr>
          <w:rFonts w:eastAsia="Times New Roman" w:cs="Arial"/>
          <w:lang w:eastAsia="en-GB"/>
        </w:rPr>
        <w:t>controlPoints</w:t>
      </w:r>
      <w:proofErr w:type="spellEnd"/>
      <w:r w:rsidRPr="00A81CE6">
        <w:rPr>
          <w:rFonts w:eastAsia="Times New Roman" w:cs="Arial"/>
          <w:lang w:eastAsia="en-GB"/>
        </w:rPr>
        <w:t xml:space="preserve"> are on the same circle, the arc becomes a circular one.</w:t>
      </w:r>
    </w:p>
    <w:p w14:paraId="7C1EE4E1" w14:textId="77777777" w:rsidR="00260442" w:rsidRPr="00A81CE6" w:rsidRDefault="00260442" w:rsidP="00BC16C8">
      <w:pPr>
        <w:pStyle w:val="LBullet"/>
        <w:numPr>
          <w:ilvl w:val="0"/>
          <w:numId w:val="32"/>
        </w:numPr>
        <w:tabs>
          <w:tab w:val="left" w:pos="720"/>
        </w:tabs>
        <w:jc w:val="both"/>
        <w:rPr>
          <w:rFonts w:cs="Arial"/>
        </w:rPr>
      </w:pPr>
      <w:r w:rsidRPr="00A81CE6">
        <w:rPr>
          <w:rFonts w:eastAsia="Times New Roman" w:cs="Arial"/>
          <w:lang w:eastAsia="en-GB"/>
        </w:rPr>
        <w:t xml:space="preserve">Conic arc (conic): the same as elliptical arc but using five consecutive points to </w:t>
      </w:r>
      <w:r w:rsidR="00E42B21" w:rsidRPr="00A81CE6">
        <w:rPr>
          <w:rFonts w:eastAsia="Times New Roman" w:cs="Arial"/>
          <w:lang w:eastAsia="en-GB"/>
        </w:rPr>
        <w:t xml:space="preserve">determine </w:t>
      </w:r>
      <w:r w:rsidRPr="00A81CE6">
        <w:rPr>
          <w:rFonts w:eastAsia="Times New Roman" w:cs="Arial"/>
          <w:lang w:eastAsia="en-GB"/>
        </w:rPr>
        <w:t>a conic section.</w:t>
      </w:r>
    </w:p>
    <w:p w14:paraId="7C1EE4E2" w14:textId="77777777" w:rsidR="00530AE6" w:rsidRPr="00A81CE6" w:rsidRDefault="00260442" w:rsidP="00530AE6">
      <w:pPr>
        <w:pStyle w:val="LBullet"/>
        <w:numPr>
          <w:ilvl w:val="0"/>
          <w:numId w:val="32"/>
        </w:numPr>
        <w:tabs>
          <w:tab w:val="left" w:pos="720"/>
        </w:tabs>
        <w:jc w:val="both"/>
        <w:rPr>
          <w:rFonts w:cs="Arial"/>
        </w:rPr>
      </w:pPr>
      <w:r w:rsidRPr="009F6893">
        <w:rPr>
          <w:rFonts w:eastAsia="Times New Roman" w:cs="Arial"/>
          <w:lang w:eastAsia="en-GB"/>
        </w:rPr>
        <w:t>Circular arc with centre and radius (</w:t>
      </w:r>
      <w:proofErr w:type="spellStart"/>
      <w:r w:rsidRPr="009F6893">
        <w:rPr>
          <w:rFonts w:eastAsia="Times New Roman" w:cs="Arial"/>
          <w:lang w:eastAsia="en-GB"/>
        </w:rPr>
        <w:t>circularArcCenterPointWithRadius</w:t>
      </w:r>
      <w:proofErr w:type="spellEnd"/>
      <w:r w:rsidRPr="009F6893">
        <w:rPr>
          <w:rFonts w:eastAsia="Times New Roman" w:cs="Arial"/>
          <w:lang w:eastAsia="en-GB"/>
        </w:rPr>
        <w:t xml:space="preserve">) – the interpolation is defined by an arc of a circle of the specified radius centred  at the position given by the single control point. The arc </w:t>
      </w:r>
      <w:proofErr w:type="spellStart"/>
      <w:r w:rsidRPr="009F6893">
        <w:rPr>
          <w:rFonts w:eastAsia="Times New Roman" w:cs="Arial"/>
          <w:lang w:eastAsia="en-GB"/>
        </w:rPr>
        <w:t>starts,at</w:t>
      </w:r>
      <w:proofErr w:type="spellEnd"/>
      <w:r w:rsidRPr="009F6893">
        <w:rPr>
          <w:rFonts w:eastAsia="Times New Roman" w:cs="Arial"/>
          <w:lang w:eastAsia="en-GB"/>
        </w:rPr>
        <w:t xml:space="preserve"> the  start angle parameter and extends for the angle given by the angular distance parameter. This interpolation type shall be used only with S100_ArcByCenterPoint and S100_CircleByCenterPoint geometry. The precise semantics of the parameters are defined in clause 7-</w:t>
      </w:r>
      <w:r w:rsidR="00283712" w:rsidRPr="009F6893">
        <w:rPr>
          <w:rFonts w:eastAsia="Times New Roman" w:cs="Arial"/>
          <w:lang w:eastAsia="en-GB"/>
        </w:rPr>
        <w:t>4</w:t>
      </w:r>
      <w:r w:rsidRPr="009F6893">
        <w:rPr>
          <w:rFonts w:eastAsia="Times New Roman" w:cs="Arial"/>
          <w:lang w:eastAsia="en-GB"/>
        </w:rPr>
        <w:t>.2.20 (S100_ArcByCenterPoint)</w:t>
      </w:r>
      <w:r w:rsidRPr="00A81CE6">
        <w:rPr>
          <w:rFonts w:cs="Arial"/>
        </w:rPr>
        <w:t>.</w:t>
      </w:r>
    </w:p>
    <w:p w14:paraId="7C1EE4E3" w14:textId="77777777" w:rsidR="00B46EEC" w:rsidRPr="00A81CE6" w:rsidRDefault="00530AE6" w:rsidP="004C6DDA">
      <w:pPr>
        <w:pStyle w:val="LBullet"/>
        <w:numPr>
          <w:ilvl w:val="0"/>
          <w:numId w:val="32"/>
        </w:numPr>
        <w:jc w:val="both"/>
      </w:pPr>
      <w:r w:rsidRPr="00A81CE6">
        <w:t>Polynomial (</w:t>
      </w:r>
      <w:proofErr w:type="spellStart"/>
      <w:r w:rsidRPr="00A81CE6">
        <w:t>polynomialSpline</w:t>
      </w:r>
      <w:proofErr w:type="spellEnd"/>
      <w:r w:rsidRPr="00A81CE6">
        <w:t>) – the control</w:t>
      </w:r>
      <w:r w:rsidR="009058C4" w:rsidRPr="00A81CE6">
        <w:t xml:space="preserve"> p</w:t>
      </w:r>
      <w:r w:rsidRPr="00A81CE6">
        <w:t>oints are ordered as in a line-string, but they are spanned by a polynomial function. Normally, the degree of continuity is determined by the degree of the polynomials chosen.</w:t>
      </w:r>
    </w:p>
    <w:p w14:paraId="7C1EE4E4" w14:textId="77777777" w:rsidR="00003A94" w:rsidRPr="00A81CE6" w:rsidRDefault="00530AE6" w:rsidP="00CB6E18">
      <w:pPr>
        <w:numPr>
          <w:ilvl w:val="0"/>
          <w:numId w:val="32"/>
        </w:numPr>
        <w:spacing w:after="120"/>
        <w:rPr>
          <w:lang w:val="en-GB"/>
        </w:rPr>
      </w:pPr>
      <w:proofErr w:type="spellStart"/>
      <w:r w:rsidRPr="00A81CE6">
        <w:rPr>
          <w:lang w:val="en-GB"/>
        </w:rPr>
        <w:t>Bézier</w:t>
      </w:r>
      <w:proofErr w:type="spellEnd"/>
      <w:r w:rsidRPr="00A81CE6">
        <w:rPr>
          <w:lang w:val="en-GB"/>
        </w:rPr>
        <w:t xml:space="preserve"> Spline (</w:t>
      </w:r>
      <w:proofErr w:type="spellStart"/>
      <w:r w:rsidRPr="00A81CE6">
        <w:rPr>
          <w:lang w:val="en-GB"/>
        </w:rPr>
        <w:t>bezierSpline</w:t>
      </w:r>
      <w:proofErr w:type="spellEnd"/>
      <w:r w:rsidRPr="00A81CE6">
        <w:rPr>
          <w:lang w:val="en-GB"/>
        </w:rPr>
        <w:t>) –</w:t>
      </w:r>
      <w:r w:rsidR="008458FB" w:rsidRPr="00A81CE6">
        <w:rPr>
          <w:lang w:val="en-GB"/>
        </w:rPr>
        <w:t xml:space="preserve"> t</w:t>
      </w:r>
      <w:r w:rsidR="00003A94" w:rsidRPr="00A81CE6">
        <w:rPr>
          <w:lang w:val="en-GB"/>
        </w:rPr>
        <w:t>he data are ordered as in a line string, but they are spanned by a polynomial or</w:t>
      </w:r>
      <w:r w:rsidR="008458FB" w:rsidRPr="00A81CE6">
        <w:rPr>
          <w:lang w:val="en-GB"/>
        </w:rPr>
        <w:t xml:space="preserve"> </w:t>
      </w:r>
      <w:r w:rsidR="00003A94" w:rsidRPr="00A81CE6">
        <w:rPr>
          <w:lang w:val="en-GB"/>
        </w:rPr>
        <w:t xml:space="preserve">spline function defined using the </w:t>
      </w:r>
      <w:proofErr w:type="spellStart"/>
      <w:r w:rsidR="00003A94" w:rsidRPr="00A81CE6">
        <w:rPr>
          <w:lang w:val="en-GB"/>
        </w:rPr>
        <w:t>Bézier</w:t>
      </w:r>
      <w:proofErr w:type="spellEnd"/>
      <w:r w:rsidR="00003A94" w:rsidRPr="00A81CE6">
        <w:rPr>
          <w:lang w:val="en-GB"/>
        </w:rPr>
        <w:t xml:space="preserve"> basis. </w:t>
      </w:r>
      <w:r w:rsidR="008458FB" w:rsidRPr="00A81CE6">
        <w:rPr>
          <w:lang w:val="en-GB"/>
        </w:rPr>
        <w:t>Normally, the degree of continuity is determined by the degree of the polynomials chosen.</w:t>
      </w:r>
    </w:p>
    <w:p w14:paraId="7C1EE4E5" w14:textId="77777777" w:rsidR="00530AE6" w:rsidRPr="00A81CE6" w:rsidRDefault="00530AE6" w:rsidP="00A65175">
      <w:pPr>
        <w:numPr>
          <w:ilvl w:val="0"/>
          <w:numId w:val="32"/>
        </w:numPr>
        <w:spacing w:after="120"/>
        <w:rPr>
          <w:lang w:val="en-GB"/>
        </w:rPr>
      </w:pPr>
      <w:r w:rsidRPr="00A81CE6">
        <w:rPr>
          <w:lang w:val="en-GB"/>
        </w:rPr>
        <w:t>B</w:t>
      </w:r>
      <w:r w:rsidR="009058C4" w:rsidRPr="00A81CE6">
        <w:rPr>
          <w:lang w:val="en-GB"/>
        </w:rPr>
        <w:t>-spline (</w:t>
      </w:r>
      <w:proofErr w:type="spellStart"/>
      <w:r w:rsidR="009058C4" w:rsidRPr="00A81CE6">
        <w:rPr>
          <w:lang w:val="en-GB"/>
        </w:rPr>
        <w:t>bSpline</w:t>
      </w:r>
      <w:proofErr w:type="spellEnd"/>
      <w:r w:rsidR="009058C4" w:rsidRPr="00A81CE6">
        <w:rPr>
          <w:lang w:val="en-GB"/>
        </w:rPr>
        <w:t>) – the control p</w:t>
      </w:r>
      <w:r w:rsidRPr="00A81CE6">
        <w:rPr>
          <w:lang w:val="en-GB"/>
        </w:rPr>
        <w:t>oints are ordered as in a line string, but they are spanned by a polynomial or rational (quotient of polynomials) spline function defined using the B-spline basis functions (which are piecewise polynomials). The use of a rational function is determined by the Boolean flag "</w:t>
      </w:r>
      <w:proofErr w:type="spellStart"/>
      <w:r w:rsidRPr="00A81CE6">
        <w:rPr>
          <w:lang w:val="en-GB"/>
        </w:rPr>
        <w:t>isRational</w:t>
      </w:r>
      <w:proofErr w:type="spellEnd"/>
      <w:r w:rsidRPr="00A81CE6">
        <w:rPr>
          <w:lang w:val="en-GB"/>
        </w:rPr>
        <w:t>"</w:t>
      </w:r>
      <w:r w:rsidR="00CB6E18" w:rsidRPr="00A81CE6">
        <w:rPr>
          <w:lang w:val="en-GB"/>
        </w:rPr>
        <w:t>.</w:t>
      </w:r>
      <w:r w:rsidRPr="00A81CE6">
        <w:rPr>
          <w:lang w:val="en-GB"/>
        </w:rPr>
        <w:t xml:space="preserve"> If </w:t>
      </w:r>
      <w:proofErr w:type="spellStart"/>
      <w:r w:rsidRPr="00A81CE6">
        <w:rPr>
          <w:lang w:val="en-GB"/>
        </w:rPr>
        <w:t>isRational</w:t>
      </w:r>
      <w:proofErr w:type="spellEnd"/>
      <w:r w:rsidRPr="00A81CE6">
        <w:rPr>
          <w:lang w:val="en-GB"/>
        </w:rPr>
        <w:t xml:space="preserve"> is TRUE then all the </w:t>
      </w:r>
      <w:proofErr w:type="spellStart"/>
      <w:r w:rsidRPr="00A81CE6">
        <w:rPr>
          <w:lang w:val="en-GB"/>
        </w:rPr>
        <w:t>DirectPositions</w:t>
      </w:r>
      <w:proofErr w:type="spellEnd"/>
      <w:r w:rsidRPr="00A81CE6">
        <w:rPr>
          <w:lang w:val="en-GB"/>
        </w:rPr>
        <w:t xml:space="preserve"> associated with the control points are in homogeneous form. Normally, the degree of continuity is determined by the degree of the polynomials chosen.</w:t>
      </w:r>
    </w:p>
    <w:p w14:paraId="7C1EE4E6" w14:textId="77777777" w:rsidR="003D74BC" w:rsidRPr="00A81CE6" w:rsidRDefault="003D74BC">
      <w:pPr>
        <w:numPr>
          <w:ilvl w:val="0"/>
          <w:numId w:val="32"/>
        </w:numPr>
        <w:spacing w:after="120"/>
        <w:rPr>
          <w:lang w:val="en-GB"/>
        </w:rPr>
      </w:pPr>
      <w:r w:rsidRPr="00A81CE6">
        <w:rPr>
          <w:lang w:val="en-GB"/>
        </w:rPr>
        <w:t>Blended parabolic (</w:t>
      </w:r>
      <w:proofErr w:type="spellStart"/>
      <w:r w:rsidRPr="00A81CE6">
        <w:rPr>
          <w:lang w:val="en-GB"/>
        </w:rPr>
        <w:t>blendedParabolic</w:t>
      </w:r>
      <w:proofErr w:type="spellEnd"/>
      <w:r w:rsidRPr="00A81CE6">
        <w:rPr>
          <w:lang w:val="en-GB"/>
        </w:rPr>
        <w:t xml:space="preserve">) – the </w:t>
      </w:r>
      <w:r w:rsidR="00292C08" w:rsidRPr="00A81CE6">
        <w:rPr>
          <w:lang w:val="en-GB"/>
        </w:rPr>
        <w:t>control</w:t>
      </w:r>
      <w:r w:rsidRPr="00A81CE6">
        <w:rPr>
          <w:lang w:val="en-GB"/>
        </w:rPr>
        <w:t xml:space="preserve"> points are ordered as in a line-string, but are spanned by a function that blends </w:t>
      </w:r>
      <w:r w:rsidR="0066631F" w:rsidRPr="00A81CE6">
        <w:rPr>
          <w:lang w:val="en-GB"/>
        </w:rPr>
        <w:t>segments of parabolic</w:t>
      </w:r>
      <w:r w:rsidRPr="00A81CE6">
        <w:rPr>
          <w:lang w:val="en-GB"/>
        </w:rPr>
        <w:t xml:space="preserve"> curves defined by </w:t>
      </w:r>
      <w:r w:rsidR="0066631F" w:rsidRPr="00A81CE6">
        <w:rPr>
          <w:lang w:val="en-GB"/>
        </w:rPr>
        <w:t xml:space="preserve">triplet sequences </w:t>
      </w:r>
      <w:r w:rsidRPr="00A81CE6">
        <w:rPr>
          <w:lang w:val="en-GB"/>
        </w:rPr>
        <w:t xml:space="preserve">of </w:t>
      </w:r>
      <w:r w:rsidR="0066631F" w:rsidRPr="00A81CE6">
        <w:rPr>
          <w:lang w:val="en-GB"/>
        </w:rPr>
        <w:t xml:space="preserve">successive </w:t>
      </w:r>
      <w:r w:rsidRPr="00A81CE6">
        <w:rPr>
          <w:lang w:val="en-GB"/>
        </w:rPr>
        <w:t xml:space="preserve">data points. Each triplet includes the final two points of its predecessor. </w:t>
      </w:r>
      <w:r w:rsidR="00EB19D7" w:rsidRPr="00A81CE6">
        <w:rPr>
          <w:lang w:val="en-GB"/>
        </w:rPr>
        <w:t xml:space="preserve">Further details of the semantics are provided in clause </w:t>
      </w:r>
      <w:r w:rsidR="009058C4" w:rsidRPr="00A81CE6">
        <w:rPr>
          <w:lang w:val="en-GB"/>
        </w:rPr>
        <w:t>7-4.2.2.2</w:t>
      </w:r>
      <w:r w:rsidR="00EB19D7" w:rsidRPr="00A81CE6">
        <w:rPr>
          <w:lang w:val="en-GB"/>
        </w:rPr>
        <w:t>.</w:t>
      </w:r>
    </w:p>
    <w:p w14:paraId="7C1EE4E7" w14:textId="77777777" w:rsidR="000D4788" w:rsidRPr="00A81CE6" w:rsidRDefault="000D4788" w:rsidP="004C6DDA">
      <w:pPr>
        <w:pStyle w:val="Heading3"/>
        <w:numPr>
          <w:ilvl w:val="2"/>
          <w:numId w:val="23"/>
        </w:numPr>
        <w:autoSpaceDE w:val="0"/>
        <w:rPr>
          <w:lang w:val="en-GB"/>
        </w:rPr>
      </w:pPr>
      <w:bookmarkStart w:id="59" w:name="_Toc489818098"/>
      <w:bookmarkStart w:id="60" w:name="_Toc519500256"/>
      <w:r w:rsidRPr="00A81CE6">
        <w:rPr>
          <w:lang w:val="en-GB"/>
        </w:rPr>
        <w:t>GM_CurveSegment</w:t>
      </w:r>
      <w:bookmarkEnd w:id="59"/>
      <w:bookmarkEnd w:id="60"/>
    </w:p>
    <w:p w14:paraId="7C1EE4E8"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4E9" w14:textId="77777777" w:rsidR="000D4788" w:rsidRPr="00A81CE6" w:rsidRDefault="000D4788" w:rsidP="00BC16C8">
      <w:pPr>
        <w:pStyle w:val="ParagraphText"/>
        <w:spacing w:after="120"/>
        <w:jc w:val="both"/>
        <w:rPr>
          <w:color w:val="auto"/>
        </w:rPr>
      </w:pPr>
      <w:r w:rsidRPr="00A81CE6">
        <w:rPr>
          <w:color w:val="auto"/>
        </w:rPr>
        <w:t xml:space="preserve">A </w:t>
      </w:r>
      <w:r w:rsidRPr="00A81CE6">
        <w:rPr>
          <w:i/>
          <w:color w:val="auto"/>
        </w:rPr>
        <w:t>GM_CurveSegment</w:t>
      </w:r>
      <w:r w:rsidRPr="00A81CE6">
        <w:rPr>
          <w:color w:val="auto"/>
        </w:rPr>
        <w:t xml:space="preserve"> (Figure </w:t>
      </w:r>
      <w:r w:rsidR="00860EC0" w:rsidRPr="00A81CE6">
        <w:rPr>
          <w:color w:val="auto"/>
        </w:rPr>
        <w:t>7-3</w:t>
      </w:r>
      <w:r w:rsidRPr="00A81CE6">
        <w:rPr>
          <w:color w:val="auto"/>
        </w:rPr>
        <w:t xml:space="preserve">) defines the position, shape and orientation of a single </w:t>
      </w:r>
      <w:proofErr w:type="spellStart"/>
      <w:r w:rsidRPr="00A81CE6">
        <w:rPr>
          <w:i/>
          <w:color w:val="auto"/>
        </w:rPr>
        <w:t>GM_Curve</w:t>
      </w:r>
      <w:proofErr w:type="spellEnd"/>
      <w:r w:rsidRPr="00A81CE6">
        <w:rPr>
          <w:color w:val="auto"/>
        </w:rPr>
        <w:t xml:space="preserve">. A </w:t>
      </w:r>
      <w:r w:rsidRPr="00A81CE6">
        <w:rPr>
          <w:i/>
          <w:color w:val="auto"/>
        </w:rPr>
        <w:t>GM_CurveSegment</w:t>
      </w:r>
      <w:r w:rsidRPr="00A81CE6">
        <w:rPr>
          <w:color w:val="auto"/>
        </w:rPr>
        <w:t xml:space="preserve"> consists either of positions which are joined by straight lines, or positions which fall on a line defined by a particular type of interpolation as described in </w:t>
      </w:r>
      <w:r w:rsidR="000B4203" w:rsidRPr="00A81CE6">
        <w:rPr>
          <w:color w:val="auto"/>
        </w:rPr>
        <w:t>7-5.2.1</w:t>
      </w:r>
      <w:r w:rsidRPr="00A81CE6">
        <w:rPr>
          <w:color w:val="auto"/>
        </w:rPr>
        <w:t>.</w:t>
      </w:r>
    </w:p>
    <w:p w14:paraId="7C1EE4EA" w14:textId="77777777" w:rsidR="003B5C1F" w:rsidRPr="00A81CE6" w:rsidRDefault="007142B5" w:rsidP="004C6DDA">
      <w:pPr>
        <w:pStyle w:val="Heading4"/>
        <w:numPr>
          <w:ilvl w:val="3"/>
          <w:numId w:val="23"/>
        </w:numPr>
        <w:spacing w:before="120" w:after="120"/>
      </w:pPr>
      <w:r w:rsidRPr="00A81CE6">
        <w:lastRenderedPageBreak/>
        <w:t xml:space="preserve">Semantics of specific </w:t>
      </w:r>
      <w:r w:rsidR="00E14733" w:rsidRPr="00A81CE6">
        <w:t>interpolations</w:t>
      </w:r>
    </w:p>
    <w:p w14:paraId="7C1EE4EB" w14:textId="77777777" w:rsidR="00E14733" w:rsidRPr="00A81CE6" w:rsidRDefault="007142B5" w:rsidP="007142B5">
      <w:r w:rsidRPr="009F6893">
        <w:rPr>
          <w:lang w:val="en-GB"/>
        </w:rPr>
        <w:t xml:space="preserve">The curve interpolation type </w:t>
      </w:r>
      <w:proofErr w:type="spellStart"/>
      <w:r w:rsidRPr="009F6893">
        <w:rPr>
          <w:i/>
          <w:lang w:val="en-GB"/>
        </w:rPr>
        <w:t>blendedParabolic</w:t>
      </w:r>
      <w:proofErr w:type="spellEnd"/>
      <w:r w:rsidRPr="009F6893">
        <w:rPr>
          <w:lang w:val="en-GB"/>
        </w:rPr>
        <w:t xml:space="preserve"> is intended for representing </w:t>
      </w:r>
      <w:r w:rsidR="003C54AF" w:rsidRPr="009F6893">
        <w:rPr>
          <w:lang w:val="en-GB"/>
        </w:rPr>
        <w:t xml:space="preserve">smooth </w:t>
      </w:r>
      <w:r w:rsidRPr="009F6893">
        <w:rPr>
          <w:lang w:val="en-GB"/>
        </w:rPr>
        <w:t xml:space="preserve">curves (or segments) </w:t>
      </w:r>
      <w:r w:rsidR="003F7055" w:rsidRPr="009F6893">
        <w:rPr>
          <w:lang w:val="en-GB"/>
        </w:rPr>
        <w:t xml:space="preserve">using a reasonably low number of </w:t>
      </w:r>
      <w:r w:rsidR="007057C2" w:rsidRPr="009F6893">
        <w:rPr>
          <w:lang w:val="en-GB"/>
        </w:rPr>
        <w:t>control points. This interpolation type means that the curve segment</w:t>
      </w:r>
      <w:r w:rsidR="003C54AF" w:rsidRPr="009F6893">
        <w:rPr>
          <w:lang w:val="en-GB"/>
        </w:rPr>
        <w:t xml:space="preserve"> encoded in the control point array</w:t>
      </w:r>
      <w:r w:rsidR="007057C2" w:rsidRPr="009F6893">
        <w:rPr>
          <w:lang w:val="en-GB"/>
        </w:rPr>
        <w:t xml:space="preserve"> is </w:t>
      </w:r>
      <w:r w:rsidRPr="009F6893">
        <w:rPr>
          <w:lang w:val="en-GB"/>
        </w:rPr>
        <w:t xml:space="preserve">composed of sequentially blended parabolic </w:t>
      </w:r>
      <w:r w:rsidR="00785F7D" w:rsidRPr="009F6893">
        <w:rPr>
          <w:lang w:val="en-GB"/>
        </w:rPr>
        <w:t>curves. The parabolic curves to be blended are</w:t>
      </w:r>
      <w:r w:rsidRPr="009F6893">
        <w:rPr>
          <w:lang w:val="en-GB"/>
        </w:rPr>
        <w:t xml:space="preserve"> </w:t>
      </w:r>
      <w:r w:rsidR="00785F7D" w:rsidRPr="009F6893">
        <w:rPr>
          <w:lang w:val="en-GB"/>
        </w:rPr>
        <w:t>determined by</w:t>
      </w:r>
      <w:r w:rsidRPr="009F6893">
        <w:rPr>
          <w:lang w:val="en-GB"/>
        </w:rPr>
        <w:t xml:space="preserve"> successive triplets of control points.</w:t>
      </w:r>
      <w:r w:rsidR="009058C4" w:rsidRPr="009F6893">
        <w:rPr>
          <w:lang w:val="en-GB"/>
        </w:rPr>
        <w:t xml:space="preserve"> </w:t>
      </w:r>
      <w:r w:rsidR="00E14733" w:rsidRPr="009F6893">
        <w:rPr>
          <w:lang w:val="en-GB"/>
        </w:rPr>
        <w:t xml:space="preserve">Each triplet shares the two last points of its predecessor. </w:t>
      </w:r>
      <w:r w:rsidR="00E14733" w:rsidRPr="00A81CE6">
        <w:t xml:space="preserve">The </w:t>
      </w:r>
      <w:proofErr w:type="spellStart"/>
      <w:r w:rsidR="00E14733" w:rsidRPr="00A81CE6">
        <w:t>figure</w:t>
      </w:r>
      <w:proofErr w:type="spellEnd"/>
      <w:r w:rsidR="00E14733" w:rsidRPr="00A81CE6">
        <w:t xml:space="preserve"> </w:t>
      </w:r>
      <w:proofErr w:type="spellStart"/>
      <w:r w:rsidR="00E14733" w:rsidRPr="00A81CE6">
        <w:t>below</w:t>
      </w:r>
      <w:proofErr w:type="spellEnd"/>
      <w:r w:rsidR="00E14733" w:rsidRPr="00A81CE6">
        <w:t xml:space="preserve"> </w:t>
      </w:r>
      <w:proofErr w:type="spellStart"/>
      <w:r w:rsidR="00E14733" w:rsidRPr="00A81CE6">
        <w:t>illustrates</w:t>
      </w:r>
      <w:proofErr w:type="spellEnd"/>
      <w:r w:rsidR="00E14733" w:rsidRPr="00A81CE6">
        <w:t xml:space="preserve"> </w:t>
      </w:r>
      <w:proofErr w:type="spellStart"/>
      <w:r w:rsidR="00E14733" w:rsidRPr="00A81CE6">
        <w:t>the</w:t>
      </w:r>
      <w:proofErr w:type="spellEnd"/>
      <w:r w:rsidR="00E14733" w:rsidRPr="00A81CE6">
        <w:t xml:space="preserve"> concept. </w:t>
      </w:r>
    </w:p>
    <w:p w14:paraId="7C1EE4EC" w14:textId="77777777" w:rsidR="00E14733" w:rsidRPr="00A81CE6" w:rsidRDefault="00E14733" w:rsidP="007142B5"/>
    <w:p w14:paraId="7C1EE4ED" w14:textId="77777777" w:rsidR="007142B5" w:rsidRPr="00A81CE6" w:rsidRDefault="00E14733" w:rsidP="00E14733">
      <w:pPr>
        <w:jc w:val="center"/>
      </w:pPr>
      <w:r w:rsidRPr="00A81CE6">
        <w:rPr>
          <w:noProof/>
          <w:lang w:val="fr-FR" w:eastAsia="fr-FR"/>
        </w:rPr>
        <w:drawing>
          <wp:inline distT="0" distB="0" distL="0" distR="0" wp14:anchorId="7C1EE5F2" wp14:editId="7C1EE5F3">
            <wp:extent cx="3215640" cy="2266154"/>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 Fig 7-X Blended parabolic curve.jpg"/>
                    <pic:cNvPicPr/>
                  </pic:nvPicPr>
                  <pic:blipFill>
                    <a:blip r:embed="rId21">
                      <a:extLst>
                        <a:ext uri="{28A0092B-C50C-407E-A947-70E740481C1C}">
                          <a14:useLocalDpi xmlns:a14="http://schemas.microsoft.com/office/drawing/2010/main" val="0"/>
                        </a:ext>
                      </a:extLst>
                    </a:blip>
                    <a:stretch>
                      <a:fillRect/>
                    </a:stretch>
                  </pic:blipFill>
                  <pic:spPr>
                    <a:xfrm>
                      <a:off x="0" y="0"/>
                      <a:ext cx="3234345" cy="2279336"/>
                    </a:xfrm>
                    <a:prstGeom prst="rect">
                      <a:avLst/>
                    </a:prstGeom>
                  </pic:spPr>
                </pic:pic>
              </a:graphicData>
            </a:graphic>
          </wp:inline>
        </w:drawing>
      </w:r>
    </w:p>
    <w:p w14:paraId="7C1EE4EE" w14:textId="77777777" w:rsidR="00E14733" w:rsidRPr="009F6893" w:rsidRDefault="00E14733" w:rsidP="00E14733">
      <w:pPr>
        <w:jc w:val="center"/>
        <w:rPr>
          <w:b/>
          <w:lang w:val="en-GB"/>
        </w:rPr>
      </w:pPr>
      <w:r w:rsidRPr="009F6893">
        <w:rPr>
          <w:b/>
          <w:lang w:val="en-GB"/>
        </w:rPr>
        <w:t xml:space="preserve">Figure 7-4 </w:t>
      </w:r>
      <w:proofErr w:type="spellStart"/>
      <w:r w:rsidRPr="009F6893">
        <w:rPr>
          <w:b/>
          <w:lang w:val="en-GB"/>
        </w:rPr>
        <w:t>Ilustration</w:t>
      </w:r>
      <w:proofErr w:type="spellEnd"/>
      <w:r w:rsidRPr="009F6893">
        <w:rPr>
          <w:b/>
          <w:lang w:val="en-GB"/>
        </w:rPr>
        <w:t xml:space="preserve"> of blended parabolic interpolation</w:t>
      </w:r>
    </w:p>
    <w:p w14:paraId="7C1EE4EF" w14:textId="77777777" w:rsidR="00E14733" w:rsidRPr="009F6893" w:rsidRDefault="00E14733" w:rsidP="007142B5">
      <w:pPr>
        <w:rPr>
          <w:lang w:val="en-GB"/>
        </w:rPr>
      </w:pPr>
    </w:p>
    <w:p w14:paraId="7C1EE4F0" w14:textId="77777777" w:rsidR="003B3B77" w:rsidRPr="009F6893" w:rsidRDefault="00E14733" w:rsidP="0069182D">
      <w:pPr>
        <w:spacing w:after="120"/>
        <w:rPr>
          <w:lang w:val="en-GB"/>
        </w:rPr>
      </w:pPr>
      <w:r w:rsidRPr="009F6893">
        <w:rPr>
          <w:lang w:val="en-GB"/>
        </w:rPr>
        <w:t xml:space="preserve">The </w:t>
      </w:r>
      <w:r w:rsidR="00785F7D" w:rsidRPr="009F6893">
        <w:rPr>
          <w:lang w:val="en-GB"/>
        </w:rPr>
        <w:t xml:space="preserve">sequence of </w:t>
      </w:r>
      <w:r w:rsidRPr="009F6893">
        <w:rPr>
          <w:lang w:val="en-GB"/>
        </w:rPr>
        <w:t>5 points P</w:t>
      </w:r>
      <w:r w:rsidRPr="009F6893">
        <w:rPr>
          <w:vertAlign w:val="subscript"/>
          <w:lang w:val="en-GB"/>
        </w:rPr>
        <w:t>0</w:t>
      </w:r>
      <w:r w:rsidRPr="009F6893">
        <w:rPr>
          <w:lang w:val="en-GB"/>
        </w:rPr>
        <w:t xml:space="preserve"> – P</w:t>
      </w:r>
      <w:r w:rsidRPr="009F6893">
        <w:rPr>
          <w:vertAlign w:val="subscript"/>
          <w:lang w:val="en-GB"/>
        </w:rPr>
        <w:t>4</w:t>
      </w:r>
      <w:r w:rsidRPr="009F6893">
        <w:rPr>
          <w:lang w:val="en-GB"/>
        </w:rPr>
        <w:t xml:space="preserve"> </w:t>
      </w:r>
      <w:r w:rsidR="00785F7D" w:rsidRPr="009F6893">
        <w:rPr>
          <w:lang w:val="en-GB"/>
        </w:rPr>
        <w:t>determines 3 parabolic segments: S1(P</w:t>
      </w:r>
      <w:r w:rsidR="00785F7D" w:rsidRPr="009F6893">
        <w:rPr>
          <w:vertAlign w:val="subscript"/>
          <w:lang w:val="en-GB"/>
        </w:rPr>
        <w:t>0</w:t>
      </w:r>
      <w:r w:rsidR="00785F7D" w:rsidRPr="009F6893">
        <w:rPr>
          <w:lang w:val="en-GB"/>
        </w:rPr>
        <w:t>-P</w:t>
      </w:r>
      <w:r w:rsidR="00785F7D" w:rsidRPr="009F6893">
        <w:rPr>
          <w:vertAlign w:val="subscript"/>
          <w:lang w:val="en-GB"/>
        </w:rPr>
        <w:t>1</w:t>
      </w:r>
      <w:r w:rsidR="00785F7D" w:rsidRPr="009F6893">
        <w:rPr>
          <w:lang w:val="en-GB"/>
        </w:rPr>
        <w:t>-P</w:t>
      </w:r>
      <w:r w:rsidR="00785F7D" w:rsidRPr="009F6893">
        <w:rPr>
          <w:vertAlign w:val="subscript"/>
          <w:lang w:val="en-GB"/>
        </w:rPr>
        <w:t>2</w:t>
      </w:r>
      <w:r w:rsidR="00785F7D" w:rsidRPr="009F6893">
        <w:rPr>
          <w:lang w:val="en-GB"/>
        </w:rPr>
        <w:t>), S2(P</w:t>
      </w:r>
      <w:r w:rsidR="00785F7D" w:rsidRPr="009F6893">
        <w:rPr>
          <w:vertAlign w:val="subscript"/>
          <w:lang w:val="en-GB"/>
        </w:rPr>
        <w:t>1</w:t>
      </w:r>
      <w:r w:rsidR="00785F7D" w:rsidRPr="009F6893">
        <w:rPr>
          <w:lang w:val="en-GB"/>
        </w:rPr>
        <w:t>-P</w:t>
      </w:r>
      <w:r w:rsidR="00785F7D" w:rsidRPr="009F6893">
        <w:rPr>
          <w:vertAlign w:val="subscript"/>
          <w:lang w:val="en-GB"/>
        </w:rPr>
        <w:t>2</w:t>
      </w:r>
      <w:r w:rsidR="00785F7D" w:rsidRPr="009F6893">
        <w:rPr>
          <w:lang w:val="en-GB"/>
        </w:rPr>
        <w:t>-P</w:t>
      </w:r>
      <w:r w:rsidR="00785F7D" w:rsidRPr="009F6893">
        <w:rPr>
          <w:vertAlign w:val="subscript"/>
          <w:lang w:val="en-GB"/>
        </w:rPr>
        <w:t>3</w:t>
      </w:r>
      <w:r w:rsidR="00785F7D" w:rsidRPr="009F6893">
        <w:rPr>
          <w:lang w:val="en-GB"/>
        </w:rPr>
        <w:t>) and S3(P</w:t>
      </w:r>
      <w:r w:rsidR="00865026" w:rsidRPr="009F6893">
        <w:rPr>
          <w:vertAlign w:val="subscript"/>
          <w:lang w:val="en-GB"/>
        </w:rPr>
        <w:t>2</w:t>
      </w:r>
      <w:r w:rsidR="00785F7D" w:rsidRPr="009F6893">
        <w:rPr>
          <w:lang w:val="en-GB"/>
        </w:rPr>
        <w:t>-P</w:t>
      </w:r>
      <w:r w:rsidR="00865026" w:rsidRPr="009F6893">
        <w:rPr>
          <w:vertAlign w:val="subscript"/>
          <w:lang w:val="en-GB"/>
        </w:rPr>
        <w:t>3</w:t>
      </w:r>
      <w:r w:rsidR="00785F7D" w:rsidRPr="009F6893">
        <w:rPr>
          <w:lang w:val="en-GB"/>
        </w:rPr>
        <w:t>-P</w:t>
      </w:r>
      <w:r w:rsidR="00865026" w:rsidRPr="009F6893">
        <w:rPr>
          <w:vertAlign w:val="subscript"/>
          <w:lang w:val="en-GB"/>
        </w:rPr>
        <w:t>4</w:t>
      </w:r>
      <w:r w:rsidR="00785F7D" w:rsidRPr="009F6893">
        <w:rPr>
          <w:lang w:val="en-GB"/>
        </w:rPr>
        <w:t xml:space="preserve">). </w:t>
      </w:r>
      <w:r w:rsidRPr="009F6893">
        <w:rPr>
          <w:lang w:val="en-GB"/>
        </w:rPr>
        <w:t xml:space="preserve">The </w:t>
      </w:r>
      <w:r w:rsidR="00785F7D" w:rsidRPr="009F6893">
        <w:rPr>
          <w:lang w:val="en-GB"/>
        </w:rPr>
        <w:t xml:space="preserve">curve </w:t>
      </w:r>
      <w:r w:rsidRPr="009F6893">
        <w:rPr>
          <w:lang w:val="en-GB"/>
        </w:rPr>
        <w:t>between P</w:t>
      </w:r>
      <w:r w:rsidRPr="009F6893">
        <w:rPr>
          <w:vertAlign w:val="subscript"/>
          <w:lang w:val="en-GB"/>
        </w:rPr>
        <w:t>1</w:t>
      </w:r>
      <w:r w:rsidRPr="009F6893">
        <w:rPr>
          <w:lang w:val="en-GB"/>
        </w:rPr>
        <w:t xml:space="preserve"> and P</w:t>
      </w:r>
      <w:r w:rsidRPr="009F6893">
        <w:rPr>
          <w:vertAlign w:val="subscript"/>
          <w:lang w:val="en-GB"/>
        </w:rPr>
        <w:t>2</w:t>
      </w:r>
      <w:r w:rsidRPr="009F6893">
        <w:rPr>
          <w:lang w:val="en-GB"/>
        </w:rPr>
        <w:t xml:space="preserve"> </w:t>
      </w:r>
      <w:r w:rsidR="00785F7D" w:rsidRPr="009F6893">
        <w:rPr>
          <w:lang w:val="en-GB"/>
        </w:rPr>
        <w:t>is determined by</w:t>
      </w:r>
      <w:r w:rsidRPr="009F6893">
        <w:rPr>
          <w:lang w:val="en-GB"/>
        </w:rPr>
        <w:t xml:space="preserve"> blend</w:t>
      </w:r>
      <w:r w:rsidR="00785F7D" w:rsidRPr="009F6893">
        <w:rPr>
          <w:lang w:val="en-GB"/>
        </w:rPr>
        <w:t>ing</w:t>
      </w:r>
      <w:r w:rsidRPr="009F6893">
        <w:rPr>
          <w:lang w:val="en-GB"/>
        </w:rPr>
        <w:t xml:space="preserve"> the </w:t>
      </w:r>
      <w:r w:rsidR="00785F7D" w:rsidRPr="009F6893">
        <w:rPr>
          <w:lang w:val="en-GB"/>
        </w:rPr>
        <w:t>P</w:t>
      </w:r>
      <w:r w:rsidR="00785F7D" w:rsidRPr="009F6893">
        <w:rPr>
          <w:vertAlign w:val="subscript"/>
          <w:lang w:val="en-GB"/>
        </w:rPr>
        <w:t>1</w:t>
      </w:r>
      <w:r w:rsidR="00785F7D" w:rsidRPr="009F6893">
        <w:rPr>
          <w:lang w:val="en-GB"/>
        </w:rPr>
        <w:t>-P</w:t>
      </w:r>
      <w:r w:rsidR="00785F7D" w:rsidRPr="009F6893">
        <w:rPr>
          <w:vertAlign w:val="subscript"/>
          <w:lang w:val="en-GB"/>
        </w:rPr>
        <w:t>2</w:t>
      </w:r>
      <w:r w:rsidR="00785F7D" w:rsidRPr="009F6893">
        <w:rPr>
          <w:lang w:val="en-GB"/>
        </w:rPr>
        <w:t xml:space="preserve"> segments of S1 and S2 while the curve between P</w:t>
      </w:r>
      <w:r w:rsidR="00785F7D" w:rsidRPr="009F6893">
        <w:rPr>
          <w:vertAlign w:val="subscript"/>
          <w:lang w:val="en-GB"/>
        </w:rPr>
        <w:t>2</w:t>
      </w:r>
      <w:r w:rsidR="00785F7D" w:rsidRPr="009F6893">
        <w:rPr>
          <w:lang w:val="en-GB"/>
        </w:rPr>
        <w:t xml:space="preserve"> and P</w:t>
      </w:r>
      <w:r w:rsidR="00785F7D" w:rsidRPr="009F6893">
        <w:rPr>
          <w:vertAlign w:val="subscript"/>
          <w:lang w:val="en-GB"/>
        </w:rPr>
        <w:t>3</w:t>
      </w:r>
      <w:r w:rsidR="00785F7D" w:rsidRPr="009F6893">
        <w:rPr>
          <w:lang w:val="en-GB"/>
        </w:rPr>
        <w:t xml:space="preserve"> is determined by blending the P</w:t>
      </w:r>
      <w:r w:rsidR="00785F7D" w:rsidRPr="009F6893">
        <w:rPr>
          <w:vertAlign w:val="subscript"/>
          <w:lang w:val="en-GB"/>
        </w:rPr>
        <w:t>2</w:t>
      </w:r>
      <w:r w:rsidR="00785F7D" w:rsidRPr="009F6893">
        <w:rPr>
          <w:lang w:val="en-GB"/>
        </w:rPr>
        <w:t>-P</w:t>
      </w:r>
      <w:r w:rsidR="00785F7D" w:rsidRPr="009F6893">
        <w:rPr>
          <w:vertAlign w:val="subscript"/>
          <w:lang w:val="en-GB"/>
        </w:rPr>
        <w:t>3</w:t>
      </w:r>
      <w:r w:rsidR="00785F7D" w:rsidRPr="009F6893">
        <w:rPr>
          <w:lang w:val="en-GB"/>
        </w:rPr>
        <w:t xml:space="preserve"> segments of S2 and S3. The resultant curve between P</w:t>
      </w:r>
      <w:r w:rsidR="00785F7D" w:rsidRPr="009F6893">
        <w:rPr>
          <w:vertAlign w:val="subscript"/>
          <w:lang w:val="en-GB"/>
        </w:rPr>
        <w:t>1</w:t>
      </w:r>
      <w:r w:rsidR="00785F7D" w:rsidRPr="009F6893">
        <w:rPr>
          <w:lang w:val="en-GB"/>
        </w:rPr>
        <w:t xml:space="preserve"> – P</w:t>
      </w:r>
      <w:r w:rsidR="00785F7D" w:rsidRPr="009F6893">
        <w:rPr>
          <w:vertAlign w:val="subscript"/>
          <w:lang w:val="en-GB"/>
        </w:rPr>
        <w:t>3</w:t>
      </w:r>
      <w:r w:rsidR="00785F7D" w:rsidRPr="009F6893">
        <w:rPr>
          <w:lang w:val="en-GB"/>
        </w:rPr>
        <w:t xml:space="preserve"> is shown by the dashed line.</w:t>
      </w:r>
    </w:p>
    <w:p w14:paraId="7C1EE4F1" w14:textId="77777777" w:rsidR="00865026" w:rsidRPr="009F6893" w:rsidRDefault="00E32845" w:rsidP="0069182D">
      <w:pPr>
        <w:spacing w:after="120"/>
        <w:rPr>
          <w:lang w:val="en-GB"/>
        </w:rPr>
      </w:pPr>
      <w:r w:rsidRPr="009F6893">
        <w:rPr>
          <w:lang w:val="en-GB"/>
        </w:rPr>
        <w:t xml:space="preserve">The </w:t>
      </w:r>
      <w:r w:rsidR="006508BE" w:rsidRPr="009F6893">
        <w:rPr>
          <w:lang w:val="en-GB"/>
        </w:rPr>
        <w:t xml:space="preserve">resultant curve between two control points is computed </w:t>
      </w:r>
      <w:r w:rsidR="003A4519" w:rsidRPr="009F6893">
        <w:rPr>
          <w:lang w:val="en-GB"/>
        </w:rPr>
        <w:t xml:space="preserve">as </w:t>
      </w:r>
      <w:r w:rsidR="00865026" w:rsidRPr="009F6893">
        <w:rPr>
          <w:lang w:val="en-GB"/>
        </w:rPr>
        <w:t>a</w:t>
      </w:r>
      <w:r w:rsidR="003A4519" w:rsidRPr="009F6893">
        <w:rPr>
          <w:lang w:val="en-GB"/>
        </w:rPr>
        <w:t xml:space="preserve"> combination of the two parabolas which share the two control points</w:t>
      </w:r>
      <w:r w:rsidR="00865026" w:rsidRPr="009F6893">
        <w:rPr>
          <w:lang w:val="en-GB"/>
        </w:rPr>
        <w:t>, for example it may be computed using the convex combination</w:t>
      </w:r>
      <w:r w:rsidR="003A4519" w:rsidRPr="009F6893">
        <w:rPr>
          <w:lang w:val="en-GB"/>
        </w:rPr>
        <w:t xml:space="preserve"> S(P</w:t>
      </w:r>
      <w:r w:rsidR="003A4519" w:rsidRPr="009F6893">
        <w:rPr>
          <w:vertAlign w:val="subscript"/>
          <w:lang w:val="en-GB"/>
        </w:rPr>
        <w:t>i</w:t>
      </w:r>
      <w:r w:rsidR="003A4519" w:rsidRPr="009F6893">
        <w:rPr>
          <w:lang w:val="en-GB"/>
        </w:rPr>
        <w:t>, P</w:t>
      </w:r>
      <w:r w:rsidR="003A4519" w:rsidRPr="009F6893">
        <w:rPr>
          <w:vertAlign w:val="subscript"/>
          <w:lang w:val="en-GB"/>
        </w:rPr>
        <w:t>i+1</w:t>
      </w:r>
      <w:r w:rsidR="003A4519" w:rsidRPr="009F6893">
        <w:rPr>
          <w:lang w:val="en-GB"/>
        </w:rPr>
        <w:t xml:space="preserve">) = </w:t>
      </w:r>
      <w:r w:rsidR="006A1218" w:rsidRPr="009F6893">
        <w:rPr>
          <w:lang w:val="en-GB"/>
        </w:rPr>
        <w:t>(1-</w:t>
      </w:r>
      <w:r w:rsidR="003A4519" w:rsidRPr="009F6893">
        <w:rPr>
          <w:lang w:val="en-GB"/>
        </w:rPr>
        <w:t>t</w:t>
      </w:r>
      <w:r w:rsidR="006A1218" w:rsidRPr="009F6893">
        <w:rPr>
          <w:lang w:val="en-GB"/>
        </w:rPr>
        <w:t>)</w:t>
      </w:r>
      <w:r w:rsidR="003A4519" w:rsidRPr="009F6893">
        <w:rPr>
          <w:lang w:val="en-GB"/>
        </w:rPr>
        <w:t xml:space="preserve"> * </w:t>
      </w:r>
      <w:proofErr w:type="spellStart"/>
      <w:r w:rsidR="003A4519" w:rsidRPr="009F6893">
        <w:rPr>
          <w:lang w:val="en-GB"/>
        </w:rPr>
        <w:t>S</w:t>
      </w:r>
      <w:r w:rsidR="00FF2907" w:rsidRPr="009F6893">
        <w:rPr>
          <w:vertAlign w:val="subscript"/>
          <w:lang w:val="en-GB"/>
        </w:rPr>
        <w:t>j</w:t>
      </w:r>
      <w:proofErr w:type="spellEnd"/>
      <w:r w:rsidR="006A1218" w:rsidRPr="009F6893">
        <w:rPr>
          <w:lang w:val="en-GB"/>
        </w:rPr>
        <w:t xml:space="preserve"> + t</w:t>
      </w:r>
      <w:r w:rsidR="003A4519" w:rsidRPr="009F6893">
        <w:rPr>
          <w:lang w:val="en-GB"/>
        </w:rPr>
        <w:t xml:space="preserve"> * S</w:t>
      </w:r>
      <w:r w:rsidR="00FF2907" w:rsidRPr="009F6893">
        <w:rPr>
          <w:vertAlign w:val="subscript"/>
          <w:lang w:val="en-GB"/>
        </w:rPr>
        <w:t>j+1</w:t>
      </w:r>
      <w:r w:rsidR="00865026" w:rsidRPr="009F6893">
        <w:rPr>
          <w:lang w:val="en-GB"/>
        </w:rPr>
        <w:t xml:space="preserve"> where t varies from 0 to 1 as the path progresses from P</w:t>
      </w:r>
      <w:r w:rsidR="00865026" w:rsidRPr="009F6893">
        <w:rPr>
          <w:vertAlign w:val="subscript"/>
          <w:lang w:val="en-GB"/>
        </w:rPr>
        <w:t>i</w:t>
      </w:r>
      <w:r w:rsidR="00865026" w:rsidRPr="009F6893">
        <w:rPr>
          <w:lang w:val="en-GB"/>
        </w:rPr>
        <w:t xml:space="preserve"> to P</w:t>
      </w:r>
      <w:r w:rsidR="00865026" w:rsidRPr="009F6893">
        <w:rPr>
          <w:vertAlign w:val="subscript"/>
          <w:lang w:val="en-GB"/>
        </w:rPr>
        <w:t>i+1</w:t>
      </w:r>
      <w:r w:rsidR="00865026" w:rsidRPr="009F6893">
        <w:rPr>
          <w:lang w:val="en-GB"/>
        </w:rPr>
        <w:t>.</w:t>
      </w:r>
    </w:p>
    <w:p w14:paraId="7C1EE4F2" w14:textId="77777777" w:rsidR="00785F7D" w:rsidRPr="009F6893" w:rsidRDefault="00865026" w:rsidP="00FF2907">
      <w:pPr>
        <w:spacing w:after="120"/>
        <w:rPr>
          <w:lang w:val="en-GB"/>
        </w:rPr>
      </w:pPr>
      <w:r w:rsidRPr="009F6893">
        <w:rPr>
          <w:lang w:val="en-GB"/>
        </w:rPr>
        <w:t xml:space="preserve">In practice it is not necessary to compute the equations of the parabolas to be blended, as the interpolated points can be computed using the coordinates of </w:t>
      </w:r>
      <w:r w:rsidR="0069182D" w:rsidRPr="009F6893">
        <w:rPr>
          <w:lang w:val="en-GB"/>
        </w:rPr>
        <w:t>the control points. For example, the convex combination given earlier results in the formula</w:t>
      </w:r>
      <w:r w:rsidR="00971936" w:rsidRPr="009F6893">
        <w:rPr>
          <w:lang w:val="en-GB"/>
        </w:rPr>
        <w:t xml:space="preserve"> below for the curve from P</w:t>
      </w:r>
      <w:r w:rsidR="00971936" w:rsidRPr="009F6893">
        <w:rPr>
          <w:vertAlign w:val="subscript"/>
          <w:lang w:val="en-GB"/>
        </w:rPr>
        <w:t>k</w:t>
      </w:r>
      <w:r w:rsidR="00971936" w:rsidRPr="009F6893">
        <w:rPr>
          <w:lang w:val="en-GB"/>
        </w:rPr>
        <w:t xml:space="preserve"> to P</w:t>
      </w:r>
      <w:r w:rsidR="00971936" w:rsidRPr="009F6893">
        <w:rPr>
          <w:vertAlign w:val="subscript"/>
          <w:lang w:val="en-GB"/>
        </w:rPr>
        <w:t>k+1</w:t>
      </w:r>
      <w:r w:rsidR="00333A5A" w:rsidRPr="009F6893">
        <w:rPr>
          <w:lang w:val="en-GB"/>
        </w:rPr>
        <w:t>, which is applied to the X and Y dimensions separately</w:t>
      </w:r>
      <w:r w:rsidR="0069182D" w:rsidRPr="009F6893">
        <w:rPr>
          <w:lang w:val="en-GB"/>
        </w:rPr>
        <w:t>:</w:t>
      </w:r>
    </w:p>
    <w:p w14:paraId="7C1EE4F3" w14:textId="77777777" w:rsidR="00FF2907" w:rsidRPr="009F6893" w:rsidRDefault="0069182D" w:rsidP="004C6DDA">
      <w:pPr>
        <w:keepLines/>
        <w:rPr>
          <w:lang w:val="en-GB"/>
        </w:rPr>
      </w:pPr>
      <w:r w:rsidRPr="009F6893">
        <w:rPr>
          <w:lang w:val="en-GB"/>
        </w:rPr>
        <w:t>P(t) =</w:t>
      </w:r>
      <w:r w:rsidRPr="009F6893">
        <w:rPr>
          <w:lang w:val="en-GB"/>
        </w:rPr>
        <w:tab/>
        <w:t>P</w:t>
      </w:r>
      <w:r w:rsidRPr="009F6893">
        <w:rPr>
          <w:vertAlign w:val="subscript"/>
          <w:lang w:val="en-GB"/>
        </w:rPr>
        <w:t>k</w:t>
      </w:r>
      <w:r w:rsidRPr="009F6893">
        <w:rPr>
          <w:lang w:val="en-GB"/>
        </w:rPr>
        <w:t xml:space="preserve"> </w:t>
      </w:r>
      <w:r w:rsidR="00FF2907" w:rsidRPr="009F6893">
        <w:rPr>
          <w:lang w:val="en-GB"/>
        </w:rPr>
        <w:t xml:space="preserve"> </w:t>
      </w:r>
      <w:r w:rsidRPr="009F6893">
        <w:rPr>
          <w:lang w:val="en-GB"/>
        </w:rPr>
        <w:t>+</w:t>
      </w:r>
      <w:r w:rsidR="00FF2907" w:rsidRPr="009F6893">
        <w:rPr>
          <w:lang w:val="en-GB"/>
        </w:rPr>
        <w:t xml:space="preserve">  </w:t>
      </w:r>
      <w:r w:rsidRPr="009F6893">
        <w:rPr>
          <w:lang w:val="en-GB"/>
        </w:rPr>
        <w:t>½ t (P</w:t>
      </w:r>
      <w:r w:rsidRPr="009F6893">
        <w:rPr>
          <w:vertAlign w:val="subscript"/>
          <w:lang w:val="en-GB"/>
        </w:rPr>
        <w:t>k+1</w:t>
      </w:r>
      <w:r w:rsidRPr="009F6893">
        <w:rPr>
          <w:lang w:val="en-GB"/>
        </w:rPr>
        <w:t xml:space="preserve"> – P</w:t>
      </w:r>
      <w:r w:rsidRPr="009F6893">
        <w:rPr>
          <w:vertAlign w:val="subscript"/>
          <w:lang w:val="en-GB"/>
        </w:rPr>
        <w:t>k-1</w:t>
      </w:r>
      <w:r w:rsidRPr="009F6893">
        <w:rPr>
          <w:lang w:val="en-GB"/>
        </w:rPr>
        <w:t>)</w:t>
      </w:r>
    </w:p>
    <w:p w14:paraId="7C1EE4F4" w14:textId="77777777" w:rsidR="0069182D" w:rsidRPr="009F6893" w:rsidRDefault="00FF2907" w:rsidP="004C6DDA">
      <w:pPr>
        <w:keepLines/>
        <w:rPr>
          <w:lang w:val="en-GB"/>
        </w:rPr>
      </w:pPr>
      <w:r w:rsidRPr="009F6893">
        <w:rPr>
          <w:lang w:val="en-GB"/>
        </w:rPr>
        <w:t xml:space="preserve"> </w:t>
      </w:r>
      <w:r w:rsidRPr="009F6893">
        <w:rPr>
          <w:lang w:val="en-GB"/>
        </w:rPr>
        <w:tab/>
        <w:t xml:space="preserve">      –  </w:t>
      </w:r>
      <w:r w:rsidR="0069182D" w:rsidRPr="009F6893">
        <w:rPr>
          <w:lang w:val="en-GB"/>
        </w:rPr>
        <w:t>½ t</w:t>
      </w:r>
      <w:r w:rsidR="0069182D" w:rsidRPr="009F6893">
        <w:rPr>
          <w:vertAlign w:val="superscript"/>
          <w:lang w:val="en-GB"/>
        </w:rPr>
        <w:t>2</w:t>
      </w:r>
      <w:r w:rsidR="0069182D" w:rsidRPr="009F6893">
        <w:rPr>
          <w:lang w:val="en-GB"/>
        </w:rPr>
        <w:t xml:space="preserve"> (P</w:t>
      </w:r>
      <w:r w:rsidR="0069182D" w:rsidRPr="009F6893">
        <w:rPr>
          <w:vertAlign w:val="subscript"/>
          <w:lang w:val="en-GB"/>
        </w:rPr>
        <w:t>k+2</w:t>
      </w:r>
      <w:r w:rsidR="0069182D" w:rsidRPr="009F6893">
        <w:rPr>
          <w:lang w:val="en-GB"/>
        </w:rPr>
        <w:t xml:space="preserve"> – 4P</w:t>
      </w:r>
      <w:r w:rsidR="0069182D" w:rsidRPr="009F6893">
        <w:rPr>
          <w:vertAlign w:val="subscript"/>
          <w:lang w:val="en-GB"/>
        </w:rPr>
        <w:t>k+1</w:t>
      </w:r>
      <w:r w:rsidR="0069182D" w:rsidRPr="009F6893">
        <w:rPr>
          <w:lang w:val="en-GB"/>
        </w:rPr>
        <w:t xml:space="preserve"> + 5P</w:t>
      </w:r>
      <w:r w:rsidR="0069182D" w:rsidRPr="009F6893">
        <w:rPr>
          <w:vertAlign w:val="subscript"/>
          <w:lang w:val="en-GB"/>
        </w:rPr>
        <w:t>k</w:t>
      </w:r>
      <w:r w:rsidR="0069182D" w:rsidRPr="009F6893">
        <w:rPr>
          <w:lang w:val="en-GB"/>
        </w:rPr>
        <w:t xml:space="preserve"> – 2P</w:t>
      </w:r>
      <w:r w:rsidR="0069182D" w:rsidRPr="009F6893">
        <w:rPr>
          <w:vertAlign w:val="subscript"/>
          <w:lang w:val="en-GB"/>
        </w:rPr>
        <w:t>k-1</w:t>
      </w:r>
      <w:r w:rsidR="0069182D" w:rsidRPr="009F6893">
        <w:rPr>
          <w:lang w:val="en-GB"/>
        </w:rPr>
        <w:t>)</w:t>
      </w:r>
    </w:p>
    <w:p w14:paraId="7C1EE4F5" w14:textId="77777777" w:rsidR="0069182D" w:rsidRPr="009F6893" w:rsidRDefault="00FF2907" w:rsidP="00FF2907">
      <w:pPr>
        <w:keepLines/>
        <w:ind w:firstLine="720"/>
        <w:rPr>
          <w:lang w:val="en-GB"/>
        </w:rPr>
      </w:pPr>
      <w:r w:rsidRPr="009F6893">
        <w:rPr>
          <w:lang w:val="en-GB"/>
        </w:rPr>
        <w:t xml:space="preserve">      </w:t>
      </w:r>
      <w:r w:rsidR="0069182D" w:rsidRPr="009F6893">
        <w:rPr>
          <w:lang w:val="en-GB"/>
        </w:rPr>
        <w:t>+</w:t>
      </w:r>
      <w:r w:rsidRPr="009F6893">
        <w:rPr>
          <w:lang w:val="en-GB"/>
        </w:rPr>
        <w:t xml:space="preserve">  </w:t>
      </w:r>
      <w:r w:rsidR="0069182D" w:rsidRPr="009F6893">
        <w:rPr>
          <w:lang w:val="en-GB"/>
        </w:rPr>
        <w:t>½ t</w:t>
      </w:r>
      <w:r w:rsidR="0069182D" w:rsidRPr="009F6893">
        <w:rPr>
          <w:vertAlign w:val="superscript"/>
          <w:lang w:val="en-GB"/>
        </w:rPr>
        <w:t>3</w:t>
      </w:r>
      <w:r w:rsidR="0069182D" w:rsidRPr="009F6893">
        <w:rPr>
          <w:lang w:val="en-GB"/>
        </w:rPr>
        <w:t xml:space="preserve"> (P</w:t>
      </w:r>
      <w:r w:rsidR="0069182D" w:rsidRPr="009F6893">
        <w:rPr>
          <w:vertAlign w:val="subscript"/>
          <w:lang w:val="en-GB"/>
        </w:rPr>
        <w:t>k+2</w:t>
      </w:r>
      <w:r w:rsidR="0069182D" w:rsidRPr="009F6893">
        <w:rPr>
          <w:lang w:val="en-GB"/>
        </w:rPr>
        <w:t xml:space="preserve"> – 3P</w:t>
      </w:r>
      <w:r w:rsidR="0069182D" w:rsidRPr="009F6893">
        <w:rPr>
          <w:vertAlign w:val="subscript"/>
          <w:lang w:val="en-GB"/>
        </w:rPr>
        <w:t>k+1</w:t>
      </w:r>
      <w:r w:rsidR="0069182D" w:rsidRPr="009F6893">
        <w:rPr>
          <w:lang w:val="en-GB"/>
        </w:rPr>
        <w:t xml:space="preserve"> + 3P</w:t>
      </w:r>
      <w:r w:rsidR="0069182D" w:rsidRPr="009F6893">
        <w:rPr>
          <w:vertAlign w:val="subscript"/>
          <w:lang w:val="en-GB"/>
        </w:rPr>
        <w:t>k</w:t>
      </w:r>
      <w:r w:rsidR="0069182D" w:rsidRPr="009F6893">
        <w:rPr>
          <w:lang w:val="en-GB"/>
        </w:rPr>
        <w:t xml:space="preserve"> – P</w:t>
      </w:r>
      <w:r w:rsidR="0069182D" w:rsidRPr="009F6893">
        <w:rPr>
          <w:vertAlign w:val="subscript"/>
          <w:lang w:val="en-GB"/>
        </w:rPr>
        <w:t>k</w:t>
      </w:r>
      <w:r w:rsidRPr="009F6893">
        <w:rPr>
          <w:vertAlign w:val="subscript"/>
          <w:lang w:val="en-GB"/>
        </w:rPr>
        <w:t>-1</w:t>
      </w:r>
      <w:r w:rsidR="0069182D" w:rsidRPr="009F6893">
        <w:rPr>
          <w:lang w:val="en-GB"/>
        </w:rPr>
        <w:t xml:space="preserve">) </w:t>
      </w:r>
    </w:p>
    <w:p w14:paraId="7C1EE4F6" w14:textId="77777777" w:rsidR="003B3B77" w:rsidRPr="009F6893" w:rsidRDefault="003B3B77" w:rsidP="00FF2907">
      <w:pPr>
        <w:rPr>
          <w:lang w:val="en-GB"/>
        </w:rPr>
      </w:pPr>
    </w:p>
    <w:p w14:paraId="7C1EE4F7" w14:textId="77777777" w:rsidR="00243C6D" w:rsidRPr="00A81CE6" w:rsidRDefault="000E1F5F" w:rsidP="00C47838">
      <w:pPr>
        <w:spacing w:after="120"/>
        <w:rPr>
          <w:lang w:val="en-GB"/>
        </w:rPr>
      </w:pPr>
      <w:r w:rsidRPr="009F6893">
        <w:rPr>
          <w:lang w:val="en-GB"/>
        </w:rPr>
        <w:t>For open curves</w:t>
      </w:r>
      <w:r w:rsidR="00243C6D" w:rsidRPr="009F6893">
        <w:rPr>
          <w:lang w:val="en-GB"/>
        </w:rPr>
        <w:t xml:space="preserve"> the first interpolated segment of the curve segment as a whole can be generated by adding a fictitious point preceding the first point in the control point array, with coordinate values such that the second derivative </w:t>
      </w:r>
      <w:r w:rsidR="003C5A35" w:rsidRPr="009F6893">
        <w:rPr>
          <w:lang w:val="en-GB"/>
        </w:rPr>
        <w:t xml:space="preserve">in t-space </w:t>
      </w:r>
      <w:r w:rsidR="009B29AA" w:rsidRPr="009F6893">
        <w:rPr>
          <w:lang w:val="en-GB"/>
        </w:rPr>
        <w:t xml:space="preserve">(the </w:t>
      </w:r>
      <w:r w:rsidR="009B29AA" w:rsidRPr="00A81CE6">
        <w:rPr>
          <w:i/>
          <w:lang w:val="en-GB"/>
        </w:rPr>
        <w:t>acceleration</w:t>
      </w:r>
      <w:r w:rsidR="009B29AA" w:rsidRPr="00A81CE6">
        <w:rPr>
          <w:lang w:val="en-GB"/>
        </w:rPr>
        <w:t xml:space="preserve"> of the curve) </w:t>
      </w:r>
      <w:r w:rsidR="00243C6D" w:rsidRPr="00A81CE6">
        <w:rPr>
          <w:lang w:val="en-GB"/>
        </w:rPr>
        <w:t>at the first point in the</w:t>
      </w:r>
      <w:r w:rsidR="003C5A35" w:rsidRPr="00A81CE6">
        <w:rPr>
          <w:lang w:val="en-GB"/>
        </w:rPr>
        <w:t xml:space="preserve"> control point array is zero</w:t>
      </w:r>
      <w:r w:rsidR="00243C6D" w:rsidRPr="00A81CE6">
        <w:rPr>
          <w:lang w:val="en-GB"/>
        </w:rPr>
        <w:t xml:space="preserve">. </w:t>
      </w:r>
      <w:r w:rsidR="006548C3" w:rsidRPr="00A81CE6">
        <w:rPr>
          <w:lang w:val="en-GB"/>
        </w:rPr>
        <w:t xml:space="preserve">(This allows the use of the same blending formula as for the rest of the curve.) </w:t>
      </w:r>
      <w:r w:rsidR="00243C6D" w:rsidRPr="00A81CE6">
        <w:rPr>
          <w:lang w:val="en-GB"/>
        </w:rPr>
        <w:t>The final interpol</w:t>
      </w:r>
      <w:r w:rsidR="006548C3" w:rsidRPr="00A81CE6">
        <w:rPr>
          <w:lang w:val="en-GB"/>
        </w:rPr>
        <w:t>a</w:t>
      </w:r>
      <w:r w:rsidR="00243C6D" w:rsidRPr="00A81CE6">
        <w:rPr>
          <w:lang w:val="en-GB"/>
        </w:rPr>
        <w:t>ted segment can be computed in a similar manner by adding a fictitious control point after the last point in the array.</w:t>
      </w:r>
    </w:p>
    <w:p w14:paraId="7C1EE4F8" w14:textId="77777777" w:rsidR="00243C6D" w:rsidRPr="009F6893" w:rsidRDefault="00243C6D" w:rsidP="00FF2907">
      <w:pPr>
        <w:rPr>
          <w:lang w:val="en-GB"/>
        </w:rPr>
      </w:pPr>
      <w:r w:rsidRPr="009F6893">
        <w:rPr>
          <w:lang w:val="en-GB"/>
        </w:rPr>
        <w:t>For closed curves, continuity and smoothness at the first and last point in the control point array require that the first triplet of control points be the same as the last triplet (or equivalently, that the curve be specifically designated as a closed curve so that the construction procedure can ‘wrap around’ the beginning and end of the control points array).</w:t>
      </w:r>
    </w:p>
    <w:p w14:paraId="7C1EE4F9" w14:textId="77777777" w:rsidR="000E1F5F" w:rsidRPr="009F6893" w:rsidRDefault="000E1F5F" w:rsidP="00FF2907">
      <w:pPr>
        <w:rPr>
          <w:lang w:val="en-GB"/>
        </w:rPr>
      </w:pPr>
    </w:p>
    <w:p w14:paraId="7C1EE4FA" w14:textId="77777777" w:rsidR="00243C6D" w:rsidRPr="009F6893" w:rsidRDefault="007057C2" w:rsidP="00C47838">
      <w:pPr>
        <w:spacing w:after="120"/>
        <w:rPr>
          <w:lang w:val="en-GB"/>
        </w:rPr>
      </w:pPr>
      <w:r w:rsidRPr="009F6893">
        <w:rPr>
          <w:lang w:val="en-GB"/>
        </w:rPr>
        <w:t xml:space="preserve">Due to distortions caused by applying plane methods </w:t>
      </w:r>
      <w:r w:rsidR="008F3A9E" w:rsidRPr="009F6893">
        <w:rPr>
          <w:lang w:val="en-GB"/>
        </w:rPr>
        <w:t>to curved surfaces</w:t>
      </w:r>
      <w:r w:rsidRPr="009F6893">
        <w:rPr>
          <w:lang w:val="en-GB"/>
        </w:rPr>
        <w:t>, t</w:t>
      </w:r>
      <w:r w:rsidR="00243C6D" w:rsidRPr="009F6893">
        <w:rPr>
          <w:lang w:val="en-GB"/>
        </w:rPr>
        <w:t xml:space="preserve">he </w:t>
      </w:r>
      <w:proofErr w:type="spellStart"/>
      <w:r w:rsidR="00243C6D" w:rsidRPr="009F6893">
        <w:rPr>
          <w:i/>
          <w:lang w:val="en-GB"/>
        </w:rPr>
        <w:t>blendedParabolic</w:t>
      </w:r>
      <w:proofErr w:type="spellEnd"/>
      <w:r w:rsidR="00243C6D" w:rsidRPr="009F6893">
        <w:rPr>
          <w:lang w:val="en-GB"/>
        </w:rPr>
        <w:t xml:space="preserve"> interpolation </w:t>
      </w:r>
      <w:r w:rsidRPr="009F6893">
        <w:rPr>
          <w:lang w:val="en-GB"/>
        </w:rPr>
        <w:t>should</w:t>
      </w:r>
      <w:r w:rsidR="00243C6D" w:rsidRPr="009F6893">
        <w:rPr>
          <w:lang w:val="en-GB"/>
        </w:rPr>
        <w:t xml:space="preserve"> not be used where </w:t>
      </w:r>
      <w:r w:rsidRPr="009F6893">
        <w:rPr>
          <w:lang w:val="en-GB"/>
        </w:rPr>
        <w:t>the precise location of the resultant curve is important.</w:t>
      </w:r>
      <w:r w:rsidR="005D402F" w:rsidRPr="009F6893">
        <w:rPr>
          <w:lang w:val="en-GB"/>
        </w:rPr>
        <w:t xml:space="preserve"> (I</w:t>
      </w:r>
      <w:r w:rsidRPr="009F6893">
        <w:rPr>
          <w:lang w:val="en-GB"/>
        </w:rPr>
        <w:t xml:space="preserve">t is possible to achieve higher precision by increasing the number of control points, but </w:t>
      </w:r>
      <w:r w:rsidR="005D402F" w:rsidRPr="009F6893">
        <w:rPr>
          <w:lang w:val="en-GB"/>
        </w:rPr>
        <w:t xml:space="preserve">that defeats the </w:t>
      </w:r>
      <w:proofErr w:type="spellStart"/>
      <w:r w:rsidR="005D402F" w:rsidRPr="009F6893">
        <w:rPr>
          <w:lang w:val="en-GB"/>
        </w:rPr>
        <w:t>pupose</w:t>
      </w:r>
      <w:proofErr w:type="spellEnd"/>
      <w:r w:rsidR="005D402F" w:rsidRPr="009F6893">
        <w:rPr>
          <w:lang w:val="en-GB"/>
        </w:rPr>
        <w:t xml:space="preserve"> of using this interpolation type.)</w:t>
      </w:r>
    </w:p>
    <w:p w14:paraId="7C1EE4FB" w14:textId="77777777" w:rsidR="00C47838" w:rsidRPr="009F6893" w:rsidRDefault="00C47838" w:rsidP="00FF2907">
      <w:pPr>
        <w:rPr>
          <w:lang w:val="en-GB"/>
        </w:rPr>
      </w:pPr>
      <w:r w:rsidRPr="009F6893">
        <w:rPr>
          <w:lang w:val="en-GB"/>
        </w:rPr>
        <w:t>Curves with this interpolation type have the following characteristics:</w:t>
      </w:r>
    </w:p>
    <w:p w14:paraId="7C1EE4FC" w14:textId="77777777" w:rsidR="00C47838" w:rsidRPr="009F6893" w:rsidRDefault="00C47838" w:rsidP="00EC37B6">
      <w:pPr>
        <w:pStyle w:val="ListParagraph"/>
        <w:numPr>
          <w:ilvl w:val="0"/>
          <w:numId w:val="54"/>
        </w:numPr>
        <w:rPr>
          <w:lang w:val="en-GB"/>
        </w:rPr>
      </w:pPr>
      <w:r w:rsidRPr="009F6893">
        <w:rPr>
          <w:lang w:val="en-GB"/>
        </w:rPr>
        <w:lastRenderedPageBreak/>
        <w:t>Smooth representations with a reasonably low number of control points. However, the smoothness properties are not as high quality as cubic splines</w:t>
      </w:r>
      <w:r w:rsidR="00CB6E18" w:rsidRPr="009F6893">
        <w:rPr>
          <w:lang w:val="en-GB"/>
        </w:rPr>
        <w:t>;</w:t>
      </w:r>
    </w:p>
    <w:p w14:paraId="7C1EE4FD" w14:textId="77777777" w:rsidR="00C47838" w:rsidRPr="009F6893" w:rsidRDefault="00C47838" w:rsidP="00EC37B6">
      <w:pPr>
        <w:pStyle w:val="ListParagraph"/>
        <w:numPr>
          <w:ilvl w:val="0"/>
          <w:numId w:val="54"/>
        </w:numPr>
        <w:rPr>
          <w:lang w:val="en-GB"/>
        </w:rPr>
      </w:pPr>
      <w:r w:rsidRPr="009F6893">
        <w:rPr>
          <w:lang w:val="en-GB"/>
        </w:rPr>
        <w:t>Less expensive computationally than cubic splines</w:t>
      </w:r>
      <w:r w:rsidR="00CB6E18" w:rsidRPr="009F6893">
        <w:rPr>
          <w:lang w:val="en-GB"/>
        </w:rPr>
        <w:t>;</w:t>
      </w:r>
    </w:p>
    <w:p w14:paraId="7C1EE4FE" w14:textId="77777777" w:rsidR="00C47838" w:rsidRPr="009F6893" w:rsidRDefault="00C47838" w:rsidP="00EC37B6">
      <w:pPr>
        <w:pStyle w:val="ListParagraph"/>
        <w:numPr>
          <w:ilvl w:val="0"/>
          <w:numId w:val="54"/>
        </w:numPr>
        <w:rPr>
          <w:lang w:val="en-GB"/>
        </w:rPr>
      </w:pPr>
      <w:r w:rsidRPr="009F6893">
        <w:rPr>
          <w:lang w:val="en-GB"/>
        </w:rPr>
        <w:t xml:space="preserve">Better local control – for example, moving a control point affects only the two segments </w:t>
      </w:r>
      <w:r w:rsidR="00EC37B6" w:rsidRPr="009F6893">
        <w:rPr>
          <w:lang w:val="en-GB"/>
        </w:rPr>
        <w:t xml:space="preserve">it begins and terminates and their immediate </w:t>
      </w:r>
      <w:proofErr w:type="spellStart"/>
      <w:r w:rsidR="00EC37B6" w:rsidRPr="009F6893">
        <w:rPr>
          <w:lang w:val="en-GB"/>
        </w:rPr>
        <w:t>neighbors</w:t>
      </w:r>
      <w:proofErr w:type="spellEnd"/>
      <w:r w:rsidR="00CB6E18" w:rsidRPr="009F6893">
        <w:rPr>
          <w:lang w:val="en-GB"/>
        </w:rPr>
        <w:t>;</w:t>
      </w:r>
    </w:p>
    <w:p w14:paraId="7C1EE4FF" w14:textId="77777777" w:rsidR="00B00413" w:rsidRPr="009F6893" w:rsidRDefault="00B00413" w:rsidP="004C6DDA">
      <w:pPr>
        <w:pStyle w:val="ListParagraph"/>
        <w:numPr>
          <w:ilvl w:val="0"/>
          <w:numId w:val="54"/>
        </w:numPr>
        <w:spacing w:after="120"/>
        <w:ind w:left="714" w:hanging="357"/>
        <w:rPr>
          <w:lang w:val="en-GB"/>
        </w:rPr>
      </w:pPr>
      <w:r w:rsidRPr="009F6893">
        <w:rPr>
          <w:lang w:val="en-GB"/>
        </w:rPr>
        <w:t>There must be at least 3 points in the control points array.</w:t>
      </w:r>
    </w:p>
    <w:p w14:paraId="7C1EE500" w14:textId="77777777" w:rsidR="000D4788" w:rsidRPr="00A81CE6" w:rsidRDefault="0037158F" w:rsidP="004C6DDA">
      <w:pPr>
        <w:pStyle w:val="Heading3"/>
        <w:numPr>
          <w:ilvl w:val="2"/>
          <w:numId w:val="23"/>
        </w:numPr>
        <w:rPr>
          <w:lang w:val="en-GB"/>
        </w:rPr>
      </w:pPr>
      <w:bookmarkStart w:id="61" w:name="_Toc489818099"/>
      <w:bookmarkStart w:id="62" w:name="_Toc519500257"/>
      <w:proofErr w:type="spellStart"/>
      <w:r w:rsidRPr="00A81CE6">
        <w:t>GM_</w:t>
      </w:r>
      <w:r w:rsidR="000D4788" w:rsidRPr="00A81CE6">
        <w:t>SurfaceInterpolation</w:t>
      </w:r>
      <w:bookmarkEnd w:id="61"/>
      <w:bookmarkEnd w:id="62"/>
      <w:proofErr w:type="spellEnd"/>
    </w:p>
    <w:p w14:paraId="7C1EE501"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02" w14:textId="77777777" w:rsidR="000D4788" w:rsidRPr="00A81CE6" w:rsidRDefault="000D4788" w:rsidP="00BC16C8">
      <w:pPr>
        <w:pStyle w:val="ParagraphText"/>
        <w:spacing w:after="120"/>
        <w:jc w:val="both"/>
        <w:rPr>
          <w:color w:val="auto"/>
        </w:rPr>
      </w:pPr>
      <w:proofErr w:type="spellStart"/>
      <w:r w:rsidRPr="00A81CE6">
        <w:rPr>
          <w:i/>
          <w:color w:val="auto"/>
        </w:rPr>
        <w:t>GM_SurfaceInterpolation</w:t>
      </w:r>
      <w:proofErr w:type="spellEnd"/>
      <w:r w:rsidRPr="00A81CE6">
        <w:rPr>
          <w:color w:val="auto"/>
        </w:rPr>
        <w:t xml:space="preserve"> (Figure </w:t>
      </w:r>
      <w:r w:rsidR="00860EC0" w:rsidRPr="00A81CE6">
        <w:rPr>
          <w:color w:val="auto"/>
        </w:rPr>
        <w:t>7-3</w:t>
      </w:r>
      <w:r w:rsidRPr="00A81CE6">
        <w:rPr>
          <w:color w:val="auto"/>
        </w:rPr>
        <w:t xml:space="preserve">) is a list of codes which are used to identify the method of interpolation. </w:t>
      </w:r>
    </w:p>
    <w:p w14:paraId="7C1EE503" w14:textId="77777777" w:rsidR="000D4788" w:rsidRPr="00A81CE6" w:rsidRDefault="000D4788" w:rsidP="00BC16C8">
      <w:pPr>
        <w:pStyle w:val="ParagraphText"/>
        <w:spacing w:after="120"/>
        <w:jc w:val="both"/>
        <w:rPr>
          <w:color w:val="auto"/>
        </w:rPr>
      </w:pPr>
      <w:r w:rsidRPr="00A81CE6">
        <w:rPr>
          <w:color w:val="auto"/>
        </w:rPr>
        <w:t xml:space="preserve">In this profile, the types of </w:t>
      </w:r>
      <w:r w:rsidRPr="00A81CE6">
        <w:rPr>
          <w:i/>
          <w:color w:val="auto"/>
        </w:rPr>
        <w:t>interpolation</w:t>
      </w:r>
      <w:r w:rsidRPr="00A81CE6">
        <w:rPr>
          <w:color w:val="auto"/>
        </w:rPr>
        <w:t xml:space="preserve"> are constrained to the following: </w:t>
      </w:r>
    </w:p>
    <w:p w14:paraId="7C1EE504" w14:textId="77777777" w:rsidR="000D4788" w:rsidRPr="00A81CE6" w:rsidRDefault="000D4788" w:rsidP="00BC16C8">
      <w:pPr>
        <w:pStyle w:val="LBullet"/>
        <w:numPr>
          <w:ilvl w:val="0"/>
          <w:numId w:val="33"/>
        </w:numPr>
        <w:tabs>
          <w:tab w:val="left" w:pos="720"/>
        </w:tabs>
        <w:jc w:val="both"/>
      </w:pPr>
      <w:r w:rsidRPr="00A81CE6">
        <w:t>None (none) – the interior of the surface is not specified. The assumption is that the surface follows the reference surface defined by the coordinate reference system.</w:t>
      </w:r>
    </w:p>
    <w:p w14:paraId="7C1EE505" w14:textId="77777777" w:rsidR="00C034AF" w:rsidRPr="00A81CE6" w:rsidRDefault="000D4788" w:rsidP="00BC16C8">
      <w:pPr>
        <w:pStyle w:val="LBullet"/>
        <w:numPr>
          <w:ilvl w:val="0"/>
          <w:numId w:val="33"/>
        </w:numPr>
        <w:tabs>
          <w:tab w:val="left" w:pos="720"/>
        </w:tabs>
        <w:jc w:val="both"/>
      </w:pPr>
      <w:r w:rsidRPr="00A81CE6">
        <w:t>Planar (planar) – the interpolation is a section of a planar, or flat, surface. The boundary in this case shall be contained within that plane.</w:t>
      </w:r>
    </w:p>
    <w:p w14:paraId="7C1EE506" w14:textId="77777777" w:rsidR="000D4788" w:rsidRPr="00A81CE6" w:rsidRDefault="000D4788" w:rsidP="004C6DDA">
      <w:pPr>
        <w:pStyle w:val="Heading3"/>
        <w:numPr>
          <w:ilvl w:val="2"/>
          <w:numId w:val="23"/>
        </w:numPr>
        <w:autoSpaceDE w:val="0"/>
        <w:rPr>
          <w:lang w:val="en-GB"/>
        </w:rPr>
      </w:pPr>
      <w:bookmarkStart w:id="63" w:name="_Toc489818100"/>
      <w:bookmarkStart w:id="64" w:name="_Toc519500258"/>
      <w:proofErr w:type="spellStart"/>
      <w:r w:rsidRPr="00A81CE6">
        <w:rPr>
          <w:lang w:val="en-GB"/>
        </w:rPr>
        <w:t>GM_SurfacePatch</w:t>
      </w:r>
      <w:bookmarkEnd w:id="63"/>
      <w:bookmarkEnd w:id="64"/>
      <w:proofErr w:type="spellEnd"/>
    </w:p>
    <w:p w14:paraId="7C1EE507"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08" w14:textId="77777777" w:rsidR="000D4788" w:rsidRPr="00A81CE6" w:rsidRDefault="000D4788" w:rsidP="00BC16C8">
      <w:pPr>
        <w:pStyle w:val="ParagraphText"/>
        <w:spacing w:after="120"/>
        <w:jc w:val="both"/>
        <w:rPr>
          <w:color w:val="auto"/>
        </w:rPr>
      </w:pPr>
      <w:r w:rsidRPr="00A81CE6">
        <w:rPr>
          <w:color w:val="auto"/>
        </w:rPr>
        <w:t xml:space="preserve">The </w:t>
      </w:r>
      <w:proofErr w:type="spellStart"/>
      <w:r w:rsidRPr="00A81CE6">
        <w:rPr>
          <w:i/>
          <w:color w:val="auto"/>
        </w:rPr>
        <w:t>GM_SurfacePatch</w:t>
      </w:r>
      <w:proofErr w:type="spellEnd"/>
      <w:r w:rsidRPr="00A81CE6">
        <w:rPr>
          <w:i/>
          <w:color w:val="auto"/>
        </w:rPr>
        <w:t xml:space="preserve"> </w:t>
      </w:r>
      <w:r w:rsidRPr="00A81CE6">
        <w:rPr>
          <w:color w:val="auto"/>
        </w:rPr>
        <w:t xml:space="preserve">(Figure </w:t>
      </w:r>
      <w:r w:rsidR="00860EC0" w:rsidRPr="00A81CE6">
        <w:rPr>
          <w:color w:val="auto"/>
        </w:rPr>
        <w:t>7-</w:t>
      </w:r>
      <w:r w:rsidRPr="00A81CE6">
        <w:rPr>
          <w:color w:val="auto"/>
        </w:rPr>
        <w:t>3)</w:t>
      </w:r>
      <w:r w:rsidRPr="00A81CE6">
        <w:rPr>
          <w:i/>
          <w:color w:val="auto"/>
        </w:rPr>
        <w:t xml:space="preserve"> </w:t>
      </w:r>
      <w:r w:rsidRPr="00A81CE6">
        <w:rPr>
          <w:color w:val="auto"/>
        </w:rPr>
        <w:t xml:space="preserve">is the abstract root class for all 2-dimensional geometric constructs. It uses a single interpolation to define the shape and position of the associated </w:t>
      </w:r>
      <w:proofErr w:type="spellStart"/>
      <w:r w:rsidRPr="00A81CE6">
        <w:rPr>
          <w:i/>
          <w:color w:val="auto"/>
        </w:rPr>
        <w:t>GM_Surface</w:t>
      </w:r>
      <w:proofErr w:type="spellEnd"/>
      <w:r w:rsidRPr="00A81CE6">
        <w:rPr>
          <w:i/>
          <w:color w:val="auto"/>
        </w:rPr>
        <w:t xml:space="preserve"> </w:t>
      </w:r>
      <w:r w:rsidR="00C034AF" w:rsidRPr="00A81CE6">
        <w:rPr>
          <w:color w:val="auto"/>
        </w:rPr>
        <w:t>primitives.</w:t>
      </w:r>
    </w:p>
    <w:p w14:paraId="7C1EE509" w14:textId="77777777" w:rsidR="000D4788" w:rsidRPr="00A81CE6" w:rsidRDefault="000D4788" w:rsidP="004C6DDA">
      <w:pPr>
        <w:pStyle w:val="Heading3"/>
        <w:numPr>
          <w:ilvl w:val="2"/>
          <w:numId w:val="23"/>
        </w:numPr>
        <w:autoSpaceDE w:val="0"/>
        <w:rPr>
          <w:lang w:val="en-GB"/>
        </w:rPr>
      </w:pPr>
      <w:bookmarkStart w:id="65" w:name="_Toc489818101"/>
      <w:bookmarkStart w:id="66" w:name="_Toc519500259"/>
      <w:proofErr w:type="spellStart"/>
      <w:r w:rsidRPr="00A81CE6">
        <w:rPr>
          <w:lang w:val="en-GB"/>
        </w:rPr>
        <w:t>GM_Polygon</w:t>
      </w:r>
      <w:bookmarkEnd w:id="65"/>
      <w:bookmarkEnd w:id="66"/>
      <w:proofErr w:type="spellEnd"/>
    </w:p>
    <w:p w14:paraId="7C1EE50A"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0B" w14:textId="77777777" w:rsidR="000D4788" w:rsidRPr="00A81CE6" w:rsidRDefault="000D4788" w:rsidP="00BC16C8">
      <w:pPr>
        <w:pStyle w:val="ParagraphText"/>
        <w:spacing w:after="120"/>
        <w:jc w:val="both"/>
        <w:rPr>
          <w:color w:val="auto"/>
        </w:rPr>
      </w:pPr>
      <w:r w:rsidRPr="00A81CE6">
        <w:rPr>
          <w:color w:val="auto"/>
        </w:rPr>
        <w:t xml:space="preserve">A </w:t>
      </w:r>
      <w:proofErr w:type="spellStart"/>
      <w:r w:rsidRPr="00A81CE6">
        <w:rPr>
          <w:i/>
          <w:color w:val="auto"/>
        </w:rPr>
        <w:t>GM_Polygon</w:t>
      </w:r>
      <w:proofErr w:type="spellEnd"/>
      <w:r w:rsidRPr="00A81CE6">
        <w:rPr>
          <w:color w:val="auto"/>
        </w:rPr>
        <w:t xml:space="preserve"> (Figure </w:t>
      </w:r>
      <w:r w:rsidR="00860EC0" w:rsidRPr="00A81CE6">
        <w:rPr>
          <w:color w:val="auto"/>
        </w:rPr>
        <w:t>7-3</w:t>
      </w:r>
      <w:r w:rsidRPr="00A81CE6">
        <w:rPr>
          <w:color w:val="auto"/>
        </w:rPr>
        <w:t xml:space="preserve">) is defined by a boundary (see </w:t>
      </w:r>
      <w:r w:rsidR="00353790" w:rsidRPr="00A81CE6">
        <w:rPr>
          <w:color w:val="auto"/>
        </w:rPr>
        <w:t xml:space="preserve">clause </w:t>
      </w:r>
      <w:r w:rsidR="0013539A" w:rsidRPr="00A81CE6">
        <w:rPr>
          <w:color w:val="auto"/>
        </w:rPr>
        <w:t>7-</w:t>
      </w:r>
      <w:r w:rsidR="00353790" w:rsidRPr="00A81CE6">
        <w:rPr>
          <w:color w:val="auto"/>
        </w:rPr>
        <w:t>4</w:t>
      </w:r>
      <w:r w:rsidR="0013539A" w:rsidRPr="00A81CE6">
        <w:rPr>
          <w:color w:val="auto"/>
        </w:rPr>
        <w:t>.2.7</w:t>
      </w:r>
      <w:r w:rsidRPr="00A81CE6">
        <w:rPr>
          <w:color w:val="auto"/>
        </w:rPr>
        <w:t xml:space="preserve"> below) and an underlying surface to which this boundary is connected. The polygon uses planar interpolation. A </w:t>
      </w:r>
      <w:proofErr w:type="spellStart"/>
      <w:r w:rsidRPr="00A81CE6">
        <w:rPr>
          <w:i/>
          <w:color w:val="auto"/>
        </w:rPr>
        <w:t>GM_Polygon</w:t>
      </w:r>
      <w:proofErr w:type="spellEnd"/>
      <w:r w:rsidRPr="00A81CE6">
        <w:rPr>
          <w:color w:val="auto"/>
        </w:rPr>
        <w:t xml:space="preserve"> is a subtype of </w:t>
      </w:r>
      <w:proofErr w:type="spellStart"/>
      <w:r w:rsidRPr="00A81CE6">
        <w:rPr>
          <w:i/>
          <w:color w:val="auto"/>
        </w:rPr>
        <w:t>GM_SurfacePatch</w:t>
      </w:r>
      <w:proofErr w:type="spellEnd"/>
      <w:r w:rsidRPr="00A81CE6">
        <w:rPr>
          <w:color w:val="auto"/>
        </w:rPr>
        <w:t>.</w:t>
      </w:r>
    </w:p>
    <w:p w14:paraId="7C1EE50C" w14:textId="77777777" w:rsidR="000D4788" w:rsidRPr="00A81CE6" w:rsidRDefault="000D4788" w:rsidP="004C6DDA">
      <w:pPr>
        <w:pStyle w:val="Heading3"/>
        <w:numPr>
          <w:ilvl w:val="2"/>
          <w:numId w:val="23"/>
        </w:numPr>
        <w:autoSpaceDE w:val="0"/>
        <w:rPr>
          <w:lang w:val="en-GB"/>
        </w:rPr>
      </w:pPr>
      <w:bookmarkStart w:id="67" w:name="_Toc489818102"/>
      <w:bookmarkStart w:id="68" w:name="_Toc519500260"/>
      <w:proofErr w:type="spellStart"/>
      <w:r w:rsidRPr="00A81CE6">
        <w:rPr>
          <w:lang w:val="en-GB"/>
        </w:rPr>
        <w:t>GM_Curve</w:t>
      </w:r>
      <w:bookmarkEnd w:id="67"/>
      <w:bookmarkEnd w:id="68"/>
      <w:proofErr w:type="spellEnd"/>
    </w:p>
    <w:p w14:paraId="7C1EE50D"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0E" w14:textId="77777777" w:rsidR="000D4788" w:rsidRPr="00A81CE6" w:rsidRDefault="000D4788" w:rsidP="00BC16C8">
      <w:pPr>
        <w:pStyle w:val="ParagraphText"/>
        <w:spacing w:after="120"/>
        <w:jc w:val="both"/>
        <w:rPr>
          <w:color w:val="auto"/>
        </w:rPr>
      </w:pPr>
      <w:proofErr w:type="spellStart"/>
      <w:r w:rsidRPr="00A81CE6">
        <w:rPr>
          <w:i/>
          <w:color w:val="auto"/>
        </w:rPr>
        <w:t>GM_Curve</w:t>
      </w:r>
      <w:proofErr w:type="spellEnd"/>
      <w:r w:rsidRPr="00A81CE6">
        <w:rPr>
          <w:color w:val="auto"/>
        </w:rPr>
        <w:t xml:space="preserve"> (Figure </w:t>
      </w:r>
      <w:r w:rsidR="00860EC0" w:rsidRPr="00A81CE6">
        <w:rPr>
          <w:color w:val="auto"/>
        </w:rPr>
        <w:t>7-3</w:t>
      </w:r>
      <w:r w:rsidRPr="00A81CE6">
        <w:rPr>
          <w:color w:val="auto"/>
        </w:rPr>
        <w:t xml:space="preserve">) is a descendent subtype of </w:t>
      </w:r>
      <w:proofErr w:type="spellStart"/>
      <w:r w:rsidRPr="00A81CE6">
        <w:rPr>
          <w:i/>
          <w:color w:val="auto"/>
        </w:rPr>
        <w:t>GM_Primitive</w:t>
      </w:r>
      <w:proofErr w:type="spellEnd"/>
      <w:r w:rsidRPr="00A81CE6">
        <w:rPr>
          <w:color w:val="auto"/>
        </w:rPr>
        <w:t xml:space="preserve"> through </w:t>
      </w:r>
      <w:proofErr w:type="spellStart"/>
      <w:r w:rsidRPr="00A81CE6">
        <w:rPr>
          <w:i/>
          <w:color w:val="auto"/>
        </w:rPr>
        <w:t>GM_OrientablePrimitive</w:t>
      </w:r>
      <w:proofErr w:type="spellEnd"/>
      <w:r w:rsidRPr="00A81CE6">
        <w:rPr>
          <w:color w:val="auto"/>
        </w:rPr>
        <w:t>. It is the basis for 1-dimensional geometry. A curve is a continuous image of an open interval and so could be written as a parameterized function such as c(t):(a, b)</w:t>
      </w:r>
      <w:r w:rsidRPr="00A81CE6">
        <w:rPr>
          <w:rFonts w:ascii="Cambria" w:hAnsi="Cambria" w:cs="Symbol"/>
          <w:color w:val="auto"/>
        </w:rPr>
        <w:t>→</w:t>
      </w:r>
      <w:r w:rsidRPr="00A81CE6">
        <w:rPr>
          <w:color w:val="auto"/>
        </w:rPr>
        <w:t>E</w:t>
      </w:r>
      <w:r w:rsidRPr="00A81CE6">
        <w:rPr>
          <w:color w:val="auto"/>
          <w:sz w:val="13"/>
          <w:szCs w:val="13"/>
        </w:rPr>
        <w:t xml:space="preserve">n </w:t>
      </w:r>
      <w:r w:rsidRPr="00A81CE6">
        <w:rPr>
          <w:color w:val="auto"/>
        </w:rPr>
        <w:t xml:space="preserve">where "t" is a real parameter and En is Euclidean space of dimension n (usually 2 or 3, as determined by the coordinate reference system). Any other parameterization that results in the same image curve, traced in the same direction, such as any linear shifts and positive scales such as e(t) = c(a + t(b-a)):(0,1) </w:t>
      </w:r>
      <w:r w:rsidRPr="00A81CE6">
        <w:rPr>
          <w:rFonts w:ascii="Cambria" w:hAnsi="Cambria" w:cs="Symbol"/>
          <w:color w:val="auto"/>
        </w:rPr>
        <w:t>→</w:t>
      </w:r>
      <w:r w:rsidRPr="00A81CE6">
        <w:rPr>
          <w:color w:val="auto"/>
        </w:rPr>
        <w:t>E</w:t>
      </w:r>
      <w:r w:rsidRPr="00A81CE6">
        <w:rPr>
          <w:color w:val="auto"/>
          <w:sz w:val="13"/>
          <w:szCs w:val="13"/>
        </w:rPr>
        <w:t>n</w:t>
      </w:r>
      <w:r w:rsidRPr="00A81CE6">
        <w:rPr>
          <w:color w:val="auto"/>
        </w:rPr>
        <w:t xml:space="preserve">, is an equivalent representation of the same curve. For the sake of simplicity, </w:t>
      </w:r>
      <w:proofErr w:type="spellStart"/>
      <w:r w:rsidRPr="00A81CE6">
        <w:rPr>
          <w:i/>
          <w:color w:val="auto"/>
        </w:rPr>
        <w:t>GM_Curve</w:t>
      </w:r>
      <w:proofErr w:type="spellEnd"/>
      <w:r w:rsidRPr="00A81CE6">
        <w:rPr>
          <w:color w:val="auto"/>
        </w:rPr>
        <w:t xml:space="preserve"> should be parameterized by arc length, so that the parameterization operation inherited from </w:t>
      </w:r>
      <w:proofErr w:type="spellStart"/>
      <w:r w:rsidRPr="00A81CE6">
        <w:rPr>
          <w:i/>
          <w:color w:val="auto"/>
        </w:rPr>
        <w:t>GM_GenericCurve</w:t>
      </w:r>
      <w:proofErr w:type="spellEnd"/>
      <w:r w:rsidRPr="00A81CE6">
        <w:rPr>
          <w:color w:val="auto"/>
        </w:rPr>
        <w:t xml:space="preserve"> (see ISO 19107 clause 6.4.7) will be valid for parameters between 0 and the length of the curve.</w:t>
      </w:r>
    </w:p>
    <w:p w14:paraId="7C1EE50F" w14:textId="77777777" w:rsidR="000D4788" w:rsidRPr="00A81CE6" w:rsidRDefault="000D4788" w:rsidP="00BC16C8">
      <w:pPr>
        <w:pStyle w:val="ParagraphText"/>
        <w:spacing w:after="120"/>
        <w:jc w:val="both"/>
        <w:rPr>
          <w:color w:val="auto"/>
        </w:rPr>
      </w:pPr>
      <w:r w:rsidRPr="00A81CE6">
        <w:rPr>
          <w:color w:val="auto"/>
        </w:rPr>
        <w:t>Curves are continuous, connected, and have a measurable length in terms of the coordinate system. The orientation of the curve is determined by this parameterization, and is consistent with the tangent function, which approximates the derivative function of the parameterization and shall always point in the "forward" direction. The parameterization of the reversal of the curve defined by c(t):(a, b)</w:t>
      </w:r>
      <w:r w:rsidRPr="00A81CE6">
        <w:rPr>
          <w:rFonts w:ascii="Cambria" w:hAnsi="Cambria" w:cs="Symbol"/>
          <w:color w:val="auto"/>
        </w:rPr>
        <w:t>→</w:t>
      </w:r>
      <w:r w:rsidRPr="00A81CE6">
        <w:rPr>
          <w:color w:val="auto"/>
        </w:rPr>
        <w:t>E</w:t>
      </w:r>
      <w:r w:rsidRPr="00A81CE6">
        <w:rPr>
          <w:color w:val="auto"/>
          <w:sz w:val="13"/>
          <w:szCs w:val="13"/>
        </w:rPr>
        <w:t xml:space="preserve">n </w:t>
      </w:r>
      <w:r w:rsidRPr="00A81CE6">
        <w:rPr>
          <w:color w:val="auto"/>
        </w:rPr>
        <w:t>would be defined by a function of the form s(t) = c(a + b - t):(a, b)</w:t>
      </w:r>
      <w:r w:rsidRPr="00A81CE6">
        <w:rPr>
          <w:rFonts w:ascii="Cambria" w:hAnsi="Cambria" w:cs="Symbol"/>
          <w:color w:val="auto"/>
        </w:rPr>
        <w:t>→</w:t>
      </w:r>
      <w:r w:rsidRPr="00A81CE6">
        <w:rPr>
          <w:color w:val="auto"/>
        </w:rPr>
        <w:t>E</w:t>
      </w:r>
      <w:r w:rsidRPr="00A81CE6">
        <w:rPr>
          <w:color w:val="auto"/>
          <w:sz w:val="13"/>
          <w:szCs w:val="13"/>
        </w:rPr>
        <w:t>n</w:t>
      </w:r>
      <w:r w:rsidRPr="00A81CE6">
        <w:rPr>
          <w:color w:val="auto"/>
        </w:rPr>
        <w:t>.</w:t>
      </w:r>
    </w:p>
    <w:p w14:paraId="7C1EE510" w14:textId="77777777" w:rsidR="003B3B77" w:rsidRPr="009F6893" w:rsidRDefault="000D4788" w:rsidP="004C6DDA">
      <w:pPr>
        <w:spacing w:after="120"/>
        <w:rPr>
          <w:b/>
          <w:bCs/>
          <w:szCs w:val="28"/>
          <w:lang w:val="en-GB"/>
        </w:rPr>
      </w:pPr>
      <w:r w:rsidRPr="009F6893">
        <w:rPr>
          <w:lang w:val="en-GB"/>
        </w:rPr>
        <w:t>A curve is composed of one or more curve segments. Each curve segment within a curve may be defined using a different interpolation method. The curve segments are connected to one another, with the end point of each segment except the last being the start point of the next segment in the segment list.</w:t>
      </w:r>
    </w:p>
    <w:p w14:paraId="7C1EE511" w14:textId="77777777" w:rsidR="007142B5" w:rsidRPr="009F6893" w:rsidRDefault="007142B5" w:rsidP="004C6DDA">
      <w:pPr>
        <w:spacing w:after="120"/>
        <w:rPr>
          <w:lang w:val="en-GB"/>
        </w:rPr>
      </w:pPr>
      <w:r w:rsidRPr="009F6893">
        <w:rPr>
          <w:lang w:val="en-GB"/>
        </w:rPr>
        <w:t xml:space="preserve">Individual </w:t>
      </w:r>
      <w:r w:rsidR="0056545D" w:rsidRPr="009F6893">
        <w:rPr>
          <w:lang w:val="en-GB"/>
        </w:rPr>
        <w:t>P</w:t>
      </w:r>
      <w:r w:rsidRPr="009F6893">
        <w:rPr>
          <w:lang w:val="en-GB"/>
        </w:rPr>
        <w:t xml:space="preserve">roduct </w:t>
      </w:r>
      <w:r w:rsidR="0056545D" w:rsidRPr="009F6893">
        <w:rPr>
          <w:lang w:val="en-GB"/>
        </w:rPr>
        <w:t>S</w:t>
      </w:r>
      <w:r w:rsidRPr="009F6893">
        <w:rPr>
          <w:lang w:val="en-GB"/>
        </w:rPr>
        <w:t>pecifications may constrain the interpolation types allowed for spatial attributes.</w:t>
      </w:r>
    </w:p>
    <w:p w14:paraId="7C1EE512" w14:textId="77777777" w:rsidR="007142B5" w:rsidRPr="009F6893" w:rsidRDefault="007142B5" w:rsidP="004C6DDA">
      <w:pPr>
        <w:spacing w:after="120"/>
        <w:rPr>
          <w:lang w:val="en-GB"/>
        </w:rPr>
      </w:pPr>
      <w:r w:rsidRPr="009F6893">
        <w:rPr>
          <w:lang w:val="en-GB"/>
        </w:rPr>
        <w:t xml:space="preserve">EXAMPLE: An isobar feature </w:t>
      </w:r>
      <w:r w:rsidR="0080541F" w:rsidRPr="009F6893">
        <w:rPr>
          <w:lang w:val="en-GB"/>
        </w:rPr>
        <w:t>is</w:t>
      </w:r>
      <w:r w:rsidRPr="009F6893">
        <w:rPr>
          <w:lang w:val="en-GB"/>
        </w:rPr>
        <w:t xml:space="preserve"> constrained to curves consisting only of segments with </w:t>
      </w:r>
      <w:r w:rsidR="00B338F6" w:rsidRPr="009F6893">
        <w:rPr>
          <w:lang w:val="en-GB"/>
        </w:rPr>
        <w:t xml:space="preserve">interpolation type </w:t>
      </w:r>
      <w:proofErr w:type="spellStart"/>
      <w:r w:rsidR="00B338F6" w:rsidRPr="009F6893">
        <w:rPr>
          <w:i/>
          <w:lang w:val="en-GB"/>
        </w:rPr>
        <w:t>polynomialSpl</w:t>
      </w:r>
      <w:r w:rsidR="009058C4" w:rsidRPr="009F6893">
        <w:rPr>
          <w:i/>
          <w:lang w:val="en-GB"/>
        </w:rPr>
        <w:t>ine</w:t>
      </w:r>
      <w:proofErr w:type="spellEnd"/>
      <w:r w:rsidR="009058C4" w:rsidRPr="009F6893">
        <w:rPr>
          <w:lang w:val="en-GB"/>
        </w:rPr>
        <w:t xml:space="preserve"> and</w:t>
      </w:r>
      <w:r w:rsidR="00B338F6" w:rsidRPr="009F6893">
        <w:rPr>
          <w:lang w:val="en-GB"/>
        </w:rPr>
        <w:t xml:space="preserve"> degree 3 (</w:t>
      </w:r>
      <w:r w:rsidR="00A47A17" w:rsidRPr="009F6893">
        <w:rPr>
          <w:lang w:val="en-GB"/>
        </w:rPr>
        <w:t>that is</w:t>
      </w:r>
      <w:r w:rsidR="00B338F6" w:rsidRPr="009F6893">
        <w:rPr>
          <w:lang w:val="en-GB"/>
        </w:rPr>
        <w:t>, cubic splines).</w:t>
      </w:r>
      <w:r w:rsidRPr="009F6893">
        <w:rPr>
          <w:lang w:val="en-GB"/>
        </w:rPr>
        <w:t xml:space="preserve"> </w:t>
      </w:r>
    </w:p>
    <w:p w14:paraId="7C1EE513" w14:textId="77777777" w:rsidR="000D4788" w:rsidRPr="00A81CE6" w:rsidRDefault="000D4788" w:rsidP="004C6DDA">
      <w:pPr>
        <w:pStyle w:val="Heading3"/>
        <w:numPr>
          <w:ilvl w:val="2"/>
          <w:numId w:val="23"/>
        </w:numPr>
        <w:autoSpaceDE w:val="0"/>
        <w:rPr>
          <w:lang w:val="en-GB"/>
        </w:rPr>
      </w:pPr>
      <w:bookmarkStart w:id="69" w:name="_Toc489818103"/>
      <w:bookmarkStart w:id="70" w:name="_Toc519500261"/>
      <w:proofErr w:type="spellStart"/>
      <w:r w:rsidRPr="00A81CE6">
        <w:rPr>
          <w:lang w:val="en-GB"/>
        </w:rPr>
        <w:lastRenderedPageBreak/>
        <w:t>GM_CurveBoundary</w:t>
      </w:r>
      <w:bookmarkEnd w:id="69"/>
      <w:bookmarkEnd w:id="70"/>
      <w:proofErr w:type="spellEnd"/>
    </w:p>
    <w:p w14:paraId="7C1EE514"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15" w14:textId="77777777" w:rsidR="000D4788" w:rsidRPr="00A81CE6" w:rsidRDefault="000D4788" w:rsidP="00BC16C8">
      <w:pPr>
        <w:pStyle w:val="ParagraphText"/>
        <w:spacing w:after="120"/>
        <w:rPr>
          <w:color w:val="auto"/>
        </w:rPr>
      </w:pPr>
      <w:r w:rsidRPr="00A81CE6">
        <w:rPr>
          <w:color w:val="auto"/>
        </w:rPr>
        <w:t xml:space="preserve">The boundary of </w:t>
      </w:r>
      <w:proofErr w:type="spellStart"/>
      <w:r w:rsidRPr="00A81CE6">
        <w:rPr>
          <w:i/>
          <w:color w:val="auto"/>
        </w:rPr>
        <w:t>GM_Curve</w:t>
      </w:r>
      <w:proofErr w:type="spellEnd"/>
      <w:r w:rsidRPr="00A81CE6">
        <w:rPr>
          <w:color w:val="auto"/>
        </w:rPr>
        <w:t xml:space="preserve"> shall be represented as </w:t>
      </w:r>
      <w:proofErr w:type="spellStart"/>
      <w:r w:rsidRPr="00A81CE6">
        <w:rPr>
          <w:i/>
          <w:color w:val="auto"/>
        </w:rPr>
        <w:t>GM_CurveBoundary</w:t>
      </w:r>
      <w:proofErr w:type="spellEnd"/>
      <w:r w:rsidRPr="00A81CE6">
        <w:rPr>
          <w:color w:val="auto"/>
        </w:rPr>
        <w:t>.</w:t>
      </w:r>
    </w:p>
    <w:p w14:paraId="7C1EE516" w14:textId="77777777" w:rsidR="000D4788" w:rsidRPr="00A81CE6" w:rsidRDefault="000D4788" w:rsidP="004C6DDA">
      <w:pPr>
        <w:pStyle w:val="Heading3"/>
        <w:numPr>
          <w:ilvl w:val="2"/>
          <w:numId w:val="23"/>
        </w:numPr>
        <w:autoSpaceDE w:val="0"/>
        <w:rPr>
          <w:lang w:val="en-GB"/>
        </w:rPr>
      </w:pPr>
      <w:bookmarkStart w:id="71" w:name="_Toc489818104"/>
      <w:bookmarkStart w:id="72" w:name="_Toc519500262"/>
      <w:proofErr w:type="spellStart"/>
      <w:r w:rsidRPr="00A81CE6">
        <w:rPr>
          <w:lang w:val="en-GB"/>
        </w:rPr>
        <w:t>GM_OrientableCurve</w:t>
      </w:r>
      <w:bookmarkEnd w:id="71"/>
      <w:bookmarkEnd w:id="72"/>
      <w:proofErr w:type="spellEnd"/>
    </w:p>
    <w:p w14:paraId="7C1EE517"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18" w14:textId="77777777" w:rsidR="000D4788" w:rsidRPr="00A81CE6" w:rsidRDefault="000D4788" w:rsidP="00BC16C8">
      <w:pPr>
        <w:pStyle w:val="ParagraphText"/>
        <w:spacing w:after="120"/>
        <w:jc w:val="both"/>
        <w:rPr>
          <w:color w:val="auto"/>
        </w:rPr>
      </w:pPr>
      <w:r w:rsidRPr="00A81CE6">
        <w:rPr>
          <w:color w:val="auto"/>
        </w:rPr>
        <w:t xml:space="preserve">A </w:t>
      </w:r>
      <w:proofErr w:type="spellStart"/>
      <w:r w:rsidRPr="00A81CE6">
        <w:rPr>
          <w:i/>
          <w:color w:val="auto"/>
        </w:rPr>
        <w:t>GM_OrientableCurve</w:t>
      </w:r>
      <w:proofErr w:type="spellEnd"/>
      <w:r w:rsidRPr="00A81CE6">
        <w:rPr>
          <w:color w:val="auto"/>
        </w:rPr>
        <w:t xml:space="preserve"> (Figure </w:t>
      </w:r>
      <w:r w:rsidR="00860EC0" w:rsidRPr="00A81CE6">
        <w:rPr>
          <w:color w:val="auto"/>
        </w:rPr>
        <w:t>7-3</w:t>
      </w:r>
      <w:r w:rsidRPr="00A81CE6">
        <w:rPr>
          <w:color w:val="auto"/>
        </w:rPr>
        <w:t xml:space="preserve">) is a </w:t>
      </w:r>
      <w:proofErr w:type="spellStart"/>
      <w:r w:rsidRPr="00A81CE6">
        <w:rPr>
          <w:i/>
          <w:color w:val="auto"/>
        </w:rPr>
        <w:t>GM_Curve</w:t>
      </w:r>
      <w:proofErr w:type="spellEnd"/>
      <w:r w:rsidRPr="00A81CE6">
        <w:rPr>
          <w:color w:val="auto"/>
        </w:rPr>
        <w:t xml:space="preserve"> with an associated orientation inherited from </w:t>
      </w:r>
      <w:proofErr w:type="spellStart"/>
      <w:r w:rsidRPr="00A81CE6">
        <w:rPr>
          <w:i/>
          <w:color w:val="auto"/>
        </w:rPr>
        <w:t>GM_OrientablePrimative</w:t>
      </w:r>
      <w:proofErr w:type="spellEnd"/>
      <w:r w:rsidRPr="00A81CE6">
        <w:rPr>
          <w:color w:val="auto"/>
        </w:rPr>
        <w:t>.</w:t>
      </w:r>
    </w:p>
    <w:p w14:paraId="7C1EE519" w14:textId="77777777" w:rsidR="000D4788" w:rsidRPr="00A81CE6" w:rsidRDefault="000D4788" w:rsidP="004C6DDA">
      <w:pPr>
        <w:pStyle w:val="Heading3"/>
        <w:numPr>
          <w:ilvl w:val="2"/>
          <w:numId w:val="23"/>
        </w:numPr>
        <w:autoSpaceDE w:val="0"/>
        <w:rPr>
          <w:lang w:val="en-GB"/>
        </w:rPr>
      </w:pPr>
      <w:bookmarkStart w:id="73" w:name="_Toc489818105"/>
      <w:bookmarkStart w:id="74" w:name="_Toc519500263"/>
      <w:proofErr w:type="spellStart"/>
      <w:r w:rsidRPr="00A81CE6">
        <w:rPr>
          <w:lang w:val="en-GB"/>
        </w:rPr>
        <w:t>GM_OrientableSurface</w:t>
      </w:r>
      <w:bookmarkEnd w:id="73"/>
      <w:bookmarkEnd w:id="74"/>
      <w:proofErr w:type="spellEnd"/>
    </w:p>
    <w:p w14:paraId="7C1EE51A"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1B" w14:textId="77777777" w:rsidR="000D4788" w:rsidRPr="00A81CE6" w:rsidRDefault="000D4788" w:rsidP="00BC16C8">
      <w:pPr>
        <w:pStyle w:val="ParagraphText"/>
        <w:jc w:val="both"/>
        <w:rPr>
          <w:color w:val="auto"/>
        </w:rPr>
      </w:pPr>
      <w:r w:rsidRPr="00A81CE6">
        <w:rPr>
          <w:color w:val="auto"/>
        </w:rPr>
        <w:t xml:space="preserve">A </w:t>
      </w:r>
      <w:r w:rsidRPr="00A81CE6">
        <w:rPr>
          <w:i/>
          <w:color w:val="auto"/>
        </w:rPr>
        <w:t xml:space="preserve">GM_ </w:t>
      </w:r>
      <w:proofErr w:type="spellStart"/>
      <w:r w:rsidRPr="00A81CE6">
        <w:rPr>
          <w:i/>
          <w:color w:val="auto"/>
        </w:rPr>
        <w:t>OrientableSurface</w:t>
      </w:r>
      <w:proofErr w:type="spellEnd"/>
      <w:r w:rsidRPr="00A81CE6">
        <w:rPr>
          <w:color w:val="auto"/>
        </w:rPr>
        <w:t xml:space="preserve"> (Figure </w:t>
      </w:r>
      <w:r w:rsidR="00860EC0" w:rsidRPr="00A81CE6">
        <w:rPr>
          <w:color w:val="auto"/>
        </w:rPr>
        <w:t>7-3</w:t>
      </w:r>
      <w:r w:rsidRPr="00A81CE6">
        <w:rPr>
          <w:color w:val="auto"/>
        </w:rPr>
        <w:t xml:space="preserve">) is a </w:t>
      </w:r>
      <w:proofErr w:type="spellStart"/>
      <w:r w:rsidRPr="00A81CE6">
        <w:rPr>
          <w:i/>
          <w:color w:val="auto"/>
        </w:rPr>
        <w:t>GM_Surface</w:t>
      </w:r>
      <w:proofErr w:type="spellEnd"/>
      <w:r w:rsidRPr="00A81CE6">
        <w:rPr>
          <w:color w:val="auto"/>
        </w:rPr>
        <w:t xml:space="preserve"> with an associated orientation inherited from its </w:t>
      </w:r>
      <w:proofErr w:type="spellStart"/>
      <w:r w:rsidRPr="00A81CE6">
        <w:rPr>
          <w:i/>
          <w:color w:val="auto"/>
        </w:rPr>
        <w:t>GM_OrientablePrimative</w:t>
      </w:r>
      <w:proofErr w:type="spellEnd"/>
      <w:r w:rsidRPr="00A81CE6">
        <w:rPr>
          <w:i/>
          <w:color w:val="auto"/>
        </w:rPr>
        <w:t xml:space="preserve"> </w:t>
      </w:r>
      <w:r w:rsidRPr="00A81CE6">
        <w:rPr>
          <w:color w:val="auto"/>
        </w:rPr>
        <w:t xml:space="preserve">parent. </w:t>
      </w:r>
    </w:p>
    <w:p w14:paraId="7C1EE51C" w14:textId="77777777" w:rsidR="000D4788" w:rsidRPr="00A81CE6" w:rsidRDefault="000D4788" w:rsidP="004C6DDA">
      <w:pPr>
        <w:pStyle w:val="Heading3"/>
        <w:numPr>
          <w:ilvl w:val="2"/>
          <w:numId w:val="23"/>
        </w:numPr>
        <w:autoSpaceDE w:val="0"/>
        <w:rPr>
          <w:lang w:val="en-GB"/>
        </w:rPr>
      </w:pPr>
      <w:bookmarkStart w:id="75" w:name="_Toc519498820"/>
      <w:bookmarkStart w:id="76" w:name="_Toc519500264"/>
      <w:bookmarkStart w:id="77" w:name="_Toc489818106"/>
      <w:bookmarkStart w:id="78" w:name="_Toc519500265"/>
      <w:bookmarkEnd w:id="75"/>
      <w:bookmarkEnd w:id="76"/>
      <w:proofErr w:type="spellStart"/>
      <w:r w:rsidRPr="00A81CE6">
        <w:rPr>
          <w:lang w:val="en-GB"/>
        </w:rPr>
        <w:t>GM_Point</w:t>
      </w:r>
      <w:bookmarkEnd w:id="77"/>
      <w:bookmarkEnd w:id="78"/>
      <w:proofErr w:type="spellEnd"/>
    </w:p>
    <w:p w14:paraId="7C1EE51D"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1E" w14:textId="77777777" w:rsidR="000D4788" w:rsidRPr="00A81CE6" w:rsidRDefault="000D4788" w:rsidP="00BC16C8">
      <w:pPr>
        <w:pStyle w:val="ParagraphText"/>
        <w:spacing w:after="120"/>
        <w:rPr>
          <w:color w:val="auto"/>
        </w:rPr>
      </w:pPr>
      <w:proofErr w:type="spellStart"/>
      <w:r w:rsidRPr="00A81CE6">
        <w:rPr>
          <w:i/>
          <w:color w:val="auto"/>
        </w:rPr>
        <w:t>GM_Point</w:t>
      </w:r>
      <w:proofErr w:type="spellEnd"/>
      <w:r w:rsidRPr="00A81CE6">
        <w:rPr>
          <w:color w:val="auto"/>
        </w:rPr>
        <w:t xml:space="preserve"> (Figure </w:t>
      </w:r>
      <w:r w:rsidR="00860EC0" w:rsidRPr="00A81CE6">
        <w:rPr>
          <w:color w:val="auto"/>
        </w:rPr>
        <w:t>7-3</w:t>
      </w:r>
      <w:r w:rsidRPr="00A81CE6">
        <w:rPr>
          <w:color w:val="auto"/>
        </w:rPr>
        <w:t>) is a 0-dimensional geometric primitive (</w:t>
      </w:r>
      <w:proofErr w:type="spellStart"/>
      <w:r w:rsidRPr="00A81CE6">
        <w:rPr>
          <w:i/>
          <w:color w:val="auto"/>
        </w:rPr>
        <w:t>GM_Primitive</w:t>
      </w:r>
      <w:proofErr w:type="spellEnd"/>
      <w:r w:rsidRPr="00A81CE6">
        <w:rPr>
          <w:color w:val="auto"/>
        </w:rPr>
        <w:t xml:space="preserve">). </w:t>
      </w:r>
    </w:p>
    <w:p w14:paraId="7C1EE51F" w14:textId="77777777" w:rsidR="000D4788" w:rsidRPr="00A81CE6" w:rsidRDefault="000D4788" w:rsidP="00BC16C8">
      <w:pPr>
        <w:pStyle w:val="ParagraphText"/>
        <w:spacing w:after="120"/>
        <w:rPr>
          <w:color w:val="auto"/>
        </w:rPr>
      </w:pPr>
      <w:proofErr w:type="spellStart"/>
      <w:r w:rsidRPr="00A81CE6">
        <w:rPr>
          <w:i/>
          <w:color w:val="auto"/>
        </w:rPr>
        <w:t>GM_Point</w:t>
      </w:r>
      <w:proofErr w:type="spellEnd"/>
      <w:r w:rsidRPr="00A81CE6">
        <w:rPr>
          <w:color w:val="auto"/>
        </w:rPr>
        <w:t xml:space="preserve"> is the data type for a geometric object consisting of one and only one point.</w:t>
      </w:r>
    </w:p>
    <w:p w14:paraId="7C1EE520" w14:textId="77777777" w:rsidR="000D4788" w:rsidRPr="00A81CE6" w:rsidRDefault="000D4788" w:rsidP="004C6DDA">
      <w:pPr>
        <w:pStyle w:val="Heading3"/>
        <w:numPr>
          <w:ilvl w:val="2"/>
          <w:numId w:val="23"/>
        </w:numPr>
        <w:autoSpaceDE w:val="0"/>
        <w:rPr>
          <w:lang w:val="en-GB"/>
        </w:rPr>
      </w:pPr>
      <w:bookmarkStart w:id="79" w:name="_Toc489818107"/>
      <w:bookmarkStart w:id="80" w:name="_Toc519500266"/>
      <w:proofErr w:type="spellStart"/>
      <w:r w:rsidRPr="00A81CE6">
        <w:rPr>
          <w:lang w:val="en-GB"/>
        </w:rPr>
        <w:t>GM_Primitive</w:t>
      </w:r>
      <w:bookmarkEnd w:id="79"/>
      <w:bookmarkEnd w:id="80"/>
      <w:proofErr w:type="spellEnd"/>
    </w:p>
    <w:p w14:paraId="7C1EE521"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22" w14:textId="77777777" w:rsidR="000D4788" w:rsidRPr="00A81CE6" w:rsidRDefault="000D4788" w:rsidP="004F7355">
      <w:pPr>
        <w:pStyle w:val="ParagraphText"/>
        <w:spacing w:after="120"/>
        <w:jc w:val="both"/>
        <w:rPr>
          <w:color w:val="auto"/>
        </w:rPr>
      </w:pPr>
      <w:proofErr w:type="spellStart"/>
      <w:r w:rsidRPr="00A81CE6">
        <w:rPr>
          <w:i/>
          <w:color w:val="auto"/>
        </w:rPr>
        <w:t>GM_Primitive</w:t>
      </w:r>
      <w:proofErr w:type="spellEnd"/>
      <w:r w:rsidRPr="00A81CE6">
        <w:rPr>
          <w:color w:val="auto"/>
        </w:rPr>
        <w:t xml:space="preserve"> (Figure </w:t>
      </w:r>
      <w:r w:rsidR="00860EC0" w:rsidRPr="00A81CE6">
        <w:rPr>
          <w:color w:val="auto"/>
        </w:rPr>
        <w:t>7-3</w:t>
      </w:r>
      <w:r w:rsidRPr="00A81CE6">
        <w:rPr>
          <w:color w:val="auto"/>
        </w:rPr>
        <w:t>) is the abstract root class for all geometric primitives defined in this profile. A</w:t>
      </w:r>
      <w:r w:rsidRPr="00A81CE6">
        <w:rPr>
          <w:i/>
          <w:color w:val="auto"/>
        </w:rPr>
        <w:t xml:space="preserve"> </w:t>
      </w:r>
      <w:proofErr w:type="spellStart"/>
      <w:r w:rsidRPr="00A81CE6">
        <w:rPr>
          <w:i/>
          <w:color w:val="auto"/>
        </w:rPr>
        <w:t>GM_Primitive</w:t>
      </w:r>
      <w:proofErr w:type="spellEnd"/>
      <w:r w:rsidRPr="00A81CE6">
        <w:rPr>
          <w:i/>
          <w:color w:val="auto"/>
        </w:rPr>
        <w:t xml:space="preserve"> </w:t>
      </w:r>
      <w:r w:rsidRPr="00A81CE6">
        <w:rPr>
          <w:color w:val="auto"/>
        </w:rPr>
        <w:t xml:space="preserve">is a </w:t>
      </w:r>
      <w:proofErr w:type="spellStart"/>
      <w:r w:rsidRPr="00A81CE6">
        <w:rPr>
          <w:i/>
          <w:color w:val="auto"/>
        </w:rPr>
        <w:t>GM_Object</w:t>
      </w:r>
      <w:proofErr w:type="spellEnd"/>
      <w:r w:rsidRPr="00A81CE6">
        <w:rPr>
          <w:color w:val="auto"/>
        </w:rPr>
        <w:t>.</w:t>
      </w:r>
      <w:r w:rsidR="00C034AF" w:rsidRPr="00A81CE6">
        <w:rPr>
          <w:color w:val="auto"/>
        </w:rPr>
        <w:t xml:space="preserve"> </w:t>
      </w:r>
      <w:proofErr w:type="spellStart"/>
      <w:r w:rsidRPr="00A81CE6">
        <w:rPr>
          <w:i/>
          <w:color w:val="auto"/>
        </w:rPr>
        <w:t>GM_Primitive</w:t>
      </w:r>
      <w:proofErr w:type="spellEnd"/>
      <w:r w:rsidRPr="00A81CE6">
        <w:rPr>
          <w:color w:val="auto"/>
        </w:rPr>
        <w:t xml:space="preserve"> consists of three sub-types. </w:t>
      </w:r>
      <w:proofErr w:type="spellStart"/>
      <w:r w:rsidRPr="00A81CE6">
        <w:rPr>
          <w:i/>
          <w:color w:val="auto"/>
        </w:rPr>
        <w:t>GM_Point</w:t>
      </w:r>
      <w:proofErr w:type="spellEnd"/>
      <w:r w:rsidRPr="00A81CE6">
        <w:rPr>
          <w:color w:val="auto"/>
        </w:rPr>
        <w:t xml:space="preserve"> which is 0 -dimensional; </w:t>
      </w:r>
      <w:proofErr w:type="spellStart"/>
      <w:r w:rsidRPr="00A81CE6">
        <w:rPr>
          <w:i/>
          <w:color w:val="auto"/>
        </w:rPr>
        <w:t>GM_Curve</w:t>
      </w:r>
      <w:proofErr w:type="spellEnd"/>
      <w:r w:rsidRPr="00A81CE6">
        <w:rPr>
          <w:color w:val="auto"/>
        </w:rPr>
        <w:t xml:space="preserve"> which is 1-dimensional and </w:t>
      </w:r>
      <w:proofErr w:type="spellStart"/>
      <w:r w:rsidRPr="00A81CE6">
        <w:rPr>
          <w:i/>
          <w:color w:val="auto"/>
        </w:rPr>
        <w:t>GM_Surface</w:t>
      </w:r>
      <w:proofErr w:type="spellEnd"/>
      <w:r w:rsidRPr="00A81CE6">
        <w:rPr>
          <w:color w:val="auto"/>
        </w:rPr>
        <w:t xml:space="preserve"> which is 2-dimensional. All geometric primitives (</w:t>
      </w:r>
      <w:proofErr w:type="spellStart"/>
      <w:r w:rsidRPr="00A81CE6">
        <w:rPr>
          <w:i/>
          <w:color w:val="auto"/>
        </w:rPr>
        <w:t>GM_Primitive</w:t>
      </w:r>
      <w:proofErr w:type="spellEnd"/>
      <w:r w:rsidRPr="00A81CE6">
        <w:rPr>
          <w:color w:val="auto"/>
        </w:rPr>
        <w:t xml:space="preserve">) must be part of at least one </w:t>
      </w:r>
      <w:proofErr w:type="spellStart"/>
      <w:r w:rsidRPr="00A81CE6">
        <w:rPr>
          <w:i/>
          <w:color w:val="auto"/>
        </w:rPr>
        <w:t>GM_Aggregate</w:t>
      </w:r>
      <w:proofErr w:type="spellEnd"/>
      <w:r w:rsidRPr="00A81CE6">
        <w:rPr>
          <w:i/>
          <w:color w:val="auto"/>
        </w:rPr>
        <w:t xml:space="preserve"> </w:t>
      </w:r>
      <w:r w:rsidRPr="00A81CE6">
        <w:rPr>
          <w:color w:val="auto"/>
        </w:rPr>
        <w:t xml:space="preserve">(see ISO 19107 clause 8.10.1). There is no direct link between each </w:t>
      </w:r>
      <w:proofErr w:type="spellStart"/>
      <w:r w:rsidRPr="00A81CE6">
        <w:rPr>
          <w:i/>
          <w:color w:val="auto"/>
        </w:rPr>
        <w:t>GM_Primitive</w:t>
      </w:r>
      <w:proofErr w:type="spellEnd"/>
      <w:r w:rsidRPr="00A81CE6">
        <w:rPr>
          <w:color w:val="auto"/>
        </w:rPr>
        <w:t xml:space="preserve"> and the coordinate reference system </w:t>
      </w:r>
      <w:r w:rsidRPr="00A81CE6">
        <w:rPr>
          <w:i/>
          <w:color w:val="auto"/>
        </w:rPr>
        <w:t>SC_CRS</w:t>
      </w:r>
      <w:r w:rsidRPr="00A81CE6">
        <w:rPr>
          <w:color w:val="auto"/>
        </w:rPr>
        <w:t xml:space="preserve"> used for defining the position of the </w:t>
      </w:r>
      <w:proofErr w:type="spellStart"/>
      <w:r w:rsidRPr="00A81CE6">
        <w:rPr>
          <w:i/>
          <w:color w:val="auto"/>
        </w:rPr>
        <w:t>GM_Primitive</w:t>
      </w:r>
      <w:proofErr w:type="spellEnd"/>
      <w:r w:rsidRPr="00A81CE6">
        <w:rPr>
          <w:i/>
          <w:color w:val="auto"/>
        </w:rPr>
        <w:t xml:space="preserve">. </w:t>
      </w:r>
      <w:r w:rsidRPr="00A81CE6">
        <w:rPr>
          <w:color w:val="auto"/>
        </w:rPr>
        <w:t xml:space="preserve"> All </w:t>
      </w:r>
      <w:proofErr w:type="spellStart"/>
      <w:r w:rsidRPr="00A81CE6">
        <w:rPr>
          <w:i/>
          <w:color w:val="auto"/>
        </w:rPr>
        <w:t>GM_Primitive</w:t>
      </w:r>
      <w:proofErr w:type="spellEnd"/>
      <w:r w:rsidRPr="00A81CE6">
        <w:rPr>
          <w:i/>
          <w:color w:val="auto"/>
        </w:rPr>
        <w:t xml:space="preserve"> </w:t>
      </w:r>
      <w:r w:rsidRPr="00A81CE6">
        <w:rPr>
          <w:color w:val="auto"/>
        </w:rPr>
        <w:t>contained within a</w:t>
      </w:r>
      <w:r w:rsidRPr="00A81CE6">
        <w:rPr>
          <w:i/>
          <w:color w:val="auto"/>
        </w:rPr>
        <w:t xml:space="preserve"> </w:t>
      </w:r>
      <w:proofErr w:type="spellStart"/>
      <w:r w:rsidRPr="00A81CE6">
        <w:rPr>
          <w:i/>
          <w:color w:val="auto"/>
        </w:rPr>
        <w:t>GM_Aggregate</w:t>
      </w:r>
      <w:proofErr w:type="spellEnd"/>
      <w:r w:rsidRPr="00A81CE6">
        <w:rPr>
          <w:color w:val="auto"/>
        </w:rPr>
        <w:t xml:space="preserve"> use the same </w:t>
      </w:r>
      <w:r w:rsidRPr="00A81CE6">
        <w:rPr>
          <w:i/>
          <w:color w:val="auto"/>
        </w:rPr>
        <w:t>SC_CRS</w:t>
      </w:r>
      <w:r w:rsidR="00C034AF" w:rsidRPr="00A81CE6">
        <w:rPr>
          <w:color w:val="auto"/>
        </w:rPr>
        <w:t xml:space="preserve"> for defining their position.</w:t>
      </w:r>
    </w:p>
    <w:p w14:paraId="7C1EE523" w14:textId="77777777" w:rsidR="000D4788" w:rsidRPr="00A81CE6" w:rsidRDefault="000D4788" w:rsidP="004C6DDA">
      <w:pPr>
        <w:pStyle w:val="Heading3"/>
        <w:numPr>
          <w:ilvl w:val="2"/>
          <w:numId w:val="23"/>
        </w:numPr>
        <w:autoSpaceDE w:val="0"/>
        <w:rPr>
          <w:lang w:val="en-GB"/>
        </w:rPr>
      </w:pPr>
      <w:bookmarkStart w:id="81" w:name="_Toc489818108"/>
      <w:bookmarkStart w:id="82" w:name="_Toc519500267"/>
      <w:proofErr w:type="spellStart"/>
      <w:r w:rsidRPr="00A81CE6">
        <w:rPr>
          <w:lang w:val="en-GB"/>
        </w:rPr>
        <w:t>GM_Ring</w:t>
      </w:r>
      <w:bookmarkEnd w:id="81"/>
      <w:bookmarkEnd w:id="82"/>
      <w:proofErr w:type="spellEnd"/>
    </w:p>
    <w:p w14:paraId="7C1EE524"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25" w14:textId="77777777" w:rsidR="000D4788" w:rsidRPr="00A81CE6" w:rsidRDefault="000D4788" w:rsidP="004F7355">
      <w:pPr>
        <w:pStyle w:val="ParagraphText"/>
        <w:spacing w:after="120"/>
        <w:jc w:val="both"/>
        <w:rPr>
          <w:color w:val="auto"/>
        </w:rPr>
      </w:pPr>
      <w:r w:rsidRPr="00A81CE6">
        <w:rPr>
          <w:color w:val="auto"/>
        </w:rPr>
        <w:t xml:space="preserve">A </w:t>
      </w:r>
      <w:proofErr w:type="spellStart"/>
      <w:r w:rsidRPr="00A81CE6">
        <w:rPr>
          <w:i/>
          <w:color w:val="auto"/>
        </w:rPr>
        <w:t>GM_Ring</w:t>
      </w:r>
      <w:proofErr w:type="spellEnd"/>
      <w:r w:rsidRPr="00A81CE6">
        <w:rPr>
          <w:color w:val="auto"/>
        </w:rPr>
        <w:t xml:space="preserve"> (Figure </w:t>
      </w:r>
      <w:r w:rsidR="00860EC0" w:rsidRPr="00A81CE6">
        <w:rPr>
          <w:color w:val="auto"/>
        </w:rPr>
        <w:t>7-3</w:t>
      </w:r>
      <w:r w:rsidRPr="00A81CE6">
        <w:rPr>
          <w:color w:val="auto"/>
        </w:rPr>
        <w:t xml:space="preserve">) is composed of a number of references to </w:t>
      </w:r>
      <w:proofErr w:type="spellStart"/>
      <w:r w:rsidRPr="00A81CE6">
        <w:rPr>
          <w:i/>
          <w:color w:val="auto"/>
        </w:rPr>
        <w:t>GM_OrientableCurves</w:t>
      </w:r>
      <w:proofErr w:type="spellEnd"/>
      <w:r w:rsidRPr="00A81CE6">
        <w:rPr>
          <w:color w:val="auto"/>
        </w:rPr>
        <w:t xml:space="preserve">. The endpoint of </w:t>
      </w:r>
      <w:proofErr w:type="spellStart"/>
      <w:r w:rsidRPr="00A81CE6">
        <w:rPr>
          <w:i/>
          <w:color w:val="auto"/>
        </w:rPr>
        <w:t>GM_OrientableCurve</w:t>
      </w:r>
      <w:proofErr w:type="spellEnd"/>
      <w:r w:rsidRPr="00A81CE6">
        <w:rPr>
          <w:color w:val="auto"/>
        </w:rPr>
        <w:t xml:space="preserve"> “n” is the </w:t>
      </w:r>
      <w:proofErr w:type="spellStart"/>
      <w:r w:rsidRPr="00A81CE6">
        <w:rPr>
          <w:color w:val="auto"/>
        </w:rPr>
        <w:t>startPoint</w:t>
      </w:r>
      <w:proofErr w:type="spellEnd"/>
      <w:r w:rsidRPr="00A81CE6">
        <w:rPr>
          <w:color w:val="auto"/>
        </w:rPr>
        <w:t xml:space="preserve"> of </w:t>
      </w:r>
      <w:proofErr w:type="spellStart"/>
      <w:r w:rsidRPr="00A81CE6">
        <w:rPr>
          <w:i/>
          <w:color w:val="auto"/>
        </w:rPr>
        <w:t>GM_OrientableCurve</w:t>
      </w:r>
      <w:proofErr w:type="spellEnd"/>
      <w:r w:rsidRPr="00A81CE6">
        <w:rPr>
          <w:i/>
          <w:color w:val="auto"/>
        </w:rPr>
        <w:t xml:space="preserve"> </w:t>
      </w:r>
      <w:r w:rsidRPr="00A81CE6">
        <w:rPr>
          <w:color w:val="auto"/>
        </w:rPr>
        <w:t xml:space="preserve">“n+1” and the first </w:t>
      </w:r>
      <w:proofErr w:type="spellStart"/>
      <w:r w:rsidRPr="00A81CE6">
        <w:rPr>
          <w:color w:val="auto"/>
        </w:rPr>
        <w:t>startpoint</w:t>
      </w:r>
      <w:proofErr w:type="spellEnd"/>
      <w:r w:rsidRPr="00A81CE6">
        <w:rPr>
          <w:color w:val="auto"/>
        </w:rPr>
        <w:t xml:space="preserve"> is coincident with the last </w:t>
      </w:r>
      <w:r w:rsidR="008C69B2" w:rsidRPr="00A81CE6">
        <w:rPr>
          <w:color w:val="auto"/>
        </w:rPr>
        <w:t>endpoint, meaning</w:t>
      </w:r>
      <w:r w:rsidRPr="00A81CE6">
        <w:rPr>
          <w:color w:val="auto"/>
        </w:rPr>
        <w:t xml:space="preserve"> the </w:t>
      </w:r>
      <w:proofErr w:type="spellStart"/>
      <w:r w:rsidRPr="00A81CE6">
        <w:rPr>
          <w:i/>
          <w:color w:val="auto"/>
        </w:rPr>
        <w:t>GM_Ring</w:t>
      </w:r>
      <w:proofErr w:type="spellEnd"/>
      <w:r w:rsidRPr="00A81CE6">
        <w:rPr>
          <w:color w:val="auto"/>
        </w:rPr>
        <w:t xml:space="preserve"> is closed. A </w:t>
      </w:r>
      <w:proofErr w:type="spellStart"/>
      <w:r w:rsidRPr="00A81CE6">
        <w:rPr>
          <w:i/>
          <w:color w:val="auto"/>
        </w:rPr>
        <w:t>GM_Ring</w:t>
      </w:r>
      <w:proofErr w:type="spellEnd"/>
      <w:r w:rsidRPr="00A81CE6">
        <w:rPr>
          <w:color w:val="auto"/>
        </w:rPr>
        <w:t xml:space="preserve"> must be simple, </w:t>
      </w:r>
      <w:r w:rsidR="004F7355" w:rsidRPr="00A81CE6">
        <w:rPr>
          <w:color w:val="auto"/>
        </w:rPr>
        <w:t>that is</w:t>
      </w:r>
      <w:r w:rsidR="00C034AF" w:rsidRPr="00A81CE6">
        <w:rPr>
          <w:color w:val="auto"/>
        </w:rPr>
        <w:t xml:space="preserve"> it does not intersect itself</w:t>
      </w:r>
      <w:r w:rsidRPr="00A81CE6">
        <w:rPr>
          <w:color w:val="auto"/>
        </w:rPr>
        <w:t>.</w:t>
      </w:r>
    </w:p>
    <w:p w14:paraId="7C1EE526" w14:textId="77777777" w:rsidR="000D4788" w:rsidRPr="00A81CE6" w:rsidRDefault="000D4788" w:rsidP="004C6DDA">
      <w:pPr>
        <w:pStyle w:val="Heading3"/>
        <w:numPr>
          <w:ilvl w:val="2"/>
          <w:numId w:val="23"/>
        </w:numPr>
        <w:autoSpaceDE w:val="0"/>
        <w:rPr>
          <w:lang w:val="en-GB"/>
        </w:rPr>
      </w:pPr>
      <w:bookmarkStart w:id="83" w:name="_Toc489818109"/>
      <w:bookmarkStart w:id="84" w:name="_Toc519500268"/>
      <w:proofErr w:type="spellStart"/>
      <w:r w:rsidRPr="00A81CE6">
        <w:rPr>
          <w:lang w:val="en-GB"/>
        </w:rPr>
        <w:t>GM_Surface</w:t>
      </w:r>
      <w:bookmarkEnd w:id="83"/>
      <w:bookmarkEnd w:id="84"/>
      <w:proofErr w:type="spellEnd"/>
    </w:p>
    <w:p w14:paraId="7C1EE527"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28" w14:textId="77777777" w:rsidR="000D4788" w:rsidRPr="00A81CE6" w:rsidRDefault="000D4788" w:rsidP="004F7355">
      <w:pPr>
        <w:pStyle w:val="ParagraphText"/>
        <w:spacing w:after="120"/>
        <w:jc w:val="both"/>
        <w:rPr>
          <w:color w:val="auto"/>
        </w:rPr>
      </w:pPr>
      <w:proofErr w:type="spellStart"/>
      <w:r w:rsidRPr="00A81CE6">
        <w:rPr>
          <w:i/>
          <w:color w:val="auto"/>
        </w:rPr>
        <w:t>GM_Surface</w:t>
      </w:r>
      <w:proofErr w:type="spellEnd"/>
      <w:r w:rsidRPr="00A81CE6">
        <w:rPr>
          <w:color w:val="auto"/>
        </w:rPr>
        <w:t xml:space="preserve"> (Figure </w:t>
      </w:r>
      <w:r w:rsidR="00860EC0" w:rsidRPr="00A81CE6">
        <w:rPr>
          <w:color w:val="auto"/>
        </w:rPr>
        <w:t>7-3</w:t>
      </w:r>
      <w:r w:rsidRPr="00A81CE6">
        <w:rPr>
          <w:color w:val="auto"/>
        </w:rPr>
        <w:t xml:space="preserve">) is a subclass of </w:t>
      </w:r>
      <w:proofErr w:type="spellStart"/>
      <w:r w:rsidRPr="00A81CE6">
        <w:rPr>
          <w:i/>
          <w:color w:val="auto"/>
        </w:rPr>
        <w:t>GM_Primitive</w:t>
      </w:r>
      <w:proofErr w:type="spellEnd"/>
      <w:r w:rsidRPr="00A81CE6">
        <w:rPr>
          <w:color w:val="auto"/>
        </w:rPr>
        <w:t xml:space="preserve"> and is the basis for 2-dimensional geometry. It is a </w:t>
      </w:r>
      <w:proofErr w:type="spellStart"/>
      <w:r w:rsidRPr="00A81CE6">
        <w:rPr>
          <w:i/>
          <w:color w:val="auto"/>
        </w:rPr>
        <w:t>GM_OrientableSurface</w:t>
      </w:r>
      <w:proofErr w:type="spellEnd"/>
      <w:r w:rsidRPr="00A81CE6">
        <w:rPr>
          <w:i/>
          <w:color w:val="auto"/>
        </w:rPr>
        <w:t xml:space="preserve"> </w:t>
      </w:r>
      <w:r w:rsidRPr="00A81CE6">
        <w:rPr>
          <w:color w:val="auto"/>
        </w:rPr>
        <w:t>with a positive orientation.</w:t>
      </w:r>
    </w:p>
    <w:p w14:paraId="7C1EE529" w14:textId="77777777" w:rsidR="000D4788" w:rsidRPr="00A81CE6" w:rsidRDefault="000D4788" w:rsidP="004F7355">
      <w:pPr>
        <w:pStyle w:val="ParagraphText"/>
        <w:spacing w:after="120"/>
        <w:jc w:val="both"/>
        <w:rPr>
          <w:i/>
          <w:color w:val="auto"/>
        </w:rPr>
      </w:pPr>
      <w:r w:rsidRPr="00A81CE6">
        <w:rPr>
          <w:color w:val="auto"/>
        </w:rPr>
        <w:t xml:space="preserve">This profile does not use instances of </w:t>
      </w:r>
      <w:proofErr w:type="spellStart"/>
      <w:r w:rsidRPr="00A81CE6">
        <w:rPr>
          <w:i/>
          <w:color w:val="auto"/>
        </w:rPr>
        <w:t>GM_Surface</w:t>
      </w:r>
      <w:proofErr w:type="spellEnd"/>
      <w:r w:rsidRPr="00A81CE6">
        <w:rPr>
          <w:color w:val="auto"/>
        </w:rPr>
        <w:t>. A</w:t>
      </w:r>
      <w:r w:rsidRPr="00A81CE6">
        <w:rPr>
          <w:i/>
          <w:color w:val="auto"/>
        </w:rPr>
        <w:t xml:space="preserve"> </w:t>
      </w:r>
      <w:proofErr w:type="spellStart"/>
      <w:r w:rsidRPr="00A81CE6">
        <w:rPr>
          <w:i/>
          <w:color w:val="auto"/>
        </w:rPr>
        <w:t>GM_Surface</w:t>
      </w:r>
      <w:proofErr w:type="spellEnd"/>
      <w:r w:rsidRPr="00A81CE6">
        <w:rPr>
          <w:color w:val="auto"/>
        </w:rPr>
        <w:t xml:space="preserve"> within this profile must be subtyped as a </w:t>
      </w:r>
      <w:proofErr w:type="spellStart"/>
      <w:r w:rsidRPr="00A81CE6">
        <w:rPr>
          <w:i/>
          <w:color w:val="auto"/>
        </w:rPr>
        <w:t>GM_Polygon</w:t>
      </w:r>
      <w:proofErr w:type="spellEnd"/>
      <w:r w:rsidRPr="00A81CE6">
        <w:rPr>
          <w:i/>
          <w:color w:val="auto"/>
        </w:rPr>
        <w:t>.</w:t>
      </w:r>
    </w:p>
    <w:p w14:paraId="7C1EE52A" w14:textId="77777777" w:rsidR="000D4788" w:rsidRPr="00A81CE6" w:rsidRDefault="000D4788" w:rsidP="004C6DDA">
      <w:pPr>
        <w:pStyle w:val="Heading3"/>
        <w:numPr>
          <w:ilvl w:val="2"/>
          <w:numId w:val="23"/>
        </w:numPr>
        <w:autoSpaceDE w:val="0"/>
        <w:rPr>
          <w:lang w:val="en-GB"/>
        </w:rPr>
      </w:pPr>
      <w:bookmarkStart w:id="85" w:name="_Toc489818110"/>
      <w:bookmarkStart w:id="86" w:name="_Toc519500269"/>
      <w:proofErr w:type="spellStart"/>
      <w:r w:rsidRPr="00A81CE6">
        <w:rPr>
          <w:lang w:val="en-GB"/>
        </w:rPr>
        <w:t>GM_SurfaceBoundary</w:t>
      </w:r>
      <w:bookmarkEnd w:id="85"/>
      <w:bookmarkEnd w:id="86"/>
      <w:proofErr w:type="spellEnd"/>
    </w:p>
    <w:p w14:paraId="7C1EE52B"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2C" w14:textId="77777777" w:rsidR="000D4788" w:rsidRPr="00A81CE6" w:rsidRDefault="000D4788" w:rsidP="004F7355">
      <w:pPr>
        <w:pStyle w:val="ParagraphText"/>
        <w:spacing w:after="120"/>
        <w:jc w:val="both"/>
        <w:rPr>
          <w:color w:val="auto"/>
        </w:rPr>
      </w:pPr>
      <w:r w:rsidRPr="00A81CE6">
        <w:rPr>
          <w:color w:val="auto"/>
        </w:rPr>
        <w:t xml:space="preserve">The boundary of </w:t>
      </w:r>
      <w:proofErr w:type="spellStart"/>
      <w:r w:rsidRPr="00A81CE6">
        <w:rPr>
          <w:i/>
          <w:color w:val="auto"/>
        </w:rPr>
        <w:t>GM_Surfaces</w:t>
      </w:r>
      <w:proofErr w:type="spellEnd"/>
      <w:r w:rsidRPr="00A81CE6">
        <w:rPr>
          <w:color w:val="auto"/>
        </w:rPr>
        <w:t xml:space="preserve"> shall be represented as </w:t>
      </w:r>
      <w:proofErr w:type="spellStart"/>
      <w:r w:rsidRPr="00A81CE6">
        <w:rPr>
          <w:i/>
          <w:color w:val="auto"/>
        </w:rPr>
        <w:t>GM_SurfaceBoundary</w:t>
      </w:r>
      <w:proofErr w:type="spellEnd"/>
      <w:r w:rsidRPr="00A81CE6">
        <w:rPr>
          <w:i/>
          <w:color w:val="auto"/>
        </w:rPr>
        <w:t xml:space="preserve"> </w:t>
      </w:r>
      <w:r w:rsidRPr="00A81CE6">
        <w:rPr>
          <w:color w:val="auto"/>
        </w:rPr>
        <w:t xml:space="preserve">(Figure </w:t>
      </w:r>
      <w:r w:rsidR="00860908" w:rsidRPr="00A81CE6">
        <w:rPr>
          <w:color w:val="auto"/>
        </w:rPr>
        <w:t>7-</w:t>
      </w:r>
      <w:r w:rsidRPr="00A81CE6">
        <w:rPr>
          <w:color w:val="auto"/>
        </w:rPr>
        <w:t>3).</w:t>
      </w:r>
    </w:p>
    <w:p w14:paraId="7C1EE52D" w14:textId="77777777" w:rsidR="000D4788" w:rsidRPr="00A81CE6" w:rsidRDefault="000D4788" w:rsidP="004F7355">
      <w:pPr>
        <w:pStyle w:val="ParagraphText"/>
        <w:spacing w:after="120"/>
        <w:jc w:val="both"/>
        <w:rPr>
          <w:color w:val="auto"/>
        </w:rPr>
      </w:pPr>
      <w:r w:rsidRPr="00A81CE6">
        <w:rPr>
          <w:color w:val="auto"/>
        </w:rPr>
        <w:t xml:space="preserve">A </w:t>
      </w:r>
      <w:proofErr w:type="spellStart"/>
      <w:r w:rsidRPr="00A81CE6">
        <w:rPr>
          <w:i/>
          <w:color w:val="auto"/>
        </w:rPr>
        <w:t>GM_SurfaceBoundary</w:t>
      </w:r>
      <w:proofErr w:type="spellEnd"/>
      <w:r w:rsidRPr="00A81CE6">
        <w:rPr>
          <w:color w:val="auto"/>
        </w:rPr>
        <w:t xml:space="preserve"> consists of references to a combination of at least one exterior </w:t>
      </w:r>
      <w:proofErr w:type="spellStart"/>
      <w:r w:rsidRPr="00A81CE6">
        <w:rPr>
          <w:i/>
          <w:color w:val="auto"/>
        </w:rPr>
        <w:t>GM_Ring</w:t>
      </w:r>
      <w:proofErr w:type="spellEnd"/>
      <w:r w:rsidRPr="00A81CE6">
        <w:rPr>
          <w:color w:val="auto"/>
        </w:rPr>
        <w:t xml:space="preserve"> and zero or more interior </w:t>
      </w:r>
      <w:proofErr w:type="spellStart"/>
      <w:r w:rsidRPr="00A81CE6">
        <w:rPr>
          <w:i/>
          <w:color w:val="auto"/>
        </w:rPr>
        <w:t>GM_Ring</w:t>
      </w:r>
      <w:proofErr w:type="spellEnd"/>
      <w:r w:rsidRPr="00A81CE6">
        <w:rPr>
          <w:color w:val="auto"/>
        </w:rPr>
        <w:t>. The rings must be closed as described in</w:t>
      </w:r>
      <w:r w:rsidR="00C034AF" w:rsidRPr="00A81CE6">
        <w:rPr>
          <w:color w:val="auto"/>
        </w:rPr>
        <w:t xml:space="preserve"> ISO 19107 </w:t>
      </w:r>
      <w:r w:rsidR="00283712">
        <w:rPr>
          <w:color w:val="auto"/>
        </w:rPr>
        <w:t>c</w:t>
      </w:r>
      <w:r w:rsidR="00C034AF" w:rsidRPr="00A81CE6">
        <w:rPr>
          <w:color w:val="auto"/>
        </w:rPr>
        <w:t>lause 6.6.11.1.</w:t>
      </w:r>
    </w:p>
    <w:p w14:paraId="7C1EE52E" w14:textId="77777777" w:rsidR="000D4788" w:rsidRPr="00A81CE6" w:rsidRDefault="000D4788" w:rsidP="004C6DDA">
      <w:pPr>
        <w:pStyle w:val="Heading3"/>
        <w:numPr>
          <w:ilvl w:val="2"/>
          <w:numId w:val="23"/>
        </w:numPr>
        <w:autoSpaceDE w:val="0"/>
        <w:rPr>
          <w:lang w:val="en-GB"/>
        </w:rPr>
      </w:pPr>
      <w:bookmarkStart w:id="87" w:name="_Toc489818111"/>
      <w:bookmarkStart w:id="88" w:name="_Toc519500270"/>
      <w:proofErr w:type="spellStart"/>
      <w:r w:rsidRPr="00A81CE6">
        <w:rPr>
          <w:lang w:val="en-GB"/>
        </w:rPr>
        <w:t>GM_Complex</w:t>
      </w:r>
      <w:bookmarkEnd w:id="87"/>
      <w:bookmarkEnd w:id="88"/>
      <w:proofErr w:type="spellEnd"/>
    </w:p>
    <w:p w14:paraId="7C1EE52F"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0" w14:textId="77777777" w:rsidR="000D4788" w:rsidRPr="00A81CE6" w:rsidRDefault="000D4788" w:rsidP="004F7355">
      <w:pPr>
        <w:pStyle w:val="ParagraphText"/>
        <w:spacing w:after="120"/>
        <w:jc w:val="both"/>
        <w:rPr>
          <w:color w:val="auto"/>
        </w:rPr>
      </w:pPr>
      <w:r w:rsidRPr="00A81CE6">
        <w:rPr>
          <w:color w:val="auto"/>
        </w:rPr>
        <w:t xml:space="preserve">A </w:t>
      </w:r>
      <w:proofErr w:type="spellStart"/>
      <w:r w:rsidRPr="00A81CE6">
        <w:rPr>
          <w:i/>
          <w:color w:val="auto"/>
        </w:rPr>
        <w:t>GM_Complex</w:t>
      </w:r>
      <w:proofErr w:type="spellEnd"/>
      <w:r w:rsidRPr="00A81CE6">
        <w:rPr>
          <w:color w:val="auto"/>
        </w:rPr>
        <w:t xml:space="preserve"> (Figure </w:t>
      </w:r>
      <w:r w:rsidR="00860EC0" w:rsidRPr="00A81CE6">
        <w:rPr>
          <w:color w:val="auto"/>
        </w:rPr>
        <w:t>7-3</w:t>
      </w:r>
      <w:r w:rsidRPr="00A81CE6">
        <w:rPr>
          <w:color w:val="auto"/>
        </w:rPr>
        <w:t xml:space="preserve">) is a collection of geometrically separate, simple </w:t>
      </w:r>
      <w:proofErr w:type="spellStart"/>
      <w:r w:rsidRPr="00A81CE6">
        <w:rPr>
          <w:i/>
          <w:color w:val="auto"/>
        </w:rPr>
        <w:t>GM_Primitive</w:t>
      </w:r>
      <w:proofErr w:type="spellEnd"/>
      <w:r w:rsidRPr="00A81CE6">
        <w:rPr>
          <w:color w:val="auto"/>
        </w:rPr>
        <w:t xml:space="preserve">. If a </w:t>
      </w:r>
      <w:proofErr w:type="spellStart"/>
      <w:r w:rsidRPr="00A81CE6">
        <w:rPr>
          <w:i/>
          <w:color w:val="auto"/>
        </w:rPr>
        <w:t>GM_Primitive</w:t>
      </w:r>
      <w:proofErr w:type="spellEnd"/>
      <w:r w:rsidRPr="00A81CE6">
        <w:rPr>
          <w:color w:val="auto"/>
        </w:rPr>
        <w:t xml:space="preserve"> (other than a </w:t>
      </w:r>
      <w:proofErr w:type="spellStart"/>
      <w:r w:rsidRPr="00A81CE6">
        <w:rPr>
          <w:i/>
          <w:color w:val="auto"/>
        </w:rPr>
        <w:t>GM_Point</w:t>
      </w:r>
      <w:proofErr w:type="spellEnd"/>
      <w:r w:rsidRPr="00A81CE6">
        <w:rPr>
          <w:color w:val="auto"/>
        </w:rPr>
        <w:t xml:space="preserve">) is in a particular </w:t>
      </w:r>
      <w:proofErr w:type="spellStart"/>
      <w:r w:rsidRPr="00A81CE6">
        <w:rPr>
          <w:i/>
          <w:color w:val="auto"/>
        </w:rPr>
        <w:t>GM_Complex</w:t>
      </w:r>
      <w:proofErr w:type="spellEnd"/>
      <w:r w:rsidRPr="00A81CE6">
        <w:rPr>
          <w:color w:val="auto"/>
        </w:rPr>
        <w:t xml:space="preserve">, then there exists a set of </w:t>
      </w:r>
      <w:r w:rsidRPr="00A81CE6">
        <w:rPr>
          <w:color w:val="auto"/>
        </w:rPr>
        <w:lastRenderedPageBreak/>
        <w:t xml:space="preserve">primitives of lower dimension in the same complex that form the boundary of this primitive. For example a </w:t>
      </w:r>
      <w:proofErr w:type="spellStart"/>
      <w:r w:rsidRPr="00A81CE6">
        <w:rPr>
          <w:i/>
          <w:color w:val="auto"/>
        </w:rPr>
        <w:t>GM_Surface</w:t>
      </w:r>
      <w:proofErr w:type="spellEnd"/>
      <w:r w:rsidRPr="00A81CE6">
        <w:rPr>
          <w:color w:val="auto"/>
        </w:rPr>
        <w:t xml:space="preserve"> is a 2 dimensional object, its boundary consists of </w:t>
      </w:r>
      <w:proofErr w:type="spellStart"/>
      <w:r w:rsidRPr="00A81CE6">
        <w:rPr>
          <w:i/>
          <w:color w:val="auto"/>
        </w:rPr>
        <w:t>GM_Curve</w:t>
      </w:r>
      <w:proofErr w:type="spellEnd"/>
      <w:r w:rsidRPr="00A81CE6">
        <w:rPr>
          <w:color w:val="auto"/>
        </w:rPr>
        <w:t xml:space="preserve"> which are 1 dimensional.</w:t>
      </w:r>
    </w:p>
    <w:p w14:paraId="7C1EE531" w14:textId="77777777" w:rsidR="000D4788" w:rsidRPr="00A81CE6" w:rsidRDefault="000D4788" w:rsidP="004C6DDA">
      <w:pPr>
        <w:pStyle w:val="Heading3"/>
        <w:numPr>
          <w:ilvl w:val="2"/>
          <w:numId w:val="23"/>
        </w:numPr>
        <w:autoSpaceDE w:val="0"/>
        <w:rPr>
          <w:lang w:val="en-GB"/>
        </w:rPr>
      </w:pPr>
      <w:bookmarkStart w:id="89" w:name="_Toc489818112"/>
      <w:bookmarkStart w:id="90" w:name="_Toc519500271"/>
      <w:proofErr w:type="spellStart"/>
      <w:r w:rsidRPr="00A81CE6">
        <w:rPr>
          <w:lang w:val="en-GB"/>
        </w:rPr>
        <w:t>GM_Composite</w:t>
      </w:r>
      <w:bookmarkEnd w:id="89"/>
      <w:bookmarkEnd w:id="90"/>
      <w:proofErr w:type="spellEnd"/>
    </w:p>
    <w:p w14:paraId="7C1EE532"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3" w14:textId="77777777" w:rsidR="000D4788" w:rsidRPr="00A81CE6" w:rsidRDefault="000D4788" w:rsidP="004F7355">
      <w:pPr>
        <w:pStyle w:val="ParagraphText"/>
        <w:spacing w:after="120"/>
        <w:jc w:val="both"/>
        <w:rPr>
          <w:color w:val="auto"/>
        </w:rPr>
      </w:pPr>
      <w:r w:rsidRPr="00A81CE6">
        <w:rPr>
          <w:color w:val="auto"/>
        </w:rPr>
        <w:t xml:space="preserve">A geometric composite, </w:t>
      </w:r>
      <w:proofErr w:type="spellStart"/>
      <w:r w:rsidRPr="00A81CE6">
        <w:rPr>
          <w:i/>
          <w:color w:val="auto"/>
        </w:rPr>
        <w:t>GM_Composite</w:t>
      </w:r>
      <w:proofErr w:type="spellEnd"/>
      <w:r w:rsidRPr="00A81CE6">
        <w:rPr>
          <w:color w:val="auto"/>
        </w:rPr>
        <w:t xml:space="preserve"> (Figure </w:t>
      </w:r>
      <w:r w:rsidR="00860EC0" w:rsidRPr="00A81CE6">
        <w:rPr>
          <w:color w:val="auto"/>
        </w:rPr>
        <w:t>7-3</w:t>
      </w:r>
      <w:r w:rsidRPr="00A81CE6">
        <w:rPr>
          <w:color w:val="auto"/>
        </w:rPr>
        <w:t xml:space="preserve">), is a collection of primitives which must have geometry of the same type and which could exist as a single example of that primitive. For example, a composite curve is a collection of curves which could equally be represented by a single curve. This does not apply to </w:t>
      </w:r>
      <w:proofErr w:type="spellStart"/>
      <w:r w:rsidRPr="00A81CE6">
        <w:rPr>
          <w:i/>
          <w:color w:val="auto"/>
        </w:rPr>
        <w:t>GM_Point</w:t>
      </w:r>
      <w:proofErr w:type="spellEnd"/>
      <w:r w:rsidRPr="00A81CE6">
        <w:rPr>
          <w:color w:val="auto"/>
        </w:rPr>
        <w:t xml:space="preserve"> which can only contain one point.</w:t>
      </w:r>
    </w:p>
    <w:p w14:paraId="7C1EE534" w14:textId="77777777" w:rsidR="000D4788" w:rsidRPr="00A81CE6" w:rsidRDefault="000D4788" w:rsidP="004C6DDA">
      <w:pPr>
        <w:pStyle w:val="Heading3"/>
        <w:numPr>
          <w:ilvl w:val="2"/>
          <w:numId w:val="23"/>
        </w:numPr>
        <w:autoSpaceDE w:val="0"/>
        <w:rPr>
          <w:lang w:val="en-GB"/>
        </w:rPr>
      </w:pPr>
      <w:bookmarkStart w:id="91" w:name="_Toc489818113"/>
      <w:bookmarkStart w:id="92" w:name="_Toc519500272"/>
      <w:proofErr w:type="spellStart"/>
      <w:r w:rsidRPr="00A81CE6">
        <w:rPr>
          <w:lang w:val="en-GB"/>
        </w:rPr>
        <w:t>GM_CompositeCurve</w:t>
      </w:r>
      <w:bookmarkEnd w:id="91"/>
      <w:bookmarkEnd w:id="92"/>
      <w:proofErr w:type="spellEnd"/>
    </w:p>
    <w:p w14:paraId="7C1EE535"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6" w14:textId="77777777" w:rsidR="000D4788" w:rsidRPr="00A81CE6" w:rsidRDefault="000D4788" w:rsidP="004F7355">
      <w:pPr>
        <w:pStyle w:val="ParagraphText"/>
        <w:spacing w:after="120"/>
        <w:jc w:val="both"/>
        <w:rPr>
          <w:color w:val="auto"/>
        </w:rPr>
      </w:pPr>
      <w:r w:rsidRPr="00A81CE6">
        <w:rPr>
          <w:color w:val="auto"/>
        </w:rPr>
        <w:t xml:space="preserve">A </w:t>
      </w:r>
      <w:proofErr w:type="spellStart"/>
      <w:r w:rsidRPr="00A81CE6">
        <w:rPr>
          <w:i/>
          <w:color w:val="auto"/>
        </w:rPr>
        <w:t>GM_CompositeCurve</w:t>
      </w:r>
      <w:proofErr w:type="spellEnd"/>
      <w:r w:rsidRPr="00A81CE6">
        <w:rPr>
          <w:color w:val="auto"/>
        </w:rPr>
        <w:t xml:space="preserve"> (Figure </w:t>
      </w:r>
      <w:r w:rsidR="00860EC0" w:rsidRPr="00A81CE6">
        <w:rPr>
          <w:color w:val="auto"/>
        </w:rPr>
        <w:t>7-3</w:t>
      </w:r>
      <w:r w:rsidRPr="00A81CE6">
        <w:rPr>
          <w:color w:val="auto"/>
        </w:rPr>
        <w:t xml:space="preserve">) has all the geometric properties of a curve. A composite curve is a sequence of </w:t>
      </w:r>
      <w:proofErr w:type="spellStart"/>
      <w:r w:rsidRPr="00A81CE6">
        <w:rPr>
          <w:i/>
          <w:color w:val="auto"/>
        </w:rPr>
        <w:t>GM_OrientableCurve</w:t>
      </w:r>
      <w:proofErr w:type="spellEnd"/>
      <w:r w:rsidRPr="00A81CE6">
        <w:rPr>
          <w:color w:val="auto"/>
        </w:rPr>
        <w:t>, each curve (except the first) begins where the previous curve ends.</w:t>
      </w:r>
    </w:p>
    <w:p w14:paraId="7C1EE537" w14:textId="77777777" w:rsidR="000D4788" w:rsidRPr="00A81CE6" w:rsidRDefault="000D4788" w:rsidP="004C6DDA">
      <w:pPr>
        <w:pStyle w:val="Heading3"/>
        <w:numPr>
          <w:ilvl w:val="2"/>
          <w:numId w:val="23"/>
        </w:numPr>
        <w:autoSpaceDE w:val="0"/>
        <w:rPr>
          <w:lang w:val="en-GB"/>
        </w:rPr>
      </w:pPr>
      <w:bookmarkStart w:id="93" w:name="_Toc489818114"/>
      <w:bookmarkStart w:id="94" w:name="_Toc519500273"/>
      <w:proofErr w:type="spellStart"/>
      <w:r w:rsidRPr="00A81CE6">
        <w:rPr>
          <w:lang w:val="en-GB"/>
        </w:rPr>
        <w:t>GM_Aggregate</w:t>
      </w:r>
      <w:bookmarkEnd w:id="93"/>
      <w:bookmarkEnd w:id="94"/>
      <w:proofErr w:type="spellEnd"/>
    </w:p>
    <w:p w14:paraId="7C1EE538"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9" w14:textId="77777777" w:rsidR="000D4788" w:rsidRPr="00A81CE6" w:rsidRDefault="000D4788" w:rsidP="004F7355">
      <w:pPr>
        <w:pStyle w:val="ParagraphText"/>
        <w:spacing w:after="120"/>
        <w:jc w:val="both"/>
        <w:rPr>
          <w:color w:val="auto"/>
        </w:rPr>
      </w:pPr>
      <w:r w:rsidRPr="00A81CE6">
        <w:rPr>
          <w:color w:val="auto"/>
        </w:rPr>
        <w:t xml:space="preserve">The aggregates, </w:t>
      </w:r>
      <w:proofErr w:type="spellStart"/>
      <w:r w:rsidRPr="00A81CE6">
        <w:rPr>
          <w:i/>
          <w:color w:val="auto"/>
        </w:rPr>
        <w:t>GM_Aggregate</w:t>
      </w:r>
      <w:proofErr w:type="spellEnd"/>
      <w:r w:rsidRPr="00A81CE6">
        <w:rPr>
          <w:color w:val="auto"/>
        </w:rPr>
        <w:t xml:space="preserve"> (Figure </w:t>
      </w:r>
      <w:r w:rsidR="00860EC0" w:rsidRPr="00A81CE6">
        <w:rPr>
          <w:color w:val="auto"/>
        </w:rPr>
        <w:t>7-3</w:t>
      </w:r>
      <w:r w:rsidRPr="00A81CE6">
        <w:rPr>
          <w:color w:val="auto"/>
        </w:rPr>
        <w:t xml:space="preserve">) gather geometric objects. Since they will often use orientation modification, the curve reference and surface references do not go directly to the </w:t>
      </w:r>
      <w:proofErr w:type="spellStart"/>
      <w:r w:rsidRPr="00A81CE6">
        <w:rPr>
          <w:i/>
          <w:color w:val="auto"/>
        </w:rPr>
        <w:t>GM_Curve</w:t>
      </w:r>
      <w:proofErr w:type="spellEnd"/>
      <w:r w:rsidRPr="00A81CE6">
        <w:rPr>
          <w:color w:val="auto"/>
        </w:rPr>
        <w:t xml:space="preserve"> and </w:t>
      </w:r>
      <w:proofErr w:type="spellStart"/>
      <w:r w:rsidRPr="00A81CE6">
        <w:rPr>
          <w:i/>
          <w:color w:val="auto"/>
        </w:rPr>
        <w:t>GM_Surface</w:t>
      </w:r>
      <w:proofErr w:type="spellEnd"/>
      <w:r w:rsidRPr="00A81CE6">
        <w:rPr>
          <w:color w:val="auto"/>
        </w:rPr>
        <w:t xml:space="preserve">, but are directed to </w:t>
      </w:r>
      <w:proofErr w:type="spellStart"/>
      <w:r w:rsidRPr="00A81CE6">
        <w:rPr>
          <w:color w:val="auto"/>
        </w:rPr>
        <w:t>G</w:t>
      </w:r>
      <w:r w:rsidRPr="00A81CE6">
        <w:rPr>
          <w:i/>
          <w:color w:val="auto"/>
        </w:rPr>
        <w:t>M_OrientableCurve</w:t>
      </w:r>
      <w:proofErr w:type="spellEnd"/>
      <w:r w:rsidRPr="00A81CE6">
        <w:rPr>
          <w:color w:val="auto"/>
        </w:rPr>
        <w:t xml:space="preserve"> and </w:t>
      </w:r>
      <w:proofErr w:type="spellStart"/>
      <w:r w:rsidRPr="00A81CE6">
        <w:rPr>
          <w:i/>
          <w:color w:val="auto"/>
        </w:rPr>
        <w:t>GM_OrientableSurface</w:t>
      </w:r>
      <w:proofErr w:type="spellEnd"/>
      <w:r w:rsidRPr="00A81CE6">
        <w:rPr>
          <w:color w:val="auto"/>
        </w:rPr>
        <w:t>.</w:t>
      </w:r>
    </w:p>
    <w:p w14:paraId="7C1EE53A" w14:textId="77777777" w:rsidR="00C034AF" w:rsidRPr="00A81CE6" w:rsidRDefault="000D4788" w:rsidP="004F7355">
      <w:pPr>
        <w:pStyle w:val="ParagraphText"/>
        <w:spacing w:after="120"/>
        <w:jc w:val="both"/>
        <w:rPr>
          <w:color w:val="auto"/>
        </w:rPr>
      </w:pPr>
      <w:r w:rsidRPr="00A81CE6">
        <w:rPr>
          <w:color w:val="auto"/>
        </w:rPr>
        <w:t xml:space="preserve">Most geometric objects are contained in features, and cannot be held in collections that are strong aggregations. For this reason, the collections described in this clause are all weak aggregations, and shall use references to include geometric objects. </w:t>
      </w:r>
    </w:p>
    <w:p w14:paraId="7C1EE53B" w14:textId="77777777" w:rsidR="000D4788" w:rsidRPr="00A81CE6" w:rsidRDefault="000D4788" w:rsidP="004F7355">
      <w:pPr>
        <w:pStyle w:val="ParagraphText"/>
        <w:spacing w:after="120"/>
        <w:jc w:val="both"/>
        <w:rPr>
          <w:color w:val="auto"/>
          <w:sz w:val="18"/>
          <w:szCs w:val="18"/>
        </w:rPr>
      </w:pPr>
      <w:r w:rsidRPr="00A81CE6">
        <w:rPr>
          <w:color w:val="auto"/>
          <w:sz w:val="18"/>
          <w:szCs w:val="18"/>
        </w:rPr>
        <w:t xml:space="preserve">NOTE </w:t>
      </w:r>
      <w:r w:rsidRPr="00A81CE6">
        <w:rPr>
          <w:color w:val="auto"/>
          <w:sz w:val="18"/>
          <w:szCs w:val="18"/>
        </w:rPr>
        <w:tab/>
        <w:t xml:space="preserve">The subclasses of </w:t>
      </w:r>
      <w:proofErr w:type="spellStart"/>
      <w:r w:rsidRPr="00A81CE6">
        <w:rPr>
          <w:i/>
          <w:color w:val="auto"/>
          <w:sz w:val="18"/>
          <w:szCs w:val="18"/>
        </w:rPr>
        <w:t>GM_OrientablePrimitive</w:t>
      </w:r>
      <w:proofErr w:type="spellEnd"/>
      <w:r w:rsidRPr="00A81CE6">
        <w:rPr>
          <w:color w:val="auto"/>
          <w:sz w:val="18"/>
          <w:szCs w:val="18"/>
        </w:rPr>
        <w:t xml:space="preserve"> are handled in such a manner that the reference object can link to a specific orientation of that object.</w:t>
      </w:r>
    </w:p>
    <w:p w14:paraId="7C1EE53C" w14:textId="77777777" w:rsidR="000D4788" w:rsidRPr="00A81CE6" w:rsidRDefault="000D4788" w:rsidP="004C6DDA">
      <w:pPr>
        <w:pStyle w:val="Heading3"/>
        <w:numPr>
          <w:ilvl w:val="2"/>
          <w:numId w:val="23"/>
        </w:numPr>
        <w:autoSpaceDE w:val="0"/>
        <w:rPr>
          <w:lang w:val="en-GB"/>
        </w:rPr>
      </w:pPr>
      <w:bookmarkStart w:id="95" w:name="_Toc489818115"/>
      <w:bookmarkStart w:id="96" w:name="_Toc519500274"/>
      <w:proofErr w:type="spellStart"/>
      <w:r w:rsidRPr="00A81CE6">
        <w:rPr>
          <w:lang w:val="en-GB"/>
        </w:rPr>
        <w:t>GM_MultiPoint</w:t>
      </w:r>
      <w:bookmarkEnd w:id="95"/>
      <w:bookmarkEnd w:id="96"/>
      <w:proofErr w:type="spellEnd"/>
    </w:p>
    <w:p w14:paraId="7C1EE53D"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E" w14:textId="77777777" w:rsidR="000D4788" w:rsidRPr="00A81CE6" w:rsidRDefault="000D4788" w:rsidP="004F7355">
      <w:pPr>
        <w:pStyle w:val="ParagraphText"/>
        <w:spacing w:after="120"/>
        <w:jc w:val="both"/>
        <w:rPr>
          <w:color w:val="auto"/>
        </w:rPr>
      </w:pPr>
      <w:proofErr w:type="spellStart"/>
      <w:r w:rsidRPr="00A81CE6">
        <w:rPr>
          <w:i/>
          <w:color w:val="auto"/>
        </w:rPr>
        <w:t>GM_MultiPoint</w:t>
      </w:r>
      <w:proofErr w:type="spellEnd"/>
      <w:r w:rsidRPr="00A81CE6">
        <w:rPr>
          <w:color w:val="auto"/>
        </w:rPr>
        <w:t xml:space="preserve"> is an aggregate class containing only points. The association role "element" shall be the set of </w:t>
      </w:r>
      <w:proofErr w:type="spellStart"/>
      <w:r w:rsidRPr="00A81CE6">
        <w:rPr>
          <w:i/>
          <w:color w:val="auto"/>
        </w:rPr>
        <w:t>GM_Point</w:t>
      </w:r>
      <w:proofErr w:type="spellEnd"/>
      <w:r w:rsidRPr="00A81CE6">
        <w:rPr>
          <w:color w:val="auto"/>
        </w:rPr>
        <w:t xml:space="preserve"> contained in this </w:t>
      </w:r>
      <w:proofErr w:type="spellStart"/>
      <w:r w:rsidRPr="00A81CE6">
        <w:rPr>
          <w:i/>
          <w:color w:val="auto"/>
        </w:rPr>
        <w:t>GM_MultiPoint</w:t>
      </w:r>
      <w:proofErr w:type="spellEnd"/>
      <w:r w:rsidRPr="00A81CE6">
        <w:rPr>
          <w:color w:val="auto"/>
        </w:rPr>
        <w:t>.</w:t>
      </w:r>
    </w:p>
    <w:p w14:paraId="7C1EE53F" w14:textId="77777777" w:rsidR="00BF7D8D" w:rsidRPr="00A81CE6" w:rsidRDefault="00BF7D8D" w:rsidP="004C6DDA">
      <w:pPr>
        <w:pStyle w:val="Heading3"/>
        <w:numPr>
          <w:ilvl w:val="2"/>
          <w:numId w:val="23"/>
        </w:numPr>
      </w:pPr>
      <w:bookmarkStart w:id="97" w:name="_Toc386607830"/>
      <w:bookmarkStart w:id="98" w:name="_Toc489818116"/>
      <w:bookmarkStart w:id="99" w:name="_Toc519500275"/>
      <w:r w:rsidRPr="00A81CE6">
        <w:t>S100_ArcByCenterPoint</w:t>
      </w:r>
      <w:bookmarkEnd w:id="97"/>
      <w:bookmarkEnd w:id="98"/>
      <w:bookmarkEnd w:id="99"/>
    </w:p>
    <w:p w14:paraId="7C1EE540" w14:textId="77777777" w:rsidR="00CC4864" w:rsidRPr="00A81CE6" w:rsidRDefault="00CC4864" w:rsidP="004C6DDA">
      <w:pPr>
        <w:pStyle w:val="Heading4"/>
        <w:numPr>
          <w:ilvl w:val="3"/>
          <w:numId w:val="23"/>
        </w:numPr>
        <w:spacing w:before="120" w:after="120"/>
      </w:pPr>
      <w:r w:rsidRPr="00A81CE6">
        <w:t>Semantics</w:t>
      </w:r>
    </w:p>
    <w:p w14:paraId="7C1EE541" w14:textId="77777777" w:rsidR="00CC4864" w:rsidRPr="00022FDA" w:rsidRDefault="00CC4864" w:rsidP="004F7355">
      <w:pPr>
        <w:pStyle w:val="ParagraphText"/>
        <w:spacing w:after="120"/>
        <w:jc w:val="both"/>
        <w:rPr>
          <w:color w:val="auto"/>
        </w:rPr>
      </w:pPr>
      <w:r w:rsidRPr="00A81CE6">
        <w:rPr>
          <w:color w:val="auto"/>
        </w:rPr>
        <w:t xml:space="preserve">An S100_ArcByCenterPoint is an arc of the circle with centre given by the single control point and radius given by the </w:t>
      </w:r>
      <w:r w:rsidRPr="00A81CE6">
        <w:rPr>
          <w:i/>
          <w:color w:val="auto"/>
        </w:rPr>
        <w:t>radius</w:t>
      </w:r>
      <w:r w:rsidRPr="00A81CE6">
        <w:rPr>
          <w:color w:val="auto"/>
        </w:rPr>
        <w:t xml:space="preserve"> parameter. Radius is geodesi</w:t>
      </w:r>
      <w:r w:rsidR="004F7355" w:rsidRPr="00A81CE6">
        <w:rPr>
          <w:color w:val="auto"/>
        </w:rPr>
        <w:t>c distance from the centre. The</w:t>
      </w:r>
      <w:r w:rsidRPr="00A81CE6">
        <w:rPr>
          <w:color w:val="auto"/>
        </w:rPr>
        <w:t xml:space="preserve"> arc starts at the bearing given by </w:t>
      </w:r>
      <w:r w:rsidR="004F7355" w:rsidRPr="00A81CE6">
        <w:rPr>
          <w:color w:val="auto"/>
        </w:rPr>
        <w:t>the</w:t>
      </w:r>
      <w:r w:rsidRPr="00A81CE6">
        <w:rPr>
          <w:color w:val="auto"/>
        </w:rPr>
        <w:t xml:space="preserve"> </w:t>
      </w:r>
      <w:r w:rsidRPr="00A81CE6">
        <w:rPr>
          <w:i/>
          <w:color w:val="auto"/>
        </w:rPr>
        <w:t>start angle</w:t>
      </w:r>
      <w:r w:rsidRPr="00A81CE6">
        <w:rPr>
          <w:color w:val="auto"/>
        </w:rPr>
        <w:t xml:space="preserve"> attribute and ends at the bearing calculated by adding the value of the </w:t>
      </w:r>
      <w:r w:rsidRPr="00A81CE6">
        <w:rPr>
          <w:i/>
          <w:color w:val="auto"/>
        </w:rPr>
        <w:t>angular distance</w:t>
      </w:r>
      <w:r w:rsidRPr="00A81CE6">
        <w:rPr>
          <w:color w:val="auto"/>
        </w:rPr>
        <w:t xml:space="preserve"> parameter to the start angle. The direction of the arc is given by the sign of the angular distance, with positive values indicating a clockwise direction with respect to an observer located vertically above the centre </w:t>
      </w:r>
      <w:r w:rsidR="00B5627E" w:rsidRPr="00A81CE6">
        <w:rPr>
          <w:color w:val="auto"/>
        </w:rPr>
        <w:t>point. Bearings</w:t>
      </w:r>
      <w:r w:rsidRPr="00A81CE6">
        <w:rPr>
          <w:color w:val="auto"/>
        </w:rPr>
        <w:t xml:space="preserve"> are </w:t>
      </w:r>
      <w:r w:rsidRPr="00022FDA">
        <w:rPr>
          <w:color w:val="auto"/>
        </w:rPr>
        <w:t>relative to true north except that arcs centred at either pole (where true north is undefined or ambiguous) shall use the prime meridian as the reference direction.</w:t>
      </w:r>
    </w:p>
    <w:p w14:paraId="7C1EE542" w14:textId="77777777" w:rsidR="00CC4864" w:rsidRPr="00022FDA" w:rsidRDefault="00CC4864" w:rsidP="004F7355">
      <w:pPr>
        <w:pStyle w:val="ParagraphText"/>
        <w:spacing w:after="120"/>
        <w:jc w:val="both"/>
        <w:rPr>
          <w:color w:val="auto"/>
        </w:rPr>
      </w:pPr>
      <w:r w:rsidRPr="00022FDA">
        <w:rPr>
          <w:color w:val="auto"/>
        </w:rPr>
        <w:t xml:space="preserve">Start angle must be in degrees and is limited to the range [0.0, 360.0]. Angular distance must be in degrees and is limited to the range [-360.0, +360.0]. The upper bound on radius varies with location and reference geoid but shall be less than the </w:t>
      </w:r>
      <w:r w:rsidR="004F7355" w:rsidRPr="00022FDA">
        <w:rPr>
          <w:color w:val="auto"/>
        </w:rPr>
        <w:t>minimum</w:t>
      </w:r>
      <w:r w:rsidRPr="00022FDA">
        <w:rPr>
          <w:color w:val="auto"/>
        </w:rPr>
        <w:t xml:space="preserve"> geodesic distance from the position of the centre to its antipodal point. Tools or </w:t>
      </w:r>
      <w:r w:rsidR="0056545D">
        <w:rPr>
          <w:color w:val="auto"/>
        </w:rPr>
        <w:t>P</w:t>
      </w:r>
      <w:r w:rsidRPr="00022FDA">
        <w:rPr>
          <w:color w:val="auto"/>
        </w:rPr>
        <w:t xml:space="preserve">roduct </w:t>
      </w:r>
      <w:r w:rsidR="0056545D">
        <w:rPr>
          <w:color w:val="auto"/>
        </w:rPr>
        <w:t>S</w:t>
      </w:r>
      <w:r w:rsidRPr="00022FDA">
        <w:rPr>
          <w:color w:val="auto"/>
        </w:rPr>
        <w:t>pecifications may impose a lower limit on radius.</w:t>
      </w:r>
    </w:p>
    <w:p w14:paraId="7C1EE543" w14:textId="77777777" w:rsidR="00CC4864" w:rsidRPr="00022FDA" w:rsidRDefault="00CC4864" w:rsidP="00273D68">
      <w:pPr>
        <w:pStyle w:val="Heading3"/>
        <w:numPr>
          <w:ilvl w:val="2"/>
          <w:numId w:val="23"/>
        </w:numPr>
      </w:pPr>
      <w:bookmarkStart w:id="100" w:name="_Toc386607831"/>
      <w:bookmarkStart w:id="101" w:name="_Toc489818117"/>
      <w:bookmarkStart w:id="102" w:name="_Toc519500276"/>
      <w:r w:rsidRPr="00022FDA">
        <w:t>S100_CircleByCenterPoint</w:t>
      </w:r>
      <w:bookmarkEnd w:id="100"/>
      <w:bookmarkEnd w:id="101"/>
      <w:bookmarkEnd w:id="102"/>
    </w:p>
    <w:p w14:paraId="7C1EE544" w14:textId="77777777" w:rsidR="00CC4864" w:rsidRPr="00022FDA" w:rsidRDefault="00CC4864" w:rsidP="00273D68">
      <w:pPr>
        <w:pStyle w:val="Heading4"/>
        <w:numPr>
          <w:ilvl w:val="3"/>
          <w:numId w:val="23"/>
        </w:numPr>
        <w:spacing w:before="120" w:after="120"/>
      </w:pPr>
      <w:r w:rsidRPr="00022FDA">
        <w:t>Semantics</w:t>
      </w:r>
    </w:p>
    <w:p w14:paraId="7C1EE545" w14:textId="77777777" w:rsidR="00C034AF" w:rsidRPr="00022FDA" w:rsidRDefault="00CC4864" w:rsidP="004F7355">
      <w:pPr>
        <w:pStyle w:val="ParagraphText"/>
        <w:spacing w:after="120"/>
        <w:jc w:val="both"/>
        <w:rPr>
          <w:color w:val="auto"/>
        </w:rPr>
      </w:pPr>
      <w:r w:rsidRPr="00022FDA">
        <w:rPr>
          <w:color w:val="auto"/>
        </w:rPr>
        <w:t xml:space="preserve">An S100_CircleByCenterPoint is a circle with centre given by the single control point and radius given by the </w:t>
      </w:r>
      <w:r w:rsidRPr="00022FDA">
        <w:rPr>
          <w:i/>
          <w:color w:val="auto"/>
        </w:rPr>
        <w:t>radius</w:t>
      </w:r>
      <w:r w:rsidRPr="00022FDA">
        <w:rPr>
          <w:color w:val="auto"/>
        </w:rPr>
        <w:t xml:space="preserve"> parameter. Start angle and angular distance may be omitted. The semantics and limits of the attributes are the same as S100_ArcByCenterPoint with start angle assumed to be 0.0° and angular distance assumed to be +360.0° if not provided. If provided, angular distance must be +360.0 or </w:t>
      </w:r>
      <w:r w:rsidRPr="00022FDA">
        <w:rPr>
          <w:color w:val="auto"/>
        </w:rPr>
        <w:noBreakHyphen/>
        <w:t>360.0.</w:t>
      </w:r>
    </w:p>
    <w:p w14:paraId="7C1EE546" w14:textId="77777777" w:rsidR="002E5DBA" w:rsidRPr="00022FDA" w:rsidRDefault="003B5C1F" w:rsidP="00273D68">
      <w:pPr>
        <w:pStyle w:val="Heading3"/>
        <w:numPr>
          <w:ilvl w:val="2"/>
          <w:numId w:val="23"/>
        </w:numPr>
      </w:pPr>
      <w:bookmarkStart w:id="103" w:name="_Toc489818118"/>
      <w:bookmarkStart w:id="104" w:name="_Toc519500277"/>
      <w:r w:rsidRPr="00022FDA">
        <w:lastRenderedPageBreak/>
        <w:t>S100_</w:t>
      </w:r>
      <w:r w:rsidR="002E5DBA" w:rsidRPr="00022FDA">
        <w:t>GM_Spline</w:t>
      </w:r>
      <w:r w:rsidR="00A8111B" w:rsidRPr="00022FDA">
        <w:t>Curve</w:t>
      </w:r>
      <w:bookmarkEnd w:id="103"/>
      <w:bookmarkEnd w:id="104"/>
    </w:p>
    <w:p w14:paraId="7C1EE547" w14:textId="77777777" w:rsidR="002E5DBA" w:rsidRPr="00022FDA" w:rsidRDefault="002E5DBA" w:rsidP="00273D68">
      <w:pPr>
        <w:pStyle w:val="Heading4"/>
        <w:numPr>
          <w:ilvl w:val="3"/>
          <w:numId w:val="23"/>
        </w:numPr>
        <w:spacing w:before="120" w:after="120"/>
      </w:pPr>
      <w:r w:rsidRPr="00022FDA">
        <w:t>Semantics</w:t>
      </w:r>
    </w:p>
    <w:p w14:paraId="7C1EE548" w14:textId="77777777" w:rsidR="002E5DBA" w:rsidRPr="00022FDA" w:rsidRDefault="003B05FB" w:rsidP="004A0CA2">
      <w:pPr>
        <w:pStyle w:val="ParagraphText"/>
        <w:spacing w:after="120"/>
        <w:jc w:val="both"/>
        <w:rPr>
          <w:color w:val="auto"/>
        </w:rPr>
      </w:pPr>
      <w:r w:rsidRPr="00022FDA">
        <w:rPr>
          <w:color w:val="auto"/>
        </w:rPr>
        <w:t>All splines share the property that they can be represented by parametric functions that map into the coordinate system of the geometric object that they will represent. Spline Curves come in essentially two forms: interpolant and approximant.</w:t>
      </w:r>
    </w:p>
    <w:p w14:paraId="7C1EE549" w14:textId="77777777" w:rsidR="004A0CA2" w:rsidRPr="00022FDA" w:rsidRDefault="002560A0" w:rsidP="004A0CA2">
      <w:pPr>
        <w:pStyle w:val="ParagraphText"/>
        <w:spacing w:after="120"/>
        <w:jc w:val="both"/>
        <w:rPr>
          <w:color w:val="auto"/>
        </w:rPr>
      </w:pPr>
      <w:r w:rsidRPr="00022FDA">
        <w:rPr>
          <w:color w:val="auto"/>
        </w:rPr>
        <w:t>I</w:t>
      </w:r>
      <w:r w:rsidR="004A0CA2" w:rsidRPr="00022FDA">
        <w:rPr>
          <w:color w:val="auto"/>
        </w:rPr>
        <w:t xml:space="preserve">nterpolating splines ("interpolant") </w:t>
      </w:r>
      <w:r w:rsidRPr="00022FDA">
        <w:rPr>
          <w:color w:val="auto"/>
        </w:rPr>
        <w:t>pass</w:t>
      </w:r>
      <w:r w:rsidR="004A0CA2" w:rsidRPr="00022FDA">
        <w:rPr>
          <w:color w:val="auto"/>
        </w:rPr>
        <w:t xml:space="preserve"> through each of the given control points. In general, the curves are defined by their data</w:t>
      </w:r>
      <w:r w:rsidR="0046109A" w:rsidRPr="00022FDA">
        <w:rPr>
          <w:color w:val="auto"/>
        </w:rPr>
        <w:t xml:space="preserve"> </w:t>
      </w:r>
      <w:r w:rsidR="004A0CA2" w:rsidRPr="00022FDA">
        <w:rPr>
          <w:color w:val="auto"/>
        </w:rPr>
        <w:t>points with extra conditions at boundary points (the data points at either end of the segment)</w:t>
      </w:r>
      <w:r w:rsidRPr="00022FDA">
        <w:rPr>
          <w:color w:val="auto"/>
        </w:rPr>
        <w:t>,</w:t>
      </w:r>
      <w:r w:rsidR="004A0CA2" w:rsidRPr="00022FDA">
        <w:rPr>
          <w:color w:val="auto"/>
        </w:rPr>
        <w:t xml:space="preserve"> and the </w:t>
      </w:r>
      <w:r w:rsidR="0046109A" w:rsidRPr="00022FDA">
        <w:rPr>
          <w:color w:val="auto"/>
        </w:rPr>
        <w:t>level</w:t>
      </w:r>
      <w:r w:rsidR="004A0CA2" w:rsidRPr="00022FDA">
        <w:rPr>
          <w:color w:val="auto"/>
        </w:rPr>
        <w:t xml:space="preserve"> of continuity</w:t>
      </w:r>
      <w:r w:rsidR="0046109A" w:rsidRPr="00022FDA">
        <w:rPr>
          <w:color w:val="auto"/>
        </w:rPr>
        <w:t xml:space="preserve"> </w:t>
      </w:r>
      <w:r w:rsidR="00A47A17" w:rsidRPr="00022FDA">
        <w:rPr>
          <w:color w:val="auto"/>
        </w:rPr>
        <w:t>(for example</w:t>
      </w:r>
      <w:r w:rsidR="0046109A" w:rsidRPr="00022FDA">
        <w:rPr>
          <w:color w:val="auto"/>
        </w:rPr>
        <w:t>, C</w:t>
      </w:r>
      <w:r w:rsidR="0046109A" w:rsidRPr="00022FDA">
        <w:rPr>
          <w:color w:val="auto"/>
          <w:vertAlign w:val="superscript"/>
        </w:rPr>
        <w:t>0</w:t>
      </w:r>
      <w:r w:rsidR="0046109A" w:rsidRPr="00022FDA">
        <w:rPr>
          <w:color w:val="auto"/>
        </w:rPr>
        <w:t xml:space="preserve"> continuity at a point means the curve is connected at the point; C</w:t>
      </w:r>
      <w:r w:rsidR="0046109A" w:rsidRPr="00022FDA">
        <w:rPr>
          <w:color w:val="auto"/>
          <w:vertAlign w:val="superscript"/>
        </w:rPr>
        <w:t>1</w:t>
      </w:r>
      <w:r w:rsidR="0046109A" w:rsidRPr="00022FDA">
        <w:rPr>
          <w:color w:val="auto"/>
        </w:rPr>
        <w:t xml:space="preserve"> that the segments on either side have the same first derivative at the point)</w:t>
      </w:r>
      <w:r w:rsidR="004A0CA2" w:rsidRPr="00022FDA">
        <w:rPr>
          <w:color w:val="auto"/>
        </w:rPr>
        <w:t xml:space="preserve">. </w:t>
      </w:r>
      <w:r w:rsidR="0087348C" w:rsidRPr="00022FDA">
        <w:rPr>
          <w:color w:val="auto"/>
        </w:rPr>
        <w:t>A</w:t>
      </w:r>
      <w:r w:rsidR="004A0CA2" w:rsidRPr="00022FDA">
        <w:rPr>
          <w:color w:val="auto"/>
        </w:rPr>
        <w:t xml:space="preserve"> cubic spline passes through each data point, is continuous and has a smooth tang</w:t>
      </w:r>
      <w:r w:rsidR="0046109A" w:rsidRPr="00022FDA">
        <w:rPr>
          <w:color w:val="auto"/>
        </w:rPr>
        <w:t>ent at each point.</w:t>
      </w:r>
    </w:p>
    <w:p w14:paraId="7C1EE54A" w14:textId="77777777" w:rsidR="004A0CA2" w:rsidRPr="00022FDA" w:rsidRDefault="002560A0" w:rsidP="00B4036B">
      <w:pPr>
        <w:pStyle w:val="ParagraphText"/>
        <w:spacing w:after="120"/>
        <w:jc w:val="both"/>
        <w:rPr>
          <w:color w:val="auto"/>
        </w:rPr>
      </w:pPr>
      <w:r w:rsidRPr="00022FDA">
        <w:rPr>
          <w:color w:val="auto"/>
        </w:rPr>
        <w:t>The second type</w:t>
      </w:r>
      <w:r w:rsidR="004A0CA2" w:rsidRPr="00022FDA">
        <w:rPr>
          <w:color w:val="auto"/>
        </w:rPr>
        <w:t xml:space="preserve"> ("approximants") only approximate the control points. These splines use</w:t>
      </w:r>
      <w:r w:rsidR="00B4036B" w:rsidRPr="00022FDA">
        <w:rPr>
          <w:color w:val="auto"/>
        </w:rPr>
        <w:t xml:space="preserve"> </w:t>
      </w:r>
      <w:r w:rsidR="004A0CA2" w:rsidRPr="00022FDA">
        <w:rPr>
          <w:color w:val="auto"/>
        </w:rPr>
        <w:t xml:space="preserve">sets of real valued functions </w:t>
      </w:r>
      <w:r w:rsidR="00A47A17" w:rsidRPr="00022FDA">
        <w:rPr>
          <w:color w:val="auto"/>
        </w:rPr>
        <w:t xml:space="preserve">which </w:t>
      </w:r>
      <w:r w:rsidR="004A0CA2" w:rsidRPr="00022FDA">
        <w:rPr>
          <w:color w:val="auto"/>
        </w:rPr>
        <w:t>are all defined on</w:t>
      </w:r>
      <w:r w:rsidR="00B4036B" w:rsidRPr="00022FDA">
        <w:rPr>
          <w:color w:val="auto"/>
        </w:rPr>
        <w:t xml:space="preserve"> </w:t>
      </w:r>
      <w:r w:rsidR="004A0CA2" w:rsidRPr="00022FDA">
        <w:rPr>
          <w:color w:val="auto"/>
        </w:rPr>
        <w:t>a single common domain</w:t>
      </w:r>
      <w:r w:rsidRPr="00022FDA">
        <w:rPr>
          <w:color w:val="auto"/>
        </w:rPr>
        <w:t xml:space="preserve"> (</w:t>
      </w:r>
      <w:r w:rsidR="00A47A17" w:rsidRPr="00022FDA">
        <w:rPr>
          <w:color w:val="auto"/>
        </w:rPr>
        <w:t>for example</w:t>
      </w:r>
      <w:r w:rsidRPr="00022FDA">
        <w:rPr>
          <w:color w:val="auto"/>
        </w:rPr>
        <w:t>, the interval [0.0, 1.0])</w:t>
      </w:r>
      <w:r w:rsidR="00A47A17" w:rsidRPr="00022FDA">
        <w:rPr>
          <w:color w:val="auto"/>
        </w:rPr>
        <w:t>;</w:t>
      </w:r>
      <w:r w:rsidR="004A0CA2" w:rsidRPr="00022FDA">
        <w:rPr>
          <w:color w:val="auto"/>
        </w:rPr>
        <w:t xml:space="preserve"> are always non-negative in their values</w:t>
      </w:r>
      <w:r w:rsidR="00A47A17" w:rsidRPr="00022FDA">
        <w:rPr>
          <w:color w:val="auto"/>
        </w:rPr>
        <w:t>;</w:t>
      </w:r>
      <w:r w:rsidR="004A0CA2" w:rsidRPr="00022FDA">
        <w:rPr>
          <w:color w:val="auto"/>
        </w:rPr>
        <w:t xml:space="preserve"> and always sum as a</w:t>
      </w:r>
      <w:r w:rsidR="00B4036B" w:rsidRPr="00022FDA">
        <w:rPr>
          <w:color w:val="auto"/>
        </w:rPr>
        <w:t xml:space="preserve"> </w:t>
      </w:r>
      <w:r w:rsidR="004A0CA2" w:rsidRPr="00022FDA">
        <w:rPr>
          <w:color w:val="auto"/>
        </w:rPr>
        <w:t>complete set to 1.0 for their entire domain. These functions are used in vector equations</w:t>
      </w:r>
      <w:r w:rsidR="00B4036B" w:rsidRPr="00022FDA">
        <w:rPr>
          <w:color w:val="auto"/>
        </w:rPr>
        <w:t xml:space="preserve"> </w:t>
      </w:r>
      <w:r w:rsidR="004A0CA2" w:rsidRPr="00022FDA">
        <w:rPr>
          <w:color w:val="auto"/>
        </w:rPr>
        <w:t xml:space="preserve">so that the tracing of the curve is a weighted average. </w:t>
      </w:r>
      <w:r w:rsidRPr="00022FDA">
        <w:rPr>
          <w:color w:val="auto"/>
        </w:rPr>
        <w:t>The spline curve</w:t>
      </w:r>
      <w:r w:rsidR="004A0CA2" w:rsidRPr="00022FDA">
        <w:rPr>
          <w:color w:val="auto"/>
        </w:rPr>
        <w:t xml:space="preserve"> always lies</w:t>
      </w:r>
      <w:r w:rsidR="00B4036B" w:rsidRPr="00022FDA">
        <w:rPr>
          <w:color w:val="auto"/>
        </w:rPr>
        <w:t xml:space="preserve"> </w:t>
      </w:r>
      <w:r w:rsidR="004A0CA2" w:rsidRPr="00022FDA">
        <w:rPr>
          <w:color w:val="auto"/>
        </w:rPr>
        <w:t>in the convex hull of the control points. Since such functions are defined in vector form, they can</w:t>
      </w:r>
      <w:r w:rsidR="00B4036B" w:rsidRPr="00022FDA">
        <w:rPr>
          <w:color w:val="auto"/>
        </w:rPr>
        <w:t xml:space="preserve"> </w:t>
      </w:r>
      <w:r w:rsidR="004A0CA2" w:rsidRPr="00022FDA">
        <w:rPr>
          <w:color w:val="auto"/>
        </w:rPr>
        <w:t>generally be used in any target dimension coordinate system.</w:t>
      </w:r>
    </w:p>
    <w:p w14:paraId="7C1EE54B" w14:textId="77777777" w:rsidR="004A0CA2" w:rsidRPr="00022FDA" w:rsidRDefault="004A0CA2" w:rsidP="00B4036B">
      <w:pPr>
        <w:pStyle w:val="ParagraphText"/>
        <w:spacing w:after="120"/>
        <w:jc w:val="both"/>
        <w:rPr>
          <w:color w:val="auto"/>
        </w:rPr>
      </w:pPr>
      <w:r w:rsidRPr="00022FDA">
        <w:rPr>
          <w:color w:val="auto"/>
        </w:rPr>
        <w:t>Approximants have nice properties involving ease of representation, ease of calculation,</w:t>
      </w:r>
      <w:r w:rsidR="00B4036B" w:rsidRPr="00022FDA">
        <w:rPr>
          <w:color w:val="auto"/>
        </w:rPr>
        <w:t xml:space="preserve"> </w:t>
      </w:r>
      <w:r w:rsidRPr="00022FDA">
        <w:rPr>
          <w:color w:val="auto"/>
        </w:rPr>
        <w:t>smoothness, and some form of convexity. The</w:t>
      </w:r>
      <w:r w:rsidR="005B5645" w:rsidRPr="00022FDA">
        <w:rPr>
          <w:color w:val="auto"/>
        </w:rPr>
        <w:t>y</w:t>
      </w:r>
      <w:r w:rsidRPr="00022FDA">
        <w:rPr>
          <w:color w:val="auto"/>
        </w:rPr>
        <w:t xml:space="preserve"> do not </w:t>
      </w:r>
      <w:r w:rsidR="0046109A" w:rsidRPr="00022FDA">
        <w:rPr>
          <w:color w:val="auto"/>
        </w:rPr>
        <w:t>usually</w:t>
      </w:r>
      <w:r w:rsidRPr="00022FDA">
        <w:rPr>
          <w:color w:val="auto"/>
        </w:rPr>
        <w:t xml:space="preserve"> pass through the control point,</w:t>
      </w:r>
      <w:r w:rsidR="00B4036B" w:rsidRPr="00022FDA">
        <w:rPr>
          <w:color w:val="auto"/>
        </w:rPr>
        <w:t xml:space="preserve"> </w:t>
      </w:r>
      <w:r w:rsidRPr="00022FDA">
        <w:rPr>
          <w:color w:val="auto"/>
        </w:rPr>
        <w:t>but if the control point array is dense enough, the local properties will force a good</w:t>
      </w:r>
      <w:r w:rsidR="00B4036B" w:rsidRPr="00022FDA">
        <w:rPr>
          <w:color w:val="auto"/>
        </w:rPr>
        <w:t xml:space="preserve"> </w:t>
      </w:r>
      <w:r w:rsidRPr="00022FDA">
        <w:rPr>
          <w:color w:val="auto"/>
        </w:rPr>
        <w:t>approximation of them, and will give a well-behaved curve in terms of shape and smoothness.</w:t>
      </w:r>
    </w:p>
    <w:p w14:paraId="7C1EE54C" w14:textId="77777777" w:rsidR="00885FB0" w:rsidRPr="00022FDA" w:rsidRDefault="00885FB0" w:rsidP="00B4036B">
      <w:pPr>
        <w:pStyle w:val="ParagraphText"/>
        <w:spacing w:after="120"/>
        <w:jc w:val="both"/>
        <w:rPr>
          <w:color w:val="auto"/>
        </w:rPr>
      </w:pPr>
      <w:r w:rsidRPr="00022FDA">
        <w:rPr>
          <w:color w:val="auto"/>
        </w:rPr>
        <w:t>S100_GM_Spline</w:t>
      </w:r>
      <w:r w:rsidR="00A8111B" w:rsidRPr="00022FDA">
        <w:rPr>
          <w:color w:val="auto"/>
        </w:rPr>
        <w:t>Curve</w:t>
      </w:r>
      <w:r w:rsidR="00805BD8" w:rsidRPr="00022FDA">
        <w:rPr>
          <w:color w:val="auto"/>
        </w:rPr>
        <w:t xml:space="preserve"> and its subclass(es)</w:t>
      </w:r>
      <w:r w:rsidRPr="00022FDA">
        <w:rPr>
          <w:color w:val="auto"/>
        </w:rPr>
        <w:t xml:space="preserve"> must have values of </w:t>
      </w:r>
      <w:proofErr w:type="spellStart"/>
      <w:r w:rsidRPr="00022FDA">
        <w:rPr>
          <w:color w:val="auto"/>
        </w:rPr>
        <w:t>curveInterpolation</w:t>
      </w:r>
      <w:proofErr w:type="spellEnd"/>
      <w:r w:rsidRPr="00022FDA">
        <w:rPr>
          <w:color w:val="auto"/>
        </w:rPr>
        <w:t xml:space="preserve"> that are appropriate to the type of curve</w:t>
      </w:r>
      <w:r w:rsidR="00A47A17" w:rsidRPr="00022FDA">
        <w:rPr>
          <w:color w:val="auto"/>
        </w:rPr>
        <w:t>;</w:t>
      </w:r>
      <w:r w:rsidRPr="00022FDA">
        <w:rPr>
          <w:color w:val="auto"/>
        </w:rPr>
        <w:t xml:space="preserve"> </w:t>
      </w:r>
      <w:r w:rsidR="00A47A17" w:rsidRPr="00022FDA">
        <w:rPr>
          <w:color w:val="auto"/>
        </w:rPr>
        <w:t>that is</w:t>
      </w:r>
      <w:r w:rsidRPr="00022FDA">
        <w:rPr>
          <w:color w:val="auto"/>
        </w:rPr>
        <w:t xml:space="preserve">, one of </w:t>
      </w:r>
      <w:proofErr w:type="spellStart"/>
      <w:r w:rsidRPr="00022FDA">
        <w:rPr>
          <w:color w:val="auto"/>
        </w:rPr>
        <w:t>polynomialSpline</w:t>
      </w:r>
      <w:proofErr w:type="spellEnd"/>
      <w:r w:rsidRPr="00022FDA">
        <w:rPr>
          <w:color w:val="auto"/>
        </w:rPr>
        <w:t xml:space="preserve">, </w:t>
      </w:r>
      <w:proofErr w:type="spellStart"/>
      <w:r w:rsidRPr="00022FDA">
        <w:rPr>
          <w:color w:val="auto"/>
        </w:rPr>
        <w:t>bezierSpline</w:t>
      </w:r>
      <w:proofErr w:type="spellEnd"/>
      <w:r w:rsidRPr="00022FDA">
        <w:rPr>
          <w:color w:val="auto"/>
        </w:rPr>
        <w:t xml:space="preserve">, or </w:t>
      </w:r>
      <w:proofErr w:type="spellStart"/>
      <w:r w:rsidRPr="00022FDA">
        <w:rPr>
          <w:color w:val="auto"/>
        </w:rPr>
        <w:t>bSpline</w:t>
      </w:r>
      <w:proofErr w:type="spellEnd"/>
      <w:r w:rsidRPr="00022FDA">
        <w:rPr>
          <w:color w:val="auto"/>
        </w:rPr>
        <w:t xml:space="preserve"> as appropriate. </w:t>
      </w:r>
    </w:p>
    <w:p w14:paraId="7C1EE54D" w14:textId="77777777" w:rsidR="008F1ABE" w:rsidRPr="00022FDA" w:rsidRDefault="008F1ABE" w:rsidP="00B4036B">
      <w:pPr>
        <w:pStyle w:val="ParagraphText"/>
        <w:spacing w:after="120"/>
        <w:jc w:val="both"/>
        <w:rPr>
          <w:color w:val="auto"/>
        </w:rPr>
      </w:pPr>
      <w:r w:rsidRPr="00022FDA">
        <w:rPr>
          <w:color w:val="auto"/>
        </w:rPr>
        <w:t>Due to distortions caused by applying plane methods to curved surfaces</w:t>
      </w:r>
      <w:r w:rsidR="0087348C" w:rsidRPr="00022FDA">
        <w:rPr>
          <w:color w:val="auto"/>
        </w:rPr>
        <w:t xml:space="preserve"> and the nature of splines and blended curve as approximations, the various spline and</w:t>
      </w:r>
      <w:r w:rsidRPr="00022FDA">
        <w:rPr>
          <w:color w:val="auto"/>
        </w:rPr>
        <w:t xml:space="preserve"> </w:t>
      </w:r>
      <w:proofErr w:type="spellStart"/>
      <w:r w:rsidRPr="00022FDA">
        <w:rPr>
          <w:i/>
          <w:color w:val="auto"/>
        </w:rPr>
        <w:t>blendedParabolic</w:t>
      </w:r>
      <w:proofErr w:type="spellEnd"/>
      <w:r w:rsidRPr="00022FDA">
        <w:rPr>
          <w:color w:val="auto"/>
        </w:rPr>
        <w:t xml:space="preserve"> interpolation</w:t>
      </w:r>
      <w:r w:rsidR="0087348C" w:rsidRPr="00022FDA">
        <w:rPr>
          <w:color w:val="auto"/>
        </w:rPr>
        <w:t>s</w:t>
      </w:r>
      <w:r w:rsidRPr="00022FDA">
        <w:rPr>
          <w:color w:val="auto"/>
        </w:rPr>
        <w:t xml:space="preserve"> should not </w:t>
      </w:r>
      <w:r w:rsidR="0087348C" w:rsidRPr="00022FDA">
        <w:rPr>
          <w:color w:val="auto"/>
        </w:rPr>
        <w:t>be used where</w:t>
      </w:r>
      <w:r w:rsidRPr="00022FDA">
        <w:rPr>
          <w:color w:val="auto"/>
        </w:rPr>
        <w:t xml:space="preserve"> </w:t>
      </w:r>
      <w:r w:rsidR="0087348C" w:rsidRPr="00022FDA">
        <w:rPr>
          <w:color w:val="auto"/>
        </w:rPr>
        <w:t>accuracy in the location</w:t>
      </w:r>
      <w:r w:rsidRPr="00022FDA">
        <w:rPr>
          <w:color w:val="auto"/>
        </w:rPr>
        <w:t xml:space="preserve"> of the resultant curve is important</w:t>
      </w:r>
      <w:r w:rsidR="0087348C" w:rsidRPr="00022FDA">
        <w:rPr>
          <w:color w:val="auto"/>
        </w:rPr>
        <w:t>, such as defining the boundaries of restricted areas</w:t>
      </w:r>
      <w:r w:rsidRPr="00022FDA">
        <w:rPr>
          <w:color w:val="auto"/>
        </w:rPr>
        <w:t>. (I</w:t>
      </w:r>
      <w:r w:rsidR="0087348C" w:rsidRPr="00022FDA">
        <w:rPr>
          <w:color w:val="auto"/>
        </w:rPr>
        <w:t>n principle i</w:t>
      </w:r>
      <w:r w:rsidRPr="00022FDA">
        <w:rPr>
          <w:color w:val="auto"/>
        </w:rPr>
        <w:t xml:space="preserve">t is possible to </w:t>
      </w:r>
      <w:r w:rsidR="0087348C" w:rsidRPr="00022FDA">
        <w:rPr>
          <w:color w:val="auto"/>
        </w:rPr>
        <w:t>produce high-precision curves</w:t>
      </w:r>
      <w:r w:rsidRPr="00022FDA">
        <w:rPr>
          <w:color w:val="auto"/>
        </w:rPr>
        <w:t xml:space="preserve"> by increasing the number of control points, but that defeats the pu</w:t>
      </w:r>
      <w:r w:rsidR="0087348C" w:rsidRPr="00022FDA">
        <w:rPr>
          <w:color w:val="auto"/>
        </w:rPr>
        <w:t>rpose of using these</w:t>
      </w:r>
      <w:r w:rsidRPr="00022FDA">
        <w:rPr>
          <w:color w:val="auto"/>
        </w:rPr>
        <w:t xml:space="preserve"> interpolation type</w:t>
      </w:r>
      <w:r w:rsidR="0087348C" w:rsidRPr="00022FDA">
        <w:rPr>
          <w:color w:val="auto"/>
        </w:rPr>
        <w:t>s</w:t>
      </w:r>
      <w:r w:rsidRPr="00022FDA">
        <w:rPr>
          <w:color w:val="auto"/>
        </w:rPr>
        <w:t>.)</w:t>
      </w:r>
    </w:p>
    <w:p w14:paraId="7C1EE54E" w14:textId="77777777" w:rsidR="0080541F" w:rsidRPr="00022FDA" w:rsidRDefault="0080541F" w:rsidP="00B4036B">
      <w:pPr>
        <w:pStyle w:val="ParagraphText"/>
        <w:spacing w:after="120"/>
        <w:jc w:val="both"/>
        <w:rPr>
          <w:color w:val="auto"/>
        </w:rPr>
      </w:pPr>
      <w:r w:rsidRPr="00022FDA">
        <w:rPr>
          <w:color w:val="auto"/>
        </w:rPr>
        <w:t>For the reasons mentioned in 7-4.1.1.1</w:t>
      </w:r>
      <w:r w:rsidR="002F282A" w:rsidRPr="00022FDA">
        <w:rPr>
          <w:color w:val="auto"/>
        </w:rPr>
        <w:t xml:space="preserve"> and </w:t>
      </w:r>
      <w:r w:rsidRPr="00022FDA">
        <w:rPr>
          <w:color w:val="auto"/>
        </w:rPr>
        <w:t xml:space="preserve">the omission of </w:t>
      </w:r>
      <w:proofErr w:type="spellStart"/>
      <w:r w:rsidRPr="00022FDA">
        <w:rPr>
          <w:color w:val="auto"/>
        </w:rPr>
        <w:t>curveForm</w:t>
      </w:r>
      <w:proofErr w:type="spellEnd"/>
      <w:r w:rsidRPr="00022FDA">
        <w:rPr>
          <w:color w:val="auto"/>
        </w:rPr>
        <w:t xml:space="preserve">, this class is given </w:t>
      </w:r>
      <w:r w:rsidR="002F282A" w:rsidRPr="00022FDA">
        <w:rPr>
          <w:color w:val="auto"/>
        </w:rPr>
        <w:t>an ‘S100_’ prefix</w:t>
      </w:r>
      <w:r w:rsidR="00A8111B" w:rsidRPr="00022FDA">
        <w:rPr>
          <w:color w:val="auto"/>
        </w:rPr>
        <w:t>.</w:t>
      </w:r>
    </w:p>
    <w:p w14:paraId="7C1EE54F" w14:textId="77777777" w:rsidR="00B13104" w:rsidRPr="00022FDA" w:rsidRDefault="00B13104" w:rsidP="00273D68">
      <w:pPr>
        <w:pStyle w:val="Heading4"/>
        <w:numPr>
          <w:ilvl w:val="3"/>
          <w:numId w:val="23"/>
        </w:numPr>
        <w:spacing w:before="120" w:after="120"/>
      </w:pPr>
      <w:r w:rsidRPr="00022FDA">
        <w:t>A</w:t>
      </w:r>
      <w:r w:rsidR="00CE08A5" w:rsidRPr="00022FDA">
        <w:t>ttributes</w:t>
      </w:r>
    </w:p>
    <w:p w14:paraId="7C1EE550" w14:textId="77777777" w:rsidR="00ED4FEA" w:rsidRPr="00022FDA" w:rsidRDefault="003B5C1F" w:rsidP="00273D68">
      <w:pPr>
        <w:pStyle w:val="ParagraphText"/>
        <w:spacing w:after="120"/>
        <w:jc w:val="both"/>
        <w:rPr>
          <w:color w:val="auto"/>
        </w:rPr>
      </w:pPr>
      <w:r w:rsidRPr="00022FDA">
        <w:rPr>
          <w:color w:val="auto"/>
        </w:rPr>
        <w:t xml:space="preserve">knot: </w:t>
      </w:r>
      <w:r w:rsidR="00ED4FEA" w:rsidRPr="00022FDA">
        <w:rPr>
          <w:color w:val="auto"/>
        </w:rPr>
        <w:t xml:space="preserve">The attribute "knot" is an array of knots, </w:t>
      </w:r>
      <w:bookmarkStart w:id="105" w:name="_Hlk489633165"/>
      <w:r w:rsidR="00ED4FEA" w:rsidRPr="00022FDA">
        <w:rPr>
          <w:color w:val="auto"/>
        </w:rPr>
        <w:t xml:space="preserve">each of which define a value in the parameter space of the spline, and will be used to define the spline basis functions. The </w:t>
      </w:r>
      <w:r w:rsidR="00ED4FEA" w:rsidRPr="00022FDA">
        <w:rPr>
          <w:i/>
          <w:color w:val="auto"/>
        </w:rPr>
        <w:t>knot</w:t>
      </w:r>
      <w:r w:rsidR="00ED4FEA" w:rsidRPr="00022FDA">
        <w:rPr>
          <w:color w:val="auto"/>
        </w:rPr>
        <w:t xml:space="preserve"> data type holds information on knot multiplicity. The parameter values in this array must be monotonic and strictly increasing</w:t>
      </w:r>
      <w:r w:rsidR="00210FF9" w:rsidRPr="00022FDA">
        <w:rPr>
          <w:color w:val="auto"/>
        </w:rPr>
        <w:t>;</w:t>
      </w:r>
      <w:r w:rsidR="00ED4FEA" w:rsidRPr="00022FDA">
        <w:rPr>
          <w:color w:val="auto"/>
        </w:rPr>
        <w:t xml:space="preserve"> </w:t>
      </w:r>
      <w:r w:rsidR="00210FF9" w:rsidRPr="00022FDA">
        <w:rPr>
          <w:color w:val="auto"/>
        </w:rPr>
        <w:t>that is</w:t>
      </w:r>
      <w:r w:rsidR="00ED4FEA" w:rsidRPr="00022FDA">
        <w:rPr>
          <w:color w:val="auto"/>
        </w:rPr>
        <w:t>, each value must be greater than its predecessor</w:t>
      </w:r>
      <w:bookmarkEnd w:id="105"/>
      <w:r w:rsidR="00ED4FEA" w:rsidRPr="00022FDA">
        <w:rPr>
          <w:color w:val="auto"/>
        </w:rPr>
        <w:t>.</w:t>
      </w:r>
    </w:p>
    <w:p w14:paraId="7C1EE551" w14:textId="77777777" w:rsidR="00ED4FEA" w:rsidRPr="00022FDA" w:rsidRDefault="003B5C1F" w:rsidP="00273D68">
      <w:pPr>
        <w:pStyle w:val="ParagraphText"/>
        <w:spacing w:after="120"/>
        <w:jc w:val="both"/>
        <w:rPr>
          <w:color w:val="auto"/>
        </w:rPr>
      </w:pPr>
      <w:r w:rsidRPr="00022FDA">
        <w:rPr>
          <w:color w:val="auto"/>
        </w:rPr>
        <w:t xml:space="preserve">degree: </w:t>
      </w:r>
      <w:r w:rsidR="00ED4FEA" w:rsidRPr="00022FDA">
        <w:rPr>
          <w:color w:val="auto"/>
        </w:rPr>
        <w:t xml:space="preserve">The attribute "degree" shall be the degree of the polynomials used for defining the interpolation. Rational splines will have this degree </w:t>
      </w:r>
      <w:r w:rsidR="00210FF9" w:rsidRPr="00022FDA">
        <w:rPr>
          <w:color w:val="auto"/>
        </w:rPr>
        <w:t>a</w:t>
      </w:r>
      <w:r w:rsidR="00ED4FEA" w:rsidRPr="00022FDA">
        <w:rPr>
          <w:color w:val="auto"/>
        </w:rPr>
        <w:t>s the limiting degree for both the numerator and denominator of the rational functions being used for the interpolation.</w:t>
      </w:r>
    </w:p>
    <w:p w14:paraId="7C1EE552" w14:textId="77777777" w:rsidR="00ED4FEA" w:rsidRPr="00022FDA" w:rsidRDefault="003B5C1F" w:rsidP="00273D68">
      <w:pPr>
        <w:pStyle w:val="ParagraphText"/>
        <w:spacing w:after="120"/>
        <w:jc w:val="both"/>
        <w:rPr>
          <w:color w:val="auto"/>
        </w:rPr>
      </w:pPr>
      <w:proofErr w:type="spellStart"/>
      <w:r w:rsidRPr="00022FDA">
        <w:rPr>
          <w:color w:val="auto"/>
        </w:rPr>
        <w:t>knotSpec</w:t>
      </w:r>
      <w:proofErr w:type="spellEnd"/>
      <w:r w:rsidRPr="00022FDA">
        <w:rPr>
          <w:color w:val="auto"/>
        </w:rPr>
        <w:t xml:space="preserve">: </w:t>
      </w:r>
      <w:r w:rsidR="00ED4FEA" w:rsidRPr="00022FDA">
        <w:rPr>
          <w:color w:val="auto"/>
        </w:rPr>
        <w:t>The attribute "</w:t>
      </w:r>
      <w:proofErr w:type="spellStart"/>
      <w:r w:rsidR="00ED4FEA" w:rsidRPr="00022FDA">
        <w:rPr>
          <w:color w:val="auto"/>
        </w:rPr>
        <w:t>knotSpec</w:t>
      </w:r>
      <w:proofErr w:type="spellEnd"/>
      <w:r w:rsidR="00ED4FEA" w:rsidRPr="00022FDA">
        <w:rPr>
          <w:color w:val="auto"/>
        </w:rPr>
        <w:t>" gives the type of knot distribution used in defining this spline. This is for information and possible implementation optimizations, and must be set according to the different construction-functions.</w:t>
      </w:r>
    </w:p>
    <w:p w14:paraId="7C1EE553" w14:textId="77777777" w:rsidR="003B05FB" w:rsidRPr="00022FDA" w:rsidRDefault="003B5C1F" w:rsidP="00210FF9">
      <w:pPr>
        <w:pStyle w:val="ParagraphText"/>
        <w:spacing w:after="120"/>
        <w:jc w:val="both"/>
        <w:rPr>
          <w:color w:val="auto"/>
        </w:rPr>
      </w:pPr>
      <w:proofErr w:type="spellStart"/>
      <w:r w:rsidRPr="00022FDA">
        <w:rPr>
          <w:color w:val="auto"/>
        </w:rPr>
        <w:t>isRational</w:t>
      </w:r>
      <w:proofErr w:type="spellEnd"/>
      <w:r w:rsidRPr="00022FDA">
        <w:rPr>
          <w:color w:val="auto"/>
        </w:rPr>
        <w:t xml:space="preserve">: </w:t>
      </w:r>
      <w:r w:rsidR="00ED4FEA" w:rsidRPr="00022FDA">
        <w:rPr>
          <w:color w:val="auto"/>
        </w:rPr>
        <w:t>The attribute "</w:t>
      </w:r>
      <w:proofErr w:type="spellStart"/>
      <w:r w:rsidR="00ED4FEA" w:rsidRPr="00022FDA">
        <w:rPr>
          <w:color w:val="auto"/>
        </w:rPr>
        <w:t>isRational</w:t>
      </w:r>
      <w:proofErr w:type="spellEnd"/>
      <w:r w:rsidR="00ED4FEA" w:rsidRPr="00022FDA">
        <w:rPr>
          <w:color w:val="auto"/>
        </w:rPr>
        <w:t>" indicates that the spline uses rational functions to define the curve. This is done by creating a polynomial spline on homogeneous coordinates, and projecting back to regular coordinates when all calculations are done. The attribute "</w:t>
      </w:r>
      <w:proofErr w:type="spellStart"/>
      <w:r w:rsidR="00ED4FEA" w:rsidRPr="00022FDA">
        <w:rPr>
          <w:color w:val="auto"/>
        </w:rPr>
        <w:t>isRational</w:t>
      </w:r>
      <w:proofErr w:type="spellEnd"/>
      <w:r w:rsidR="00ED4FEA" w:rsidRPr="00022FDA">
        <w:rPr>
          <w:color w:val="auto"/>
        </w:rPr>
        <w:t xml:space="preserve">" </w:t>
      </w:r>
      <w:r w:rsidR="00C17D2B" w:rsidRPr="00022FDA">
        <w:rPr>
          <w:color w:val="auto"/>
        </w:rPr>
        <w:t>must be</w:t>
      </w:r>
      <w:r w:rsidR="00ED4FEA" w:rsidRPr="00022FDA">
        <w:rPr>
          <w:color w:val="auto"/>
        </w:rPr>
        <w:t xml:space="preserve"> "TRUE" if and only if the control points of the spline are in homogeneous coordinates, each point having a weight.</w:t>
      </w:r>
    </w:p>
    <w:p w14:paraId="7C1EE554" w14:textId="77777777" w:rsidR="00CE08A5" w:rsidRPr="00022FDA" w:rsidRDefault="003B5C1F" w:rsidP="0057192C">
      <w:pPr>
        <w:pStyle w:val="ParagraphText"/>
        <w:spacing w:after="120"/>
        <w:jc w:val="both"/>
        <w:rPr>
          <w:color w:val="auto"/>
        </w:rPr>
      </w:pPr>
      <w:r w:rsidRPr="00022FDA">
        <w:rPr>
          <w:color w:val="auto"/>
        </w:rPr>
        <w:t>The ISO 19107 attribute "</w:t>
      </w:r>
      <w:proofErr w:type="spellStart"/>
      <w:r w:rsidRPr="00022FDA">
        <w:rPr>
          <w:color w:val="auto"/>
        </w:rPr>
        <w:t>curveForm</w:t>
      </w:r>
      <w:proofErr w:type="spellEnd"/>
      <w:r w:rsidRPr="00022FDA">
        <w:rPr>
          <w:color w:val="auto"/>
        </w:rPr>
        <w:t>" is not used since it is for information only, used to capture the original intention.</w:t>
      </w:r>
    </w:p>
    <w:p w14:paraId="7C1EE555" w14:textId="77777777" w:rsidR="00885FB0" w:rsidRPr="00022FDA" w:rsidRDefault="00885FB0" w:rsidP="0057192C">
      <w:pPr>
        <w:pStyle w:val="Heading4"/>
        <w:numPr>
          <w:ilvl w:val="3"/>
          <w:numId w:val="23"/>
        </w:numPr>
        <w:spacing w:before="120" w:after="120"/>
      </w:pPr>
      <w:r w:rsidRPr="00022FDA">
        <w:lastRenderedPageBreak/>
        <w:t>Semantics of specific varieties</w:t>
      </w:r>
    </w:p>
    <w:p w14:paraId="7C1EE556" w14:textId="77777777" w:rsidR="00885FB0" w:rsidRPr="00022FDA" w:rsidRDefault="00805BD8" w:rsidP="0057192C">
      <w:pPr>
        <w:pStyle w:val="ParagraphText"/>
        <w:spacing w:after="120"/>
        <w:jc w:val="both"/>
        <w:rPr>
          <w:color w:val="auto"/>
        </w:rPr>
      </w:pPr>
      <w:r w:rsidRPr="00022FDA">
        <w:rPr>
          <w:color w:val="auto"/>
        </w:rPr>
        <w:t>A B-spline</w:t>
      </w:r>
      <w:r w:rsidR="00885FB0" w:rsidRPr="00022FDA">
        <w:rPr>
          <w:color w:val="auto"/>
        </w:rPr>
        <w:t xml:space="preserve"> is a piecewise parametric polynomial or rational curve described in terms of control</w:t>
      </w:r>
      <w:r w:rsidRPr="00022FDA">
        <w:rPr>
          <w:color w:val="auto"/>
        </w:rPr>
        <w:t xml:space="preserve"> </w:t>
      </w:r>
      <w:r w:rsidR="00885FB0" w:rsidRPr="00022FDA">
        <w:rPr>
          <w:color w:val="auto"/>
        </w:rPr>
        <w:t>points and basis functions.</w:t>
      </w:r>
      <w:r w:rsidRPr="00022FDA">
        <w:rPr>
          <w:color w:val="auto"/>
        </w:rPr>
        <w:t xml:space="preserve"> If the </w:t>
      </w:r>
      <w:proofErr w:type="spellStart"/>
      <w:r w:rsidRPr="00022FDA">
        <w:rPr>
          <w:color w:val="auto"/>
        </w:rPr>
        <w:t>knotSpec</w:t>
      </w:r>
      <w:proofErr w:type="spellEnd"/>
      <w:r w:rsidRPr="00022FDA">
        <w:rPr>
          <w:color w:val="auto"/>
        </w:rPr>
        <w:t xml:space="preserve"> is not present, then the </w:t>
      </w:r>
      <w:proofErr w:type="spellStart"/>
      <w:r w:rsidRPr="00022FDA">
        <w:rPr>
          <w:color w:val="auto"/>
        </w:rPr>
        <w:t>knotType</w:t>
      </w:r>
      <w:proofErr w:type="spellEnd"/>
      <w:r w:rsidRPr="00022FDA">
        <w:rPr>
          <w:color w:val="auto"/>
        </w:rPr>
        <w:t xml:space="preserve"> is uniform and the knots are evenly spaced, and except for the first and last have multiplicity = 1. At the ends the knots are of multiplicity = degree+1. If the </w:t>
      </w:r>
      <w:proofErr w:type="spellStart"/>
      <w:r w:rsidRPr="00022FDA">
        <w:rPr>
          <w:color w:val="auto"/>
        </w:rPr>
        <w:t>knotType</w:t>
      </w:r>
      <w:proofErr w:type="spellEnd"/>
      <w:r w:rsidRPr="00022FDA">
        <w:rPr>
          <w:color w:val="auto"/>
        </w:rPr>
        <w:t xml:space="preserve"> is uniform they need not be specified.</w:t>
      </w:r>
      <w:r w:rsidR="00ED0C74" w:rsidRPr="00022FDA">
        <w:rPr>
          <w:color w:val="auto"/>
        </w:rPr>
        <w:t xml:space="preserve"> B-splines must have </w:t>
      </w:r>
      <w:proofErr w:type="spellStart"/>
      <w:r w:rsidR="00ED0C74" w:rsidRPr="00022FDA">
        <w:rPr>
          <w:color w:val="auto"/>
        </w:rPr>
        <w:t>curveInterpolation</w:t>
      </w:r>
      <w:proofErr w:type="spellEnd"/>
      <w:r w:rsidR="00ED0C74" w:rsidRPr="00022FDA">
        <w:rPr>
          <w:color w:val="auto"/>
        </w:rPr>
        <w:t xml:space="preserve"> set to </w:t>
      </w:r>
      <w:proofErr w:type="spellStart"/>
      <w:r w:rsidR="00ED0C74" w:rsidRPr="00022FDA">
        <w:rPr>
          <w:i/>
          <w:color w:val="auto"/>
        </w:rPr>
        <w:t>bSpline</w:t>
      </w:r>
      <w:proofErr w:type="spellEnd"/>
      <w:r w:rsidR="00ED0C74" w:rsidRPr="00022FDA">
        <w:rPr>
          <w:color w:val="auto"/>
        </w:rPr>
        <w:t>.</w:t>
      </w:r>
      <w:r w:rsidR="0071285D" w:rsidRPr="00022FDA">
        <w:rPr>
          <w:color w:val="auto"/>
        </w:rPr>
        <w:t xml:space="preserve"> The basis functions for B-splines depend on the degree and are defined in textbooks in mathematics, computer graphics, and computer-aided geometric design.</w:t>
      </w:r>
    </w:p>
    <w:p w14:paraId="7C1EE557" w14:textId="77777777" w:rsidR="00ED0C74" w:rsidRPr="00022FDA" w:rsidRDefault="00ED0C74" w:rsidP="00210FF9">
      <w:pPr>
        <w:pStyle w:val="ParagraphText"/>
        <w:spacing w:after="120"/>
        <w:jc w:val="both"/>
        <w:rPr>
          <w:color w:val="auto"/>
        </w:rPr>
      </w:pPr>
      <w:r w:rsidRPr="00022FDA">
        <w:rPr>
          <w:color w:val="auto"/>
        </w:rPr>
        <w:t xml:space="preserve">A B-spline curve is a piecewise </w:t>
      </w:r>
      <w:proofErr w:type="spellStart"/>
      <w:r w:rsidRPr="00022FDA">
        <w:rPr>
          <w:color w:val="auto"/>
        </w:rPr>
        <w:t>Bézier</w:t>
      </w:r>
      <w:proofErr w:type="spellEnd"/>
      <w:r w:rsidRPr="00022FDA">
        <w:rPr>
          <w:color w:val="auto"/>
        </w:rPr>
        <w:t xml:space="preserve"> curve if it is quasi-uniform except that the interior knots have </w:t>
      </w:r>
      <w:r w:rsidR="008F1ABE" w:rsidRPr="00022FDA">
        <w:rPr>
          <w:color w:val="auto"/>
        </w:rPr>
        <w:t xml:space="preserve">attribute </w:t>
      </w:r>
      <w:r w:rsidRPr="00022FDA">
        <w:rPr>
          <w:color w:val="auto"/>
        </w:rPr>
        <w:t>multiplicity</w:t>
      </w:r>
      <w:r w:rsidR="00A8111B" w:rsidRPr="00022FDA">
        <w:rPr>
          <w:rStyle w:val="FootnoteReference"/>
          <w:color w:val="auto"/>
        </w:rPr>
        <w:footnoteReference w:id="2"/>
      </w:r>
      <w:r w:rsidRPr="00022FDA">
        <w:rPr>
          <w:color w:val="auto"/>
        </w:rPr>
        <w:t xml:space="preserve"> </w:t>
      </w:r>
      <w:r w:rsidR="008F1ABE" w:rsidRPr="00022FDA">
        <w:rPr>
          <w:color w:val="auto"/>
        </w:rPr>
        <w:t xml:space="preserve">= </w:t>
      </w:r>
      <w:r w:rsidRPr="00022FDA">
        <w:rPr>
          <w:color w:val="auto"/>
        </w:rPr>
        <w:t xml:space="preserve">“degree” rather than having multiplicity one. In this subtype the knot spacing shall be 1.0, starting at 0.0. A piecewise </w:t>
      </w:r>
      <w:proofErr w:type="spellStart"/>
      <w:r w:rsidRPr="00022FDA">
        <w:rPr>
          <w:color w:val="auto"/>
        </w:rPr>
        <w:t>Bézier</w:t>
      </w:r>
      <w:proofErr w:type="spellEnd"/>
      <w:r w:rsidRPr="00022FDA">
        <w:rPr>
          <w:color w:val="auto"/>
        </w:rPr>
        <w:t xml:space="preserve"> curve that has only two knots, 0.0, and 1.0, each of multiplicity (degree+1), is equivalent to a simple </w:t>
      </w:r>
      <w:proofErr w:type="spellStart"/>
      <w:r w:rsidRPr="00022FDA">
        <w:rPr>
          <w:color w:val="auto"/>
        </w:rPr>
        <w:t>Bézier</w:t>
      </w:r>
      <w:proofErr w:type="spellEnd"/>
      <w:r w:rsidRPr="00022FDA">
        <w:rPr>
          <w:color w:val="auto"/>
        </w:rPr>
        <w:t xml:space="preserve"> curve.</w:t>
      </w:r>
    </w:p>
    <w:p w14:paraId="7C1EE558" w14:textId="77777777" w:rsidR="00ED0C74" w:rsidRPr="00022FDA" w:rsidRDefault="00ED0C74" w:rsidP="00A65175">
      <w:pPr>
        <w:pStyle w:val="ParagraphText"/>
        <w:spacing w:after="120"/>
        <w:jc w:val="both"/>
        <w:rPr>
          <w:color w:val="auto"/>
        </w:rPr>
      </w:pPr>
      <w:proofErr w:type="spellStart"/>
      <w:r w:rsidRPr="00022FDA">
        <w:rPr>
          <w:color w:val="auto"/>
        </w:rPr>
        <w:t>Bézier</w:t>
      </w:r>
      <w:proofErr w:type="spellEnd"/>
      <w:r w:rsidRPr="00022FDA">
        <w:rPr>
          <w:color w:val="auto"/>
        </w:rPr>
        <w:t xml:space="preserve"> splines are polynomial splines that use </w:t>
      </w:r>
      <w:proofErr w:type="spellStart"/>
      <w:r w:rsidRPr="00022FDA">
        <w:rPr>
          <w:color w:val="auto"/>
        </w:rPr>
        <w:t>Bézier</w:t>
      </w:r>
      <w:proofErr w:type="spellEnd"/>
      <w:r w:rsidRPr="00022FDA">
        <w:rPr>
          <w:color w:val="auto"/>
        </w:rPr>
        <w:t xml:space="preserve"> or Bernstein polynomials for interpolation purposes. </w:t>
      </w:r>
      <w:r w:rsidR="0071285D" w:rsidRPr="00022FDA">
        <w:rPr>
          <w:color w:val="auto"/>
        </w:rPr>
        <w:t xml:space="preserve">These polynomials are defined in textbooks in mathematics, computer graphics, and computer-aided geometric design. </w:t>
      </w:r>
      <w:proofErr w:type="spellStart"/>
      <w:r w:rsidRPr="00022FDA">
        <w:rPr>
          <w:color w:val="auto"/>
        </w:rPr>
        <w:t>Bézier</w:t>
      </w:r>
      <w:proofErr w:type="spellEnd"/>
      <w:r w:rsidRPr="00022FDA">
        <w:rPr>
          <w:color w:val="auto"/>
        </w:rPr>
        <w:t xml:space="preserve"> splines must have </w:t>
      </w:r>
      <w:proofErr w:type="spellStart"/>
      <w:r w:rsidRPr="00022FDA">
        <w:rPr>
          <w:color w:val="auto"/>
        </w:rPr>
        <w:t>curveInterpolation</w:t>
      </w:r>
      <w:proofErr w:type="spellEnd"/>
      <w:r w:rsidRPr="00022FDA">
        <w:rPr>
          <w:color w:val="auto"/>
        </w:rPr>
        <w:t xml:space="preserve"> set to </w:t>
      </w:r>
      <w:proofErr w:type="spellStart"/>
      <w:r w:rsidRPr="00022FDA">
        <w:rPr>
          <w:i/>
          <w:color w:val="auto"/>
        </w:rPr>
        <w:t>bezierSpline</w:t>
      </w:r>
      <w:proofErr w:type="spellEnd"/>
      <w:r w:rsidRPr="00022FDA">
        <w:rPr>
          <w:color w:val="auto"/>
        </w:rPr>
        <w:t>.</w:t>
      </w:r>
    </w:p>
    <w:p w14:paraId="7C1EE559" w14:textId="77777777" w:rsidR="00793E92" w:rsidRPr="00022FDA" w:rsidRDefault="003B5C1F" w:rsidP="0057192C">
      <w:pPr>
        <w:pStyle w:val="Heading3"/>
        <w:numPr>
          <w:ilvl w:val="2"/>
          <w:numId w:val="23"/>
        </w:numPr>
      </w:pPr>
      <w:bookmarkStart w:id="106" w:name="_Toc489818119"/>
      <w:bookmarkStart w:id="107" w:name="_Toc519500278"/>
      <w:r w:rsidRPr="00022FDA">
        <w:t>S100_</w:t>
      </w:r>
      <w:r w:rsidR="00793E92" w:rsidRPr="00022FDA">
        <w:t>GM_PolynomialSpline</w:t>
      </w:r>
      <w:bookmarkEnd w:id="106"/>
      <w:bookmarkEnd w:id="107"/>
    </w:p>
    <w:p w14:paraId="7C1EE55A" w14:textId="77777777" w:rsidR="00793E92" w:rsidRPr="00022FDA" w:rsidRDefault="003B5C1F" w:rsidP="0057192C">
      <w:pPr>
        <w:pStyle w:val="Heading4"/>
        <w:numPr>
          <w:ilvl w:val="3"/>
          <w:numId w:val="23"/>
        </w:numPr>
        <w:spacing w:before="120" w:after="120"/>
      </w:pPr>
      <w:r w:rsidRPr="00022FDA">
        <w:t>Semantics</w:t>
      </w:r>
    </w:p>
    <w:p w14:paraId="7C1EE55B" w14:textId="77777777" w:rsidR="00C17D2B" w:rsidRPr="009F6893" w:rsidRDefault="00C17D2B" w:rsidP="00C17D2B">
      <w:pPr>
        <w:rPr>
          <w:lang w:val="en-GB"/>
        </w:rPr>
      </w:pPr>
      <w:r w:rsidRPr="009F6893">
        <w:rPr>
          <w:lang w:val="en-GB"/>
        </w:rPr>
        <w:t xml:space="preserve">A polynomial spline is a polynomial curve passing through </w:t>
      </w:r>
      <w:r w:rsidR="00A0548B" w:rsidRPr="009F6893">
        <w:rPr>
          <w:lang w:val="en-GB"/>
        </w:rPr>
        <w:t xml:space="preserve">the </w:t>
      </w:r>
      <w:r w:rsidRPr="009F6893">
        <w:rPr>
          <w:lang w:val="en-GB"/>
        </w:rPr>
        <w:t>points</w:t>
      </w:r>
      <w:r w:rsidR="00A0548B" w:rsidRPr="009F6893">
        <w:rPr>
          <w:lang w:val="en-GB"/>
        </w:rPr>
        <w:t xml:space="preserve"> in the control points array</w:t>
      </w:r>
      <w:r w:rsidRPr="009F6893">
        <w:rPr>
          <w:lang w:val="en-GB"/>
        </w:rPr>
        <w:t>.</w:t>
      </w:r>
      <w:r w:rsidR="00A0548B" w:rsidRPr="009F6893">
        <w:rPr>
          <w:lang w:val="en-GB"/>
        </w:rPr>
        <w:t xml:space="preserve"> </w:t>
      </w:r>
      <w:r w:rsidRPr="009F6893">
        <w:rPr>
          <w:lang w:val="en-GB"/>
        </w:rPr>
        <w:t>Construction of such a spline depends on the constraints, which may include:</w:t>
      </w:r>
    </w:p>
    <w:p w14:paraId="7C1EE55C" w14:textId="77777777" w:rsidR="00C17D2B" w:rsidRPr="009F6893" w:rsidRDefault="00C17D2B" w:rsidP="00C17D2B">
      <w:pPr>
        <w:pStyle w:val="ListParagraph"/>
        <w:numPr>
          <w:ilvl w:val="0"/>
          <w:numId w:val="55"/>
        </w:numPr>
        <w:rPr>
          <w:lang w:val="en-GB"/>
        </w:rPr>
      </w:pPr>
      <w:r w:rsidRPr="009F6893">
        <w:rPr>
          <w:lang w:val="en-GB"/>
        </w:rPr>
        <w:t>restrictions on values or derivatives of the spline at the data points</w:t>
      </w:r>
      <w:r w:rsidR="00210FF9" w:rsidRPr="009F6893">
        <w:rPr>
          <w:lang w:val="en-GB"/>
        </w:rPr>
        <w:t>;</w:t>
      </w:r>
    </w:p>
    <w:p w14:paraId="7C1EE55D" w14:textId="77777777" w:rsidR="00C17D2B" w:rsidRPr="009F6893" w:rsidRDefault="00C17D2B" w:rsidP="00C17D2B">
      <w:pPr>
        <w:pStyle w:val="ListParagraph"/>
        <w:numPr>
          <w:ilvl w:val="0"/>
          <w:numId w:val="55"/>
        </w:numPr>
        <w:rPr>
          <w:lang w:val="en-GB"/>
        </w:rPr>
      </w:pPr>
      <w:r w:rsidRPr="009F6893">
        <w:rPr>
          <w:lang w:val="en-GB"/>
        </w:rPr>
        <w:t>restrictions on the continuity of various derivatives at chosen points</w:t>
      </w:r>
      <w:r w:rsidR="00210FF9" w:rsidRPr="009F6893">
        <w:rPr>
          <w:lang w:val="en-GB"/>
        </w:rPr>
        <w:t>;</w:t>
      </w:r>
    </w:p>
    <w:p w14:paraId="7C1EE55E" w14:textId="77777777" w:rsidR="00C17D2B" w:rsidRPr="009F6893" w:rsidRDefault="00C17D2B" w:rsidP="00C17D2B">
      <w:pPr>
        <w:pStyle w:val="ListParagraph"/>
        <w:numPr>
          <w:ilvl w:val="0"/>
          <w:numId w:val="55"/>
        </w:numPr>
        <w:rPr>
          <w:lang w:val="en-GB"/>
        </w:rPr>
      </w:pPr>
      <w:r w:rsidRPr="009F6893">
        <w:rPr>
          <w:lang w:val="en-GB"/>
        </w:rPr>
        <w:t>degree of the polynomial in use.</w:t>
      </w:r>
    </w:p>
    <w:p w14:paraId="7C1EE55F" w14:textId="77777777" w:rsidR="00C17D2B" w:rsidRPr="009F6893" w:rsidRDefault="00C17D2B" w:rsidP="00885FB0">
      <w:pPr>
        <w:rPr>
          <w:lang w:val="en-GB"/>
        </w:rPr>
      </w:pPr>
    </w:p>
    <w:p w14:paraId="7C1EE560" w14:textId="77777777" w:rsidR="00C17D2B" w:rsidRPr="009F6893" w:rsidRDefault="00C17D2B" w:rsidP="00885FB0">
      <w:pPr>
        <w:spacing w:after="120"/>
        <w:rPr>
          <w:lang w:val="en-GB"/>
        </w:rPr>
      </w:pPr>
      <w:r w:rsidRPr="009F6893">
        <w:rPr>
          <w:lang w:val="en-GB"/>
        </w:rPr>
        <w:t>A polynomial spline</w:t>
      </w:r>
      <w:r w:rsidR="00A0548B" w:rsidRPr="009F6893">
        <w:rPr>
          <w:lang w:val="en-GB"/>
        </w:rPr>
        <w:t xml:space="preserve"> of degree </w:t>
      </w:r>
      <w:r w:rsidR="00A0548B" w:rsidRPr="009F6893">
        <w:rPr>
          <w:i/>
          <w:lang w:val="en-GB"/>
        </w:rPr>
        <w:t>n</w:t>
      </w:r>
      <w:r w:rsidRPr="009F6893">
        <w:rPr>
          <w:lang w:val="en-GB"/>
        </w:rPr>
        <w:t xml:space="preserve"> shall be defined piecewise between knot parameter values, as an n-degree polynomial, with up to C</w:t>
      </w:r>
      <w:r w:rsidRPr="009F6893">
        <w:rPr>
          <w:vertAlign w:val="superscript"/>
          <w:lang w:val="en-GB"/>
        </w:rPr>
        <w:t>n-1</w:t>
      </w:r>
      <w:r w:rsidRPr="009F6893">
        <w:rPr>
          <w:vertAlign w:val="subscript"/>
          <w:lang w:val="en-GB"/>
        </w:rPr>
        <w:t xml:space="preserve"> </w:t>
      </w:r>
      <w:r w:rsidRPr="009F6893">
        <w:rPr>
          <w:lang w:val="en-GB"/>
        </w:rPr>
        <w:t>continuity at the control points where the defining polynomial may change.</w:t>
      </w:r>
    </w:p>
    <w:p w14:paraId="7C1EE561" w14:textId="77777777" w:rsidR="00C17D2B" w:rsidRPr="009F6893" w:rsidRDefault="00C17D2B" w:rsidP="00885FB0">
      <w:pPr>
        <w:spacing w:after="120"/>
        <w:rPr>
          <w:lang w:val="en-GB"/>
        </w:rPr>
      </w:pPr>
      <w:r w:rsidRPr="009F6893">
        <w:rPr>
          <w:lang w:val="en-GB"/>
        </w:rPr>
        <w:t xml:space="preserve">This level of continuity shall be controlled by the attribute </w:t>
      </w:r>
      <w:proofErr w:type="spellStart"/>
      <w:r w:rsidRPr="009F6893">
        <w:rPr>
          <w:lang w:val="en-GB"/>
        </w:rPr>
        <w:t>numDerivative</w:t>
      </w:r>
      <w:r w:rsidR="00E50C51" w:rsidRPr="009F6893">
        <w:rPr>
          <w:lang w:val="en-GB"/>
        </w:rPr>
        <w:t>s</w:t>
      </w:r>
      <w:r w:rsidRPr="009F6893">
        <w:rPr>
          <w:lang w:val="en-GB"/>
        </w:rPr>
        <w:t>Interior</w:t>
      </w:r>
      <w:proofErr w:type="spellEnd"/>
      <w:r w:rsidRPr="009F6893">
        <w:rPr>
          <w:lang w:val="en-GB"/>
        </w:rPr>
        <w:t>, which shall default to (degree-1).</w:t>
      </w:r>
    </w:p>
    <w:p w14:paraId="7C1EE562" w14:textId="77777777" w:rsidR="00E50C51" w:rsidRPr="009F6893" w:rsidRDefault="00C17D2B" w:rsidP="00885FB0">
      <w:pPr>
        <w:spacing w:after="120"/>
        <w:rPr>
          <w:lang w:val="en-GB"/>
        </w:rPr>
      </w:pPr>
      <w:r w:rsidRPr="009F6893">
        <w:rPr>
          <w:lang w:val="en-GB"/>
        </w:rPr>
        <w:t>Constructive parameters may include constraints for as many as "degree – 1" derivatives of the polynomials at each knot.</w:t>
      </w:r>
    </w:p>
    <w:p w14:paraId="7C1EE563" w14:textId="77777777" w:rsidR="00E50C51" w:rsidRPr="009F6893" w:rsidRDefault="00C17D2B" w:rsidP="00885FB0">
      <w:pPr>
        <w:spacing w:after="120"/>
        <w:rPr>
          <w:lang w:val="en-GB"/>
        </w:rPr>
      </w:pPr>
      <w:r w:rsidRPr="009F6893">
        <w:rPr>
          <w:lang w:val="en-GB"/>
        </w:rPr>
        <w:t xml:space="preserve">The major difference between the polynomial splines, the </w:t>
      </w:r>
      <w:r w:rsidR="00661A97" w:rsidRPr="009F6893">
        <w:rPr>
          <w:lang w:val="en-GB"/>
        </w:rPr>
        <w:t>B</w:t>
      </w:r>
      <w:r w:rsidRPr="009F6893">
        <w:rPr>
          <w:lang w:val="en-GB"/>
        </w:rPr>
        <w:t xml:space="preserve">-splines (basis splines) and </w:t>
      </w:r>
      <w:proofErr w:type="spellStart"/>
      <w:r w:rsidRPr="009F6893">
        <w:rPr>
          <w:lang w:val="en-GB"/>
        </w:rPr>
        <w:t>Bézier</w:t>
      </w:r>
      <w:proofErr w:type="spellEnd"/>
      <w:r w:rsidRPr="009F6893">
        <w:rPr>
          <w:lang w:val="en-GB"/>
        </w:rPr>
        <w:t xml:space="preserve"> splines is that polynomial splines pass through their control points, making the control point and sample point array identical.</w:t>
      </w:r>
    </w:p>
    <w:p w14:paraId="7C1EE564" w14:textId="77777777" w:rsidR="00A0548B" w:rsidRPr="00022FDA" w:rsidRDefault="00A0548B" w:rsidP="0057192C">
      <w:pPr>
        <w:pStyle w:val="Heading4"/>
        <w:numPr>
          <w:ilvl w:val="3"/>
          <w:numId w:val="23"/>
        </w:numPr>
        <w:spacing w:before="120" w:after="120"/>
      </w:pPr>
      <w:r w:rsidRPr="00022FDA">
        <w:t>Attributes</w:t>
      </w:r>
    </w:p>
    <w:p w14:paraId="7C1EE565" w14:textId="77777777" w:rsidR="00A0548B" w:rsidRPr="009F6893" w:rsidRDefault="00A0548B" w:rsidP="00A0548B">
      <w:pPr>
        <w:rPr>
          <w:lang w:val="en-GB"/>
        </w:rPr>
      </w:pPr>
      <w:proofErr w:type="spellStart"/>
      <w:r w:rsidRPr="009F6893">
        <w:rPr>
          <w:lang w:val="en-GB"/>
        </w:rPr>
        <w:t>derivativeAtStart</w:t>
      </w:r>
      <w:proofErr w:type="spellEnd"/>
      <w:r w:rsidRPr="009F6893">
        <w:rPr>
          <w:lang w:val="en-GB"/>
        </w:rPr>
        <w:t xml:space="preserve">, </w:t>
      </w:r>
      <w:proofErr w:type="spellStart"/>
      <w:r w:rsidRPr="009F6893">
        <w:rPr>
          <w:lang w:val="en-GB"/>
        </w:rPr>
        <w:t>derivativeAtEnd</w:t>
      </w:r>
      <w:proofErr w:type="spellEnd"/>
      <w:r w:rsidR="004251C8" w:rsidRPr="009F6893">
        <w:rPr>
          <w:lang w:val="en-GB"/>
        </w:rPr>
        <w:t xml:space="preserve"> (vector)</w:t>
      </w:r>
      <w:r w:rsidRPr="009F6893">
        <w:rPr>
          <w:lang w:val="en-GB"/>
        </w:rPr>
        <w:t>: The attribute "</w:t>
      </w:r>
      <w:proofErr w:type="spellStart"/>
      <w:r w:rsidRPr="009F6893">
        <w:rPr>
          <w:lang w:val="en-GB"/>
        </w:rPr>
        <w:t>derivativeAtStart</w:t>
      </w:r>
      <w:proofErr w:type="spellEnd"/>
      <w:r w:rsidRPr="009F6893">
        <w:rPr>
          <w:lang w:val="en-GB"/>
        </w:rPr>
        <w:t>" shall be the values used for the initial derivatives (up to degree</w:t>
      </w:r>
      <w:r w:rsidR="00B860F6" w:rsidRPr="009F6893">
        <w:rPr>
          <w:lang w:val="en-GB"/>
        </w:rPr>
        <w:t xml:space="preserve"> </w:t>
      </w:r>
      <w:r w:rsidRPr="009F6893">
        <w:rPr>
          <w:lang w:val="en-GB"/>
        </w:rPr>
        <w:t xml:space="preserve">– 2) used for interpolation in this curve </w:t>
      </w:r>
      <w:r w:rsidR="00885FB0" w:rsidRPr="009F6893">
        <w:rPr>
          <w:lang w:val="en-GB"/>
        </w:rPr>
        <w:t>at the start point of the spline</w:t>
      </w:r>
      <w:r w:rsidRPr="009F6893">
        <w:rPr>
          <w:lang w:val="en-GB"/>
        </w:rPr>
        <w:t>. The attribute "</w:t>
      </w:r>
      <w:proofErr w:type="spellStart"/>
      <w:r w:rsidRPr="009F6893">
        <w:rPr>
          <w:lang w:val="en-GB"/>
        </w:rPr>
        <w:t>derivativeAtEnd</w:t>
      </w:r>
      <w:proofErr w:type="spellEnd"/>
      <w:r w:rsidRPr="009F6893">
        <w:rPr>
          <w:lang w:val="en-GB"/>
        </w:rPr>
        <w:t xml:space="preserve">" shall be the values used for the final derivative (up to degree – 2) used for interpolation in this curve at the </w:t>
      </w:r>
      <w:r w:rsidR="00885FB0" w:rsidRPr="009F6893">
        <w:rPr>
          <w:lang w:val="en-GB"/>
        </w:rPr>
        <w:t>end</w:t>
      </w:r>
      <w:r w:rsidRPr="009F6893">
        <w:rPr>
          <w:lang w:val="en-GB"/>
        </w:rPr>
        <w:t xml:space="preserve"> point of the spline.</w:t>
      </w:r>
      <w:r w:rsidR="00B860F6" w:rsidRPr="009F6893">
        <w:rPr>
          <w:lang w:val="en-GB"/>
        </w:rPr>
        <w:t xml:space="preserve"> These attributes are used to ensure continuity and smoothness with </w:t>
      </w:r>
      <w:r w:rsidR="00885FB0" w:rsidRPr="009F6893">
        <w:rPr>
          <w:lang w:val="en-GB"/>
        </w:rPr>
        <w:t>predecessor and successor curves if any</w:t>
      </w:r>
      <w:r w:rsidR="005B59E9" w:rsidRPr="009F6893">
        <w:rPr>
          <w:lang w:val="en-GB"/>
        </w:rPr>
        <w:t>;</w:t>
      </w:r>
      <w:r w:rsidR="00885FB0" w:rsidRPr="009F6893">
        <w:rPr>
          <w:lang w:val="en-GB"/>
        </w:rPr>
        <w:t xml:space="preserve"> </w:t>
      </w:r>
      <w:r w:rsidR="005B59E9" w:rsidRPr="009F6893">
        <w:rPr>
          <w:lang w:val="en-GB"/>
        </w:rPr>
        <w:t>for example</w:t>
      </w:r>
      <w:r w:rsidR="00885FB0" w:rsidRPr="009F6893">
        <w:rPr>
          <w:lang w:val="en-GB"/>
        </w:rPr>
        <w:t>, if this curve segment is one of a sequence of curve segments, or if the curve is part a composite curve.</w:t>
      </w:r>
    </w:p>
    <w:p w14:paraId="7C1EE566" w14:textId="77777777" w:rsidR="00E50C51" w:rsidRPr="009F6893" w:rsidRDefault="00E50C51" w:rsidP="00A0548B">
      <w:pPr>
        <w:rPr>
          <w:lang w:val="en-GB"/>
        </w:rPr>
      </w:pPr>
    </w:p>
    <w:p w14:paraId="7C1EE567" w14:textId="77777777" w:rsidR="00E50C51" w:rsidRPr="009F6893" w:rsidRDefault="00E50C51" w:rsidP="00E50C51">
      <w:pPr>
        <w:rPr>
          <w:lang w:val="en-GB"/>
        </w:rPr>
      </w:pPr>
      <w:proofErr w:type="spellStart"/>
      <w:r w:rsidRPr="009F6893">
        <w:rPr>
          <w:lang w:val="en-GB"/>
        </w:rPr>
        <w:t>numDerivativesInterior</w:t>
      </w:r>
      <w:proofErr w:type="spellEnd"/>
      <w:r w:rsidR="004251C8" w:rsidRPr="009F6893">
        <w:rPr>
          <w:lang w:val="en-GB"/>
        </w:rPr>
        <w:t xml:space="preserve"> (Integer)</w:t>
      </w:r>
      <w:r w:rsidRPr="009F6893">
        <w:rPr>
          <w:lang w:val="en-GB"/>
        </w:rPr>
        <w:t xml:space="preserve">: The attribute </w:t>
      </w:r>
      <w:r w:rsidR="00661A97" w:rsidRPr="009F6893">
        <w:rPr>
          <w:lang w:val="en-GB"/>
        </w:rPr>
        <w:t>"</w:t>
      </w:r>
      <w:proofErr w:type="spellStart"/>
      <w:r w:rsidRPr="009F6893">
        <w:rPr>
          <w:lang w:val="en-GB"/>
        </w:rPr>
        <w:t>numDerivativesInterior</w:t>
      </w:r>
      <w:proofErr w:type="spellEnd"/>
      <w:r w:rsidR="00661A97" w:rsidRPr="009F6893">
        <w:rPr>
          <w:lang w:val="en-GB"/>
        </w:rPr>
        <w:t>“</w:t>
      </w:r>
      <w:r w:rsidRPr="009F6893">
        <w:rPr>
          <w:lang w:val="en-GB"/>
        </w:rPr>
        <w:t xml:space="preserve"> is the number of continuous derivative</w:t>
      </w:r>
      <w:r w:rsidR="00885FB0" w:rsidRPr="009F6893">
        <w:rPr>
          <w:lang w:val="en-GB"/>
        </w:rPr>
        <w:t>s</w:t>
      </w:r>
      <w:r w:rsidRPr="009F6893">
        <w:rPr>
          <w:lang w:val="en-GB"/>
        </w:rPr>
        <w:t xml:space="preserve"> required at interior knots (</w:t>
      </w:r>
      <w:r w:rsidR="005B59E9" w:rsidRPr="009F6893">
        <w:rPr>
          <w:lang w:val="en-GB"/>
        </w:rPr>
        <w:t>that is</w:t>
      </w:r>
      <w:r w:rsidRPr="009F6893">
        <w:rPr>
          <w:lang w:val="en-GB"/>
        </w:rPr>
        <w:t xml:space="preserve">, between the first and the last knot). </w:t>
      </w:r>
      <w:r w:rsidR="00B860F6" w:rsidRPr="009F6893">
        <w:rPr>
          <w:lang w:val="en-GB"/>
        </w:rPr>
        <w:t>The attribute "</w:t>
      </w:r>
      <w:proofErr w:type="spellStart"/>
      <w:r w:rsidR="00B860F6" w:rsidRPr="009F6893">
        <w:rPr>
          <w:lang w:val="en-GB"/>
        </w:rPr>
        <w:t>numDerivativesInterior</w:t>
      </w:r>
      <w:proofErr w:type="spellEnd"/>
      <w:r w:rsidR="00B860F6" w:rsidRPr="009F6893">
        <w:rPr>
          <w:lang w:val="en-GB"/>
        </w:rPr>
        <w:t xml:space="preserve">" specifies the type of continuity that is guaranteed interior to the curve. The value of "0" means </w:t>
      </w:r>
      <w:r w:rsidR="009625DC" w:rsidRPr="009F6893">
        <w:rPr>
          <w:lang w:val="en-GB"/>
        </w:rPr>
        <w:t>C</w:t>
      </w:r>
      <w:r w:rsidR="009625DC" w:rsidRPr="009F6893">
        <w:rPr>
          <w:vertAlign w:val="superscript"/>
          <w:lang w:val="en-GB"/>
        </w:rPr>
        <w:t xml:space="preserve">0 </w:t>
      </w:r>
      <w:r w:rsidR="009625DC" w:rsidRPr="009F6893">
        <w:rPr>
          <w:lang w:val="en-GB"/>
        </w:rPr>
        <w:t>continuity (</w:t>
      </w:r>
      <w:r w:rsidR="00B860F6" w:rsidRPr="009F6893">
        <w:rPr>
          <w:lang w:val="en-GB"/>
        </w:rPr>
        <w:t>which is a mandatory minimum level of continuity</w:t>
      </w:r>
      <w:r w:rsidR="009625DC" w:rsidRPr="009F6893">
        <w:rPr>
          <w:lang w:val="en-GB"/>
        </w:rPr>
        <w:t>)</w:t>
      </w:r>
      <w:r w:rsidR="005B59E9" w:rsidRPr="009F6893">
        <w:rPr>
          <w:lang w:val="en-GB"/>
        </w:rPr>
        <w:t>,</w:t>
      </w:r>
      <w:r w:rsidR="009625DC" w:rsidRPr="009F6893">
        <w:rPr>
          <w:lang w:val="en-GB"/>
        </w:rPr>
        <w:t xml:space="preserve"> the value "1" means C</w:t>
      </w:r>
      <w:r w:rsidR="009625DC" w:rsidRPr="009F6893">
        <w:rPr>
          <w:vertAlign w:val="superscript"/>
          <w:lang w:val="en-GB"/>
        </w:rPr>
        <w:t>1</w:t>
      </w:r>
      <w:r w:rsidR="009625DC" w:rsidRPr="009F6893">
        <w:rPr>
          <w:lang w:val="en-GB"/>
        </w:rPr>
        <w:t xml:space="preserve"> continuity, etc.</w:t>
      </w:r>
      <w:r w:rsidR="00676BAA" w:rsidRPr="009F6893">
        <w:rPr>
          <w:lang w:val="en-GB"/>
        </w:rPr>
        <w:t xml:space="preserve"> </w:t>
      </w:r>
    </w:p>
    <w:p w14:paraId="7C1EE568" w14:textId="77777777" w:rsidR="003B5C1F" w:rsidRPr="00022FDA" w:rsidRDefault="00CE08A5" w:rsidP="0057192C">
      <w:pPr>
        <w:pStyle w:val="Heading4"/>
        <w:numPr>
          <w:ilvl w:val="3"/>
          <w:numId w:val="23"/>
        </w:numPr>
        <w:spacing w:before="120" w:after="120"/>
      </w:pPr>
      <w:proofErr w:type="spellStart"/>
      <w:r w:rsidRPr="00022FDA">
        <w:t>S</w:t>
      </w:r>
      <w:r w:rsidR="00A95022" w:rsidRPr="00022FDA">
        <w:t>emantics</w:t>
      </w:r>
      <w:proofErr w:type="spellEnd"/>
      <w:r w:rsidR="00A95022" w:rsidRPr="00022FDA">
        <w:t xml:space="preserve"> </w:t>
      </w:r>
      <w:proofErr w:type="spellStart"/>
      <w:r w:rsidR="00A95022" w:rsidRPr="00022FDA">
        <w:t>of</w:t>
      </w:r>
      <w:proofErr w:type="spellEnd"/>
      <w:r w:rsidR="00A95022" w:rsidRPr="00022FDA">
        <w:t xml:space="preserve"> </w:t>
      </w:r>
      <w:proofErr w:type="spellStart"/>
      <w:r w:rsidR="00A95022" w:rsidRPr="00022FDA">
        <w:t>s</w:t>
      </w:r>
      <w:r w:rsidRPr="00022FDA">
        <w:t>pecific</w:t>
      </w:r>
      <w:proofErr w:type="spellEnd"/>
      <w:r w:rsidRPr="00022FDA">
        <w:t xml:space="preserve"> </w:t>
      </w:r>
      <w:proofErr w:type="spellStart"/>
      <w:r w:rsidR="00A95022" w:rsidRPr="00022FDA">
        <w:t>varieties</w:t>
      </w:r>
      <w:proofErr w:type="spellEnd"/>
    </w:p>
    <w:p w14:paraId="7C1EE569" w14:textId="77777777" w:rsidR="003B5C1F" w:rsidRPr="00022FDA" w:rsidRDefault="00A0548B" w:rsidP="0057192C">
      <w:pPr>
        <w:pStyle w:val="ParagraphText"/>
        <w:spacing w:after="120"/>
        <w:jc w:val="both"/>
        <w:rPr>
          <w:color w:val="auto"/>
        </w:rPr>
      </w:pPr>
      <w:r w:rsidRPr="00022FDA">
        <w:rPr>
          <w:color w:val="auto"/>
        </w:rPr>
        <w:t>Cubic splines</w:t>
      </w:r>
      <w:r w:rsidR="00B860F6" w:rsidRPr="00022FDA">
        <w:rPr>
          <w:color w:val="auto"/>
        </w:rPr>
        <w:t xml:space="preserve"> </w:t>
      </w:r>
      <w:r w:rsidR="00885FB0" w:rsidRPr="00022FDA">
        <w:rPr>
          <w:color w:val="auto"/>
        </w:rPr>
        <w:t xml:space="preserve">are polynomial splines with </w:t>
      </w:r>
      <w:r w:rsidR="00B860F6" w:rsidRPr="00022FDA">
        <w:rPr>
          <w:color w:val="auto"/>
        </w:rPr>
        <w:t>degree</w:t>
      </w:r>
      <w:r w:rsidR="00885FB0" w:rsidRPr="00022FDA">
        <w:rPr>
          <w:color w:val="auto"/>
        </w:rPr>
        <w:t xml:space="preserve"> =</w:t>
      </w:r>
      <w:r w:rsidR="00B860F6" w:rsidRPr="00022FDA">
        <w:rPr>
          <w:color w:val="auto"/>
        </w:rPr>
        <w:t xml:space="preserve"> 3</w:t>
      </w:r>
      <w:r w:rsidR="00885FB0" w:rsidRPr="00022FDA">
        <w:rPr>
          <w:color w:val="auto"/>
        </w:rPr>
        <w:t>.</w:t>
      </w:r>
      <w:r w:rsidR="00B133CF" w:rsidRPr="00022FDA">
        <w:rPr>
          <w:color w:val="auto"/>
        </w:rPr>
        <w:t xml:space="preserve"> The number of points in t</w:t>
      </w:r>
      <w:r w:rsidR="00B00413" w:rsidRPr="00022FDA">
        <w:rPr>
          <w:color w:val="auto"/>
        </w:rPr>
        <w:t>he control points array must be 3*N+1 where N is the number of cubic pieces.</w:t>
      </w:r>
    </w:p>
    <w:p w14:paraId="7C1EE56A" w14:textId="77777777" w:rsidR="00801EC9" w:rsidRPr="00022FDA" w:rsidRDefault="003B5C1F" w:rsidP="0057192C">
      <w:pPr>
        <w:pStyle w:val="Heading3"/>
        <w:numPr>
          <w:ilvl w:val="2"/>
          <w:numId w:val="23"/>
        </w:numPr>
      </w:pPr>
      <w:bookmarkStart w:id="108" w:name="_Toc489818120"/>
      <w:bookmarkStart w:id="109" w:name="_Toc519500279"/>
      <w:r w:rsidRPr="00022FDA">
        <w:lastRenderedPageBreak/>
        <w:t>S100_</w:t>
      </w:r>
      <w:r w:rsidR="00BD7EDC" w:rsidRPr="00022FDA">
        <w:t>GM_</w:t>
      </w:r>
      <w:r w:rsidR="00801EC9" w:rsidRPr="00022FDA">
        <w:t>Knot</w:t>
      </w:r>
      <w:r w:rsidR="00BD7EDC" w:rsidRPr="00022FDA">
        <w:t xml:space="preserve"> (DataType)</w:t>
      </w:r>
      <w:bookmarkEnd w:id="108"/>
      <w:bookmarkEnd w:id="109"/>
    </w:p>
    <w:p w14:paraId="7C1EE56B" w14:textId="77777777" w:rsidR="00801EC9" w:rsidRPr="00022FDA" w:rsidRDefault="00801EC9" w:rsidP="0057192C">
      <w:pPr>
        <w:pStyle w:val="Heading4"/>
        <w:numPr>
          <w:ilvl w:val="3"/>
          <w:numId w:val="23"/>
        </w:numPr>
        <w:spacing w:before="120" w:after="120"/>
      </w:pPr>
      <w:r w:rsidRPr="00022FDA">
        <w:t>Semantics</w:t>
      </w:r>
    </w:p>
    <w:p w14:paraId="7C1EE56C" w14:textId="77777777" w:rsidR="006E35D8" w:rsidRPr="00022FDA" w:rsidRDefault="00CE1A54" w:rsidP="006E35D8">
      <w:pPr>
        <w:pStyle w:val="ParagraphText"/>
        <w:spacing w:after="120"/>
        <w:jc w:val="both"/>
        <w:rPr>
          <w:color w:val="auto"/>
        </w:rPr>
      </w:pPr>
      <w:r w:rsidRPr="00022FDA">
        <w:rPr>
          <w:color w:val="auto"/>
        </w:rPr>
        <w:t>The knots are values from the domain of a constructive parameter space for curves, surfaces and solids</w:t>
      </w:r>
      <w:r w:rsidR="008D3013" w:rsidRPr="00022FDA">
        <w:rPr>
          <w:rStyle w:val="FootnoteReference"/>
          <w:color w:val="auto"/>
        </w:rPr>
        <w:footnoteReference w:id="3"/>
      </w:r>
      <w:r w:rsidRPr="00022FDA">
        <w:rPr>
          <w:color w:val="auto"/>
        </w:rPr>
        <w:t>. Each knot sequence is used for a dimension of the parameter space k</w:t>
      </w:r>
      <w:r w:rsidRPr="00022FDA">
        <w:rPr>
          <w:color w:val="auto"/>
          <w:vertAlign w:val="subscript"/>
        </w:rPr>
        <w:t>i</w:t>
      </w:r>
      <w:r w:rsidRPr="00022FDA">
        <w:rPr>
          <w:color w:val="auto"/>
        </w:rPr>
        <w:t xml:space="preserve"> = {u</w:t>
      </w:r>
      <w:r w:rsidRPr="00022FDA">
        <w:rPr>
          <w:color w:val="auto"/>
          <w:vertAlign w:val="subscript"/>
        </w:rPr>
        <w:t>0</w:t>
      </w:r>
      <w:r w:rsidRPr="00022FDA">
        <w:rPr>
          <w:color w:val="auto"/>
        </w:rPr>
        <w:t>,u</w:t>
      </w:r>
      <w:r w:rsidRPr="00022FDA">
        <w:rPr>
          <w:color w:val="auto"/>
          <w:vertAlign w:val="subscript"/>
        </w:rPr>
        <w:t>1</w:t>
      </w:r>
      <w:r w:rsidRPr="00022FDA">
        <w:rPr>
          <w:color w:val="auto"/>
        </w:rPr>
        <w:t>,u</w:t>
      </w:r>
      <w:r w:rsidRPr="00022FDA">
        <w:rPr>
          <w:color w:val="auto"/>
          <w:vertAlign w:val="subscript"/>
        </w:rPr>
        <w:t>2</w:t>
      </w:r>
      <w:r w:rsidRPr="00022FDA">
        <w:rPr>
          <w:color w:val="auto"/>
        </w:rPr>
        <w:t xml:space="preserve">...}. Thus, in a surface using a functional interpolation such as a </w:t>
      </w:r>
      <w:r w:rsidR="00661A97" w:rsidRPr="00022FDA">
        <w:rPr>
          <w:color w:val="auto"/>
        </w:rPr>
        <w:t>B</w:t>
      </w:r>
      <w:r w:rsidRPr="00022FDA">
        <w:rPr>
          <w:color w:val="auto"/>
        </w:rPr>
        <w:t xml:space="preserve">-spline, there will be two knot-sequences, one for each parameter, </w:t>
      </w:r>
      <w:proofErr w:type="spellStart"/>
      <w:r w:rsidRPr="00022FDA">
        <w:rPr>
          <w:color w:val="auto"/>
        </w:rPr>
        <w:t>k</w:t>
      </w:r>
      <w:r w:rsidRPr="00022FDA">
        <w:rPr>
          <w:color w:val="auto"/>
          <w:vertAlign w:val="subscript"/>
        </w:rPr>
        <w:t>i</w:t>
      </w:r>
      <w:r w:rsidR="006E35D8" w:rsidRPr="00022FDA">
        <w:rPr>
          <w:color w:val="auto"/>
          <w:vertAlign w:val="subscript"/>
        </w:rPr>
        <w:t>,</w:t>
      </w:r>
      <w:r w:rsidRPr="00022FDA">
        <w:rPr>
          <w:color w:val="auto"/>
          <w:vertAlign w:val="subscript"/>
        </w:rPr>
        <w:t>j</w:t>
      </w:r>
      <w:proofErr w:type="spellEnd"/>
      <w:r w:rsidRPr="00022FDA">
        <w:rPr>
          <w:color w:val="auto"/>
        </w:rPr>
        <w:t xml:space="preserve"> = (</w:t>
      </w:r>
      <w:proofErr w:type="spellStart"/>
      <w:r w:rsidRPr="00022FDA">
        <w:rPr>
          <w:color w:val="auto"/>
        </w:rPr>
        <w:t>u</w:t>
      </w:r>
      <w:r w:rsidRPr="00022FDA">
        <w:rPr>
          <w:color w:val="auto"/>
          <w:vertAlign w:val="subscript"/>
        </w:rPr>
        <w:t>i</w:t>
      </w:r>
      <w:proofErr w:type="spellEnd"/>
      <w:r w:rsidRPr="00022FDA">
        <w:rPr>
          <w:color w:val="auto"/>
        </w:rPr>
        <w:t xml:space="preserve">, </w:t>
      </w:r>
      <w:proofErr w:type="spellStart"/>
      <w:r w:rsidRPr="00022FDA">
        <w:rPr>
          <w:color w:val="auto"/>
        </w:rPr>
        <w:t>v</w:t>
      </w:r>
      <w:r w:rsidRPr="00022FDA">
        <w:rPr>
          <w:color w:val="auto"/>
          <w:vertAlign w:val="subscript"/>
        </w:rPr>
        <w:t>j</w:t>
      </w:r>
      <w:proofErr w:type="spellEnd"/>
      <w:r w:rsidRPr="00022FDA">
        <w:rPr>
          <w:color w:val="auto"/>
        </w:rPr>
        <w:t>).</w:t>
      </w:r>
    </w:p>
    <w:p w14:paraId="7C1EE56D" w14:textId="77777777" w:rsidR="00801EC9" w:rsidRPr="00022FDA" w:rsidRDefault="00801EC9">
      <w:pPr>
        <w:pStyle w:val="ParagraphText"/>
        <w:spacing w:after="120"/>
        <w:jc w:val="both"/>
        <w:rPr>
          <w:color w:val="auto"/>
        </w:rPr>
      </w:pPr>
      <w:r w:rsidRPr="00022FDA">
        <w:rPr>
          <w:color w:val="auto"/>
        </w:rPr>
        <w:t xml:space="preserve">In the knot sequence for a </w:t>
      </w:r>
      <w:r w:rsidR="00661A97" w:rsidRPr="00022FDA">
        <w:rPr>
          <w:color w:val="auto"/>
        </w:rPr>
        <w:t>B</w:t>
      </w:r>
      <w:r w:rsidRPr="00022FDA">
        <w:rPr>
          <w:color w:val="auto"/>
        </w:rPr>
        <w:t xml:space="preserve">-spline, a knot can be repeated (affecting the underlying spline formulae). In other curves, knots will all be multiplicity 1. In S-100 knot sequences are </w:t>
      </w:r>
      <w:r w:rsidR="006E35D8" w:rsidRPr="00022FDA">
        <w:rPr>
          <w:color w:val="auto"/>
        </w:rPr>
        <w:t>represented</w:t>
      </w:r>
      <w:r w:rsidRPr="00022FDA">
        <w:rPr>
          <w:color w:val="auto"/>
        </w:rPr>
        <w:t xml:space="preserve"> as </w:t>
      </w:r>
      <w:r w:rsidR="006E35D8" w:rsidRPr="00022FDA">
        <w:rPr>
          <w:color w:val="auto"/>
        </w:rPr>
        <w:t>in the ISO 19107</w:t>
      </w:r>
      <w:r w:rsidR="008D3013" w:rsidRPr="00022FDA">
        <w:rPr>
          <w:color w:val="auto"/>
        </w:rPr>
        <w:t xml:space="preserve"> (</w:t>
      </w:r>
      <w:r w:rsidR="008722DF" w:rsidRPr="00022FDA">
        <w:rPr>
          <w:color w:val="auto"/>
        </w:rPr>
        <w:t>2017</w:t>
      </w:r>
      <w:r w:rsidR="008D3013" w:rsidRPr="00022FDA">
        <w:rPr>
          <w:color w:val="auto"/>
        </w:rPr>
        <w:t xml:space="preserve"> draft)</w:t>
      </w:r>
      <w:r w:rsidR="006E35D8" w:rsidRPr="00022FDA">
        <w:rPr>
          <w:color w:val="auto"/>
        </w:rPr>
        <w:t xml:space="preserve"> model</w:t>
      </w:r>
      <w:r w:rsidR="005B59E9" w:rsidRPr="00022FDA">
        <w:rPr>
          <w:color w:val="auto"/>
        </w:rPr>
        <w:t>;</w:t>
      </w:r>
      <w:r w:rsidR="006E35D8" w:rsidRPr="00022FDA">
        <w:rPr>
          <w:color w:val="auto"/>
        </w:rPr>
        <w:t xml:space="preserve"> </w:t>
      </w:r>
      <w:r w:rsidR="005B59E9" w:rsidRPr="00022FDA">
        <w:rPr>
          <w:color w:val="auto"/>
        </w:rPr>
        <w:t>that is</w:t>
      </w:r>
      <w:r w:rsidR="006E35D8" w:rsidRPr="00022FDA">
        <w:rPr>
          <w:color w:val="auto"/>
        </w:rPr>
        <w:t xml:space="preserve">, distinct values accompanied by a multiplicity, </w:t>
      </w:r>
      <w:r w:rsidR="005B59E9" w:rsidRPr="00022FDA">
        <w:rPr>
          <w:color w:val="auto"/>
        </w:rPr>
        <w:t>expressed as</w:t>
      </w:r>
      <w:r w:rsidR="009829D6" w:rsidRPr="00022FDA">
        <w:rPr>
          <w:color w:val="auto"/>
        </w:rPr>
        <w:t xml:space="preserve"> </w:t>
      </w:r>
      <m:oMath>
        <m:sSub>
          <m:sSubPr>
            <m:ctrlPr>
              <w:rPr>
                <w:rFonts w:ascii="Cambria Math" w:hAnsi="Cambria Math"/>
                <w:i/>
                <w:color w:val="auto"/>
              </w:rPr>
            </m:ctrlPr>
          </m:sSubPr>
          <m:e>
            <m:r>
              <w:rPr>
                <w:rFonts w:ascii="Cambria Math" w:hAnsi="Cambria Math"/>
                <w:color w:val="auto"/>
              </w:rPr>
              <m:t>k</m:t>
            </m:r>
          </m:e>
          <m:sub>
            <m:r>
              <w:rPr>
                <w:rFonts w:ascii="Cambria Math" w:hAnsi="Cambria Math"/>
                <w:color w:val="auto"/>
              </w:rPr>
              <m:t>i</m:t>
            </m:r>
          </m:sub>
        </m:sSub>
        <m:r>
          <w:rPr>
            <w:rFonts w:ascii="Cambria Math" w:hAnsi="Cambria Math"/>
            <w:color w:val="auto"/>
          </w:rPr>
          <m:t xml:space="preserve"> = </m:t>
        </m:r>
        <m:d>
          <m:dPr>
            <m:ctrlPr>
              <w:rPr>
                <w:rFonts w:ascii="Cambria Math" w:hAnsi="Cambria Math"/>
                <w:i/>
                <w:color w:val="auto"/>
              </w:rPr>
            </m:ctrlPr>
          </m:dPr>
          <m:e>
            <m:r>
              <w:rPr>
                <w:rFonts w:ascii="Cambria Math" w:hAnsi="Cambria Math"/>
                <w:color w:val="auto"/>
              </w:rPr>
              <m:t xml:space="preserve">t </m:t>
            </m:r>
            <m:r>
              <w:rPr>
                <w:rFonts w:ascii="Cambria Math" w:hAnsi="Cambria Math" w:hint="eastAsia"/>
                <w:color w:val="auto"/>
              </w:rPr>
              <m:t>∈</m:t>
            </m:r>
            <m:r>
              <w:rPr>
                <w:rFonts w:ascii="Cambria Math" w:hAnsi="Cambria Math"/>
                <w:color w:val="auto"/>
              </w:rPr>
              <m:t xml:space="preserve"> </m:t>
            </m:r>
            <m:r>
              <m:rPr>
                <m:nor/>
              </m:rPr>
              <w:rPr>
                <w:rFonts w:ascii="Cambria Math" w:hAnsi="Cambria Math"/>
                <w:color w:val="auto"/>
              </w:rPr>
              <m:t xml:space="preserve">R, </m:t>
            </m:r>
            <m:r>
              <w:rPr>
                <w:rFonts w:ascii="Cambria Math" w:hAnsi="Cambria Math"/>
                <w:color w:val="auto"/>
              </w:rPr>
              <m:t xml:space="preserve">m </m:t>
            </m:r>
            <m:r>
              <w:rPr>
                <w:rFonts w:ascii="Cambria Math" w:hAnsi="Cambria Math" w:hint="eastAsia"/>
                <w:color w:val="auto"/>
              </w:rPr>
              <m:t>∈</m:t>
            </m:r>
            <m:r>
              <w:rPr>
                <w:rFonts w:ascii="Cambria Math" w:hAnsi="Cambria Math"/>
                <w:color w:val="auto"/>
              </w:rPr>
              <m:t xml:space="preserve"> </m:t>
            </m:r>
            <m:r>
              <m:rPr>
                <m:nor/>
              </m:rPr>
              <w:rPr>
                <w:rFonts w:ascii="Cambria Math" w:hAnsi="Cambria Math"/>
                <w:color w:val="auto"/>
              </w:rPr>
              <m:t>Z</m:t>
            </m:r>
          </m:e>
        </m:d>
      </m:oMath>
      <w:r w:rsidR="006E35D8" w:rsidRPr="00022FDA">
        <w:rPr>
          <w:color w:val="auto"/>
        </w:rPr>
        <w:t>. The alternative storage form (simple sequence, with repetitions or each knot according to its multiplicity)</w:t>
      </w:r>
      <w:r w:rsidR="003B5C1F" w:rsidRPr="00022FDA">
        <w:rPr>
          <w:color w:val="auto"/>
        </w:rPr>
        <w:t xml:space="preserve"> is acceptable </w:t>
      </w:r>
      <w:r w:rsidR="006E35D8" w:rsidRPr="00022FDA">
        <w:rPr>
          <w:color w:val="auto"/>
        </w:rPr>
        <w:t>in a data format if required by the encoding standard on which the data format is based</w:t>
      </w:r>
      <w:r w:rsidR="009829D6" w:rsidRPr="00022FDA">
        <w:rPr>
          <w:color w:val="auto"/>
        </w:rPr>
        <w:t>.</w:t>
      </w:r>
    </w:p>
    <w:p w14:paraId="7C1EE56E" w14:textId="77777777" w:rsidR="008F1ABE" w:rsidRPr="00022FDA" w:rsidRDefault="008F1ABE" w:rsidP="0057192C">
      <w:pPr>
        <w:pStyle w:val="Heading4"/>
        <w:numPr>
          <w:ilvl w:val="3"/>
          <w:numId w:val="23"/>
        </w:numPr>
        <w:spacing w:before="120" w:after="120"/>
      </w:pPr>
      <w:r w:rsidRPr="00022FDA">
        <w:t>Attributes</w:t>
      </w:r>
    </w:p>
    <w:p w14:paraId="7C1EE56F" w14:textId="77777777" w:rsidR="008F1ABE" w:rsidRPr="00022FDA" w:rsidRDefault="004251C8">
      <w:pPr>
        <w:pStyle w:val="ParagraphText"/>
        <w:spacing w:after="120"/>
        <w:jc w:val="both"/>
        <w:rPr>
          <w:color w:val="auto"/>
        </w:rPr>
      </w:pPr>
      <w:r w:rsidRPr="00022FDA">
        <w:rPr>
          <w:color w:val="auto"/>
        </w:rPr>
        <w:t>value (Real)</w:t>
      </w:r>
      <w:r w:rsidR="005B59E9" w:rsidRPr="00022FDA">
        <w:rPr>
          <w:color w:val="auto"/>
        </w:rPr>
        <w:t>:</w:t>
      </w:r>
      <w:r w:rsidRPr="00022FDA">
        <w:rPr>
          <w:color w:val="auto"/>
        </w:rPr>
        <w:t xml:space="preserve"> The attribute "value" is the value of the parameter at the knot of the spline. The values of successive knots must be monotonically increasing. </w:t>
      </w:r>
    </w:p>
    <w:p w14:paraId="7C1EE570" w14:textId="77777777" w:rsidR="008F1ABE" w:rsidRPr="00022FDA" w:rsidRDefault="004251C8">
      <w:pPr>
        <w:pStyle w:val="ParagraphText"/>
        <w:spacing w:after="120"/>
        <w:jc w:val="both"/>
        <w:rPr>
          <w:color w:val="auto"/>
        </w:rPr>
      </w:pPr>
      <w:r w:rsidRPr="00022FDA">
        <w:rPr>
          <w:color w:val="auto"/>
        </w:rPr>
        <w:t>M</w:t>
      </w:r>
      <w:r w:rsidR="008F1ABE" w:rsidRPr="00022FDA">
        <w:rPr>
          <w:color w:val="auto"/>
        </w:rPr>
        <w:t>ultiplicity</w:t>
      </w:r>
      <w:r w:rsidRPr="00022FDA">
        <w:rPr>
          <w:color w:val="auto"/>
        </w:rPr>
        <w:t xml:space="preserve"> (Integer): The attribute "multiplicity" is the multiplicity of the knot.</w:t>
      </w:r>
    </w:p>
    <w:p w14:paraId="7C1EE571" w14:textId="77777777" w:rsidR="008022AC" w:rsidRPr="00022FDA" w:rsidRDefault="003B5C1F" w:rsidP="0057192C">
      <w:pPr>
        <w:pStyle w:val="Heading3"/>
        <w:numPr>
          <w:ilvl w:val="2"/>
          <w:numId w:val="23"/>
        </w:numPr>
      </w:pPr>
      <w:bookmarkStart w:id="110" w:name="_Toc519498836"/>
      <w:bookmarkStart w:id="111" w:name="_Toc519500280"/>
      <w:bookmarkStart w:id="112" w:name="_Toc489818121"/>
      <w:bookmarkStart w:id="113" w:name="_Toc519500281"/>
      <w:bookmarkEnd w:id="110"/>
      <w:bookmarkEnd w:id="111"/>
      <w:r w:rsidRPr="00022FDA">
        <w:t>S100_</w:t>
      </w:r>
      <w:r w:rsidR="008022AC" w:rsidRPr="00022FDA">
        <w:t>GM_KnotType</w:t>
      </w:r>
      <w:bookmarkEnd w:id="112"/>
      <w:bookmarkEnd w:id="113"/>
    </w:p>
    <w:p w14:paraId="7C1EE572" w14:textId="77777777" w:rsidR="008022AC" w:rsidRPr="00022FDA" w:rsidRDefault="008022AC" w:rsidP="0057192C">
      <w:pPr>
        <w:pStyle w:val="Heading4"/>
        <w:numPr>
          <w:ilvl w:val="3"/>
          <w:numId w:val="23"/>
        </w:numPr>
        <w:spacing w:before="120" w:after="120"/>
      </w:pPr>
      <w:r w:rsidRPr="00022FDA">
        <w:t>Semantics</w:t>
      </w:r>
    </w:p>
    <w:p w14:paraId="7C1EE573" w14:textId="77777777" w:rsidR="008022AC" w:rsidRPr="00022FDA" w:rsidRDefault="008022AC" w:rsidP="00661A97">
      <w:pPr>
        <w:pStyle w:val="ParagraphText"/>
        <w:spacing w:after="120"/>
        <w:jc w:val="both"/>
        <w:rPr>
          <w:color w:val="auto"/>
        </w:rPr>
      </w:pPr>
      <w:r w:rsidRPr="00022FDA">
        <w:rPr>
          <w:color w:val="auto"/>
        </w:rPr>
        <w:t xml:space="preserve">A B-spline is uniform if and only if all knots are of multiplicity one and they differ by a positive constant from the preceding knot. A B-spline is quasi-uniform if and only if the knots are of multiplicity (degree+1) at the ends, of multiplicity one elsewhere and they differ by a positive constant from the preceding knot. This </w:t>
      </w:r>
      <w:r w:rsidR="00BD7EDC" w:rsidRPr="00022FDA">
        <w:rPr>
          <w:color w:val="auto"/>
        </w:rPr>
        <w:t>enumeration</w:t>
      </w:r>
      <w:r w:rsidRPr="00022FDA">
        <w:rPr>
          <w:color w:val="auto"/>
        </w:rPr>
        <w:t xml:space="preserve"> is used to describe the distribution of knots in the parameter space of various splines. Possible values are:</w:t>
      </w:r>
    </w:p>
    <w:p w14:paraId="7C1EE574" w14:textId="77777777" w:rsidR="008022AC" w:rsidRPr="00022FDA" w:rsidRDefault="008022AC" w:rsidP="0057192C">
      <w:pPr>
        <w:pStyle w:val="ParagraphText"/>
        <w:numPr>
          <w:ilvl w:val="0"/>
          <w:numId w:val="51"/>
        </w:numPr>
        <w:spacing w:after="120"/>
        <w:jc w:val="both"/>
        <w:rPr>
          <w:color w:val="auto"/>
        </w:rPr>
      </w:pPr>
      <w:r w:rsidRPr="00022FDA">
        <w:rPr>
          <w:color w:val="auto"/>
        </w:rPr>
        <w:t xml:space="preserve">Uniform (uniform): </w:t>
      </w:r>
      <w:r w:rsidR="00661A97" w:rsidRPr="00022FDA">
        <w:rPr>
          <w:color w:val="auto"/>
        </w:rPr>
        <w:t>K</w:t>
      </w:r>
      <w:r w:rsidRPr="00022FDA">
        <w:rPr>
          <w:color w:val="auto"/>
        </w:rPr>
        <w:t>nots are equally space</w:t>
      </w:r>
      <w:r w:rsidR="00BD7EDC" w:rsidRPr="00022FDA">
        <w:rPr>
          <w:color w:val="auto"/>
        </w:rPr>
        <w:t>d</w:t>
      </w:r>
      <w:r w:rsidRPr="00022FDA">
        <w:rPr>
          <w:color w:val="auto"/>
        </w:rPr>
        <w:t>, all multiplicity 1.</w:t>
      </w:r>
    </w:p>
    <w:p w14:paraId="7C1EE575" w14:textId="77777777" w:rsidR="008022AC" w:rsidRPr="00022FDA" w:rsidRDefault="008022AC" w:rsidP="0057192C">
      <w:pPr>
        <w:pStyle w:val="ParagraphText"/>
        <w:numPr>
          <w:ilvl w:val="0"/>
          <w:numId w:val="51"/>
        </w:numPr>
        <w:spacing w:after="120"/>
        <w:jc w:val="both"/>
        <w:rPr>
          <w:color w:val="auto"/>
        </w:rPr>
      </w:pPr>
      <w:r w:rsidRPr="00022FDA">
        <w:rPr>
          <w:color w:val="auto"/>
        </w:rPr>
        <w:t>Non-uniform (</w:t>
      </w:r>
      <w:proofErr w:type="spellStart"/>
      <w:r w:rsidRPr="00022FDA">
        <w:rPr>
          <w:color w:val="auto"/>
        </w:rPr>
        <w:t>nonUniform</w:t>
      </w:r>
      <w:proofErr w:type="spellEnd"/>
      <w:r w:rsidRPr="00022FDA">
        <w:rPr>
          <w:color w:val="auto"/>
        </w:rPr>
        <w:t xml:space="preserve">): </w:t>
      </w:r>
      <w:r w:rsidR="00661A97" w:rsidRPr="00022FDA">
        <w:rPr>
          <w:color w:val="auto"/>
        </w:rPr>
        <w:t>K</w:t>
      </w:r>
      <w:r w:rsidRPr="00022FDA">
        <w:rPr>
          <w:color w:val="auto"/>
        </w:rPr>
        <w:t>nots have varying spacing and multiplicity.</w:t>
      </w:r>
    </w:p>
    <w:p w14:paraId="7C1EE576" w14:textId="77777777" w:rsidR="008022AC" w:rsidRPr="00022FDA" w:rsidRDefault="008022AC" w:rsidP="0057192C">
      <w:pPr>
        <w:pStyle w:val="ParagraphText"/>
        <w:numPr>
          <w:ilvl w:val="0"/>
          <w:numId w:val="51"/>
        </w:numPr>
        <w:spacing w:after="120"/>
        <w:jc w:val="both"/>
        <w:rPr>
          <w:color w:val="auto"/>
        </w:rPr>
      </w:pPr>
      <w:r w:rsidRPr="00022FDA">
        <w:rPr>
          <w:color w:val="auto"/>
        </w:rPr>
        <w:t>Quasi-Uniform (</w:t>
      </w:r>
      <w:proofErr w:type="spellStart"/>
      <w:r w:rsidRPr="00022FDA">
        <w:rPr>
          <w:color w:val="auto"/>
        </w:rPr>
        <w:t>quasiUniform</w:t>
      </w:r>
      <w:proofErr w:type="spellEnd"/>
      <w:r w:rsidRPr="00022FDA">
        <w:rPr>
          <w:color w:val="auto"/>
        </w:rPr>
        <w:t xml:space="preserve">): </w:t>
      </w:r>
      <w:r w:rsidR="00661A97" w:rsidRPr="00022FDA">
        <w:rPr>
          <w:color w:val="auto"/>
        </w:rPr>
        <w:t>T</w:t>
      </w:r>
      <w:r w:rsidRPr="00022FDA">
        <w:rPr>
          <w:color w:val="auto"/>
        </w:rPr>
        <w:t>he interior knots are uniform, but the first and last have multiplicity one larger than the degree of the spline (p+1).</w:t>
      </w:r>
    </w:p>
    <w:p w14:paraId="7C1EE577" w14:textId="77777777" w:rsidR="008022AC" w:rsidRPr="00022FDA" w:rsidRDefault="008022AC" w:rsidP="0057192C">
      <w:pPr>
        <w:pStyle w:val="ParagraphText"/>
        <w:numPr>
          <w:ilvl w:val="0"/>
          <w:numId w:val="51"/>
        </w:numPr>
        <w:spacing w:after="120"/>
        <w:jc w:val="both"/>
        <w:rPr>
          <w:color w:val="auto"/>
        </w:rPr>
      </w:pPr>
      <w:r w:rsidRPr="00022FDA">
        <w:rPr>
          <w:color w:val="auto"/>
        </w:rPr>
        <w:t xml:space="preserve">Piecewise </w:t>
      </w:r>
      <w:proofErr w:type="spellStart"/>
      <w:r w:rsidRPr="00022FDA">
        <w:rPr>
          <w:color w:val="auto"/>
        </w:rPr>
        <w:t>Bézier</w:t>
      </w:r>
      <w:proofErr w:type="spellEnd"/>
      <w:r w:rsidRPr="00022FDA">
        <w:rPr>
          <w:color w:val="auto"/>
        </w:rPr>
        <w:t xml:space="preserve"> (</w:t>
      </w:r>
      <w:proofErr w:type="spellStart"/>
      <w:r w:rsidRPr="00022FDA">
        <w:rPr>
          <w:color w:val="auto"/>
        </w:rPr>
        <w:t>piecewiseBezier</w:t>
      </w:r>
      <w:proofErr w:type="spellEnd"/>
      <w:r w:rsidRPr="00022FDA">
        <w:rPr>
          <w:color w:val="auto"/>
        </w:rPr>
        <w:t xml:space="preserve">): </w:t>
      </w:r>
      <w:r w:rsidR="00661A97" w:rsidRPr="00022FDA">
        <w:rPr>
          <w:color w:val="auto"/>
        </w:rPr>
        <w:t>T</w:t>
      </w:r>
      <w:r w:rsidRPr="00022FDA">
        <w:rPr>
          <w:color w:val="auto"/>
        </w:rPr>
        <w:t xml:space="preserve">he underlying spline is formally a </w:t>
      </w:r>
      <w:proofErr w:type="spellStart"/>
      <w:r w:rsidRPr="00022FDA">
        <w:rPr>
          <w:color w:val="auto"/>
        </w:rPr>
        <w:t>Bézier</w:t>
      </w:r>
      <w:proofErr w:type="spellEnd"/>
      <w:r w:rsidRPr="00022FDA">
        <w:rPr>
          <w:color w:val="auto"/>
        </w:rPr>
        <w:t xml:space="preserve"> spline, but knot multiplicity is always the degree of the spline except at the ends where the knot degree is (p+1). Such a spline is a pure </w:t>
      </w:r>
      <w:proofErr w:type="spellStart"/>
      <w:r w:rsidRPr="00022FDA">
        <w:rPr>
          <w:color w:val="auto"/>
        </w:rPr>
        <w:t>Bézier</w:t>
      </w:r>
      <w:proofErr w:type="spellEnd"/>
      <w:r w:rsidRPr="00022FDA">
        <w:rPr>
          <w:color w:val="auto"/>
        </w:rPr>
        <w:t xml:space="preserve"> spline between its distinct knots.</w:t>
      </w:r>
    </w:p>
    <w:p w14:paraId="7C1EE578" w14:textId="77777777" w:rsidR="00BD7EDC" w:rsidRPr="00D671DB" w:rsidRDefault="0001215F" w:rsidP="0057192C">
      <w:pPr>
        <w:pStyle w:val="Heading3"/>
        <w:numPr>
          <w:ilvl w:val="2"/>
          <w:numId w:val="23"/>
        </w:numPr>
      </w:pPr>
      <w:bookmarkStart w:id="114" w:name="_Toc489818122"/>
      <w:bookmarkStart w:id="115" w:name="_Toc519500282"/>
      <w:r w:rsidRPr="00D671DB">
        <w:t>Vector</w:t>
      </w:r>
      <w:bookmarkEnd w:id="114"/>
      <w:bookmarkEnd w:id="115"/>
    </w:p>
    <w:p w14:paraId="7C1EE579" w14:textId="77777777" w:rsidR="00DE4B6D" w:rsidRPr="00D671DB" w:rsidRDefault="00DE4B6D" w:rsidP="0057192C">
      <w:pPr>
        <w:pStyle w:val="ParagraphText"/>
        <w:jc w:val="both"/>
        <w:rPr>
          <w:color w:val="auto"/>
        </w:rPr>
      </w:pPr>
      <w:r w:rsidRPr="00D671DB">
        <w:rPr>
          <w:color w:val="auto"/>
        </w:rPr>
        <w:t xml:space="preserve">The datatype </w:t>
      </w:r>
      <w:r w:rsidR="00661A97" w:rsidRPr="00D671DB">
        <w:rPr>
          <w:color w:val="auto"/>
        </w:rPr>
        <w:t>“</w:t>
      </w:r>
      <w:r w:rsidRPr="00D671DB">
        <w:rPr>
          <w:color w:val="auto"/>
        </w:rPr>
        <w:t>Vector</w:t>
      </w:r>
      <w:r w:rsidR="00661A97" w:rsidRPr="00D671DB">
        <w:rPr>
          <w:color w:val="auto"/>
        </w:rPr>
        <w:t>”</w:t>
      </w:r>
      <w:r w:rsidRPr="00D671DB">
        <w:rPr>
          <w:color w:val="auto"/>
        </w:rPr>
        <w:t xml:space="preserve"> must be associated with a point on the</w:t>
      </w:r>
      <w:r w:rsidR="0004495C" w:rsidRPr="00D671DB">
        <w:rPr>
          <w:color w:val="auto"/>
        </w:rPr>
        <w:t xml:space="preserve"> </w:t>
      </w:r>
      <w:proofErr w:type="spellStart"/>
      <w:r w:rsidRPr="00D671DB">
        <w:rPr>
          <w:color w:val="auto"/>
        </w:rPr>
        <w:t>GeometricReferenceSurface</w:t>
      </w:r>
      <w:proofErr w:type="spellEnd"/>
      <w:r w:rsidRPr="00D671DB">
        <w:rPr>
          <w:color w:val="auto"/>
        </w:rPr>
        <w:t xml:space="preserve"> </w:t>
      </w:r>
      <w:r w:rsidR="0004495C" w:rsidRPr="00D671DB">
        <w:rPr>
          <w:color w:val="auto"/>
        </w:rPr>
        <w:t>(</w:t>
      </w:r>
      <w:r w:rsidR="00661A97" w:rsidRPr="00D671DB">
        <w:rPr>
          <w:color w:val="auto"/>
        </w:rPr>
        <w:t>for example</w:t>
      </w:r>
      <w:r w:rsidR="0004495C" w:rsidRPr="00D671DB">
        <w:rPr>
          <w:color w:val="auto"/>
        </w:rPr>
        <w:t xml:space="preserve">, the surface of the geoid) </w:t>
      </w:r>
      <w:r w:rsidRPr="00D671DB">
        <w:rPr>
          <w:color w:val="auto"/>
        </w:rPr>
        <w:t xml:space="preserve">to be well defined. The </w:t>
      </w:r>
      <w:r w:rsidR="008F3A9E" w:rsidRPr="00D671DB">
        <w:rPr>
          <w:color w:val="auto"/>
        </w:rPr>
        <w:t>attributes</w:t>
      </w:r>
      <w:r w:rsidRPr="00D671DB">
        <w:rPr>
          <w:color w:val="auto"/>
        </w:rPr>
        <w:t xml:space="preserve"> of the vector also specify the </w:t>
      </w:r>
      <w:r w:rsidR="00EF5737" w:rsidRPr="00D671DB">
        <w:rPr>
          <w:color w:val="auto"/>
        </w:rPr>
        <w:t>"start position" of the vector.</w:t>
      </w:r>
    </w:p>
    <w:p w14:paraId="7C1EE57A" w14:textId="77777777" w:rsidR="0004495C" w:rsidRPr="00D671DB" w:rsidRDefault="00DE4B6D" w:rsidP="0057192C">
      <w:pPr>
        <w:pStyle w:val="Heading4"/>
        <w:numPr>
          <w:ilvl w:val="3"/>
          <w:numId w:val="23"/>
        </w:numPr>
        <w:spacing w:before="120" w:after="120"/>
      </w:pPr>
      <w:r w:rsidRPr="00D671DB">
        <w:t>Attribute</w:t>
      </w:r>
      <w:r w:rsidR="0004495C" w:rsidRPr="00D671DB">
        <w:t>s</w:t>
      </w:r>
    </w:p>
    <w:p w14:paraId="7C1EE57B" w14:textId="77777777" w:rsidR="00DE4B6D" w:rsidRPr="00D671DB" w:rsidRDefault="008F3A9E" w:rsidP="00D046C5">
      <w:pPr>
        <w:pStyle w:val="ParagraphText"/>
        <w:spacing w:after="120"/>
        <w:jc w:val="both"/>
        <w:rPr>
          <w:color w:val="auto"/>
        </w:rPr>
      </w:pPr>
      <w:r w:rsidRPr="00D671DB">
        <w:rPr>
          <w:color w:val="auto"/>
        </w:rPr>
        <w:t>o</w:t>
      </w:r>
      <w:r w:rsidR="00DE4B6D" w:rsidRPr="00D671DB">
        <w:rPr>
          <w:color w:val="auto"/>
        </w:rPr>
        <w:t>rigin</w:t>
      </w:r>
      <w:r w:rsidR="0004495C" w:rsidRPr="00D671DB">
        <w:rPr>
          <w:color w:val="auto"/>
        </w:rPr>
        <w:t>:</w:t>
      </w:r>
      <w:r w:rsidR="00D046C5" w:rsidRPr="00D671DB">
        <w:rPr>
          <w:color w:val="auto"/>
        </w:rPr>
        <w:t xml:space="preserve"> </w:t>
      </w:r>
      <w:proofErr w:type="spellStart"/>
      <w:r w:rsidR="00D046C5" w:rsidRPr="00D671DB">
        <w:rPr>
          <w:color w:val="auto"/>
        </w:rPr>
        <w:t>DirectPosition</w:t>
      </w:r>
      <w:proofErr w:type="spellEnd"/>
      <w:r w:rsidR="00D046C5" w:rsidRPr="00D671DB">
        <w:rPr>
          <w:color w:val="auto"/>
        </w:rPr>
        <w:t xml:space="preserve"> – </w:t>
      </w:r>
      <w:r w:rsidR="00DE4B6D" w:rsidRPr="00D671DB">
        <w:rPr>
          <w:color w:val="auto"/>
        </w:rPr>
        <w:t>The</w:t>
      </w:r>
      <w:r w:rsidR="00D046C5" w:rsidRPr="00D671DB">
        <w:rPr>
          <w:color w:val="auto"/>
        </w:rPr>
        <w:t xml:space="preserve"> </w:t>
      </w:r>
      <w:r w:rsidR="00DE4B6D" w:rsidRPr="00D671DB">
        <w:rPr>
          <w:color w:val="auto"/>
        </w:rPr>
        <w:t xml:space="preserve">attribute </w:t>
      </w:r>
      <w:r w:rsidR="00661A97" w:rsidRPr="00D671DB">
        <w:rPr>
          <w:color w:val="auto"/>
        </w:rPr>
        <w:t>“</w:t>
      </w:r>
      <w:r w:rsidR="00DE4B6D" w:rsidRPr="00D671DB">
        <w:rPr>
          <w:color w:val="auto"/>
        </w:rPr>
        <w:t>origin</w:t>
      </w:r>
      <w:r w:rsidR="00661A97" w:rsidRPr="00D671DB">
        <w:rPr>
          <w:color w:val="auto"/>
        </w:rPr>
        <w:t>”</w:t>
      </w:r>
      <w:r w:rsidR="00DE4B6D" w:rsidRPr="00D671DB">
        <w:rPr>
          <w:color w:val="auto"/>
        </w:rPr>
        <w:t xml:space="preserve"> is the location of the point on the </w:t>
      </w:r>
      <w:proofErr w:type="spellStart"/>
      <w:r w:rsidR="00DE4B6D" w:rsidRPr="00D671DB">
        <w:rPr>
          <w:color w:val="auto"/>
        </w:rPr>
        <w:t>GeometricReference</w:t>
      </w:r>
      <w:r w:rsidR="0004495C" w:rsidRPr="00D671DB">
        <w:rPr>
          <w:color w:val="auto"/>
        </w:rPr>
        <w:t>Surface</w:t>
      </w:r>
      <w:proofErr w:type="spellEnd"/>
      <w:r w:rsidR="0004495C" w:rsidRPr="00D671DB">
        <w:rPr>
          <w:color w:val="auto"/>
        </w:rPr>
        <w:t xml:space="preserve"> for which the vector is </w:t>
      </w:r>
      <w:r w:rsidR="00DE4B6D" w:rsidRPr="00D671DB">
        <w:rPr>
          <w:color w:val="auto"/>
        </w:rPr>
        <w:t>a tangent. The direct position is associated with a coordinate system; this determines the coordinate</w:t>
      </w:r>
      <w:r w:rsidR="0004495C" w:rsidRPr="00D671DB">
        <w:rPr>
          <w:color w:val="auto"/>
        </w:rPr>
        <w:t xml:space="preserve"> </w:t>
      </w:r>
      <w:r w:rsidR="00DE4B6D" w:rsidRPr="00D671DB">
        <w:rPr>
          <w:color w:val="auto"/>
        </w:rPr>
        <w:t>system for the vector. The direct position's spatial dimension determines the dimension of the vector.</w:t>
      </w:r>
    </w:p>
    <w:p w14:paraId="7C1EE57C" w14:textId="77777777" w:rsidR="00DE4B6D" w:rsidRPr="00D671DB" w:rsidRDefault="008F3A9E" w:rsidP="00D046C5">
      <w:pPr>
        <w:pStyle w:val="ParagraphText"/>
        <w:spacing w:after="120"/>
        <w:jc w:val="both"/>
        <w:rPr>
          <w:color w:val="auto"/>
        </w:rPr>
      </w:pPr>
      <w:r w:rsidRPr="00D671DB">
        <w:rPr>
          <w:color w:val="auto"/>
        </w:rPr>
        <w:t>offset</w:t>
      </w:r>
      <w:r w:rsidR="0004495C" w:rsidRPr="00D671DB">
        <w:rPr>
          <w:color w:val="auto"/>
        </w:rPr>
        <w:t>:</w:t>
      </w:r>
      <w:r w:rsidR="00D046C5" w:rsidRPr="00D671DB">
        <w:rPr>
          <w:color w:val="auto"/>
        </w:rPr>
        <w:t xml:space="preserve"> Real [1..*]</w:t>
      </w:r>
      <w:r w:rsidR="0004495C" w:rsidRPr="00D671DB">
        <w:rPr>
          <w:color w:val="auto"/>
        </w:rPr>
        <w:t xml:space="preserve"> </w:t>
      </w:r>
      <w:r w:rsidR="00D046C5" w:rsidRPr="00D671DB">
        <w:rPr>
          <w:color w:val="auto"/>
        </w:rPr>
        <w:t xml:space="preserve">– </w:t>
      </w:r>
      <w:r w:rsidR="00DE4B6D" w:rsidRPr="00D671DB">
        <w:rPr>
          <w:color w:val="auto"/>
        </w:rPr>
        <w:t>The</w:t>
      </w:r>
      <w:r w:rsidR="00D046C5" w:rsidRPr="00D671DB">
        <w:rPr>
          <w:color w:val="auto"/>
        </w:rPr>
        <w:t xml:space="preserve"> </w:t>
      </w:r>
      <w:r w:rsidR="00DE4B6D" w:rsidRPr="00D671DB">
        <w:rPr>
          <w:color w:val="auto"/>
        </w:rPr>
        <w:t xml:space="preserve">attribute </w:t>
      </w:r>
      <w:r w:rsidR="00661A97" w:rsidRPr="00D671DB">
        <w:rPr>
          <w:color w:val="auto"/>
        </w:rPr>
        <w:t>“</w:t>
      </w:r>
      <w:r w:rsidR="00DE4B6D" w:rsidRPr="00D671DB">
        <w:rPr>
          <w:color w:val="auto"/>
        </w:rPr>
        <w:t>offset</w:t>
      </w:r>
      <w:r w:rsidR="00661A97" w:rsidRPr="00D671DB">
        <w:rPr>
          <w:color w:val="auto"/>
        </w:rPr>
        <w:t>”</w:t>
      </w:r>
      <w:r w:rsidR="00DE4B6D" w:rsidRPr="00D671DB">
        <w:rPr>
          <w:color w:val="auto"/>
        </w:rPr>
        <w:t xml:space="preserve"> uses the coordinate system of the direct position and represents the local tangent</w:t>
      </w:r>
      <w:r w:rsidR="0004495C" w:rsidRPr="00D671DB">
        <w:rPr>
          <w:color w:val="auto"/>
        </w:rPr>
        <w:t xml:space="preserve"> </w:t>
      </w:r>
      <w:r w:rsidR="00DE4B6D" w:rsidRPr="00D671DB">
        <w:rPr>
          <w:color w:val="auto"/>
        </w:rPr>
        <w:t xml:space="preserve">vector in </w:t>
      </w:r>
      <w:r w:rsidR="00EF5737" w:rsidRPr="00D671DB">
        <w:rPr>
          <w:color w:val="auto"/>
        </w:rPr>
        <w:t xml:space="preserve">terms of </w:t>
      </w:r>
      <w:r w:rsidR="00DE4B6D" w:rsidRPr="00D671DB">
        <w:rPr>
          <w:color w:val="auto"/>
        </w:rPr>
        <w:t>the differentials of the local coordinates.</w:t>
      </w:r>
      <w:r w:rsidRPr="00D671DB">
        <w:rPr>
          <w:color w:val="auto"/>
        </w:rPr>
        <w:t xml:space="preserve"> The offset values are the magnitude of the vector along each coordinate axis.</w:t>
      </w:r>
    </w:p>
    <w:p w14:paraId="7C1EE57D" w14:textId="77777777" w:rsidR="0001215F" w:rsidRPr="00D671DB" w:rsidRDefault="008F3A9E" w:rsidP="00D046C5">
      <w:pPr>
        <w:pStyle w:val="ParagraphText"/>
        <w:spacing w:after="120"/>
        <w:jc w:val="both"/>
        <w:rPr>
          <w:color w:val="auto"/>
        </w:rPr>
      </w:pPr>
      <w:r w:rsidRPr="00D671DB">
        <w:rPr>
          <w:color w:val="auto"/>
        </w:rPr>
        <w:t>dimension</w:t>
      </w:r>
      <w:r w:rsidR="0004495C" w:rsidRPr="00D671DB">
        <w:rPr>
          <w:color w:val="auto"/>
        </w:rPr>
        <w:t>:</w:t>
      </w:r>
      <w:r w:rsidR="00D046C5" w:rsidRPr="00D671DB">
        <w:rPr>
          <w:color w:val="auto"/>
        </w:rPr>
        <w:t xml:space="preserve"> Integer –</w:t>
      </w:r>
      <w:r w:rsidR="0004495C" w:rsidRPr="00D671DB">
        <w:rPr>
          <w:color w:val="auto"/>
        </w:rPr>
        <w:t xml:space="preserve"> </w:t>
      </w:r>
      <w:r w:rsidR="00DE4B6D" w:rsidRPr="00D671DB">
        <w:rPr>
          <w:color w:val="auto"/>
        </w:rPr>
        <w:t>The</w:t>
      </w:r>
      <w:r w:rsidR="00D046C5" w:rsidRPr="00D671DB">
        <w:rPr>
          <w:color w:val="auto"/>
        </w:rPr>
        <w:t xml:space="preserve"> </w:t>
      </w:r>
      <w:r w:rsidR="00DE4B6D" w:rsidRPr="00D671DB">
        <w:rPr>
          <w:color w:val="auto"/>
        </w:rPr>
        <w:t xml:space="preserve">attribute </w:t>
      </w:r>
      <w:r w:rsidR="00661A97" w:rsidRPr="00D671DB">
        <w:rPr>
          <w:color w:val="auto"/>
        </w:rPr>
        <w:t>“</w:t>
      </w:r>
      <w:r w:rsidR="00DE4B6D" w:rsidRPr="00D671DB">
        <w:rPr>
          <w:color w:val="auto"/>
        </w:rPr>
        <w:t>dimension</w:t>
      </w:r>
      <w:r w:rsidR="00661A97" w:rsidRPr="00D671DB">
        <w:rPr>
          <w:color w:val="auto"/>
        </w:rPr>
        <w:t>”</w:t>
      </w:r>
      <w:r w:rsidR="00DE4B6D" w:rsidRPr="00D671DB">
        <w:rPr>
          <w:color w:val="auto"/>
        </w:rPr>
        <w:t xml:space="preserve"> is the dimension of the origin and therefore the dimens</w:t>
      </w:r>
      <w:r w:rsidR="0004495C" w:rsidRPr="00D671DB">
        <w:rPr>
          <w:color w:val="auto"/>
        </w:rPr>
        <w:t xml:space="preserve">ion of the local tangent </w:t>
      </w:r>
      <w:r w:rsidR="00DE4B6D" w:rsidRPr="00D671DB">
        <w:rPr>
          <w:color w:val="auto"/>
        </w:rPr>
        <w:t>space of the vector.</w:t>
      </w:r>
    </w:p>
    <w:p w14:paraId="7C1EE57E" w14:textId="77777777" w:rsidR="00BD7EDC" w:rsidRPr="00D671DB" w:rsidRDefault="008F3A9E" w:rsidP="00D046C5">
      <w:pPr>
        <w:pStyle w:val="ParagraphText"/>
        <w:spacing w:after="120"/>
        <w:jc w:val="both"/>
        <w:rPr>
          <w:color w:val="auto"/>
        </w:rPr>
      </w:pPr>
      <w:proofErr w:type="spellStart"/>
      <w:r w:rsidRPr="00D671DB">
        <w:rPr>
          <w:color w:val="auto"/>
        </w:rPr>
        <w:t>coordinateSystem</w:t>
      </w:r>
      <w:proofErr w:type="spellEnd"/>
      <w:r w:rsidRPr="00D671DB">
        <w:rPr>
          <w:color w:val="auto"/>
        </w:rPr>
        <w:t xml:space="preserve">: the attribute </w:t>
      </w:r>
      <w:r w:rsidR="00661A97" w:rsidRPr="00D671DB">
        <w:rPr>
          <w:color w:val="auto"/>
        </w:rPr>
        <w:t>“</w:t>
      </w:r>
      <w:proofErr w:type="spellStart"/>
      <w:r w:rsidRPr="00D671DB">
        <w:rPr>
          <w:color w:val="auto"/>
        </w:rPr>
        <w:t>coordinateSystem</w:t>
      </w:r>
      <w:proofErr w:type="spellEnd"/>
      <w:r w:rsidR="00661A97" w:rsidRPr="00D671DB">
        <w:rPr>
          <w:color w:val="auto"/>
        </w:rPr>
        <w:t>”</w:t>
      </w:r>
      <w:r w:rsidRPr="00D671DB">
        <w:rPr>
          <w:color w:val="auto"/>
        </w:rPr>
        <w:t xml:space="preserve"> is the </w:t>
      </w:r>
      <w:r w:rsidR="00D046C5" w:rsidRPr="00D671DB">
        <w:rPr>
          <w:color w:val="auto"/>
        </w:rPr>
        <w:t xml:space="preserve">same as the </w:t>
      </w:r>
      <w:r w:rsidRPr="00D671DB">
        <w:rPr>
          <w:color w:val="auto"/>
        </w:rPr>
        <w:t>coordinate system of the origin.</w:t>
      </w:r>
    </w:p>
    <w:p w14:paraId="7C1EE57F" w14:textId="77777777" w:rsidR="00D046C5" w:rsidRPr="00D671DB" w:rsidRDefault="00D046C5" w:rsidP="00D046C5">
      <w:pPr>
        <w:pStyle w:val="ParagraphText"/>
        <w:spacing w:after="120"/>
        <w:jc w:val="both"/>
        <w:rPr>
          <w:color w:val="auto"/>
        </w:rPr>
      </w:pPr>
      <w:r w:rsidRPr="00D671DB">
        <w:rPr>
          <w:color w:val="auto"/>
        </w:rPr>
        <w:lastRenderedPageBreak/>
        <w:t xml:space="preserve">For curve spatial types the origin will be the point at which the vector is defined; the offset will be the latitude and longitude differentials, which together indicate the magnitude and direction of the vector; the dimension will be 2 for curves with control points encoded as latitude/longitude; and the </w:t>
      </w:r>
      <w:proofErr w:type="spellStart"/>
      <w:r w:rsidRPr="00D671DB">
        <w:rPr>
          <w:color w:val="auto"/>
        </w:rPr>
        <w:t>coordinateSystem</w:t>
      </w:r>
      <w:proofErr w:type="spellEnd"/>
      <w:r w:rsidRPr="00D671DB">
        <w:rPr>
          <w:color w:val="auto"/>
        </w:rPr>
        <w:t xml:space="preserve"> being the same as that of the origin is not encoded.</w:t>
      </w:r>
    </w:p>
    <w:p w14:paraId="7C1EE580" w14:textId="77777777" w:rsidR="00192EFB" w:rsidRPr="00D671DB" w:rsidRDefault="00192EFB" w:rsidP="00D046C5">
      <w:pPr>
        <w:pStyle w:val="ParagraphText"/>
        <w:spacing w:after="120"/>
        <w:jc w:val="both"/>
        <w:rPr>
          <w:color w:val="auto"/>
        </w:rPr>
      </w:pPr>
    </w:p>
    <w:p w14:paraId="7C1EE581" w14:textId="77777777" w:rsidR="000D4788" w:rsidRPr="00D671DB" w:rsidRDefault="000D4788" w:rsidP="0057192C">
      <w:pPr>
        <w:pStyle w:val="Heading2"/>
        <w:numPr>
          <w:ilvl w:val="1"/>
          <w:numId w:val="23"/>
        </w:numPr>
        <w:autoSpaceDE w:val="0"/>
        <w:spacing w:after="200"/>
        <w:rPr>
          <w:lang w:val="en-GB"/>
        </w:rPr>
      </w:pPr>
      <w:bookmarkStart w:id="116" w:name="_Toc489818123"/>
      <w:bookmarkStart w:id="117" w:name="_Toc519500283"/>
      <w:r w:rsidRPr="00D671DB">
        <w:rPr>
          <w:lang w:val="en-GB"/>
        </w:rPr>
        <w:t>Geometry configurations</w:t>
      </w:r>
      <w:bookmarkEnd w:id="116"/>
      <w:bookmarkEnd w:id="117"/>
    </w:p>
    <w:p w14:paraId="7C1EE582" w14:textId="77777777" w:rsidR="000D4788" w:rsidRPr="00D671DB" w:rsidRDefault="000D4788" w:rsidP="00C034AF">
      <w:pPr>
        <w:pStyle w:val="ParagraphText"/>
        <w:jc w:val="both"/>
        <w:rPr>
          <w:color w:val="auto"/>
        </w:rPr>
      </w:pPr>
      <w:r w:rsidRPr="00D671DB">
        <w:rPr>
          <w:color w:val="auto"/>
        </w:rPr>
        <w:t xml:space="preserve">Figure </w:t>
      </w:r>
      <w:r w:rsidR="00860908" w:rsidRPr="00D671DB">
        <w:rPr>
          <w:color w:val="auto"/>
        </w:rPr>
        <w:t>7-</w:t>
      </w:r>
      <w:r w:rsidRPr="00D671DB">
        <w:rPr>
          <w:color w:val="auto"/>
        </w:rPr>
        <w:t>3 depicts a one size fits all geometry model which can be further constrained in both dimensionality and complexity. This is broken down into 5 basic levels.</w:t>
      </w:r>
    </w:p>
    <w:p w14:paraId="7C1EE583" w14:textId="77777777" w:rsidR="000D4788" w:rsidRPr="00D671DB" w:rsidRDefault="000D4788" w:rsidP="0057192C">
      <w:pPr>
        <w:pStyle w:val="Heading3"/>
        <w:numPr>
          <w:ilvl w:val="2"/>
          <w:numId w:val="23"/>
        </w:numPr>
        <w:autoSpaceDE w:val="0"/>
        <w:rPr>
          <w:lang w:val="en-GB"/>
        </w:rPr>
      </w:pPr>
      <w:bookmarkStart w:id="118" w:name="_Toc489818124"/>
      <w:bookmarkStart w:id="119" w:name="_Toc519500284"/>
      <w:r w:rsidRPr="00D671DB">
        <w:rPr>
          <w:lang w:val="en-GB"/>
        </w:rPr>
        <w:t>Level 1 – 0-, 1-Dimension (no constraints)</w:t>
      </w:r>
      <w:bookmarkEnd w:id="118"/>
      <w:bookmarkEnd w:id="119"/>
    </w:p>
    <w:p w14:paraId="7C1EE584" w14:textId="77777777" w:rsidR="000D4788" w:rsidRPr="00D671DB" w:rsidRDefault="000D4788" w:rsidP="004F7355">
      <w:pPr>
        <w:pStyle w:val="ParagraphText"/>
        <w:spacing w:after="120"/>
        <w:rPr>
          <w:color w:val="auto"/>
        </w:rPr>
      </w:pPr>
      <w:r w:rsidRPr="00D671DB">
        <w:rPr>
          <w:color w:val="auto"/>
        </w:rPr>
        <w:t>A set of isolated point and curve primitives. Curves do not reference points (no boundary), points and curves may be coincident. Areas are represented by a closed loop of curves.</w:t>
      </w:r>
    </w:p>
    <w:p w14:paraId="7C1EE585" w14:textId="77777777" w:rsidR="000D4788" w:rsidRPr="00D671DB" w:rsidRDefault="000D4788" w:rsidP="0057192C">
      <w:pPr>
        <w:pStyle w:val="Heading3"/>
        <w:numPr>
          <w:ilvl w:val="2"/>
          <w:numId w:val="23"/>
        </w:numPr>
        <w:autoSpaceDE w:val="0"/>
        <w:rPr>
          <w:lang w:val="en-GB"/>
        </w:rPr>
      </w:pPr>
      <w:bookmarkStart w:id="120" w:name="_Toc489818125"/>
      <w:bookmarkStart w:id="121" w:name="_Toc519500285"/>
      <w:r w:rsidRPr="00D671DB">
        <w:rPr>
          <w:lang w:val="en-GB"/>
        </w:rPr>
        <w:t>Level 2a – 0-, 1-Dimension</w:t>
      </w:r>
      <w:bookmarkEnd w:id="120"/>
      <w:bookmarkEnd w:id="121"/>
    </w:p>
    <w:p w14:paraId="7C1EE586" w14:textId="77777777" w:rsidR="000D4788" w:rsidRPr="00D671DB" w:rsidRDefault="000D4788" w:rsidP="004F7355">
      <w:pPr>
        <w:pStyle w:val="ParagraphText"/>
        <w:spacing w:after="120"/>
        <w:jc w:val="both"/>
        <w:rPr>
          <w:color w:val="auto"/>
        </w:rPr>
      </w:pPr>
      <w:r w:rsidRPr="00D671DB">
        <w:rPr>
          <w:color w:val="auto"/>
        </w:rPr>
        <w:t>A set of point and curve primitives with the following constraints:</w:t>
      </w:r>
    </w:p>
    <w:p w14:paraId="7C1EE587" w14:textId="77777777" w:rsidR="000D4788" w:rsidRPr="00D671DB" w:rsidRDefault="000D4788" w:rsidP="004F7355">
      <w:pPr>
        <w:pStyle w:val="LBullet"/>
        <w:numPr>
          <w:ilvl w:val="0"/>
          <w:numId w:val="34"/>
        </w:numPr>
        <w:tabs>
          <w:tab w:val="left" w:pos="720"/>
        </w:tabs>
        <w:jc w:val="both"/>
      </w:pPr>
      <w:r w:rsidRPr="00D671DB">
        <w:t xml:space="preserve">Each curve must reference a start and end point (they may be the same). </w:t>
      </w:r>
    </w:p>
    <w:p w14:paraId="7C1EE588" w14:textId="77777777" w:rsidR="000D4788" w:rsidRPr="00D671DB" w:rsidRDefault="000D4788" w:rsidP="004F7355">
      <w:pPr>
        <w:pStyle w:val="LBullet"/>
        <w:numPr>
          <w:ilvl w:val="0"/>
          <w:numId w:val="34"/>
        </w:numPr>
        <w:tabs>
          <w:tab w:val="left" w:pos="720"/>
        </w:tabs>
        <w:jc w:val="both"/>
      </w:pPr>
      <w:r w:rsidRPr="00D671DB">
        <w:t xml:space="preserve">Curves must not </w:t>
      </w:r>
      <w:r w:rsidR="004F7355" w:rsidRPr="00D671DB">
        <w:t>self-intersect</w:t>
      </w:r>
      <w:r w:rsidR="00054F1E" w:rsidRPr="00D671DB">
        <w:t xml:space="preserve"> as shown in Figure 7-</w:t>
      </w:r>
      <w:r w:rsidR="00795662" w:rsidRPr="00D671DB">
        <w:t>5</w:t>
      </w:r>
      <w:r w:rsidRPr="00D671DB">
        <w:t xml:space="preserve">. </w:t>
      </w:r>
    </w:p>
    <w:p w14:paraId="7C1EE589" w14:textId="77777777" w:rsidR="000D4788" w:rsidRPr="00D671DB" w:rsidRDefault="000D4788" w:rsidP="004F7355">
      <w:pPr>
        <w:pStyle w:val="LBullet"/>
        <w:numPr>
          <w:ilvl w:val="0"/>
          <w:numId w:val="34"/>
        </w:numPr>
        <w:tabs>
          <w:tab w:val="left" w:pos="720"/>
        </w:tabs>
        <w:jc w:val="both"/>
      </w:pPr>
      <w:r w:rsidRPr="00D671DB">
        <w:t xml:space="preserve">Areas are represented by a closed loop of curves beginning and ending at a common point. </w:t>
      </w:r>
    </w:p>
    <w:p w14:paraId="7C1EE58A" w14:textId="77777777" w:rsidR="000D4788" w:rsidRPr="00D671DB" w:rsidRDefault="000D4788" w:rsidP="004F7355">
      <w:pPr>
        <w:pStyle w:val="LBullet"/>
        <w:numPr>
          <w:ilvl w:val="0"/>
          <w:numId w:val="34"/>
        </w:numPr>
        <w:tabs>
          <w:tab w:val="left" w:pos="720"/>
        </w:tabs>
        <w:jc w:val="both"/>
        <w:rPr>
          <w:rFonts w:cs="Arial"/>
        </w:rPr>
      </w:pPr>
      <w:r w:rsidRPr="00D671DB">
        <w:rPr>
          <w:rFonts w:cs="Arial"/>
        </w:rPr>
        <w:t>In the case of areas with holes, all internal boundaries must be completely contained within the external boundary and the internal boundaries must not intersect each other or the external boundary. Internal boundaries may touch</w:t>
      </w:r>
      <w:r w:rsidR="00054F1E" w:rsidRPr="00D671DB">
        <w:rPr>
          <w:rFonts w:cs="Arial"/>
        </w:rPr>
        <w:t xml:space="preserve"> other internal boundaries or the external boundary</w:t>
      </w:r>
      <w:r w:rsidRPr="00D671DB">
        <w:rPr>
          <w:rFonts w:cs="Arial"/>
        </w:rPr>
        <w:t xml:space="preserve"> tangentially (</w:t>
      </w:r>
      <w:r w:rsidR="004F7355" w:rsidRPr="00D671DB">
        <w:rPr>
          <w:rFonts w:cs="Arial"/>
        </w:rPr>
        <w:t>that is</w:t>
      </w:r>
      <w:r w:rsidRPr="00D671DB">
        <w:rPr>
          <w:rFonts w:cs="Arial"/>
        </w:rPr>
        <w:t xml:space="preserve"> at </w:t>
      </w:r>
      <w:r w:rsidR="00860908" w:rsidRPr="00D671DB">
        <w:rPr>
          <w:rFonts w:cs="Arial"/>
        </w:rPr>
        <w:t xml:space="preserve">one point) as shown in Figure </w:t>
      </w:r>
      <w:r w:rsidR="00054F1E" w:rsidRPr="00D671DB">
        <w:rPr>
          <w:rFonts w:cs="Arial"/>
        </w:rPr>
        <w:t>7-</w:t>
      </w:r>
      <w:r w:rsidR="00795662" w:rsidRPr="00D671DB">
        <w:rPr>
          <w:rFonts w:cs="Arial"/>
        </w:rPr>
        <w:t>6</w:t>
      </w:r>
      <w:r w:rsidRPr="00D671DB">
        <w:rPr>
          <w:rFonts w:cs="Arial"/>
        </w:rPr>
        <w:t>.</w:t>
      </w:r>
    </w:p>
    <w:p w14:paraId="7C1EE58B" w14:textId="77777777" w:rsidR="000D4788" w:rsidRPr="00D671DB" w:rsidRDefault="000D4788" w:rsidP="004F7355">
      <w:pPr>
        <w:pStyle w:val="LBullet"/>
        <w:numPr>
          <w:ilvl w:val="0"/>
          <w:numId w:val="34"/>
        </w:numPr>
        <w:tabs>
          <w:tab w:val="left" w:pos="720"/>
        </w:tabs>
        <w:jc w:val="both"/>
      </w:pPr>
      <w:r w:rsidRPr="00D671DB">
        <w:t>The outer boundary of a surface must be in a clockwise direction (surface to the right of the curve) and the curve orientation positive. The inner boundary of a surface must be in a counter-clockwise direction (surface to the right of the curve) and the curve orientation negative</w:t>
      </w:r>
      <w:r w:rsidRPr="00D671DB">
        <w:rPr>
          <w:rFonts w:cs="Arial"/>
        </w:rPr>
        <w:t xml:space="preserve"> as shown in </w:t>
      </w:r>
      <w:r w:rsidR="00C034AF" w:rsidRPr="00D671DB">
        <w:t xml:space="preserve">Figure </w:t>
      </w:r>
      <w:r w:rsidR="00860908" w:rsidRPr="00D671DB">
        <w:t>7-</w:t>
      </w:r>
      <w:r w:rsidR="00795662" w:rsidRPr="00D671DB">
        <w:t>7</w:t>
      </w:r>
      <w:r w:rsidR="00C034AF" w:rsidRPr="00D671DB">
        <w:t>.</w:t>
      </w:r>
    </w:p>
    <w:p w14:paraId="7C1EE58C" w14:textId="77777777" w:rsidR="00CA7E7C" w:rsidRPr="00D671DB" w:rsidRDefault="00CA7E7C" w:rsidP="00CA7E7C">
      <w:pPr>
        <w:pStyle w:val="BodyText"/>
        <w:spacing w:before="0" w:after="0" w:line="100" w:lineRule="atLeast"/>
        <w:jc w:val="left"/>
        <w:rPr>
          <w:lang w:val="en-GB"/>
        </w:rPr>
      </w:pPr>
    </w:p>
    <w:p w14:paraId="7C1EE58D" w14:textId="77777777" w:rsidR="00CA7E7C" w:rsidRPr="00D671DB" w:rsidRDefault="00CA7E7C" w:rsidP="00CA7E7C">
      <w:pPr>
        <w:pStyle w:val="BodyText"/>
        <w:spacing w:before="0" w:after="0" w:line="100" w:lineRule="atLeast"/>
        <w:jc w:val="left"/>
        <w:rPr>
          <w:lang w:val="en-GB"/>
        </w:rPr>
      </w:pPr>
    </w:p>
    <w:p w14:paraId="7C1EE58E" w14:textId="77777777" w:rsidR="00CA7E7C" w:rsidRDefault="004B72F3" w:rsidP="00CA7E7C">
      <w:pPr>
        <w:jc w:val="center"/>
        <w:rPr>
          <w:lang w:val="en-GB"/>
        </w:rPr>
      </w:pPr>
      <w:r w:rsidRPr="002E11BF">
        <w:rPr>
          <w:noProof/>
          <w:color w:val="000000"/>
          <w:lang w:val="fr-FR" w:eastAsia="fr-FR"/>
        </w:rPr>
        <w:drawing>
          <wp:inline distT="0" distB="0" distL="0" distR="0" wp14:anchorId="7C1EE5F4" wp14:editId="7C1EE5F5">
            <wp:extent cx="4008120" cy="2590800"/>
            <wp:effectExtent l="0" t="0" r="0" b="0"/>
            <wp:docPr id="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cstate="print">
                      <a:extLst>
                        <a:ext uri="{28A0092B-C50C-407E-A947-70E740481C1C}">
                          <a14:useLocalDpi xmlns:a14="http://schemas.microsoft.com/office/drawing/2010/main" val="0"/>
                        </a:ext>
                      </a:extLst>
                    </a:blip>
                    <a:srcRect l="14050" t="28038" r="16364" b="8389"/>
                    <a:stretch>
                      <a:fillRect/>
                    </a:stretch>
                  </pic:blipFill>
                  <pic:spPr bwMode="auto">
                    <a:xfrm>
                      <a:off x="0" y="0"/>
                      <a:ext cx="4008120" cy="2590800"/>
                    </a:xfrm>
                    <a:prstGeom prst="rect">
                      <a:avLst/>
                    </a:prstGeom>
                    <a:noFill/>
                    <a:ln>
                      <a:noFill/>
                    </a:ln>
                  </pic:spPr>
                </pic:pic>
              </a:graphicData>
            </a:graphic>
          </wp:inline>
        </w:drawing>
      </w:r>
    </w:p>
    <w:p w14:paraId="7C1EE58F" w14:textId="77777777" w:rsidR="00EB6DB3" w:rsidRPr="00EB6DB3" w:rsidRDefault="00EB6DB3" w:rsidP="00CA7E7C">
      <w:pPr>
        <w:jc w:val="center"/>
        <w:rPr>
          <w:b/>
          <w:lang w:val="en-GB"/>
        </w:rPr>
      </w:pPr>
      <w:r w:rsidRPr="00EB6DB3">
        <w:rPr>
          <w:b/>
          <w:lang w:val="en-GB"/>
        </w:rPr>
        <w:t>Figure 7-5 Self Intersect Example (Invalid Geometries)</w:t>
      </w:r>
    </w:p>
    <w:p w14:paraId="7C1EE590" w14:textId="77777777" w:rsidR="0091150B" w:rsidRPr="00D671DB" w:rsidRDefault="00795662" w:rsidP="00666B1B">
      <w:pPr>
        <w:pStyle w:val="Figuretitle"/>
        <w:spacing w:before="120" w:after="120"/>
        <w:rPr>
          <w:lang w:val="en-GB"/>
        </w:rPr>
      </w:pPr>
      <w:r w:rsidRPr="00D671DB">
        <w:rPr>
          <w:noProof/>
          <w:lang w:val="fr-FR" w:eastAsia="fr-FR"/>
        </w:rPr>
        <w:lastRenderedPageBreak/>
        <w:drawing>
          <wp:anchor distT="0" distB="0" distL="114300" distR="114300" simplePos="0" relativeHeight="251657216" behindDoc="1" locked="0" layoutInCell="0" allowOverlap="0" wp14:anchorId="7C1EE5F6" wp14:editId="7C1EE5F7">
            <wp:simplePos x="0" y="0"/>
            <wp:positionH relativeFrom="column">
              <wp:posOffset>1181411</wp:posOffset>
            </wp:positionH>
            <wp:positionV relativeFrom="line">
              <wp:posOffset>-86242</wp:posOffset>
            </wp:positionV>
            <wp:extent cx="3283200" cy="3189600"/>
            <wp:effectExtent l="0" t="0" r="0" b="0"/>
            <wp:wrapTopAndBottom/>
            <wp:docPr id="319" name="Picture 319" descr="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olyg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3200" cy="318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150B" w:rsidRPr="00D671DB">
        <w:rPr>
          <w:lang w:val="en-GB"/>
        </w:rPr>
        <w:t>Figure 7-</w:t>
      </w:r>
      <w:r w:rsidRPr="00D671DB">
        <w:rPr>
          <w:lang w:val="en-GB"/>
        </w:rPr>
        <w:t>6</w:t>
      </w:r>
      <w:r w:rsidR="0091150B" w:rsidRPr="00D671DB">
        <w:rPr>
          <w:lang w:val="en-GB"/>
        </w:rPr>
        <w:t xml:space="preserve"> Area Holes (Valid Geometries) </w:t>
      </w:r>
    </w:p>
    <w:p w14:paraId="7C1EE591" w14:textId="77777777" w:rsidR="00CA7E7C" w:rsidRPr="00C034AF" w:rsidRDefault="00CA7E7C" w:rsidP="00CA7E7C">
      <w:pPr>
        <w:rPr>
          <w:lang w:val="en-GB"/>
        </w:rPr>
      </w:pPr>
    </w:p>
    <w:p w14:paraId="7C1EE592" w14:textId="77777777" w:rsidR="00CA7E7C" w:rsidRPr="00CF7710" w:rsidRDefault="004B72F3" w:rsidP="0057192C">
      <w:pPr>
        <w:keepLines/>
        <w:jc w:val="center"/>
        <w:rPr>
          <w:lang w:val="en-GB"/>
        </w:rPr>
      </w:pPr>
      <w:r w:rsidRPr="004F7DA2">
        <w:rPr>
          <w:noProof/>
          <w:lang w:val="fr-FR" w:eastAsia="fr-FR"/>
        </w:rPr>
        <w:drawing>
          <wp:inline distT="0" distB="0" distL="0" distR="0" wp14:anchorId="7C1EE5F8" wp14:editId="7C1EE5F9">
            <wp:extent cx="4257675" cy="1946790"/>
            <wp:effectExtent l="0" t="0" r="0" b="0"/>
            <wp:docPr id="5" name="Picture 5" descr="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4476" cy="1954472"/>
                    </a:xfrm>
                    <a:prstGeom prst="rect">
                      <a:avLst/>
                    </a:prstGeom>
                    <a:noFill/>
                    <a:ln>
                      <a:noFill/>
                    </a:ln>
                  </pic:spPr>
                </pic:pic>
              </a:graphicData>
            </a:graphic>
          </wp:inline>
        </w:drawing>
      </w:r>
    </w:p>
    <w:p w14:paraId="7C1EE593" w14:textId="77777777" w:rsidR="00CA7E7C" w:rsidRPr="00D671DB" w:rsidRDefault="00CA7E7C" w:rsidP="0057192C">
      <w:pPr>
        <w:pStyle w:val="Figuretitle"/>
        <w:keepLines/>
        <w:spacing w:before="120" w:after="120"/>
        <w:rPr>
          <w:lang w:val="en-GB"/>
        </w:rPr>
      </w:pPr>
      <w:r w:rsidRPr="00D671DB">
        <w:rPr>
          <w:lang w:val="en-GB"/>
        </w:rPr>
        <w:t>Figure 7-</w:t>
      </w:r>
      <w:r w:rsidR="00795662" w:rsidRPr="00D671DB">
        <w:rPr>
          <w:lang w:val="en-GB"/>
        </w:rPr>
        <w:t>7</w:t>
      </w:r>
      <w:r w:rsidRPr="00D671DB">
        <w:rPr>
          <w:lang w:val="en-GB"/>
        </w:rPr>
        <w:t> — Boundary Direction</w:t>
      </w:r>
    </w:p>
    <w:p w14:paraId="7C1EE594" w14:textId="77777777" w:rsidR="000D4788" w:rsidRPr="00D671DB" w:rsidRDefault="000D4788" w:rsidP="0057192C">
      <w:pPr>
        <w:pStyle w:val="Heading3"/>
        <w:numPr>
          <w:ilvl w:val="2"/>
          <w:numId w:val="23"/>
        </w:numPr>
        <w:autoSpaceDE w:val="0"/>
        <w:rPr>
          <w:lang w:val="en-GB"/>
        </w:rPr>
      </w:pPr>
      <w:bookmarkStart w:id="122" w:name="_Toc519498842"/>
      <w:bookmarkStart w:id="123" w:name="_Toc519500286"/>
      <w:bookmarkStart w:id="124" w:name="_Toc489818126"/>
      <w:bookmarkStart w:id="125" w:name="_Toc519500287"/>
      <w:bookmarkEnd w:id="122"/>
      <w:bookmarkEnd w:id="123"/>
      <w:r w:rsidRPr="00D671DB">
        <w:rPr>
          <w:lang w:val="en-GB"/>
        </w:rPr>
        <w:t>Level 2b – 0-, 1-Dimension</w:t>
      </w:r>
      <w:bookmarkEnd w:id="124"/>
      <w:bookmarkEnd w:id="125"/>
    </w:p>
    <w:p w14:paraId="7C1EE595" w14:textId="77777777" w:rsidR="000D4788" w:rsidRPr="00D671DB" w:rsidRDefault="000D4788" w:rsidP="0091150B">
      <w:pPr>
        <w:pStyle w:val="ParagraphText"/>
        <w:spacing w:after="120"/>
        <w:rPr>
          <w:color w:val="auto"/>
        </w:rPr>
      </w:pPr>
      <w:r w:rsidRPr="00D671DB">
        <w:rPr>
          <w:color w:val="auto"/>
        </w:rPr>
        <w:t>A set of point and curve primitives. The constraints for Level 2a apply plus the following:</w:t>
      </w:r>
    </w:p>
    <w:p w14:paraId="7C1EE596" w14:textId="77777777" w:rsidR="000D4788" w:rsidRPr="00D671DB" w:rsidRDefault="000D4788" w:rsidP="0091150B">
      <w:pPr>
        <w:pStyle w:val="LBullet"/>
        <w:numPr>
          <w:ilvl w:val="0"/>
          <w:numId w:val="35"/>
        </w:numPr>
        <w:tabs>
          <w:tab w:val="left" w:pos="720"/>
        </w:tabs>
      </w:pPr>
      <w:r w:rsidRPr="00D671DB">
        <w:t>Each set of primitives</w:t>
      </w:r>
      <w:r w:rsidR="0091150B" w:rsidRPr="00D671DB">
        <w:t xml:space="preserve"> must form a geometric complex;</w:t>
      </w:r>
    </w:p>
    <w:p w14:paraId="7C1EE597" w14:textId="77777777" w:rsidR="000D4788" w:rsidRPr="00D671DB" w:rsidRDefault="000D4788" w:rsidP="0091150B">
      <w:pPr>
        <w:pStyle w:val="LBullet"/>
        <w:numPr>
          <w:ilvl w:val="0"/>
          <w:numId w:val="35"/>
        </w:numPr>
        <w:tabs>
          <w:tab w:val="left" w:pos="720"/>
        </w:tabs>
      </w:pPr>
      <w:r w:rsidRPr="00D671DB">
        <w:t>Curves must not intersect without referenci</w:t>
      </w:r>
      <w:r w:rsidR="0091150B" w:rsidRPr="00D671DB">
        <w:t>ng a point at the intersection;</w:t>
      </w:r>
    </w:p>
    <w:p w14:paraId="7C1EE598" w14:textId="77777777" w:rsidR="000D4788" w:rsidRPr="00D671DB" w:rsidRDefault="000D4788" w:rsidP="0091150B">
      <w:pPr>
        <w:pStyle w:val="LBullet"/>
        <w:numPr>
          <w:ilvl w:val="0"/>
          <w:numId w:val="35"/>
        </w:numPr>
        <w:tabs>
          <w:tab w:val="left" w:pos="720"/>
        </w:tabs>
      </w:pPr>
      <w:r w:rsidRPr="00D671DB">
        <w:t>Duplication of coincident geometry is prohibited.</w:t>
      </w:r>
    </w:p>
    <w:p w14:paraId="7C1EE599" w14:textId="77777777" w:rsidR="000D4788" w:rsidRPr="00D671DB" w:rsidRDefault="000D4788" w:rsidP="0057192C">
      <w:pPr>
        <w:pStyle w:val="Heading3"/>
        <w:numPr>
          <w:ilvl w:val="2"/>
          <w:numId w:val="23"/>
        </w:numPr>
        <w:autoSpaceDE w:val="0"/>
        <w:rPr>
          <w:lang w:val="en-GB"/>
        </w:rPr>
      </w:pPr>
      <w:bookmarkStart w:id="126" w:name="_Toc489818127"/>
      <w:bookmarkStart w:id="127" w:name="_Toc519500288"/>
      <w:r w:rsidRPr="00D671DB">
        <w:rPr>
          <w:lang w:val="en-GB"/>
        </w:rPr>
        <w:t>Level 3a – 0-, 1- and 2-Dimension</w:t>
      </w:r>
      <w:bookmarkEnd w:id="126"/>
      <w:bookmarkEnd w:id="127"/>
      <w:r w:rsidRPr="00D671DB">
        <w:rPr>
          <w:lang w:val="en-GB"/>
        </w:rPr>
        <w:t xml:space="preserve"> </w:t>
      </w:r>
    </w:p>
    <w:p w14:paraId="7C1EE59A" w14:textId="77777777" w:rsidR="000D4788" w:rsidRPr="00D671DB" w:rsidRDefault="000D4788" w:rsidP="0091150B">
      <w:pPr>
        <w:pStyle w:val="ParagraphText"/>
        <w:spacing w:after="120"/>
        <w:rPr>
          <w:color w:val="auto"/>
        </w:rPr>
      </w:pPr>
      <w:r w:rsidRPr="00D671DB">
        <w:rPr>
          <w:color w:val="auto"/>
        </w:rPr>
        <w:t>A set of point, curve and surface primitives. The constraints for Level 2a applies.</w:t>
      </w:r>
    </w:p>
    <w:p w14:paraId="7C1EE59B" w14:textId="77777777" w:rsidR="000D4788" w:rsidRPr="00D671DB" w:rsidRDefault="000D4788" w:rsidP="0057192C">
      <w:pPr>
        <w:pStyle w:val="Heading3"/>
        <w:numPr>
          <w:ilvl w:val="2"/>
          <w:numId w:val="23"/>
        </w:numPr>
        <w:autoSpaceDE w:val="0"/>
        <w:rPr>
          <w:lang w:val="en-GB"/>
        </w:rPr>
      </w:pPr>
      <w:bookmarkStart w:id="128" w:name="_Toc489818128"/>
      <w:bookmarkStart w:id="129" w:name="_Toc519500289"/>
      <w:r w:rsidRPr="00D671DB">
        <w:rPr>
          <w:lang w:val="en-GB"/>
        </w:rPr>
        <w:t>Level 3b – 0-, 1- and 2-Dimension</w:t>
      </w:r>
      <w:bookmarkEnd w:id="128"/>
      <w:bookmarkEnd w:id="129"/>
      <w:r w:rsidRPr="00D671DB">
        <w:rPr>
          <w:lang w:val="en-GB"/>
        </w:rPr>
        <w:t xml:space="preserve"> </w:t>
      </w:r>
    </w:p>
    <w:p w14:paraId="7C1EE59C" w14:textId="77777777" w:rsidR="000D4788" w:rsidRPr="00D671DB" w:rsidRDefault="000D4788" w:rsidP="0091150B">
      <w:pPr>
        <w:pStyle w:val="ParagraphText"/>
        <w:spacing w:after="120"/>
        <w:jc w:val="both"/>
        <w:rPr>
          <w:color w:val="auto"/>
        </w:rPr>
      </w:pPr>
      <w:r w:rsidRPr="00D671DB">
        <w:rPr>
          <w:color w:val="auto"/>
        </w:rPr>
        <w:t xml:space="preserve">A set of point, curve and surface primitives. The constraints for Levels 2a and 2b apply plus the following: </w:t>
      </w:r>
    </w:p>
    <w:p w14:paraId="7C1EE59D" w14:textId="77777777" w:rsidR="000D4788" w:rsidRPr="00D671DB" w:rsidRDefault="000D4788" w:rsidP="0091150B">
      <w:pPr>
        <w:pStyle w:val="LBullet"/>
        <w:numPr>
          <w:ilvl w:val="0"/>
          <w:numId w:val="36"/>
        </w:numPr>
        <w:tabs>
          <w:tab w:val="left" w:pos="720"/>
        </w:tabs>
      </w:pPr>
      <w:r w:rsidRPr="00D671DB">
        <w:t>Surfaces must be mutually exclusive and provide exhaustive cover.</w:t>
      </w:r>
    </w:p>
    <w:p w14:paraId="7C1EE59E" w14:textId="77777777" w:rsidR="00EB6DB3" w:rsidRDefault="00EB6DB3">
      <w:pPr>
        <w:suppressAutoHyphens w:val="0"/>
        <w:jc w:val="left"/>
        <w:rPr>
          <w:lang w:val="en-GB"/>
        </w:rPr>
      </w:pPr>
      <w:r>
        <w:rPr>
          <w:lang w:val="en-GB"/>
        </w:rPr>
        <w:br w:type="page"/>
      </w:r>
    </w:p>
    <w:p w14:paraId="7C1EE59F" w14:textId="77777777" w:rsidR="00FA1CE7" w:rsidRPr="00C36651" w:rsidRDefault="00FA1CE7" w:rsidP="00FA1CE7">
      <w:pPr>
        <w:rPr>
          <w:b/>
          <w:sz w:val="28"/>
          <w:lang w:val="en-US" w:eastAsia="en-GB"/>
        </w:rPr>
      </w:pPr>
    </w:p>
    <w:p w14:paraId="7C1EE5A0" w14:textId="77777777" w:rsidR="00FA1CE7" w:rsidRPr="00C36651" w:rsidRDefault="00FA1CE7" w:rsidP="00FA1CE7">
      <w:pPr>
        <w:rPr>
          <w:b/>
          <w:sz w:val="28"/>
          <w:lang w:val="en-US" w:eastAsia="en-GB"/>
        </w:rPr>
      </w:pPr>
    </w:p>
    <w:p w14:paraId="7C1EE5A1" w14:textId="77777777" w:rsidR="00FA1CE7" w:rsidRPr="00C36651" w:rsidRDefault="00FA1CE7" w:rsidP="00FA1CE7">
      <w:pPr>
        <w:jc w:val="center"/>
        <w:rPr>
          <w:b/>
          <w:sz w:val="28"/>
          <w:lang w:val="en-US" w:eastAsia="en-GB"/>
        </w:rPr>
      </w:pPr>
    </w:p>
    <w:p w14:paraId="7C1EE5A2" w14:textId="77777777" w:rsidR="00FA1CE7" w:rsidRPr="00C36651" w:rsidRDefault="00FA1CE7" w:rsidP="00FA1CE7">
      <w:pPr>
        <w:jc w:val="center"/>
        <w:rPr>
          <w:b/>
          <w:sz w:val="28"/>
          <w:lang w:val="en-US" w:eastAsia="en-GB"/>
        </w:rPr>
      </w:pPr>
    </w:p>
    <w:p w14:paraId="7C1EE5A3" w14:textId="77777777" w:rsidR="00FA1CE7" w:rsidRPr="00C36651" w:rsidRDefault="00FA1CE7" w:rsidP="00FA1CE7">
      <w:pPr>
        <w:jc w:val="center"/>
        <w:rPr>
          <w:b/>
          <w:sz w:val="28"/>
          <w:lang w:val="en-US" w:eastAsia="en-GB"/>
        </w:rPr>
      </w:pPr>
    </w:p>
    <w:p w14:paraId="7C1EE5A4" w14:textId="77777777" w:rsidR="00FA1CE7" w:rsidRPr="00C36651" w:rsidRDefault="00FA1CE7" w:rsidP="00FA1CE7">
      <w:pPr>
        <w:jc w:val="center"/>
        <w:rPr>
          <w:b/>
          <w:sz w:val="28"/>
          <w:lang w:val="en-US" w:eastAsia="en-GB"/>
        </w:rPr>
      </w:pPr>
    </w:p>
    <w:p w14:paraId="7C1EE5A5" w14:textId="77777777" w:rsidR="00FA1CE7" w:rsidRPr="00C36651" w:rsidRDefault="00FA1CE7" w:rsidP="00FA1CE7">
      <w:pPr>
        <w:jc w:val="center"/>
        <w:rPr>
          <w:b/>
          <w:sz w:val="28"/>
          <w:lang w:val="en-US" w:eastAsia="en-GB"/>
        </w:rPr>
      </w:pPr>
    </w:p>
    <w:p w14:paraId="7C1EE5A6" w14:textId="77777777" w:rsidR="00FA1CE7" w:rsidRPr="00C36651" w:rsidRDefault="00FA1CE7" w:rsidP="00FA1CE7">
      <w:pPr>
        <w:jc w:val="center"/>
        <w:rPr>
          <w:b/>
          <w:sz w:val="28"/>
          <w:lang w:val="en-US" w:eastAsia="en-GB"/>
        </w:rPr>
      </w:pPr>
    </w:p>
    <w:p w14:paraId="7C1EE5A7" w14:textId="77777777" w:rsidR="00FA1CE7" w:rsidRPr="00C36651" w:rsidRDefault="00FA1CE7" w:rsidP="00FA1CE7">
      <w:pPr>
        <w:jc w:val="center"/>
        <w:rPr>
          <w:b/>
          <w:sz w:val="28"/>
          <w:lang w:val="en-US" w:eastAsia="en-GB"/>
        </w:rPr>
      </w:pPr>
    </w:p>
    <w:p w14:paraId="7C1EE5A8" w14:textId="77777777" w:rsidR="00FA1CE7" w:rsidRPr="00C36651" w:rsidRDefault="00FA1CE7" w:rsidP="00FA1CE7">
      <w:pPr>
        <w:jc w:val="center"/>
        <w:rPr>
          <w:b/>
          <w:sz w:val="28"/>
          <w:lang w:val="en-US" w:eastAsia="en-GB"/>
        </w:rPr>
      </w:pPr>
    </w:p>
    <w:p w14:paraId="7C1EE5A9" w14:textId="77777777" w:rsidR="00FA1CE7" w:rsidRPr="00C36651" w:rsidRDefault="00FA1CE7" w:rsidP="00FA1CE7">
      <w:pPr>
        <w:jc w:val="center"/>
        <w:rPr>
          <w:b/>
          <w:sz w:val="28"/>
          <w:lang w:val="en-US" w:eastAsia="en-GB"/>
        </w:rPr>
      </w:pPr>
    </w:p>
    <w:p w14:paraId="7C1EE5AA" w14:textId="77777777" w:rsidR="00FA1CE7" w:rsidRDefault="00FA1CE7" w:rsidP="00FA1CE7">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lang w:eastAsia="en-GB"/>
        </w:rPr>
      </w:pPr>
      <w:r>
        <w:rPr>
          <w:rFonts w:ascii="Arial Narrow" w:hAnsi="Arial Narrow"/>
          <w:lang w:eastAsia="en-GB"/>
        </w:rPr>
        <w:t>Page intentionally left blank</w:t>
      </w:r>
    </w:p>
    <w:p w14:paraId="7C1EE5AB" w14:textId="77777777" w:rsidR="000D4788" w:rsidRDefault="000D4788" w:rsidP="00FA1CE7">
      <w:pPr>
        <w:rPr>
          <w:lang w:val="en-GB"/>
        </w:rPr>
      </w:pPr>
    </w:p>
    <w:p w14:paraId="7C1EE5AC" w14:textId="77777777" w:rsidR="00EB6DB3" w:rsidRDefault="00EB6DB3" w:rsidP="00FA1CE7">
      <w:pPr>
        <w:rPr>
          <w:lang w:val="en-GB"/>
        </w:rPr>
      </w:pPr>
    </w:p>
    <w:p w14:paraId="7C1EE5AD" w14:textId="77777777" w:rsidR="00EB6DB3" w:rsidRDefault="00EB6DB3" w:rsidP="00FA1CE7">
      <w:pPr>
        <w:rPr>
          <w:lang w:val="en-GB"/>
        </w:rPr>
      </w:pPr>
    </w:p>
    <w:p w14:paraId="7C1EE5AE" w14:textId="77777777" w:rsidR="00EB6DB3" w:rsidRDefault="00EB6DB3" w:rsidP="00FA1CE7">
      <w:pPr>
        <w:rPr>
          <w:lang w:val="en-GB"/>
        </w:rPr>
      </w:pPr>
    </w:p>
    <w:p w14:paraId="7C1EE5AF" w14:textId="77777777" w:rsidR="00EB6DB3" w:rsidRDefault="00EB6DB3" w:rsidP="00FA1CE7">
      <w:pPr>
        <w:rPr>
          <w:lang w:val="en-GB"/>
        </w:rPr>
      </w:pPr>
    </w:p>
    <w:p w14:paraId="7C1EE5B0" w14:textId="77777777" w:rsidR="00EB6DB3" w:rsidRDefault="00EB6DB3" w:rsidP="00FA1CE7">
      <w:pPr>
        <w:rPr>
          <w:lang w:val="en-GB"/>
        </w:rPr>
      </w:pPr>
    </w:p>
    <w:p w14:paraId="7C1EE5B1" w14:textId="77777777" w:rsidR="00EB6DB3" w:rsidRDefault="00EB6DB3" w:rsidP="00FA1CE7">
      <w:pPr>
        <w:rPr>
          <w:lang w:val="en-GB"/>
        </w:rPr>
      </w:pPr>
    </w:p>
    <w:p w14:paraId="7C1EE5B2" w14:textId="77777777" w:rsidR="00EB6DB3" w:rsidRDefault="00EB6DB3" w:rsidP="00FA1CE7">
      <w:pPr>
        <w:rPr>
          <w:lang w:val="en-GB"/>
        </w:rPr>
      </w:pPr>
    </w:p>
    <w:p w14:paraId="7C1EE5B3" w14:textId="77777777" w:rsidR="00EB6DB3" w:rsidRDefault="00EB6DB3" w:rsidP="00FA1CE7">
      <w:pPr>
        <w:rPr>
          <w:lang w:val="en-GB"/>
        </w:rPr>
      </w:pPr>
    </w:p>
    <w:p w14:paraId="7C1EE5B4" w14:textId="77777777" w:rsidR="00EB6DB3" w:rsidRDefault="00EB6DB3" w:rsidP="000D4788">
      <w:pPr>
        <w:pStyle w:val="BodyText"/>
        <w:spacing w:before="0" w:after="0" w:line="100" w:lineRule="atLeast"/>
        <w:jc w:val="left"/>
        <w:rPr>
          <w:sz w:val="20"/>
          <w:lang w:val="en-GB"/>
        </w:rPr>
      </w:pPr>
    </w:p>
    <w:p w14:paraId="7C1EE5B5" w14:textId="77777777" w:rsidR="00EB6DB3" w:rsidRPr="00D671DB" w:rsidRDefault="00EB6DB3" w:rsidP="000D4788">
      <w:pPr>
        <w:pStyle w:val="BodyText"/>
        <w:spacing w:before="0" w:after="0" w:line="100" w:lineRule="atLeast"/>
        <w:jc w:val="left"/>
        <w:rPr>
          <w:sz w:val="20"/>
          <w:lang w:val="en-GB"/>
        </w:rPr>
      </w:pPr>
    </w:p>
    <w:p w14:paraId="7C1EE5B6" w14:textId="77777777" w:rsidR="00E46365" w:rsidRPr="004C6DDA" w:rsidRDefault="005D1484" w:rsidP="0057192C">
      <w:pPr>
        <w:pStyle w:val="Heading1"/>
        <w:numPr>
          <w:ilvl w:val="0"/>
          <w:numId w:val="0"/>
        </w:numPr>
        <w:spacing w:before="0" w:after="0"/>
        <w:ind w:left="2977" w:right="3067"/>
        <w:jc w:val="center"/>
        <w:rPr>
          <w:szCs w:val="24"/>
          <w:lang w:val="en-GB"/>
        </w:rPr>
      </w:pPr>
      <w:r w:rsidRPr="00D671DB">
        <w:rPr>
          <w:lang w:val="en-GB"/>
        </w:rPr>
        <w:br w:type="page"/>
      </w:r>
      <w:bookmarkStart w:id="130" w:name="_Toc519500290"/>
      <w:r w:rsidR="00F54305" w:rsidRPr="0057192C">
        <w:rPr>
          <w:sz w:val="28"/>
          <w:szCs w:val="28"/>
          <w:lang w:val="en-GB"/>
        </w:rPr>
        <w:lastRenderedPageBreak/>
        <w:t xml:space="preserve">Appendix </w:t>
      </w:r>
      <w:r w:rsidR="001079BA" w:rsidRPr="0057192C">
        <w:rPr>
          <w:sz w:val="28"/>
          <w:szCs w:val="28"/>
          <w:lang w:val="en-GB"/>
        </w:rPr>
        <w:t>7</w:t>
      </w:r>
      <w:r w:rsidR="000D4788" w:rsidRPr="0057192C">
        <w:rPr>
          <w:sz w:val="28"/>
          <w:szCs w:val="28"/>
          <w:lang w:val="en-GB"/>
        </w:rPr>
        <w:t>-</w:t>
      </w:r>
      <w:r w:rsidR="00F54305" w:rsidRPr="0057192C">
        <w:rPr>
          <w:sz w:val="28"/>
          <w:szCs w:val="28"/>
          <w:lang w:val="en-GB"/>
        </w:rPr>
        <w:t>A</w:t>
      </w:r>
      <w:bookmarkEnd w:id="130"/>
      <w:r w:rsidR="00192EFB" w:rsidRPr="0057192C">
        <w:rPr>
          <w:sz w:val="28"/>
          <w:szCs w:val="28"/>
          <w:lang w:val="en-GB"/>
        </w:rPr>
        <w:t xml:space="preserve"> </w:t>
      </w:r>
      <w:bookmarkStart w:id="131" w:name="_Toc519500291"/>
      <w:r w:rsidR="000D4788" w:rsidRPr="00353790">
        <w:rPr>
          <w:szCs w:val="24"/>
          <w:lang w:val="en-GB"/>
        </w:rPr>
        <w:t>Examples</w:t>
      </w:r>
      <w:bookmarkEnd w:id="131"/>
      <w:r w:rsidR="00192EFB" w:rsidRPr="00273D68">
        <w:rPr>
          <w:szCs w:val="24"/>
          <w:lang w:val="en-GB"/>
        </w:rPr>
        <w:t xml:space="preserve"> </w:t>
      </w:r>
      <w:bookmarkStart w:id="132" w:name="_Toc519500292"/>
      <w:r w:rsidR="00E46365" w:rsidRPr="0057192C">
        <w:rPr>
          <w:b w:val="0"/>
          <w:szCs w:val="24"/>
          <w:lang w:val="en-GB"/>
        </w:rPr>
        <w:t>(informative)</w:t>
      </w:r>
      <w:bookmarkEnd w:id="132"/>
    </w:p>
    <w:p w14:paraId="7C1EE5B7" w14:textId="77777777" w:rsidR="00192EFB" w:rsidRDefault="00192EFB" w:rsidP="0057192C"/>
    <w:p w14:paraId="7C1EE5B8" w14:textId="77777777" w:rsidR="00192EFB" w:rsidRPr="00371841" w:rsidRDefault="00E168E8" w:rsidP="00192EFB">
      <w:pPr>
        <w:pStyle w:val="Heading2"/>
        <w:keepNext/>
        <w:keepLines/>
        <w:numPr>
          <w:ilvl w:val="0"/>
          <w:numId w:val="57"/>
        </w:numPr>
        <w:tabs>
          <w:tab w:val="clear" w:pos="794"/>
          <w:tab w:val="left" w:pos="907"/>
        </w:tabs>
        <w:suppressAutoHyphens w:val="0"/>
        <w:spacing w:after="200"/>
        <w:rPr>
          <w:lang w:val="en-GB" w:eastAsia="en-US"/>
        </w:rPr>
      </w:pPr>
      <w:bookmarkStart w:id="133" w:name="_Toc519500293"/>
      <w:r w:rsidRPr="00CF7710">
        <w:t>Curve Example</w:t>
      </w:r>
      <w:bookmarkEnd w:id="133"/>
    </w:p>
    <w:p w14:paraId="7C1EE5B9" w14:textId="77777777" w:rsidR="004C2646" w:rsidRDefault="004B72F3" w:rsidP="000D4788">
      <w:pPr>
        <w:pStyle w:val="Figuretitle"/>
        <w:rPr>
          <w:lang w:val="en-GB"/>
        </w:rPr>
      </w:pPr>
      <w:r w:rsidRPr="004C2646">
        <w:rPr>
          <w:noProof/>
          <w:lang w:val="fr-FR" w:eastAsia="fr-FR"/>
        </w:rPr>
        <w:drawing>
          <wp:inline distT="0" distB="0" distL="0" distR="0" wp14:anchorId="7C1EE5FA" wp14:editId="7C1EE5FB">
            <wp:extent cx="5273040" cy="1965960"/>
            <wp:effectExtent l="0" t="0" r="0" b="0"/>
            <wp:docPr id="6" name="Picture 6" descr="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ve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965960"/>
                    </a:xfrm>
                    <a:prstGeom prst="rect">
                      <a:avLst/>
                    </a:prstGeom>
                    <a:noFill/>
                    <a:ln>
                      <a:noFill/>
                    </a:ln>
                  </pic:spPr>
                </pic:pic>
              </a:graphicData>
            </a:graphic>
          </wp:inline>
        </w:drawing>
      </w:r>
    </w:p>
    <w:p w14:paraId="7C1EE5BA" w14:textId="77777777" w:rsidR="004C2646" w:rsidRPr="004C2646" w:rsidRDefault="004B72F3" w:rsidP="004C2646">
      <w:pPr>
        <w:jc w:val="center"/>
        <w:rPr>
          <w:lang w:val="en-GB"/>
        </w:rPr>
      </w:pPr>
      <w:r w:rsidRPr="004C2646">
        <w:rPr>
          <w:noProof/>
          <w:lang w:val="fr-FR" w:eastAsia="fr-FR"/>
        </w:rPr>
        <w:drawing>
          <wp:inline distT="0" distB="0" distL="0" distR="0" wp14:anchorId="7C1EE5FC" wp14:editId="7C1EE5FD">
            <wp:extent cx="4792980" cy="1592580"/>
            <wp:effectExtent l="0" t="0" r="0" b="0"/>
            <wp:docPr id="7" name="Picture 7" descr="c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2980" cy="1592580"/>
                    </a:xfrm>
                    <a:prstGeom prst="rect">
                      <a:avLst/>
                    </a:prstGeom>
                    <a:noFill/>
                    <a:ln>
                      <a:noFill/>
                    </a:ln>
                  </pic:spPr>
                </pic:pic>
              </a:graphicData>
            </a:graphic>
          </wp:inline>
        </w:drawing>
      </w:r>
    </w:p>
    <w:p w14:paraId="7C1EE5BB" w14:textId="77777777" w:rsidR="000D4788" w:rsidRPr="00CF7710" w:rsidRDefault="000D4788" w:rsidP="008C69B2">
      <w:pPr>
        <w:pStyle w:val="Figuretitle"/>
        <w:spacing w:before="120" w:after="120"/>
        <w:rPr>
          <w:lang w:val="en-GB"/>
        </w:rPr>
      </w:pPr>
      <w:r w:rsidRPr="00CF7710">
        <w:rPr>
          <w:lang w:val="en-GB"/>
        </w:rPr>
        <w:t>Figure </w:t>
      </w:r>
      <w:r w:rsidR="003319AC">
        <w:rPr>
          <w:lang w:val="en-GB"/>
        </w:rPr>
        <w:t>7-</w:t>
      </w:r>
      <w:r w:rsidRPr="00CF7710">
        <w:rPr>
          <w:lang w:val="en-GB"/>
        </w:rPr>
        <w:t>A</w:t>
      </w:r>
      <w:r w:rsidR="00353E81">
        <w:rPr>
          <w:lang w:val="en-GB"/>
        </w:rPr>
        <w:t>-</w:t>
      </w:r>
      <w:r w:rsidRPr="00CF7710">
        <w:rPr>
          <w:lang w:val="en-GB"/>
        </w:rPr>
        <w:t>1 — Curve Example</w:t>
      </w:r>
    </w:p>
    <w:p w14:paraId="7C1EE5BC" w14:textId="77777777" w:rsidR="000D4788" w:rsidRPr="00CF7710" w:rsidRDefault="000D4788" w:rsidP="008C69B2">
      <w:pPr>
        <w:pStyle w:val="ParagraphText"/>
        <w:spacing w:after="120"/>
        <w:jc w:val="both"/>
      </w:pPr>
      <w:r w:rsidRPr="00CF7710">
        <w:t xml:space="preserve">The following describes the geometrical elements of the curve example (Figure </w:t>
      </w:r>
      <w:r w:rsidR="00860908">
        <w:t>7-</w:t>
      </w:r>
      <w:r w:rsidRPr="00CF7710">
        <w:t>A.1).</w:t>
      </w:r>
    </w:p>
    <w:p w14:paraId="7C1EE5BD" w14:textId="77777777" w:rsidR="00F54305" w:rsidRPr="00CF7710" w:rsidRDefault="000D4788" w:rsidP="008C69B2">
      <w:pPr>
        <w:pStyle w:val="ParagraphText"/>
        <w:spacing w:after="120"/>
        <w:jc w:val="both"/>
      </w:pPr>
      <w:r w:rsidRPr="00CF7710">
        <w:t>C1 (</w:t>
      </w:r>
      <w:proofErr w:type="spellStart"/>
      <w:r w:rsidRPr="00CF7710">
        <w:t>GM_Curve</w:t>
      </w:r>
      <w:proofErr w:type="spellEnd"/>
      <w:r w:rsidRPr="00CF7710">
        <w:t xml:space="preserve">) consists of CS1, CS2 and CS3 (GM_CurveSegment). CS1 uses a geodetic interpolation, CS2 linear and CS3 </w:t>
      </w:r>
      <w:r w:rsidR="00AC45D2">
        <w:t>circularArc3Points</w:t>
      </w:r>
      <w:r w:rsidRPr="00CF7710">
        <w:t>. SP (start point) and EP (end point) (</w:t>
      </w:r>
      <w:proofErr w:type="spellStart"/>
      <w:r w:rsidRPr="00CF7710">
        <w:t>GM_Point</w:t>
      </w:r>
      <w:proofErr w:type="spellEnd"/>
      <w:r w:rsidRPr="00CF7710">
        <w:t xml:space="preserve">) are the start and end points of C1 and can also be used indirectly as a 0 dimension position for a point feature. An array of control points for each segment consists of a combination of </w:t>
      </w:r>
      <w:r w:rsidR="00AC45D2">
        <w:t>SP</w:t>
      </w:r>
      <w:r w:rsidRPr="00CF7710">
        <w:t xml:space="preserve">, </w:t>
      </w:r>
      <w:r w:rsidR="00AC45D2">
        <w:t>EP</w:t>
      </w:r>
      <w:r w:rsidRPr="00CF7710">
        <w:t xml:space="preserve"> and vertices as indicated in the above diagram. The orientation of C1 is + (forward) from SP to EP.</w:t>
      </w:r>
    </w:p>
    <w:p w14:paraId="7C1EE5BE" w14:textId="77777777" w:rsidR="000D4788" w:rsidRPr="00CF7710" w:rsidRDefault="00F54305" w:rsidP="00F54305">
      <w:pPr>
        <w:pStyle w:val="ParagraphText"/>
      </w:pPr>
      <w:r w:rsidRPr="00CF7710">
        <w:br w:type="page"/>
      </w:r>
    </w:p>
    <w:p w14:paraId="7C1EE5BF" w14:textId="77777777" w:rsidR="00E168E8" w:rsidRPr="00371841" w:rsidRDefault="00E168E8" w:rsidP="00E168E8">
      <w:pPr>
        <w:pStyle w:val="Heading2"/>
        <w:keepNext/>
        <w:keepLines/>
        <w:numPr>
          <w:ilvl w:val="0"/>
          <w:numId w:val="57"/>
        </w:numPr>
        <w:tabs>
          <w:tab w:val="clear" w:pos="794"/>
          <w:tab w:val="left" w:pos="907"/>
        </w:tabs>
        <w:suppressAutoHyphens w:val="0"/>
        <w:spacing w:after="200"/>
        <w:rPr>
          <w:lang w:val="en-GB" w:eastAsia="en-US"/>
        </w:rPr>
      </w:pPr>
      <w:bookmarkStart w:id="134" w:name="_Toc519500294"/>
      <w:bookmarkStart w:id="135" w:name="_Toc388348581"/>
      <w:r w:rsidRPr="00E168E8">
        <w:lastRenderedPageBreak/>
        <w:t>Surface  Example</w:t>
      </w:r>
      <w:bookmarkEnd w:id="134"/>
    </w:p>
    <w:bookmarkEnd w:id="135"/>
    <w:p w14:paraId="7C1EE5C0" w14:textId="77777777" w:rsidR="000D4788" w:rsidRDefault="000D4788" w:rsidP="000D4788">
      <w:pPr>
        <w:pStyle w:val="AnnexHeading2"/>
        <w:tabs>
          <w:tab w:val="clear" w:pos="142"/>
        </w:tabs>
        <w:ind w:left="0"/>
      </w:pPr>
    </w:p>
    <w:p w14:paraId="7C1EE5C1" w14:textId="77777777" w:rsidR="004122D0" w:rsidRPr="00CF7710" w:rsidRDefault="004B72F3" w:rsidP="004122D0">
      <w:pPr>
        <w:pStyle w:val="AnnexHeading2"/>
        <w:tabs>
          <w:tab w:val="clear" w:pos="142"/>
        </w:tabs>
        <w:ind w:left="0"/>
        <w:jc w:val="center"/>
      </w:pPr>
      <w:r>
        <w:rPr>
          <w:noProof/>
          <w:lang w:val="fr-FR" w:eastAsia="fr-FR"/>
        </w:rPr>
        <w:drawing>
          <wp:inline distT="0" distB="0" distL="0" distR="0" wp14:anchorId="7C1EE5FE" wp14:editId="7C1EE5FF">
            <wp:extent cx="3764280" cy="3108960"/>
            <wp:effectExtent l="0" t="0" r="0" b="0"/>
            <wp:docPr id="8" name="Picture 8" descr="Fig%20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20A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4280" cy="3108960"/>
                    </a:xfrm>
                    <a:prstGeom prst="rect">
                      <a:avLst/>
                    </a:prstGeom>
                    <a:noFill/>
                    <a:ln>
                      <a:noFill/>
                    </a:ln>
                  </pic:spPr>
                </pic:pic>
              </a:graphicData>
            </a:graphic>
          </wp:inline>
        </w:drawing>
      </w:r>
    </w:p>
    <w:p w14:paraId="7C1EE5C2" w14:textId="77777777" w:rsidR="000D4788" w:rsidRPr="00CF7710" w:rsidRDefault="000D4788" w:rsidP="000D4788">
      <w:pPr>
        <w:pStyle w:val="AnnexHeading2"/>
        <w:tabs>
          <w:tab w:val="clear" w:pos="142"/>
        </w:tabs>
        <w:ind w:left="0"/>
      </w:pPr>
    </w:p>
    <w:p w14:paraId="7C1EE5C3" w14:textId="77777777" w:rsidR="000D4788" w:rsidRPr="00CF7710" w:rsidRDefault="004B72F3" w:rsidP="004122D0">
      <w:pPr>
        <w:pStyle w:val="AnnexHeading2"/>
        <w:tabs>
          <w:tab w:val="clear" w:pos="142"/>
        </w:tabs>
        <w:ind w:left="0"/>
        <w:jc w:val="center"/>
        <w:rPr>
          <w:bCs/>
        </w:rPr>
      </w:pPr>
      <w:r w:rsidRPr="004122D0">
        <w:rPr>
          <w:bCs/>
          <w:noProof/>
          <w:lang w:val="fr-FR" w:eastAsia="fr-FR"/>
        </w:rPr>
        <w:drawing>
          <wp:inline distT="0" distB="0" distL="0" distR="0" wp14:anchorId="7C1EE600" wp14:editId="7C1EE601">
            <wp:extent cx="5280660" cy="3299460"/>
            <wp:effectExtent l="0" t="0" r="0" b="0"/>
            <wp:docPr id="9" name="Picture 9" descr="Fig%20A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20A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0660" cy="3299460"/>
                    </a:xfrm>
                    <a:prstGeom prst="rect">
                      <a:avLst/>
                    </a:prstGeom>
                    <a:noFill/>
                    <a:ln>
                      <a:noFill/>
                    </a:ln>
                  </pic:spPr>
                </pic:pic>
              </a:graphicData>
            </a:graphic>
          </wp:inline>
        </w:drawing>
      </w:r>
    </w:p>
    <w:p w14:paraId="7C1EE5C4" w14:textId="77777777" w:rsidR="000D4788" w:rsidRPr="00CF7710" w:rsidRDefault="000D4788" w:rsidP="008C69B2">
      <w:pPr>
        <w:pStyle w:val="Figure"/>
        <w:spacing w:after="120"/>
        <w:rPr>
          <w:rFonts w:ascii="Arial" w:hAnsi="Arial"/>
          <w:bCs/>
          <w:sz w:val="20"/>
          <w:lang w:val="en-GB"/>
        </w:rPr>
      </w:pPr>
      <w:r w:rsidRPr="00CF7710">
        <w:rPr>
          <w:rFonts w:ascii="Arial" w:hAnsi="Arial"/>
          <w:bCs/>
          <w:sz w:val="20"/>
          <w:lang w:val="en-GB"/>
        </w:rPr>
        <w:t xml:space="preserve">Figure </w:t>
      </w:r>
      <w:r w:rsidR="003319AC">
        <w:rPr>
          <w:rFonts w:ascii="Arial" w:hAnsi="Arial"/>
          <w:bCs/>
          <w:sz w:val="20"/>
          <w:lang w:val="en-GB"/>
        </w:rPr>
        <w:t>7-</w:t>
      </w:r>
      <w:r w:rsidRPr="00CF7710">
        <w:rPr>
          <w:rFonts w:ascii="Arial" w:hAnsi="Arial"/>
          <w:bCs/>
          <w:sz w:val="20"/>
          <w:lang w:val="en-GB"/>
        </w:rPr>
        <w:t>A</w:t>
      </w:r>
      <w:r w:rsidR="00353E81">
        <w:rPr>
          <w:rFonts w:ascii="Arial" w:hAnsi="Arial"/>
          <w:bCs/>
          <w:sz w:val="20"/>
          <w:lang w:val="en-GB"/>
        </w:rPr>
        <w:t>-</w:t>
      </w:r>
      <w:r w:rsidRPr="00CF7710">
        <w:rPr>
          <w:rFonts w:ascii="Arial" w:hAnsi="Arial"/>
          <w:bCs/>
          <w:sz w:val="20"/>
          <w:lang w:val="en-GB"/>
        </w:rPr>
        <w:t>2 – Surface Example</w:t>
      </w:r>
    </w:p>
    <w:p w14:paraId="7C1EE5C5" w14:textId="77777777" w:rsidR="000D4788" w:rsidRPr="00D671DB" w:rsidRDefault="000D4788" w:rsidP="008C69B2">
      <w:pPr>
        <w:pStyle w:val="ParagraphText"/>
        <w:spacing w:after="120"/>
        <w:jc w:val="both"/>
        <w:rPr>
          <w:color w:val="auto"/>
        </w:rPr>
      </w:pPr>
      <w:r w:rsidRPr="00D671DB">
        <w:rPr>
          <w:color w:val="auto"/>
        </w:rPr>
        <w:t xml:space="preserve">The following describes the geometrical elements of the surface example (Figure </w:t>
      </w:r>
      <w:r w:rsidR="00860908" w:rsidRPr="00D671DB">
        <w:rPr>
          <w:color w:val="auto"/>
        </w:rPr>
        <w:t>7-</w:t>
      </w:r>
      <w:r w:rsidRPr="00D671DB">
        <w:rPr>
          <w:color w:val="auto"/>
        </w:rPr>
        <w:t>A.2).</w:t>
      </w:r>
    </w:p>
    <w:p w14:paraId="7C1EE5C6" w14:textId="77777777" w:rsidR="000D4788" w:rsidRPr="00D671DB" w:rsidRDefault="000D4788" w:rsidP="008C69B2">
      <w:pPr>
        <w:pStyle w:val="ParagraphText"/>
        <w:spacing w:after="120"/>
        <w:jc w:val="both"/>
        <w:rPr>
          <w:color w:val="auto"/>
        </w:rPr>
      </w:pPr>
      <w:r w:rsidRPr="00D671DB">
        <w:rPr>
          <w:color w:val="auto"/>
        </w:rPr>
        <w:t>S1 (</w:t>
      </w:r>
      <w:proofErr w:type="spellStart"/>
      <w:r w:rsidRPr="00D671DB">
        <w:rPr>
          <w:color w:val="auto"/>
        </w:rPr>
        <w:t>GM_Surface</w:t>
      </w:r>
      <w:proofErr w:type="spellEnd"/>
      <w:r w:rsidRPr="00D671DB">
        <w:rPr>
          <w:color w:val="auto"/>
        </w:rPr>
        <w:t>) is represented by the surface patch P1 (</w:t>
      </w:r>
      <w:proofErr w:type="spellStart"/>
      <w:r w:rsidRPr="00D671DB">
        <w:rPr>
          <w:color w:val="auto"/>
        </w:rPr>
        <w:t>GM_Polygon</w:t>
      </w:r>
      <w:proofErr w:type="spellEnd"/>
      <w:r w:rsidRPr="00D671DB">
        <w:rPr>
          <w:color w:val="auto"/>
        </w:rPr>
        <w:t>) the boundary of which consists of exterior and interior rings. The exterior ring CC1 (</w:t>
      </w:r>
      <w:proofErr w:type="spellStart"/>
      <w:r w:rsidRPr="00D671DB">
        <w:rPr>
          <w:color w:val="auto"/>
        </w:rPr>
        <w:t>GM_CompositeCurve</w:t>
      </w:r>
      <w:proofErr w:type="spellEnd"/>
      <w:r w:rsidRPr="00D671DB">
        <w:rPr>
          <w:color w:val="auto"/>
        </w:rPr>
        <w:t>) is an aggregation of C1, C2, C3 (</w:t>
      </w:r>
      <w:proofErr w:type="spellStart"/>
      <w:r w:rsidRPr="00D671DB">
        <w:rPr>
          <w:color w:val="auto"/>
        </w:rPr>
        <w:t>GM_Curve</w:t>
      </w:r>
      <w:proofErr w:type="spellEnd"/>
      <w:r w:rsidRPr="00D671DB">
        <w:rPr>
          <w:color w:val="auto"/>
        </w:rPr>
        <w:t xml:space="preserve">), the interior ring C4 is a simple </w:t>
      </w:r>
      <w:proofErr w:type="spellStart"/>
      <w:r w:rsidRPr="00D671DB">
        <w:rPr>
          <w:color w:val="auto"/>
        </w:rPr>
        <w:t>GM_Curve</w:t>
      </w:r>
      <w:proofErr w:type="spellEnd"/>
      <w:r w:rsidRPr="00D671DB">
        <w:rPr>
          <w:color w:val="auto"/>
        </w:rPr>
        <w:t>.</w:t>
      </w:r>
    </w:p>
    <w:p w14:paraId="7C1EE5C7" w14:textId="77777777" w:rsidR="000D4788" w:rsidRPr="00CF7710" w:rsidRDefault="000D4788" w:rsidP="000D4788">
      <w:pPr>
        <w:pStyle w:val="Paragraph"/>
        <w:pageBreakBefore/>
        <w:jc w:val="both"/>
      </w:pPr>
    </w:p>
    <w:p w14:paraId="7C1EE5C8" w14:textId="77777777" w:rsidR="000D4788" w:rsidRPr="00CF7710" w:rsidRDefault="000D4788" w:rsidP="000D4788">
      <w:pPr>
        <w:rPr>
          <w:lang w:val="en-GB"/>
        </w:rPr>
      </w:pPr>
    </w:p>
    <w:p w14:paraId="7C1EE5C9" w14:textId="77777777" w:rsidR="00E168E8" w:rsidRPr="00371841" w:rsidRDefault="00E168E8" w:rsidP="00E168E8">
      <w:pPr>
        <w:pStyle w:val="Heading2"/>
        <w:keepNext/>
        <w:keepLines/>
        <w:numPr>
          <w:ilvl w:val="0"/>
          <w:numId w:val="57"/>
        </w:numPr>
        <w:tabs>
          <w:tab w:val="clear" w:pos="794"/>
          <w:tab w:val="left" w:pos="907"/>
        </w:tabs>
        <w:suppressAutoHyphens w:val="0"/>
        <w:spacing w:after="200"/>
        <w:rPr>
          <w:lang w:val="en-GB" w:eastAsia="en-US"/>
        </w:rPr>
      </w:pPr>
      <w:bookmarkStart w:id="136" w:name="_Toc519500295"/>
      <w:bookmarkStart w:id="137" w:name="_Toc388348582"/>
      <w:r w:rsidRPr="00E168E8">
        <w:t>2.5 Dimensional Geometry Example</w:t>
      </w:r>
      <w:bookmarkEnd w:id="136"/>
    </w:p>
    <w:bookmarkEnd w:id="137"/>
    <w:p w14:paraId="7C1EE5CA" w14:textId="77777777" w:rsidR="000D4788" w:rsidRPr="00CF7710" w:rsidRDefault="004B72F3" w:rsidP="000D4788">
      <w:pPr>
        <w:pStyle w:val="AnnexHeading1"/>
      </w:pPr>
      <w:r w:rsidRPr="00CF7710">
        <w:rPr>
          <w:noProof/>
          <w:lang w:val="fr-FR" w:eastAsia="fr-FR"/>
        </w:rPr>
        <w:drawing>
          <wp:anchor distT="0" distB="0" distL="114935" distR="114935" simplePos="0" relativeHeight="251658240" behindDoc="1" locked="0" layoutInCell="1" allowOverlap="1" wp14:anchorId="7C1EE602" wp14:editId="7C1EE603">
            <wp:simplePos x="0" y="0"/>
            <wp:positionH relativeFrom="column">
              <wp:posOffset>458470</wp:posOffset>
            </wp:positionH>
            <wp:positionV relativeFrom="paragraph">
              <wp:posOffset>142240</wp:posOffset>
            </wp:positionV>
            <wp:extent cx="4228465" cy="236156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8465" cy="2361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C1EE5CB" w14:textId="77777777" w:rsidR="000D4788" w:rsidRPr="00CF7710" w:rsidRDefault="000D4788" w:rsidP="000D4788">
      <w:pPr>
        <w:pStyle w:val="AnnexHeading1"/>
      </w:pPr>
    </w:p>
    <w:p w14:paraId="7C1EE5CC" w14:textId="77777777" w:rsidR="000D4788" w:rsidRPr="00CF7710" w:rsidRDefault="000D4788" w:rsidP="000D4788">
      <w:pPr>
        <w:pStyle w:val="AnnexHeading1"/>
      </w:pPr>
    </w:p>
    <w:p w14:paraId="7C1EE5CD" w14:textId="77777777" w:rsidR="000D4788" w:rsidRPr="00CF7710" w:rsidRDefault="000D4788" w:rsidP="000D4788">
      <w:pPr>
        <w:pStyle w:val="AnnexHeading1"/>
      </w:pPr>
    </w:p>
    <w:p w14:paraId="7C1EE5CE" w14:textId="77777777" w:rsidR="000D4788" w:rsidRPr="00CF7710" w:rsidRDefault="000D4788" w:rsidP="000D4788">
      <w:pPr>
        <w:pStyle w:val="AnnexHeading1"/>
      </w:pPr>
    </w:p>
    <w:p w14:paraId="7C1EE5CF" w14:textId="77777777" w:rsidR="000D4788" w:rsidRPr="00CF7710" w:rsidRDefault="000D4788" w:rsidP="000D4788">
      <w:pPr>
        <w:pStyle w:val="AnnexHeading1"/>
      </w:pPr>
    </w:p>
    <w:p w14:paraId="7C1EE5D0" w14:textId="77777777" w:rsidR="000D4788" w:rsidRPr="00CF7710" w:rsidRDefault="000D4788" w:rsidP="000D4788">
      <w:pPr>
        <w:pStyle w:val="AnnexHeading1"/>
      </w:pPr>
    </w:p>
    <w:p w14:paraId="7C1EE5D1" w14:textId="77777777" w:rsidR="000D4788" w:rsidRPr="00CF7710" w:rsidRDefault="000D4788" w:rsidP="000D4788">
      <w:pPr>
        <w:pStyle w:val="AnnexHeading1"/>
      </w:pPr>
    </w:p>
    <w:p w14:paraId="7C1EE5D2" w14:textId="77777777" w:rsidR="000D4788" w:rsidRPr="00CF7710" w:rsidRDefault="000D4788" w:rsidP="000D4788">
      <w:pPr>
        <w:pStyle w:val="AnnexHeading1"/>
      </w:pPr>
    </w:p>
    <w:p w14:paraId="7C1EE5D3" w14:textId="77777777" w:rsidR="000D4788" w:rsidRPr="00CF7710" w:rsidRDefault="000D4788" w:rsidP="000D4788">
      <w:pPr>
        <w:pStyle w:val="AnnexHeading1"/>
      </w:pPr>
    </w:p>
    <w:p w14:paraId="7C1EE5D4" w14:textId="77777777" w:rsidR="000D4788" w:rsidRPr="00CF7710" w:rsidRDefault="000D4788" w:rsidP="000D4788">
      <w:pPr>
        <w:pStyle w:val="AnnexHeading1"/>
      </w:pPr>
    </w:p>
    <w:p w14:paraId="7C1EE5D5" w14:textId="77777777" w:rsidR="000D4788" w:rsidRPr="00CF7710" w:rsidRDefault="000D4788" w:rsidP="000D4788">
      <w:pPr>
        <w:pStyle w:val="AnnexHeading1"/>
      </w:pPr>
    </w:p>
    <w:p w14:paraId="7C1EE5D6" w14:textId="77777777" w:rsidR="000D4788" w:rsidRPr="00CF7710" w:rsidRDefault="000D4788" w:rsidP="000D4788">
      <w:pPr>
        <w:pStyle w:val="AnnexHeading1"/>
      </w:pPr>
    </w:p>
    <w:p w14:paraId="7C1EE5D7" w14:textId="77777777" w:rsidR="000D4788" w:rsidRPr="00CF7710" w:rsidRDefault="000D4788" w:rsidP="000D4788">
      <w:pPr>
        <w:pStyle w:val="AnnexHeading1"/>
      </w:pPr>
    </w:p>
    <w:p w14:paraId="7C1EE5D8" w14:textId="77777777" w:rsidR="000D4788" w:rsidRPr="00CF7710" w:rsidRDefault="000D4788" w:rsidP="000D4788">
      <w:pPr>
        <w:pStyle w:val="AnnexHeading1"/>
      </w:pPr>
    </w:p>
    <w:p w14:paraId="7C1EE5D9" w14:textId="77777777" w:rsidR="000D4788" w:rsidRPr="00CF7710" w:rsidRDefault="000D4788" w:rsidP="000D4788">
      <w:pPr>
        <w:pStyle w:val="AnnexHeading1"/>
      </w:pPr>
    </w:p>
    <w:p w14:paraId="7C1EE5DA" w14:textId="77777777" w:rsidR="000D4788" w:rsidRPr="00CF7710" w:rsidRDefault="000D4788" w:rsidP="000D4788">
      <w:pPr>
        <w:pStyle w:val="AnnexHeading1"/>
      </w:pPr>
    </w:p>
    <w:p w14:paraId="7C1EE5DB" w14:textId="77777777" w:rsidR="000D4788" w:rsidRPr="00CF7710" w:rsidRDefault="000D4788" w:rsidP="000D4788">
      <w:pPr>
        <w:pStyle w:val="Paragraph"/>
      </w:pPr>
    </w:p>
    <w:p w14:paraId="7C1EE5DC" w14:textId="77777777" w:rsidR="000D4788" w:rsidRPr="00CF7710" w:rsidRDefault="000D4788" w:rsidP="008C69B2">
      <w:pPr>
        <w:pStyle w:val="Figure"/>
        <w:spacing w:after="120"/>
        <w:rPr>
          <w:rFonts w:ascii="Arial" w:hAnsi="Arial"/>
          <w:bCs/>
          <w:sz w:val="20"/>
          <w:lang w:val="en-GB"/>
        </w:rPr>
      </w:pPr>
      <w:r w:rsidRPr="00CF7710">
        <w:rPr>
          <w:rFonts w:ascii="Arial" w:hAnsi="Arial"/>
          <w:bCs/>
          <w:sz w:val="20"/>
          <w:lang w:val="en-GB"/>
        </w:rPr>
        <w:t xml:space="preserve">Figure </w:t>
      </w:r>
      <w:r w:rsidR="003319AC">
        <w:rPr>
          <w:rFonts w:ascii="Arial" w:hAnsi="Arial"/>
          <w:bCs/>
          <w:sz w:val="20"/>
          <w:lang w:val="en-GB"/>
        </w:rPr>
        <w:t>7-</w:t>
      </w:r>
      <w:r w:rsidRPr="00CF7710">
        <w:rPr>
          <w:rFonts w:ascii="Arial" w:hAnsi="Arial"/>
          <w:bCs/>
          <w:sz w:val="20"/>
          <w:lang w:val="en-GB"/>
        </w:rPr>
        <w:t>A</w:t>
      </w:r>
      <w:r w:rsidR="00353E81">
        <w:rPr>
          <w:rFonts w:ascii="Arial" w:hAnsi="Arial"/>
          <w:bCs/>
          <w:sz w:val="20"/>
          <w:lang w:val="en-GB"/>
        </w:rPr>
        <w:t>-</w:t>
      </w:r>
      <w:r w:rsidR="00061D51" w:rsidRPr="00CF7710">
        <w:rPr>
          <w:rFonts w:ascii="Arial" w:hAnsi="Arial"/>
          <w:bCs/>
          <w:sz w:val="20"/>
          <w:lang w:val="en-GB"/>
        </w:rPr>
        <w:t>3</w:t>
      </w:r>
      <w:r w:rsidR="00A92BEC">
        <w:rPr>
          <w:rFonts w:ascii="Arial" w:hAnsi="Arial"/>
          <w:bCs/>
          <w:sz w:val="20"/>
          <w:lang w:val="en-GB"/>
        </w:rPr>
        <w:t xml:space="preserve"> </w:t>
      </w:r>
      <w:r w:rsidRPr="00CF7710">
        <w:rPr>
          <w:rFonts w:ascii="Arial" w:hAnsi="Arial"/>
          <w:bCs/>
          <w:sz w:val="20"/>
          <w:lang w:val="en-GB"/>
        </w:rPr>
        <w:t>– 2.5D Example</w:t>
      </w:r>
    </w:p>
    <w:p w14:paraId="7C1EE5DD" w14:textId="77777777" w:rsidR="006A7A60" w:rsidRDefault="000D4788" w:rsidP="008C69B2">
      <w:pPr>
        <w:pStyle w:val="ParagraphText"/>
        <w:spacing w:after="120"/>
        <w:jc w:val="both"/>
      </w:pPr>
      <w:r w:rsidRPr="00CF7710">
        <w:t xml:space="preserve">In the depicted example, the curve which constitutes the exterior boundary of a </w:t>
      </w:r>
      <w:proofErr w:type="spellStart"/>
      <w:r w:rsidRPr="00CF7710">
        <w:t>GM_Polygon</w:t>
      </w:r>
      <w:proofErr w:type="spellEnd"/>
      <w:r w:rsidRPr="00CF7710">
        <w:t xml:space="preserve"> consists of an array of 3D control points. Note that the surface interpolation must be “none”, which means that the position of interior points is not determined. The “planar” interpolation would only be acceptable if all points were lying on a plane.</w:t>
      </w:r>
    </w:p>
    <w:p w14:paraId="7C1EE5DE" w14:textId="77777777" w:rsidR="00A73C40" w:rsidRPr="00C36651" w:rsidRDefault="00A73C40" w:rsidP="00A73C40">
      <w:pPr>
        <w:rPr>
          <w:b/>
          <w:sz w:val="28"/>
          <w:lang w:val="en-US" w:eastAsia="en-GB"/>
        </w:rPr>
      </w:pPr>
      <w:r w:rsidRPr="009F6893">
        <w:rPr>
          <w:lang w:val="en-GB"/>
        </w:rPr>
        <w:br w:type="page"/>
      </w:r>
    </w:p>
    <w:p w14:paraId="7C1EE5DF" w14:textId="77777777" w:rsidR="00A73C40" w:rsidRPr="00C36651" w:rsidRDefault="00A73C40" w:rsidP="00A73C40">
      <w:pPr>
        <w:rPr>
          <w:b/>
          <w:sz w:val="28"/>
          <w:lang w:val="en-US" w:eastAsia="en-GB"/>
        </w:rPr>
      </w:pPr>
    </w:p>
    <w:p w14:paraId="7C1EE5E0" w14:textId="77777777" w:rsidR="00A73C40" w:rsidRPr="00C36651" w:rsidRDefault="00A73C40" w:rsidP="00A73C40">
      <w:pPr>
        <w:rPr>
          <w:b/>
          <w:sz w:val="28"/>
          <w:lang w:val="en-US" w:eastAsia="en-GB"/>
        </w:rPr>
      </w:pPr>
    </w:p>
    <w:p w14:paraId="7C1EE5E1" w14:textId="77777777" w:rsidR="00A73C40" w:rsidRPr="00C36651" w:rsidRDefault="00A73C40" w:rsidP="00A73C40">
      <w:pPr>
        <w:jc w:val="center"/>
        <w:rPr>
          <w:b/>
          <w:sz w:val="28"/>
          <w:lang w:val="en-US" w:eastAsia="en-GB"/>
        </w:rPr>
      </w:pPr>
    </w:p>
    <w:p w14:paraId="7C1EE5E2" w14:textId="77777777" w:rsidR="00A73C40" w:rsidRPr="00C36651" w:rsidRDefault="00A73C40" w:rsidP="00A73C40">
      <w:pPr>
        <w:jc w:val="center"/>
        <w:rPr>
          <w:b/>
          <w:sz w:val="28"/>
          <w:lang w:val="en-US" w:eastAsia="en-GB"/>
        </w:rPr>
      </w:pPr>
    </w:p>
    <w:p w14:paraId="7C1EE5E3" w14:textId="77777777" w:rsidR="00A73C40" w:rsidRPr="00C36651" w:rsidRDefault="00A73C40" w:rsidP="00A73C40">
      <w:pPr>
        <w:jc w:val="center"/>
        <w:rPr>
          <w:b/>
          <w:sz w:val="28"/>
          <w:lang w:val="en-US" w:eastAsia="en-GB"/>
        </w:rPr>
      </w:pPr>
    </w:p>
    <w:p w14:paraId="7C1EE5E4" w14:textId="77777777" w:rsidR="00A73C40" w:rsidRPr="00C36651" w:rsidRDefault="00A73C40" w:rsidP="00A73C40">
      <w:pPr>
        <w:jc w:val="center"/>
        <w:rPr>
          <w:b/>
          <w:sz w:val="28"/>
          <w:lang w:val="en-US" w:eastAsia="en-GB"/>
        </w:rPr>
      </w:pPr>
    </w:p>
    <w:p w14:paraId="7C1EE5E5" w14:textId="77777777" w:rsidR="00A73C40" w:rsidRPr="00C36651" w:rsidRDefault="00A73C40" w:rsidP="00A73C40">
      <w:pPr>
        <w:jc w:val="center"/>
        <w:rPr>
          <w:b/>
          <w:sz w:val="28"/>
          <w:lang w:val="en-US" w:eastAsia="en-GB"/>
        </w:rPr>
      </w:pPr>
    </w:p>
    <w:p w14:paraId="7C1EE5E6" w14:textId="77777777" w:rsidR="00A73C40" w:rsidRPr="00C36651" w:rsidRDefault="00A73C40" w:rsidP="00A73C40">
      <w:pPr>
        <w:jc w:val="center"/>
        <w:rPr>
          <w:b/>
          <w:sz w:val="28"/>
          <w:lang w:val="en-US" w:eastAsia="en-GB"/>
        </w:rPr>
      </w:pPr>
    </w:p>
    <w:p w14:paraId="7C1EE5E7" w14:textId="77777777" w:rsidR="00A73C40" w:rsidRPr="00C36651" w:rsidRDefault="00A73C40" w:rsidP="00A73C40">
      <w:pPr>
        <w:jc w:val="center"/>
        <w:rPr>
          <w:b/>
          <w:sz w:val="28"/>
          <w:lang w:val="en-US" w:eastAsia="en-GB"/>
        </w:rPr>
      </w:pPr>
    </w:p>
    <w:p w14:paraId="7C1EE5E8" w14:textId="77777777" w:rsidR="00A73C40" w:rsidRPr="00C36651" w:rsidRDefault="00A73C40" w:rsidP="00A73C40">
      <w:pPr>
        <w:jc w:val="center"/>
        <w:rPr>
          <w:b/>
          <w:sz w:val="28"/>
          <w:lang w:val="en-US" w:eastAsia="en-GB"/>
        </w:rPr>
      </w:pPr>
    </w:p>
    <w:p w14:paraId="7C1EE5E9" w14:textId="77777777" w:rsidR="00A73C40" w:rsidRPr="00C36651" w:rsidRDefault="00A73C40" w:rsidP="00A73C40">
      <w:pPr>
        <w:jc w:val="center"/>
        <w:rPr>
          <w:b/>
          <w:sz w:val="28"/>
          <w:lang w:val="en-US" w:eastAsia="en-GB"/>
        </w:rPr>
      </w:pPr>
    </w:p>
    <w:p w14:paraId="7C1EE5EA" w14:textId="77777777" w:rsidR="00A73C40" w:rsidRDefault="00A73C40" w:rsidP="00A73C40">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lang w:eastAsia="en-GB"/>
        </w:rPr>
      </w:pPr>
      <w:r>
        <w:rPr>
          <w:rFonts w:ascii="Arial Narrow" w:hAnsi="Arial Narrow"/>
          <w:lang w:eastAsia="en-GB"/>
        </w:rPr>
        <w:t>Page intentionally left blank</w:t>
      </w:r>
    </w:p>
    <w:p w14:paraId="7C1EE5EB" w14:textId="77777777" w:rsidR="00A73C40" w:rsidRPr="00CF7710" w:rsidRDefault="00A73C40" w:rsidP="008C69B2">
      <w:pPr>
        <w:pStyle w:val="ParagraphText"/>
        <w:spacing w:after="120"/>
        <w:jc w:val="both"/>
      </w:pPr>
    </w:p>
    <w:sectPr w:rsidR="00A73C40" w:rsidRPr="00CF7710" w:rsidSect="00637E06">
      <w:headerReference w:type="even" r:id="rId30"/>
      <w:footerReference w:type="even" r:id="rId31"/>
      <w:footerReference w:type="default" r:id="rId32"/>
      <w:headerReference w:type="first" r:id="rId33"/>
      <w:footerReference w:type="first" r:id="rId34"/>
      <w:pgSz w:w="11905" w:h="16837" w:code="9"/>
      <w:pgMar w:top="1440" w:right="1440" w:bottom="1440" w:left="1440" w:header="709" w:footer="709" w:gutter="0"/>
      <w:pgNumType w:start="1" w:chapSep="period"/>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Jeff Wootton" w:date="2024-04-24T11:55:00Z" w:initials="JW">
    <w:p w14:paraId="31022491" w14:textId="77777777" w:rsidR="00967D7B" w:rsidRDefault="00967D7B" w:rsidP="00967D7B">
      <w:pPr>
        <w:pStyle w:val="CommentText"/>
        <w:jc w:val="left"/>
      </w:pPr>
      <w:r>
        <w:rPr>
          <w:rStyle w:val="CommentReference"/>
        </w:rPr>
        <w:annotationRef/>
      </w:r>
      <w:r>
        <w:t>Refer to Paper S-100TSM10-04.6 and IHO CL 18/2024.</w:t>
      </w:r>
    </w:p>
  </w:comment>
  <w:comment w:id="57" w:author="Jeff Wootton" w:date="2024-04-24T12:00:00Z" w:initials="JW">
    <w:p w14:paraId="58FB1BBE" w14:textId="77777777" w:rsidR="007645E6" w:rsidRDefault="007645E6" w:rsidP="007645E6">
      <w:pPr>
        <w:pStyle w:val="CommentText"/>
        <w:jc w:val="left"/>
      </w:pPr>
      <w:r>
        <w:rPr>
          <w:rStyle w:val="CommentReference"/>
        </w:rPr>
        <w:annotationRef/>
      </w:r>
      <w:r>
        <w:t>Refer to Paper S-100TSM10-04.6 and IHO CL 18/2024.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22491" w15:done="0"/>
  <w15:commentEx w15:paraId="58FB1B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88A516" w16cex:dateUtc="2024-04-24T09:55:00Z"/>
  <w16cex:commentExtensible w16cex:durableId="5B366430" w16cex:dateUtc="2024-04-24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22491" w16cid:durableId="3088A516"/>
  <w16cid:commentId w16cid:paraId="58FB1BBE" w16cid:durableId="5B3664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E3C4" w14:textId="77777777" w:rsidR="00637E06" w:rsidRDefault="00637E06" w:rsidP="00C034AF">
      <w:r>
        <w:separator/>
      </w:r>
    </w:p>
  </w:endnote>
  <w:endnote w:type="continuationSeparator" w:id="0">
    <w:p w14:paraId="7A80B983" w14:textId="77777777" w:rsidR="00637E06" w:rsidRDefault="00637E06" w:rsidP="00C034AF">
      <w:r>
        <w:continuationSeparator/>
      </w:r>
    </w:p>
  </w:endnote>
  <w:endnote w:type="continuationNotice" w:id="1">
    <w:p w14:paraId="0B7E07E9" w14:textId="77777777" w:rsidR="00637E06" w:rsidRDefault="00637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ZWAdobeF">
    <w:altName w:val="Times New Roman"/>
    <w:charset w:val="00"/>
    <w:family w:val="auto"/>
    <w:pitch w:val="variable"/>
    <w:sig w:usb0="00000000"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C" w14:textId="77777777" w:rsidR="00B604C5" w:rsidRPr="0056545D" w:rsidRDefault="00B604C5" w:rsidP="00533847">
    <w:pPr>
      <w:pStyle w:val="Footer"/>
      <w:tabs>
        <w:tab w:val="clear" w:pos="4320"/>
        <w:tab w:val="clear" w:pos="8640"/>
        <w:tab w:val="center" w:pos="4536"/>
        <w:tab w:val="right" w:pos="9072"/>
      </w:tabs>
      <w:ind w:firstLine="360"/>
      <w:jc w:val="center"/>
      <w:rPr>
        <w:sz w:val="16"/>
        <w:szCs w:val="16"/>
      </w:rPr>
    </w:pPr>
    <w:r w:rsidRPr="000433E6">
      <w:rPr>
        <w:sz w:val="16"/>
        <w:szCs w:val="16"/>
      </w:rPr>
      <w:t>Part 7 - Spatial Schema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D" w14:textId="77777777" w:rsidR="00B604C5" w:rsidRPr="001079BA" w:rsidRDefault="00B604C5" w:rsidP="00B604C5">
    <w:pPr>
      <w:pStyle w:val="Footer"/>
      <w:tabs>
        <w:tab w:val="clear" w:pos="4320"/>
        <w:tab w:val="clear" w:pos="8640"/>
        <w:tab w:val="center" w:pos="4536"/>
        <w:tab w:val="right" w:pos="9072"/>
      </w:tabs>
      <w:ind w:firstLine="360"/>
      <w:jc w:val="center"/>
      <w:rPr>
        <w:sz w:val="16"/>
        <w:szCs w:val="16"/>
      </w:rPr>
    </w:pPr>
    <w:r>
      <w:rPr>
        <w:sz w:val="16"/>
        <w:szCs w:val="16"/>
      </w:rPr>
      <w:t xml:space="preserve">Part 7 - </w:t>
    </w:r>
    <w:r w:rsidRPr="001079BA">
      <w:rPr>
        <w:sz w:val="16"/>
        <w:szCs w:val="16"/>
      </w:rPr>
      <w:t>Spatial Schema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F" w14:textId="77777777" w:rsidR="00B604C5" w:rsidRPr="0056545D" w:rsidRDefault="00B604C5" w:rsidP="0056545D">
    <w:pPr>
      <w:pStyle w:val="Footer"/>
      <w:ind w:right="360" w:firstLine="360"/>
      <w:jc w:val="center"/>
      <w:rPr>
        <w:sz w:val="16"/>
        <w:szCs w:val="16"/>
      </w:rPr>
    </w:pPr>
    <w:r w:rsidRPr="000433E6">
      <w:rPr>
        <w:sz w:val="16"/>
        <w:szCs w:val="16"/>
      </w:rPr>
      <w:t>Part 7 - Spatial Schema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835417742"/>
      <w:docPartObj>
        <w:docPartGallery w:val="Page Numbers (Bottom of Page)"/>
        <w:docPartUnique/>
      </w:docPartObj>
    </w:sdtPr>
    <w:sdtEndPr>
      <w:rPr>
        <w:noProof/>
      </w:rPr>
    </w:sdtEndPr>
    <w:sdtContent>
      <w:p w14:paraId="7C1EE611" w14:textId="77777777" w:rsidR="00B604C5" w:rsidRPr="0056545D" w:rsidRDefault="00B604C5" w:rsidP="00533847">
        <w:pPr>
          <w:tabs>
            <w:tab w:val="center" w:pos="4536"/>
            <w:tab w:val="right" w:pos="9072"/>
          </w:tabs>
          <w:rPr>
            <w:rFonts w:cs="Arial"/>
            <w:sz w:val="16"/>
            <w:szCs w:val="16"/>
          </w:rPr>
        </w:pPr>
        <w:r w:rsidRPr="00284272">
          <w:rPr>
            <w:rFonts w:cs="Arial"/>
            <w:sz w:val="16"/>
            <w:szCs w:val="16"/>
          </w:rPr>
          <w:fldChar w:fldCharType="begin"/>
        </w:r>
        <w:r w:rsidRPr="00284272">
          <w:rPr>
            <w:rFonts w:cs="Arial"/>
            <w:sz w:val="16"/>
            <w:szCs w:val="16"/>
          </w:rPr>
          <w:instrText xml:space="preserve"> PAGE   \* MERGEFORMAT </w:instrText>
        </w:r>
        <w:r w:rsidRPr="00284272">
          <w:rPr>
            <w:rFonts w:cs="Arial"/>
            <w:sz w:val="16"/>
            <w:szCs w:val="16"/>
          </w:rPr>
          <w:fldChar w:fldCharType="separate"/>
        </w:r>
        <w:r w:rsidR="00721A38">
          <w:rPr>
            <w:rFonts w:cs="Arial"/>
            <w:noProof/>
            <w:sz w:val="16"/>
            <w:szCs w:val="16"/>
          </w:rPr>
          <w:t>2</w:t>
        </w:r>
        <w:r w:rsidRPr="00284272">
          <w:rPr>
            <w:rFonts w:cs="Arial"/>
            <w:noProof/>
            <w:sz w:val="16"/>
            <w:szCs w:val="16"/>
          </w:rPr>
          <w:fldChar w:fldCharType="end"/>
        </w:r>
        <w:r w:rsidRPr="00284272">
          <w:rPr>
            <w:rFonts w:cs="Arial"/>
            <w:sz w:val="16"/>
            <w:szCs w:val="16"/>
          </w:rPr>
          <w:tab/>
        </w:r>
        <w:r w:rsidRPr="00284272">
          <w:rPr>
            <w:rFonts w:eastAsia="Arial" w:cs="Arial"/>
            <w:sz w:val="16"/>
            <w:szCs w:val="16"/>
          </w:rPr>
          <w:t xml:space="preserve"> </w:t>
        </w:r>
        <w:r w:rsidRPr="000433E6">
          <w:rPr>
            <w:sz w:val="16"/>
            <w:szCs w:val="16"/>
          </w:rPr>
          <w:t>Part 7 - Spatial Schema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362682727"/>
      <w:docPartObj>
        <w:docPartGallery w:val="Page Numbers (Bottom of Page)"/>
        <w:docPartUnique/>
      </w:docPartObj>
    </w:sdtPr>
    <w:sdtEndPr>
      <w:rPr>
        <w:noProof/>
      </w:rPr>
    </w:sdtEndPr>
    <w:sdtContent>
      <w:p w14:paraId="7C1EE612" w14:textId="77777777" w:rsidR="00B604C5" w:rsidRPr="0056545D" w:rsidRDefault="00B604C5" w:rsidP="00533847">
        <w:pPr>
          <w:tabs>
            <w:tab w:val="center" w:pos="4536"/>
            <w:tab w:val="right" w:pos="9072"/>
          </w:tabs>
          <w:rPr>
            <w:rFonts w:cs="Arial"/>
            <w:sz w:val="16"/>
            <w:szCs w:val="16"/>
          </w:rPr>
        </w:pPr>
        <w:r w:rsidRPr="000F3464">
          <w:rPr>
            <w:rFonts w:cs="Arial"/>
            <w:sz w:val="16"/>
            <w:szCs w:val="16"/>
          </w:rPr>
          <w:tab/>
        </w:r>
        <w:r w:rsidRPr="000433E6">
          <w:rPr>
            <w:sz w:val="16"/>
            <w:szCs w:val="16"/>
          </w:rPr>
          <w:t>Part 7 - Spatial Schema</w:t>
        </w:r>
        <w:r w:rsidRPr="00284272">
          <w:rPr>
            <w:rFonts w:cs="Arial"/>
            <w:sz w:val="16"/>
            <w:szCs w:val="16"/>
          </w:rPr>
          <w:tab/>
        </w:r>
        <w:r w:rsidRPr="00284272">
          <w:rPr>
            <w:rFonts w:cs="Arial"/>
            <w:sz w:val="16"/>
            <w:szCs w:val="16"/>
          </w:rPr>
          <w:fldChar w:fldCharType="begin"/>
        </w:r>
        <w:r w:rsidRPr="00284272">
          <w:rPr>
            <w:rFonts w:cs="Arial"/>
            <w:sz w:val="16"/>
            <w:szCs w:val="16"/>
          </w:rPr>
          <w:instrText xml:space="preserve"> PAGE   \* MERGEFORMAT </w:instrText>
        </w:r>
        <w:r w:rsidRPr="00284272">
          <w:rPr>
            <w:rFonts w:cs="Arial"/>
            <w:sz w:val="16"/>
            <w:szCs w:val="16"/>
          </w:rPr>
          <w:fldChar w:fldCharType="separate"/>
        </w:r>
        <w:r w:rsidR="00721A38">
          <w:rPr>
            <w:rFonts w:cs="Arial"/>
            <w:noProof/>
            <w:sz w:val="16"/>
            <w:szCs w:val="16"/>
          </w:rPr>
          <w:t>1</w:t>
        </w:r>
        <w:r w:rsidRPr="00284272">
          <w:rPr>
            <w:rFonts w:cs="Arial"/>
            <w:noProof/>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14" w14:textId="77777777" w:rsidR="00B604C5" w:rsidRDefault="00B604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3BF6" w14:textId="77777777" w:rsidR="00637E06" w:rsidRDefault="00637E06" w:rsidP="00C034AF">
      <w:r>
        <w:separator/>
      </w:r>
    </w:p>
  </w:footnote>
  <w:footnote w:type="continuationSeparator" w:id="0">
    <w:p w14:paraId="304EB735" w14:textId="77777777" w:rsidR="00637E06" w:rsidRDefault="00637E06" w:rsidP="00C034AF">
      <w:r>
        <w:continuationSeparator/>
      </w:r>
    </w:p>
  </w:footnote>
  <w:footnote w:type="continuationNotice" w:id="1">
    <w:p w14:paraId="1A6CA69E" w14:textId="77777777" w:rsidR="00637E06" w:rsidRDefault="00637E06"/>
  </w:footnote>
  <w:footnote w:id="2">
    <w:p w14:paraId="7C1EE615" w14:textId="77777777" w:rsidR="00B604C5" w:rsidRPr="00022FDA" w:rsidRDefault="00B604C5">
      <w:pPr>
        <w:pStyle w:val="FootnoteText"/>
        <w:rPr>
          <w:lang w:val="en-US"/>
        </w:rPr>
      </w:pPr>
      <w:r w:rsidRPr="00022FDA">
        <w:rPr>
          <w:rStyle w:val="FootnoteReference"/>
        </w:rPr>
        <w:footnoteRef/>
      </w:r>
      <w:r w:rsidRPr="009F6893">
        <w:rPr>
          <w:lang w:val="en-GB"/>
        </w:rPr>
        <w:t xml:space="preserve"> </w:t>
      </w:r>
      <w:r w:rsidRPr="00022FDA">
        <w:rPr>
          <w:lang w:val="en-US"/>
        </w:rPr>
        <w:t>This is the attribute named “multiplicity” of class GM_Knot</w:t>
      </w:r>
    </w:p>
  </w:footnote>
  <w:footnote w:id="3">
    <w:p w14:paraId="7C1EE616" w14:textId="77777777" w:rsidR="00B604C5" w:rsidRPr="00022FDA" w:rsidRDefault="00B604C5">
      <w:pPr>
        <w:pStyle w:val="FootnoteText"/>
        <w:rPr>
          <w:lang w:val="en-US"/>
        </w:rPr>
      </w:pPr>
      <w:r w:rsidRPr="00022FDA">
        <w:rPr>
          <w:rStyle w:val="FootnoteReference"/>
        </w:rPr>
        <w:footnoteRef/>
      </w:r>
      <w:r w:rsidRPr="009F6893">
        <w:rPr>
          <w:lang w:val="en-GB"/>
        </w:rPr>
        <w:t xml:space="preserve"> </w:t>
      </w:r>
      <w:r w:rsidRPr="00022FDA">
        <w:rPr>
          <w:lang w:val="en-US"/>
        </w:rPr>
        <w:t>Solids are not implemented in S-100.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A" w14:textId="33862704" w:rsidR="00B604C5" w:rsidRPr="0056545D" w:rsidRDefault="00B604C5" w:rsidP="00533847">
    <w:pPr>
      <w:pStyle w:val="Header"/>
      <w:tabs>
        <w:tab w:val="clear" w:pos="4320"/>
        <w:tab w:val="clear" w:pos="8640"/>
        <w:tab w:val="center" w:pos="4536"/>
        <w:tab w:val="right" w:pos="9072"/>
      </w:tabs>
    </w:pPr>
    <w:r w:rsidRPr="00A81CE6">
      <w:rPr>
        <w:sz w:val="16"/>
        <w:szCs w:val="16"/>
      </w:rPr>
      <w:t xml:space="preserve">S-100 Edition </w:t>
    </w:r>
    <w:r>
      <w:rPr>
        <w:sz w:val="16"/>
        <w:szCs w:val="16"/>
      </w:rPr>
      <w:t>5</w:t>
    </w:r>
    <w:r w:rsidRPr="00A81CE6">
      <w:rPr>
        <w:sz w:val="16"/>
        <w:szCs w:val="16"/>
      </w:rPr>
      <w:t>.</w:t>
    </w:r>
    <w:r w:rsidR="00C96947">
      <w:rPr>
        <w:sz w:val="16"/>
        <w:szCs w:val="16"/>
      </w:rPr>
      <w:t>2</w:t>
    </w:r>
    <w:r w:rsidRPr="00A81CE6">
      <w:rPr>
        <w:sz w:val="16"/>
        <w:szCs w:val="16"/>
      </w:rPr>
      <w:t>.0</w:t>
    </w:r>
    <w:r>
      <w:rPr>
        <w:b/>
        <w:sz w:val="28"/>
        <w:szCs w:val="28"/>
      </w:rPr>
      <w:tab/>
    </w:r>
    <w:r>
      <w:rPr>
        <w:b/>
        <w:sz w:val="28"/>
        <w:szCs w:val="28"/>
      </w:rPr>
      <w:tab/>
    </w:r>
    <w:r w:rsidR="00C96947">
      <w:rPr>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B" w14:textId="05F3DF1E" w:rsidR="00B604C5" w:rsidRPr="00A81CE6" w:rsidRDefault="00B604C5" w:rsidP="00B604C5">
    <w:pPr>
      <w:pStyle w:val="Header"/>
      <w:tabs>
        <w:tab w:val="clear" w:pos="4320"/>
        <w:tab w:val="clear" w:pos="8640"/>
        <w:tab w:val="center" w:pos="4536"/>
        <w:tab w:val="right" w:pos="9072"/>
      </w:tabs>
      <w:rPr>
        <w:sz w:val="16"/>
        <w:szCs w:val="16"/>
      </w:rPr>
    </w:pPr>
    <w:r w:rsidRPr="00A81CE6">
      <w:rPr>
        <w:sz w:val="16"/>
        <w:szCs w:val="16"/>
      </w:rPr>
      <w:t xml:space="preserve">S-100 Edition </w:t>
    </w:r>
    <w:r>
      <w:rPr>
        <w:sz w:val="16"/>
        <w:szCs w:val="16"/>
      </w:rPr>
      <w:t>5</w:t>
    </w:r>
    <w:r w:rsidRPr="00A81CE6">
      <w:rPr>
        <w:sz w:val="16"/>
        <w:szCs w:val="16"/>
      </w:rPr>
      <w:t>.</w:t>
    </w:r>
    <w:r w:rsidR="00C96947">
      <w:rPr>
        <w:sz w:val="16"/>
        <w:szCs w:val="16"/>
      </w:rPr>
      <w:t>2</w:t>
    </w:r>
    <w:r w:rsidRPr="00A81CE6">
      <w:rPr>
        <w:sz w:val="16"/>
        <w:szCs w:val="16"/>
      </w:rPr>
      <w:t>.0</w:t>
    </w:r>
    <w:r>
      <w:rPr>
        <w:b/>
        <w:sz w:val="28"/>
        <w:szCs w:val="28"/>
      </w:rPr>
      <w:tab/>
    </w:r>
    <w:r>
      <w:rPr>
        <w:b/>
        <w:sz w:val="28"/>
        <w:szCs w:val="28"/>
      </w:rPr>
      <w:tab/>
    </w:r>
    <w:r w:rsidR="00C96947">
      <w:rPr>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E" w14:textId="77777777" w:rsidR="00B604C5" w:rsidRDefault="00B604C5">
    <w:pPr>
      <w:pStyle w:val="Header"/>
    </w:pPr>
    <w:r w:rsidRPr="00A81CE6">
      <w:rPr>
        <w:sz w:val="16"/>
        <w:szCs w:val="16"/>
      </w:rPr>
      <w:t xml:space="preserve">S-100 Edition </w:t>
    </w:r>
    <w:r>
      <w:rPr>
        <w:sz w:val="16"/>
        <w:szCs w:val="16"/>
      </w:rPr>
      <w:t>5</w:t>
    </w:r>
    <w:r w:rsidRPr="00A81CE6">
      <w:rPr>
        <w:sz w:val="16"/>
        <w:szCs w:val="16"/>
      </w:rPr>
      <w:t>.0.0</w:t>
    </w:r>
    <w:r>
      <w:rPr>
        <w:b/>
        <w:sz w:val="28"/>
        <w:szCs w:val="28"/>
      </w:rPr>
      <w:tab/>
    </w:r>
    <w:r>
      <w:rPr>
        <w:b/>
        <w:sz w:val="28"/>
        <w:szCs w:val="28"/>
      </w:rPr>
      <w:tab/>
    </w:r>
    <w:r>
      <w:rPr>
        <w:color w:val="FF0000"/>
        <w:sz w:val="16"/>
        <w:szCs w:val="16"/>
      </w:rPr>
      <w:t>Xxxx</w:t>
    </w:r>
    <w:r w:rsidRPr="00A81CE6">
      <w:rPr>
        <w:sz w:val="16"/>
        <w:szCs w:val="16"/>
      </w:rPr>
      <w:t xml:space="preserve"> 20</w:t>
    </w:r>
    <w:r>
      <w:rPr>
        <w:sz w:val="16"/>
        <w:szCs w:val="16"/>
      </w:rPr>
      <w:t>22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10" w14:textId="0833CF3C" w:rsidR="00B604C5" w:rsidRPr="0056545D" w:rsidRDefault="00B604C5" w:rsidP="00533847">
    <w:pPr>
      <w:pStyle w:val="Header"/>
      <w:tabs>
        <w:tab w:val="clear" w:pos="4320"/>
        <w:tab w:val="clear" w:pos="8640"/>
        <w:tab w:val="center" w:pos="4536"/>
        <w:tab w:val="right" w:pos="9072"/>
      </w:tabs>
    </w:pPr>
    <w:r w:rsidRPr="00A81CE6">
      <w:rPr>
        <w:sz w:val="16"/>
        <w:szCs w:val="16"/>
      </w:rPr>
      <w:t xml:space="preserve">S-100 Edition </w:t>
    </w:r>
    <w:r>
      <w:rPr>
        <w:sz w:val="16"/>
        <w:szCs w:val="16"/>
      </w:rPr>
      <w:t>5</w:t>
    </w:r>
    <w:r w:rsidRPr="00A81CE6">
      <w:rPr>
        <w:sz w:val="16"/>
        <w:szCs w:val="16"/>
      </w:rPr>
      <w:t>.</w:t>
    </w:r>
    <w:r w:rsidR="006163ED">
      <w:rPr>
        <w:sz w:val="16"/>
        <w:szCs w:val="16"/>
      </w:rPr>
      <w:t>2</w:t>
    </w:r>
    <w:r w:rsidRPr="00A81CE6">
      <w:rPr>
        <w:sz w:val="16"/>
        <w:szCs w:val="16"/>
      </w:rPr>
      <w:t>.0</w:t>
    </w:r>
    <w:r>
      <w:rPr>
        <w:b/>
        <w:sz w:val="28"/>
        <w:szCs w:val="28"/>
      </w:rPr>
      <w:tab/>
    </w:r>
    <w:r>
      <w:rPr>
        <w:b/>
        <w:sz w:val="28"/>
        <w:szCs w:val="28"/>
      </w:rPr>
      <w:tab/>
    </w:r>
    <w:r w:rsidR="006163ED">
      <w:rPr>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13" w14:textId="77777777" w:rsidR="00B604C5" w:rsidRDefault="00B604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4616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CA219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9CC92E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A304F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FA1AB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2495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4C02C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682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B6F6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DC31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6"/>
    <w:multiLevelType w:val="multilevel"/>
    <w:tmpl w:val="00000016"/>
    <w:name w:val="WW8Num29"/>
    <w:lvl w:ilvl="0">
      <w:start w:val="1"/>
      <w:numFmt w:val="decimal"/>
      <w:suff w:val="nothing"/>
      <w:lvlText w:val="7-%1         "/>
      <w:lvlJc w:val="left"/>
      <w:pPr>
        <w:tabs>
          <w:tab w:val="num" w:pos="0"/>
        </w:tabs>
        <w:ind w:left="0" w:firstLine="0"/>
      </w:pPr>
      <w:rPr>
        <w:b/>
        <w:i w:val="0"/>
      </w:rPr>
    </w:lvl>
    <w:lvl w:ilvl="1">
      <w:start w:val="1"/>
      <w:numFmt w:val="decimal"/>
      <w:suff w:val="nothing"/>
      <w:lvlText w:val="7-%1.%2      "/>
      <w:lvlJc w:val="left"/>
      <w:pPr>
        <w:tabs>
          <w:tab w:val="num" w:pos="0"/>
        </w:tabs>
        <w:ind w:left="0" w:firstLine="0"/>
      </w:pPr>
      <w:rPr>
        <w:b/>
        <w:i w:val="0"/>
      </w:rPr>
    </w:lvl>
    <w:lvl w:ilvl="2">
      <w:start w:val="1"/>
      <w:numFmt w:val="decimal"/>
      <w:lvlText w:val="7-%1.%2.%3"/>
      <w:lvlJc w:val="left"/>
      <w:pPr>
        <w:tabs>
          <w:tab w:val="num" w:pos="340"/>
        </w:tabs>
        <w:ind w:left="340" w:hanging="340"/>
      </w:pPr>
      <w:rPr>
        <w:b/>
        <w:i w:val="0"/>
      </w:rPr>
    </w:lvl>
    <w:lvl w:ilvl="3">
      <w:start w:val="1"/>
      <w:numFmt w:val="decimal"/>
      <w:lvlText w:val="7-%1.%2.%3.%4"/>
      <w:lvlJc w:val="left"/>
      <w:pPr>
        <w:tabs>
          <w:tab w:val="num" w:pos="369"/>
        </w:tabs>
        <w:ind w:left="369" w:hanging="369"/>
      </w:pPr>
      <w:rPr>
        <w:b/>
        <w:i w:val="0"/>
      </w:rPr>
    </w:lvl>
    <w:lvl w:ilvl="4">
      <w:start w:val="1"/>
      <w:numFmt w:val="decimal"/>
      <w:lvlText w:val="7-%1.%2.%3.%4.%5"/>
      <w:lvlJc w:val="left"/>
      <w:pPr>
        <w:tabs>
          <w:tab w:val="num" w:pos="397"/>
        </w:tabs>
        <w:ind w:left="397" w:hanging="397"/>
      </w:pPr>
      <w:rPr>
        <w:b/>
        <w:i w:val="0"/>
      </w:rPr>
    </w:lvl>
    <w:lvl w:ilvl="5">
      <w:start w:val="1"/>
      <w:numFmt w:val="decimal"/>
      <w:suff w:val="nothing"/>
      <w:lvlText w:val="%1.%2.%3.%4.%5.%6"/>
      <w:lvlJc w:val="left"/>
      <w:pPr>
        <w:tabs>
          <w:tab w:val="num" w:pos="200"/>
        </w:tabs>
        <w:ind w:left="200" w:firstLine="0"/>
      </w:pPr>
      <w:rPr>
        <w:b/>
        <w:i w:val="0"/>
      </w:rPr>
    </w:lvl>
    <w:lvl w:ilvl="6">
      <w:start w:val="1"/>
      <w:numFmt w:val="decimal"/>
      <w:suff w:val="nothing"/>
      <w:lvlText w:val="%1.%2.%3.%4.%5.%6.%7"/>
      <w:lvlJc w:val="left"/>
      <w:pPr>
        <w:tabs>
          <w:tab w:val="num" w:pos="200"/>
        </w:tabs>
        <w:ind w:left="200" w:firstLine="0"/>
      </w:pPr>
    </w:lvl>
    <w:lvl w:ilvl="7">
      <w:start w:val="1"/>
      <w:numFmt w:val="decimal"/>
      <w:suff w:val="nothing"/>
      <w:lvlText w:val="%1.%2.%3.%4.%5.%6.%7.%8"/>
      <w:lvlJc w:val="left"/>
      <w:pPr>
        <w:tabs>
          <w:tab w:val="num" w:pos="200"/>
        </w:tabs>
        <w:ind w:left="200" w:firstLine="0"/>
      </w:pPr>
    </w:lvl>
    <w:lvl w:ilvl="8">
      <w:start w:val="1"/>
      <w:numFmt w:val="decimal"/>
      <w:suff w:val="nothing"/>
      <w:lvlText w:val="%1.%2.%3.%4.%5.%6.%7.%8.%9"/>
      <w:lvlJc w:val="left"/>
      <w:pPr>
        <w:tabs>
          <w:tab w:val="num" w:pos="200"/>
        </w:tabs>
        <w:ind w:left="200" w:firstLine="0"/>
      </w:pPr>
    </w:lvl>
  </w:abstractNum>
  <w:abstractNum w:abstractNumId="11"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3F"/>
    <w:multiLevelType w:val="multilevel"/>
    <w:tmpl w:val="17BE1B4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00000040"/>
    <w:multiLevelType w:val="multilevel"/>
    <w:tmpl w:val="000000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41"/>
    <w:multiLevelType w:val="multilevel"/>
    <w:tmpl w:val="000000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42"/>
    <w:multiLevelType w:val="multilevel"/>
    <w:tmpl w:val="73225EEE"/>
    <w:lvl w:ilvl="0">
      <w:start w:val="1"/>
      <w:numFmt w:val="decimal"/>
      <w:lvlText w:val="7-A-%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43"/>
    <w:multiLevelType w:val="multilevel"/>
    <w:tmpl w:val="0000004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7" w15:restartNumberingAfterBreak="0">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8"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0000005E"/>
    <w:multiLevelType w:val="multilevel"/>
    <w:tmpl w:val="0000005E"/>
    <w:lvl w:ilvl="0">
      <w:start w:val="1"/>
      <w:numFmt w:val="decimal"/>
      <w:lvlText w:val=" A-%1 "/>
      <w:lvlJc w:val="left"/>
      <w:pPr>
        <w:tabs>
          <w:tab w:val="num" w:pos="283"/>
        </w:tabs>
        <w:ind w:left="283" w:hanging="283"/>
      </w:pPr>
    </w:lvl>
    <w:lvl w:ilvl="1">
      <w:start w:val="1"/>
      <w:numFmt w:val="decimal"/>
      <w:lvlText w:val=" %1.%2 "/>
      <w:lvlJc w:val="left"/>
      <w:pPr>
        <w:tabs>
          <w:tab w:val="num" w:pos="312"/>
        </w:tabs>
        <w:ind w:left="312" w:hanging="312"/>
      </w:pPr>
    </w:lvl>
    <w:lvl w:ilvl="2">
      <w:start w:val="1"/>
      <w:numFmt w:val="decimal"/>
      <w:lvlText w:val=" %1.%2.%3 "/>
      <w:lvlJc w:val="left"/>
      <w:pPr>
        <w:tabs>
          <w:tab w:val="num" w:pos="340"/>
        </w:tabs>
        <w:ind w:left="340" w:hanging="340"/>
      </w:pPr>
    </w:lvl>
    <w:lvl w:ilvl="3">
      <w:start w:val="1"/>
      <w:numFmt w:val="decimal"/>
      <w:lvlText w:val=" %1.%2.%3.%4 "/>
      <w:lvlJc w:val="left"/>
      <w:pPr>
        <w:tabs>
          <w:tab w:val="num" w:pos="369"/>
        </w:tabs>
        <w:ind w:left="369" w:hanging="369"/>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0" w15:restartNumberingAfterBreak="0">
    <w:nsid w:val="00000061"/>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15:restartNumberingAfterBreak="0">
    <w:nsid w:val="0000007E"/>
    <w:multiLevelType w:val="multilevel"/>
    <w:tmpl w:val="00000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7F"/>
    <w:multiLevelType w:val="multilevel"/>
    <w:tmpl w:val="0000007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80"/>
    <w:multiLevelType w:val="multilevel"/>
    <w:tmpl w:val="0000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15:restartNumberingAfterBreak="0">
    <w:nsid w:val="00000081"/>
    <w:multiLevelType w:val="multilevel"/>
    <w:tmpl w:val="0000008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5" w15:restartNumberingAfterBreak="0">
    <w:nsid w:val="00000082"/>
    <w:multiLevelType w:val="multilevel"/>
    <w:tmpl w:val="00000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83"/>
    <w:multiLevelType w:val="multilevel"/>
    <w:tmpl w:val="0000008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00000084"/>
    <w:multiLevelType w:val="multilevel"/>
    <w:tmpl w:val="00000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00000085"/>
    <w:multiLevelType w:val="multilevel"/>
    <w:tmpl w:val="0000008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86"/>
    <w:multiLevelType w:val="multilevel"/>
    <w:tmpl w:val="0000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1"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027A2D85"/>
    <w:multiLevelType w:val="multilevel"/>
    <w:tmpl w:val="00000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3" w15:restartNumberingAfterBreak="0">
    <w:nsid w:val="103E508F"/>
    <w:multiLevelType w:val="hybridMultilevel"/>
    <w:tmpl w:val="5C7C7098"/>
    <w:lvl w:ilvl="0" w:tplc="87B8224E">
      <w:start w:val="7"/>
      <w:numFmt w:val="bullet"/>
      <w:lvlText w:val="–"/>
      <w:lvlJc w:val="left"/>
      <w:pPr>
        <w:ind w:left="1416" w:hanging="360"/>
      </w:pPr>
      <w:rPr>
        <w:rFonts w:ascii="Arial" w:eastAsia="MS Mincho" w:hAnsi="Arial" w:cs="Aria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4" w15:restartNumberingAfterBreak="0">
    <w:nsid w:val="131711C7"/>
    <w:multiLevelType w:val="multilevel"/>
    <w:tmpl w:val="75C8D716"/>
    <w:lvl w:ilvl="0">
      <w:start w:val="1"/>
      <w:numFmt w:val="decimal"/>
      <w:lvlText w:val="2a-%1"/>
      <w:lvlJc w:val="left"/>
      <w:pPr>
        <w:tabs>
          <w:tab w:val="num" w:pos="794"/>
        </w:tabs>
        <w:ind w:left="0" w:firstLine="0"/>
      </w:pPr>
      <w:rPr>
        <w:rFonts w:hint="default"/>
      </w:rPr>
    </w:lvl>
    <w:lvl w:ilvl="1">
      <w:start w:val="1"/>
      <w:numFmt w:val="decimal"/>
      <w:lvlText w:val="2a-%1.%2"/>
      <w:lvlJc w:val="left"/>
      <w:pPr>
        <w:tabs>
          <w:tab w:val="num" w:pos="907"/>
        </w:tabs>
        <w:ind w:left="0" w:firstLine="0"/>
      </w:pPr>
      <w:rPr>
        <w:rFonts w:hint="default"/>
      </w:rPr>
    </w:lvl>
    <w:lvl w:ilvl="2">
      <w:start w:val="1"/>
      <w:numFmt w:val="decimal"/>
      <w:lvlText w:val="2a-%1.%2.%3"/>
      <w:lvlJc w:val="left"/>
      <w:pPr>
        <w:tabs>
          <w:tab w:val="num" w:pos="1021"/>
        </w:tabs>
        <w:ind w:left="0" w:firstLine="0"/>
      </w:pPr>
      <w:rPr>
        <w:rFonts w:hint="default"/>
      </w:rPr>
    </w:lvl>
    <w:lvl w:ilvl="3">
      <w:start w:val="1"/>
      <w:numFmt w:val="decimal"/>
      <w:lvlText w:val="2a-%1.%2.%3.%4"/>
      <w:lvlJc w:val="left"/>
      <w:pPr>
        <w:tabs>
          <w:tab w:val="num" w:pos="1077"/>
        </w:tabs>
        <w:ind w:left="0" w:firstLine="0"/>
      </w:pPr>
      <w:rPr>
        <w:rFonts w:hint="default"/>
      </w:rPr>
    </w:lvl>
    <w:lvl w:ilvl="4">
      <w:start w:val="1"/>
      <w:numFmt w:val="decimal"/>
      <w:lvlText w:val="2a-%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13735E4B"/>
    <w:multiLevelType w:val="hybridMultilevel"/>
    <w:tmpl w:val="DE54B86E"/>
    <w:lvl w:ilvl="0" w:tplc="311A1FB6">
      <w:start w:val="1"/>
      <w:numFmt w:val="decimal"/>
      <w:lvlText w:val="7-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7"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38" w15:restartNumberingAfterBreak="0">
    <w:nsid w:val="25D352B7"/>
    <w:multiLevelType w:val="multilevel"/>
    <w:tmpl w:val="73560C7C"/>
    <w:lvl w:ilvl="0">
      <w:start w:val="7"/>
      <w:numFmt w:val="decimal"/>
      <w:pStyle w:val="Heading9"/>
      <w:lvlText w:val="%1"/>
      <w:lvlJc w:val="left"/>
      <w:pPr>
        <w:tabs>
          <w:tab w:val="num" w:pos="0"/>
        </w:tabs>
        <w:ind w:left="0" w:firstLine="0"/>
      </w:pPr>
      <w:rPr>
        <w:rFonts w:hint="default"/>
        <w:color w:val="FFFFFF"/>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29A30F2A"/>
    <w:multiLevelType w:val="hybridMultilevel"/>
    <w:tmpl w:val="BDE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41" w15:restartNumberingAfterBreak="0">
    <w:nsid w:val="2B5F072F"/>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2" w15:restartNumberingAfterBreak="0">
    <w:nsid w:val="34073B76"/>
    <w:multiLevelType w:val="multilevel"/>
    <w:tmpl w:val="4412B28E"/>
    <w:lvl w:ilvl="0">
      <w:start w:val="1"/>
      <w:numFmt w:val="decimal"/>
      <w:pStyle w:val="Heading1"/>
      <w:lvlText w:val="7-A-%1"/>
      <w:lvlJc w:val="left"/>
      <w:pPr>
        <w:tabs>
          <w:tab w:val="num" w:pos="794"/>
        </w:tabs>
        <w:ind w:left="0" w:firstLine="0"/>
      </w:pPr>
      <w:rPr>
        <w:rFonts w:hint="default"/>
      </w:rPr>
    </w:lvl>
    <w:lvl w:ilvl="1">
      <w:start w:val="1"/>
      <w:numFmt w:val="decimal"/>
      <w:pStyle w:val="Heading2"/>
      <w:lvlText w:val="7-%1.%2"/>
      <w:lvlJc w:val="left"/>
      <w:pPr>
        <w:tabs>
          <w:tab w:val="num" w:pos="907"/>
        </w:tabs>
        <w:ind w:left="0" w:firstLine="0"/>
      </w:pPr>
      <w:rPr>
        <w:rFonts w:hint="default"/>
      </w:rPr>
    </w:lvl>
    <w:lvl w:ilvl="2">
      <w:start w:val="1"/>
      <w:numFmt w:val="decimal"/>
      <w:pStyle w:val="Heading3"/>
      <w:lvlText w:val="7-%1.%2.%3"/>
      <w:lvlJc w:val="left"/>
      <w:pPr>
        <w:tabs>
          <w:tab w:val="num" w:pos="1021"/>
        </w:tabs>
        <w:ind w:left="0" w:firstLine="0"/>
      </w:pPr>
      <w:rPr>
        <w:rFonts w:hint="default"/>
      </w:rPr>
    </w:lvl>
    <w:lvl w:ilvl="3">
      <w:start w:val="1"/>
      <w:numFmt w:val="decimal"/>
      <w:pStyle w:val="Heading4"/>
      <w:lvlText w:val="7-%1.%2.%3.%4"/>
      <w:lvlJc w:val="left"/>
      <w:pPr>
        <w:tabs>
          <w:tab w:val="num" w:pos="1077"/>
        </w:tabs>
        <w:ind w:left="0" w:firstLine="0"/>
      </w:pPr>
      <w:rPr>
        <w:rFonts w:hint="default"/>
      </w:rPr>
    </w:lvl>
    <w:lvl w:ilvl="4">
      <w:start w:val="1"/>
      <w:numFmt w:val="decimal"/>
      <w:pStyle w:val="Heading1-5"/>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38247C33"/>
    <w:multiLevelType w:val="hybridMultilevel"/>
    <w:tmpl w:val="EBE67F04"/>
    <w:lvl w:ilvl="0" w:tplc="AAD06A32">
      <w:start w:val="1"/>
      <w:numFmt w:val="decimal"/>
      <w:lvlText w:val="7-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39095FBE"/>
    <w:multiLevelType w:val="hybridMultilevel"/>
    <w:tmpl w:val="A12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46"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47" w15:restartNumberingAfterBreak="0">
    <w:nsid w:val="4AD17C91"/>
    <w:multiLevelType w:val="hybridMultilevel"/>
    <w:tmpl w:val="3BFA3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19D3D80"/>
    <w:multiLevelType w:val="hybridMultilevel"/>
    <w:tmpl w:val="105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50" w15:restartNumberingAfterBreak="0">
    <w:nsid w:val="5A843D8F"/>
    <w:multiLevelType w:val="hybridMultilevel"/>
    <w:tmpl w:val="A956CC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0655A30"/>
    <w:multiLevelType w:val="hybridMultilevel"/>
    <w:tmpl w:val="58FACA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2562FC"/>
    <w:multiLevelType w:val="multilevel"/>
    <w:tmpl w:val="DBD87D78"/>
    <w:lvl w:ilvl="0">
      <w:start w:val="1"/>
      <w:numFmt w:val="decimal"/>
      <w:lvlText w:val="15-6.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54" w15:restartNumberingAfterBreak="0">
    <w:nsid w:val="70F66CA8"/>
    <w:multiLevelType w:val="multilevel"/>
    <w:tmpl w:val="E5F43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718F4111"/>
    <w:multiLevelType w:val="multilevel"/>
    <w:tmpl w:val="074C6D04"/>
    <w:lvl w:ilvl="0">
      <w:start w:val="1"/>
      <w:numFmt w:val="decimal"/>
      <w:lvlText w:val="7-%1"/>
      <w:lvlJc w:val="left"/>
      <w:pPr>
        <w:tabs>
          <w:tab w:val="num" w:pos="794"/>
        </w:tabs>
        <w:ind w:left="0" w:firstLine="0"/>
      </w:pPr>
      <w:rPr>
        <w:rFonts w:hint="default"/>
      </w:rPr>
    </w:lvl>
    <w:lvl w:ilvl="1">
      <w:start w:val="1"/>
      <w:numFmt w:val="decimal"/>
      <w:lvlText w:val="7-%1.%2"/>
      <w:lvlJc w:val="left"/>
      <w:pPr>
        <w:tabs>
          <w:tab w:val="num" w:pos="907"/>
        </w:tabs>
        <w:ind w:left="0" w:firstLine="0"/>
      </w:pPr>
      <w:rPr>
        <w:rFonts w:hint="default"/>
      </w:rPr>
    </w:lvl>
    <w:lvl w:ilvl="2">
      <w:start w:val="1"/>
      <w:numFmt w:val="decimal"/>
      <w:lvlText w:val="7-%1.%2.%3"/>
      <w:lvlJc w:val="left"/>
      <w:pPr>
        <w:tabs>
          <w:tab w:val="num" w:pos="1021"/>
        </w:tabs>
        <w:ind w:left="0" w:firstLine="0"/>
      </w:pPr>
      <w:rPr>
        <w:rFonts w:hint="default"/>
      </w:rPr>
    </w:lvl>
    <w:lvl w:ilvl="3">
      <w:start w:val="1"/>
      <w:numFmt w:val="decimal"/>
      <w:lvlText w:val="7-%1.%2.%3.%4"/>
      <w:lvlJc w:val="left"/>
      <w:pPr>
        <w:tabs>
          <w:tab w:val="num" w:pos="1077"/>
        </w:tabs>
        <w:ind w:left="0" w:firstLine="0"/>
      </w:pPr>
      <w:rPr>
        <w:rFonts w:hint="default"/>
      </w:rPr>
    </w:lvl>
    <w:lvl w:ilvl="4">
      <w:start w:val="1"/>
      <w:numFmt w:val="decimal"/>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57"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16cid:durableId="1365835978">
    <w:abstractNumId w:val="11"/>
  </w:num>
  <w:num w:numId="2" w16cid:durableId="1647738390">
    <w:abstractNumId w:val="17"/>
  </w:num>
  <w:num w:numId="3" w16cid:durableId="2031178865">
    <w:abstractNumId w:val="18"/>
  </w:num>
  <w:num w:numId="4" w16cid:durableId="413825136">
    <w:abstractNumId w:val="30"/>
  </w:num>
  <w:num w:numId="5" w16cid:durableId="351614419">
    <w:abstractNumId w:val="49"/>
  </w:num>
  <w:num w:numId="6" w16cid:durableId="1851723619">
    <w:abstractNumId w:val="50"/>
  </w:num>
  <w:num w:numId="7" w16cid:durableId="1947350418">
    <w:abstractNumId w:val="31"/>
  </w:num>
  <w:num w:numId="8" w16cid:durableId="616914492">
    <w:abstractNumId w:val="45"/>
  </w:num>
  <w:num w:numId="9" w16cid:durableId="915745540">
    <w:abstractNumId w:val="53"/>
  </w:num>
  <w:num w:numId="10" w16cid:durableId="2127432297">
    <w:abstractNumId w:val="36"/>
  </w:num>
  <w:num w:numId="11" w16cid:durableId="754664292">
    <w:abstractNumId w:val="56"/>
  </w:num>
  <w:num w:numId="12" w16cid:durableId="1895699420">
    <w:abstractNumId w:val="57"/>
  </w:num>
  <w:num w:numId="13" w16cid:durableId="1238052996">
    <w:abstractNumId w:val="40"/>
  </w:num>
  <w:num w:numId="14" w16cid:durableId="71004449">
    <w:abstractNumId w:val="46"/>
  </w:num>
  <w:num w:numId="15" w16cid:durableId="1173060415">
    <w:abstractNumId w:val="37"/>
  </w:num>
  <w:num w:numId="16" w16cid:durableId="34817175">
    <w:abstractNumId w:val="12"/>
  </w:num>
  <w:num w:numId="17" w16cid:durableId="1558315362">
    <w:abstractNumId w:val="13"/>
  </w:num>
  <w:num w:numId="18" w16cid:durableId="1272661964">
    <w:abstractNumId w:val="14"/>
  </w:num>
  <w:num w:numId="19" w16cid:durableId="737940359">
    <w:abstractNumId w:val="15"/>
  </w:num>
  <w:num w:numId="20" w16cid:durableId="2005284048">
    <w:abstractNumId w:val="16"/>
  </w:num>
  <w:num w:numId="21" w16cid:durableId="15884315">
    <w:abstractNumId w:val="20"/>
  </w:num>
  <w:num w:numId="22" w16cid:durableId="2036685503">
    <w:abstractNumId w:val="47"/>
  </w:num>
  <w:num w:numId="23" w16cid:durableId="141585053">
    <w:abstractNumId w:val="55"/>
  </w:num>
  <w:num w:numId="24" w16cid:durableId="1863932267">
    <w:abstractNumId w:val="54"/>
  </w:num>
  <w:num w:numId="25" w16cid:durableId="1298953079">
    <w:abstractNumId w:val="41"/>
  </w:num>
  <w:num w:numId="26" w16cid:durableId="803498505">
    <w:abstractNumId w:val="10"/>
  </w:num>
  <w:num w:numId="27" w16cid:durableId="215626241">
    <w:abstractNumId w:val="19"/>
  </w:num>
  <w:num w:numId="28" w16cid:durableId="1950888305">
    <w:abstractNumId w:val="21"/>
  </w:num>
  <w:num w:numId="29" w16cid:durableId="331222596">
    <w:abstractNumId w:val="22"/>
  </w:num>
  <w:num w:numId="30" w16cid:durableId="1551963628">
    <w:abstractNumId w:val="23"/>
  </w:num>
  <w:num w:numId="31" w16cid:durableId="468520149">
    <w:abstractNumId w:val="24"/>
  </w:num>
  <w:num w:numId="32" w16cid:durableId="14113079">
    <w:abstractNumId w:val="25"/>
  </w:num>
  <w:num w:numId="33" w16cid:durableId="225261288">
    <w:abstractNumId w:val="26"/>
  </w:num>
  <w:num w:numId="34" w16cid:durableId="990255650">
    <w:abstractNumId w:val="27"/>
  </w:num>
  <w:num w:numId="35" w16cid:durableId="310409493">
    <w:abstractNumId w:val="28"/>
  </w:num>
  <w:num w:numId="36" w16cid:durableId="1605259187">
    <w:abstractNumId w:val="29"/>
  </w:num>
  <w:num w:numId="37" w16cid:durableId="630090391">
    <w:abstractNumId w:val="34"/>
  </w:num>
  <w:num w:numId="38" w16cid:durableId="864753794">
    <w:abstractNumId w:val="38"/>
  </w:num>
  <w:num w:numId="39" w16cid:durableId="1845048302">
    <w:abstractNumId w:val="9"/>
  </w:num>
  <w:num w:numId="40" w16cid:durableId="2125802700">
    <w:abstractNumId w:val="7"/>
  </w:num>
  <w:num w:numId="41" w16cid:durableId="1074201854">
    <w:abstractNumId w:val="6"/>
  </w:num>
  <w:num w:numId="42" w16cid:durableId="127817296">
    <w:abstractNumId w:val="5"/>
  </w:num>
  <w:num w:numId="43" w16cid:durableId="485053553">
    <w:abstractNumId w:val="4"/>
  </w:num>
  <w:num w:numId="44" w16cid:durableId="861170079">
    <w:abstractNumId w:val="8"/>
  </w:num>
  <w:num w:numId="45" w16cid:durableId="1751655811">
    <w:abstractNumId w:val="3"/>
  </w:num>
  <w:num w:numId="46" w16cid:durableId="342166210">
    <w:abstractNumId w:val="2"/>
  </w:num>
  <w:num w:numId="47" w16cid:durableId="145973007">
    <w:abstractNumId w:val="1"/>
  </w:num>
  <w:num w:numId="48" w16cid:durableId="328483457">
    <w:abstractNumId w:val="0"/>
  </w:num>
  <w:num w:numId="49" w16cid:durableId="269901477">
    <w:abstractNumId w:val="35"/>
  </w:num>
  <w:num w:numId="50" w16cid:durableId="1306742126">
    <w:abstractNumId w:val="43"/>
  </w:num>
  <w:num w:numId="51" w16cid:durableId="1092314640">
    <w:abstractNumId w:val="51"/>
  </w:num>
  <w:num w:numId="52" w16cid:durableId="822740523">
    <w:abstractNumId w:val="32"/>
  </w:num>
  <w:num w:numId="53" w16cid:durableId="624119701">
    <w:abstractNumId w:val="33"/>
  </w:num>
  <w:num w:numId="54" w16cid:durableId="985091950">
    <w:abstractNumId w:val="39"/>
  </w:num>
  <w:num w:numId="55" w16cid:durableId="2027174143">
    <w:abstractNumId w:val="48"/>
  </w:num>
  <w:num w:numId="56" w16cid:durableId="940339875">
    <w:abstractNumId w:val="44"/>
  </w:num>
  <w:num w:numId="57" w16cid:durableId="152525766">
    <w:abstractNumId w:val="42"/>
  </w:num>
  <w:num w:numId="58" w16cid:durableId="1642610930">
    <w:abstractNumId w:val="5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ootton">
    <w15:presenceInfo w15:providerId="AD" w15:userId="S::jeff.wootton@iho.int::318a286f-369b-4f9e-8e35-53a0361ef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EC2"/>
    <w:rsid w:val="00001F1D"/>
    <w:rsid w:val="0000348B"/>
    <w:rsid w:val="00003A94"/>
    <w:rsid w:val="00007C79"/>
    <w:rsid w:val="00011F6A"/>
    <w:rsid w:val="0001215F"/>
    <w:rsid w:val="00012187"/>
    <w:rsid w:val="00022FDA"/>
    <w:rsid w:val="0003311D"/>
    <w:rsid w:val="00034A79"/>
    <w:rsid w:val="00036593"/>
    <w:rsid w:val="00036F9D"/>
    <w:rsid w:val="000433E6"/>
    <w:rsid w:val="0004495C"/>
    <w:rsid w:val="000469B8"/>
    <w:rsid w:val="00047A84"/>
    <w:rsid w:val="00053A2E"/>
    <w:rsid w:val="00054F1E"/>
    <w:rsid w:val="00061D51"/>
    <w:rsid w:val="00064D5D"/>
    <w:rsid w:val="00071757"/>
    <w:rsid w:val="0007413C"/>
    <w:rsid w:val="00087DBD"/>
    <w:rsid w:val="00091587"/>
    <w:rsid w:val="000B1FFF"/>
    <w:rsid w:val="000B2D91"/>
    <w:rsid w:val="000B4203"/>
    <w:rsid w:val="000B7C27"/>
    <w:rsid w:val="000D4788"/>
    <w:rsid w:val="000E1F5F"/>
    <w:rsid w:val="000E299B"/>
    <w:rsid w:val="000E33A4"/>
    <w:rsid w:val="000E72CA"/>
    <w:rsid w:val="001079BA"/>
    <w:rsid w:val="00112AE6"/>
    <w:rsid w:val="00120CA6"/>
    <w:rsid w:val="00124A16"/>
    <w:rsid w:val="00126F01"/>
    <w:rsid w:val="0013539A"/>
    <w:rsid w:val="001422AB"/>
    <w:rsid w:val="00145625"/>
    <w:rsid w:val="00145A93"/>
    <w:rsid w:val="00146E7F"/>
    <w:rsid w:val="00153717"/>
    <w:rsid w:val="001539C2"/>
    <w:rsid w:val="001623A3"/>
    <w:rsid w:val="00162C67"/>
    <w:rsid w:val="00177F63"/>
    <w:rsid w:val="00192EFB"/>
    <w:rsid w:val="00192FFB"/>
    <w:rsid w:val="001955AB"/>
    <w:rsid w:val="001B03C2"/>
    <w:rsid w:val="001B17A5"/>
    <w:rsid w:val="001B7D53"/>
    <w:rsid w:val="001C7F4E"/>
    <w:rsid w:val="001E038D"/>
    <w:rsid w:val="00200647"/>
    <w:rsid w:val="00210FF9"/>
    <w:rsid w:val="00224C18"/>
    <w:rsid w:val="00231D3A"/>
    <w:rsid w:val="00243C6D"/>
    <w:rsid w:val="002464A4"/>
    <w:rsid w:val="0025191E"/>
    <w:rsid w:val="002560A0"/>
    <w:rsid w:val="00260442"/>
    <w:rsid w:val="00264288"/>
    <w:rsid w:val="00273D68"/>
    <w:rsid w:val="00283712"/>
    <w:rsid w:val="00292C08"/>
    <w:rsid w:val="00294316"/>
    <w:rsid w:val="00296637"/>
    <w:rsid w:val="00297E86"/>
    <w:rsid w:val="002A266C"/>
    <w:rsid w:val="002C07F9"/>
    <w:rsid w:val="002E5DBA"/>
    <w:rsid w:val="002F129A"/>
    <w:rsid w:val="002F282A"/>
    <w:rsid w:val="002F76DF"/>
    <w:rsid w:val="00305DDA"/>
    <w:rsid w:val="00325E34"/>
    <w:rsid w:val="003319AC"/>
    <w:rsid w:val="003333F8"/>
    <w:rsid w:val="00333A5A"/>
    <w:rsid w:val="00341E0C"/>
    <w:rsid w:val="0034229E"/>
    <w:rsid w:val="00350284"/>
    <w:rsid w:val="00353790"/>
    <w:rsid w:val="00353E81"/>
    <w:rsid w:val="00363234"/>
    <w:rsid w:val="0037158F"/>
    <w:rsid w:val="00390228"/>
    <w:rsid w:val="00393252"/>
    <w:rsid w:val="003A4519"/>
    <w:rsid w:val="003A72BC"/>
    <w:rsid w:val="003B05FB"/>
    <w:rsid w:val="003B3B77"/>
    <w:rsid w:val="003B40B8"/>
    <w:rsid w:val="003B548D"/>
    <w:rsid w:val="003B5C1F"/>
    <w:rsid w:val="003B72C6"/>
    <w:rsid w:val="003C380D"/>
    <w:rsid w:val="003C54AF"/>
    <w:rsid w:val="003C5A35"/>
    <w:rsid w:val="003D1F50"/>
    <w:rsid w:val="003D668C"/>
    <w:rsid w:val="003D74BC"/>
    <w:rsid w:val="003E7E4C"/>
    <w:rsid w:val="003F2775"/>
    <w:rsid w:val="003F7055"/>
    <w:rsid w:val="004004B5"/>
    <w:rsid w:val="00400B98"/>
    <w:rsid w:val="0041220C"/>
    <w:rsid w:val="004122D0"/>
    <w:rsid w:val="0042261C"/>
    <w:rsid w:val="004251C8"/>
    <w:rsid w:val="004253EC"/>
    <w:rsid w:val="00432669"/>
    <w:rsid w:val="004463C6"/>
    <w:rsid w:val="004514ED"/>
    <w:rsid w:val="00457E35"/>
    <w:rsid w:val="0046109A"/>
    <w:rsid w:val="00461D62"/>
    <w:rsid w:val="00461F3B"/>
    <w:rsid w:val="00463810"/>
    <w:rsid w:val="004827B3"/>
    <w:rsid w:val="00493A49"/>
    <w:rsid w:val="004A0CA2"/>
    <w:rsid w:val="004A7C8F"/>
    <w:rsid w:val="004B1D45"/>
    <w:rsid w:val="004B72F3"/>
    <w:rsid w:val="004C2646"/>
    <w:rsid w:val="004C6DDA"/>
    <w:rsid w:val="004D03FF"/>
    <w:rsid w:val="004E173A"/>
    <w:rsid w:val="004E1B2A"/>
    <w:rsid w:val="004F31C5"/>
    <w:rsid w:val="004F675F"/>
    <w:rsid w:val="004F7355"/>
    <w:rsid w:val="004F7DA2"/>
    <w:rsid w:val="00507E59"/>
    <w:rsid w:val="00511A31"/>
    <w:rsid w:val="005129A5"/>
    <w:rsid w:val="00527C95"/>
    <w:rsid w:val="00530AE6"/>
    <w:rsid w:val="00531C2D"/>
    <w:rsid w:val="00533847"/>
    <w:rsid w:val="00540562"/>
    <w:rsid w:val="00553AB5"/>
    <w:rsid w:val="0056545D"/>
    <w:rsid w:val="0057192C"/>
    <w:rsid w:val="00573FD1"/>
    <w:rsid w:val="00577EFD"/>
    <w:rsid w:val="00583278"/>
    <w:rsid w:val="00587890"/>
    <w:rsid w:val="0058790C"/>
    <w:rsid w:val="005A10D2"/>
    <w:rsid w:val="005B5645"/>
    <w:rsid w:val="005B5968"/>
    <w:rsid w:val="005B59E9"/>
    <w:rsid w:val="005C3772"/>
    <w:rsid w:val="005D1484"/>
    <w:rsid w:val="005D402F"/>
    <w:rsid w:val="005D58D0"/>
    <w:rsid w:val="005E4DF5"/>
    <w:rsid w:val="005E68EB"/>
    <w:rsid w:val="005F0BC4"/>
    <w:rsid w:val="006052DD"/>
    <w:rsid w:val="00606737"/>
    <w:rsid w:val="00607013"/>
    <w:rsid w:val="006163ED"/>
    <w:rsid w:val="00621C13"/>
    <w:rsid w:val="0062772C"/>
    <w:rsid w:val="006311B2"/>
    <w:rsid w:val="00632944"/>
    <w:rsid w:val="00637E06"/>
    <w:rsid w:val="00640183"/>
    <w:rsid w:val="00641CDB"/>
    <w:rsid w:val="00645487"/>
    <w:rsid w:val="006500C3"/>
    <w:rsid w:val="006508BE"/>
    <w:rsid w:val="00650C06"/>
    <w:rsid w:val="006548C3"/>
    <w:rsid w:val="006560D7"/>
    <w:rsid w:val="00661A97"/>
    <w:rsid w:val="0066631F"/>
    <w:rsid w:val="00666B1B"/>
    <w:rsid w:val="006671D1"/>
    <w:rsid w:val="00676BAA"/>
    <w:rsid w:val="00680518"/>
    <w:rsid w:val="0068258B"/>
    <w:rsid w:val="00686C2E"/>
    <w:rsid w:val="00686C7C"/>
    <w:rsid w:val="0069182D"/>
    <w:rsid w:val="0069224B"/>
    <w:rsid w:val="006A120E"/>
    <w:rsid w:val="006A1218"/>
    <w:rsid w:val="006A7A60"/>
    <w:rsid w:val="006B156E"/>
    <w:rsid w:val="006B22C0"/>
    <w:rsid w:val="006B2AB4"/>
    <w:rsid w:val="006B3DB7"/>
    <w:rsid w:val="006E1EC5"/>
    <w:rsid w:val="006E35D8"/>
    <w:rsid w:val="006E647A"/>
    <w:rsid w:val="006E6789"/>
    <w:rsid w:val="007057C2"/>
    <w:rsid w:val="0071285D"/>
    <w:rsid w:val="007142B5"/>
    <w:rsid w:val="00721A38"/>
    <w:rsid w:val="00722865"/>
    <w:rsid w:val="00723301"/>
    <w:rsid w:val="00730F0B"/>
    <w:rsid w:val="00747055"/>
    <w:rsid w:val="007645E6"/>
    <w:rsid w:val="00775A20"/>
    <w:rsid w:val="007834F0"/>
    <w:rsid w:val="00785F7D"/>
    <w:rsid w:val="00793E92"/>
    <w:rsid w:val="00794819"/>
    <w:rsid w:val="007952C9"/>
    <w:rsid w:val="00795662"/>
    <w:rsid w:val="007B4FDB"/>
    <w:rsid w:val="007B7913"/>
    <w:rsid w:val="007C5A16"/>
    <w:rsid w:val="007D7EFF"/>
    <w:rsid w:val="007F3291"/>
    <w:rsid w:val="00801EC9"/>
    <w:rsid w:val="008022AC"/>
    <w:rsid w:val="0080541F"/>
    <w:rsid w:val="00805BD8"/>
    <w:rsid w:val="0081588B"/>
    <w:rsid w:val="00844AF0"/>
    <w:rsid w:val="008452E1"/>
    <w:rsid w:val="008458FB"/>
    <w:rsid w:val="00852F8D"/>
    <w:rsid w:val="00860908"/>
    <w:rsid w:val="00860EC0"/>
    <w:rsid w:val="008648B2"/>
    <w:rsid w:val="00865026"/>
    <w:rsid w:val="008722DF"/>
    <w:rsid w:val="0087348C"/>
    <w:rsid w:val="00873526"/>
    <w:rsid w:val="008739C6"/>
    <w:rsid w:val="00874EC2"/>
    <w:rsid w:val="00884565"/>
    <w:rsid w:val="00885FB0"/>
    <w:rsid w:val="00893747"/>
    <w:rsid w:val="00895E5B"/>
    <w:rsid w:val="008A2192"/>
    <w:rsid w:val="008A3C63"/>
    <w:rsid w:val="008C2A89"/>
    <w:rsid w:val="008C69B2"/>
    <w:rsid w:val="008C76DE"/>
    <w:rsid w:val="008D3013"/>
    <w:rsid w:val="008E0407"/>
    <w:rsid w:val="008E1283"/>
    <w:rsid w:val="008E748A"/>
    <w:rsid w:val="008F04E9"/>
    <w:rsid w:val="008F1292"/>
    <w:rsid w:val="008F1ABE"/>
    <w:rsid w:val="008F3A9E"/>
    <w:rsid w:val="009032CC"/>
    <w:rsid w:val="00903661"/>
    <w:rsid w:val="00904B33"/>
    <w:rsid w:val="009058C4"/>
    <w:rsid w:val="0091150B"/>
    <w:rsid w:val="0093383C"/>
    <w:rsid w:val="00942EC0"/>
    <w:rsid w:val="00950627"/>
    <w:rsid w:val="009607DD"/>
    <w:rsid w:val="009625DC"/>
    <w:rsid w:val="00967D7B"/>
    <w:rsid w:val="00970E37"/>
    <w:rsid w:val="00971936"/>
    <w:rsid w:val="00971DB1"/>
    <w:rsid w:val="009829D6"/>
    <w:rsid w:val="009839B7"/>
    <w:rsid w:val="00986CDD"/>
    <w:rsid w:val="0099248B"/>
    <w:rsid w:val="009A2BDD"/>
    <w:rsid w:val="009A6816"/>
    <w:rsid w:val="009B29AA"/>
    <w:rsid w:val="009D2B59"/>
    <w:rsid w:val="009D5346"/>
    <w:rsid w:val="009E2CBE"/>
    <w:rsid w:val="009E71D3"/>
    <w:rsid w:val="009F5B3E"/>
    <w:rsid w:val="009F6893"/>
    <w:rsid w:val="009F75CE"/>
    <w:rsid w:val="00A00263"/>
    <w:rsid w:val="00A0548B"/>
    <w:rsid w:val="00A21BA8"/>
    <w:rsid w:val="00A21C42"/>
    <w:rsid w:val="00A221DB"/>
    <w:rsid w:val="00A33E47"/>
    <w:rsid w:val="00A36C79"/>
    <w:rsid w:val="00A431FB"/>
    <w:rsid w:val="00A43CF3"/>
    <w:rsid w:val="00A47A17"/>
    <w:rsid w:val="00A52F57"/>
    <w:rsid w:val="00A5323F"/>
    <w:rsid w:val="00A61EC1"/>
    <w:rsid w:val="00A62459"/>
    <w:rsid w:val="00A65175"/>
    <w:rsid w:val="00A73C40"/>
    <w:rsid w:val="00A8111B"/>
    <w:rsid w:val="00A81C6D"/>
    <w:rsid w:val="00A81CE6"/>
    <w:rsid w:val="00A92BEC"/>
    <w:rsid w:val="00A93BC4"/>
    <w:rsid w:val="00A95022"/>
    <w:rsid w:val="00A9758E"/>
    <w:rsid w:val="00AB18D8"/>
    <w:rsid w:val="00AB3C84"/>
    <w:rsid w:val="00AB5252"/>
    <w:rsid w:val="00AC45D2"/>
    <w:rsid w:val="00AC4868"/>
    <w:rsid w:val="00AE50F3"/>
    <w:rsid w:val="00AF1410"/>
    <w:rsid w:val="00AF2503"/>
    <w:rsid w:val="00AF25E0"/>
    <w:rsid w:val="00B00413"/>
    <w:rsid w:val="00B13104"/>
    <w:rsid w:val="00B133CF"/>
    <w:rsid w:val="00B15B91"/>
    <w:rsid w:val="00B1781B"/>
    <w:rsid w:val="00B20A1E"/>
    <w:rsid w:val="00B23628"/>
    <w:rsid w:val="00B32CD4"/>
    <w:rsid w:val="00B338F6"/>
    <w:rsid w:val="00B339FE"/>
    <w:rsid w:val="00B3456F"/>
    <w:rsid w:val="00B4036B"/>
    <w:rsid w:val="00B4271A"/>
    <w:rsid w:val="00B46EEC"/>
    <w:rsid w:val="00B53A5C"/>
    <w:rsid w:val="00B5463F"/>
    <w:rsid w:val="00B5627E"/>
    <w:rsid w:val="00B604C5"/>
    <w:rsid w:val="00B6050C"/>
    <w:rsid w:val="00B72F5E"/>
    <w:rsid w:val="00B802D3"/>
    <w:rsid w:val="00B8312B"/>
    <w:rsid w:val="00B860F6"/>
    <w:rsid w:val="00BA3FC8"/>
    <w:rsid w:val="00BC16C8"/>
    <w:rsid w:val="00BD3777"/>
    <w:rsid w:val="00BD7EDC"/>
    <w:rsid w:val="00BE236B"/>
    <w:rsid w:val="00BF3663"/>
    <w:rsid w:val="00BF36E9"/>
    <w:rsid w:val="00BF7D8D"/>
    <w:rsid w:val="00C034AF"/>
    <w:rsid w:val="00C0478D"/>
    <w:rsid w:val="00C07158"/>
    <w:rsid w:val="00C17D2B"/>
    <w:rsid w:val="00C22FAE"/>
    <w:rsid w:val="00C34CBD"/>
    <w:rsid w:val="00C34F92"/>
    <w:rsid w:val="00C35AFD"/>
    <w:rsid w:val="00C3687B"/>
    <w:rsid w:val="00C37E52"/>
    <w:rsid w:val="00C47838"/>
    <w:rsid w:val="00C61502"/>
    <w:rsid w:val="00C62FB9"/>
    <w:rsid w:val="00C807EC"/>
    <w:rsid w:val="00C863A6"/>
    <w:rsid w:val="00C94035"/>
    <w:rsid w:val="00C96947"/>
    <w:rsid w:val="00CA7E7C"/>
    <w:rsid w:val="00CA7E92"/>
    <w:rsid w:val="00CB6E18"/>
    <w:rsid w:val="00CC1569"/>
    <w:rsid w:val="00CC1996"/>
    <w:rsid w:val="00CC4864"/>
    <w:rsid w:val="00CC5CF9"/>
    <w:rsid w:val="00CD7A4D"/>
    <w:rsid w:val="00CD7F52"/>
    <w:rsid w:val="00CE08A5"/>
    <w:rsid w:val="00CE1A54"/>
    <w:rsid w:val="00CE41D2"/>
    <w:rsid w:val="00CF15D9"/>
    <w:rsid w:val="00CF4308"/>
    <w:rsid w:val="00CF7710"/>
    <w:rsid w:val="00D046C5"/>
    <w:rsid w:val="00D271BF"/>
    <w:rsid w:val="00D45941"/>
    <w:rsid w:val="00D62963"/>
    <w:rsid w:val="00D64B60"/>
    <w:rsid w:val="00D66716"/>
    <w:rsid w:val="00D671DB"/>
    <w:rsid w:val="00D92941"/>
    <w:rsid w:val="00DA0280"/>
    <w:rsid w:val="00DA40A3"/>
    <w:rsid w:val="00DC39A5"/>
    <w:rsid w:val="00DC4D46"/>
    <w:rsid w:val="00DD37BB"/>
    <w:rsid w:val="00DE3671"/>
    <w:rsid w:val="00DE4B6D"/>
    <w:rsid w:val="00DE75F9"/>
    <w:rsid w:val="00E03C10"/>
    <w:rsid w:val="00E11467"/>
    <w:rsid w:val="00E14733"/>
    <w:rsid w:val="00E168E8"/>
    <w:rsid w:val="00E17374"/>
    <w:rsid w:val="00E213E4"/>
    <w:rsid w:val="00E2401F"/>
    <w:rsid w:val="00E32845"/>
    <w:rsid w:val="00E34936"/>
    <w:rsid w:val="00E40782"/>
    <w:rsid w:val="00E42B21"/>
    <w:rsid w:val="00E44953"/>
    <w:rsid w:val="00E46365"/>
    <w:rsid w:val="00E471E0"/>
    <w:rsid w:val="00E50C51"/>
    <w:rsid w:val="00E528EB"/>
    <w:rsid w:val="00E61066"/>
    <w:rsid w:val="00E63639"/>
    <w:rsid w:val="00E65D91"/>
    <w:rsid w:val="00E707BE"/>
    <w:rsid w:val="00E73FC6"/>
    <w:rsid w:val="00E935A5"/>
    <w:rsid w:val="00EB19D7"/>
    <w:rsid w:val="00EB6DB3"/>
    <w:rsid w:val="00EC37B6"/>
    <w:rsid w:val="00ED0C74"/>
    <w:rsid w:val="00ED1011"/>
    <w:rsid w:val="00ED4FEA"/>
    <w:rsid w:val="00EE759A"/>
    <w:rsid w:val="00EF5737"/>
    <w:rsid w:val="00F235A5"/>
    <w:rsid w:val="00F238C2"/>
    <w:rsid w:val="00F249D3"/>
    <w:rsid w:val="00F40038"/>
    <w:rsid w:val="00F54305"/>
    <w:rsid w:val="00F56048"/>
    <w:rsid w:val="00F614B8"/>
    <w:rsid w:val="00F63DD6"/>
    <w:rsid w:val="00F66AAC"/>
    <w:rsid w:val="00F77FF3"/>
    <w:rsid w:val="00F92F68"/>
    <w:rsid w:val="00FA1CE7"/>
    <w:rsid w:val="00FA38B1"/>
    <w:rsid w:val="00FB0A9D"/>
    <w:rsid w:val="00FB189D"/>
    <w:rsid w:val="00FB38D8"/>
    <w:rsid w:val="00FD3675"/>
    <w:rsid w:val="00FD56C0"/>
    <w:rsid w:val="00FE7ADC"/>
    <w:rsid w:val="00FF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EE3EA"/>
  <w15:docId w15:val="{2886EEEF-C034-4DA9-AB01-02337456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57"/>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57"/>
      </w:numPr>
      <w:spacing w:before="120" w:after="120"/>
      <w:outlineLvl w:val="2"/>
    </w:pPr>
    <w:rPr>
      <w:rFonts w:cs="Arial"/>
      <w:b/>
      <w:bCs/>
      <w:szCs w:val="26"/>
    </w:rPr>
  </w:style>
  <w:style w:type="paragraph" w:styleId="Heading4">
    <w:name w:val="heading 4"/>
    <w:basedOn w:val="Normal"/>
    <w:next w:val="Normal"/>
    <w:qFormat/>
    <w:rsid w:val="00F54305"/>
    <w:pPr>
      <w:keepNext/>
      <w:numPr>
        <w:ilvl w:val="3"/>
        <w:numId w:val="57"/>
      </w:numPr>
      <w:spacing w:before="240" w:after="60"/>
      <w:outlineLvl w:val="3"/>
    </w:pPr>
    <w:rPr>
      <w:b/>
      <w:bCs/>
      <w:szCs w:val="28"/>
    </w:rPr>
  </w:style>
  <w:style w:type="paragraph" w:styleId="Heading5">
    <w:name w:val="heading 5"/>
    <w:basedOn w:val="Normal"/>
    <w:next w:val="Normal"/>
    <w:link w:val="Heading5Char"/>
    <w:uiPriority w:val="9"/>
    <w:qFormat/>
    <w:rsid w:val="0069224B"/>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69224B"/>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qFormat/>
    <w:rsid w:val="0069224B"/>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69224B"/>
    <w:pPr>
      <w:spacing w:before="240" w:after="60"/>
      <w:outlineLvl w:val="7"/>
    </w:pPr>
    <w:rPr>
      <w:rFonts w:ascii="Calibri" w:eastAsia="Times New Roman" w:hAnsi="Calibri"/>
      <w:i/>
      <w:iCs/>
      <w:sz w:val="24"/>
      <w:szCs w:val="24"/>
    </w:rPr>
  </w:style>
  <w:style w:type="paragraph" w:styleId="Heading9">
    <w:name w:val="heading 9"/>
    <w:basedOn w:val="Normal"/>
    <w:next w:val="Normal"/>
    <w:qFormat/>
    <w:rsid w:val="007F3291"/>
    <w:pPr>
      <w:numPr>
        <w:numId w:val="38"/>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884565"/>
    <w:pPr>
      <w:tabs>
        <w:tab w:val="left" w:pos="900"/>
        <w:tab w:val="right" w:leader="dot" w:pos="8280"/>
      </w:tabs>
    </w:pPr>
  </w:style>
  <w:style w:type="paragraph" w:styleId="TOC2">
    <w:name w:val="toc 2"/>
    <w:basedOn w:val="Normal"/>
    <w:next w:val="Normal"/>
    <w:autoRedefine/>
    <w:uiPriority w:val="39"/>
    <w:rsid w:val="00884565"/>
    <w:pPr>
      <w:tabs>
        <w:tab w:val="left" w:pos="900"/>
        <w:tab w:val="right" w:leader="dot" w:pos="8301"/>
      </w:tabs>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F56048"/>
    <w:rPr>
      <w:rFonts w:ascii="Arial" w:hAnsi="Arial" w:cs="Arial"/>
      <w:b/>
      <w:bCs/>
      <w:sz w:val="24"/>
      <w:szCs w:val="24"/>
      <w:lang w:val="en-GB" w:eastAsia="ar-SA"/>
    </w:rPr>
  </w:style>
  <w:style w:type="paragraph" w:customStyle="1" w:styleId="Heading1-5">
    <w:name w:val="Heading 1-5"/>
    <w:basedOn w:val="Normal"/>
    <w:rsid w:val="00F56048"/>
    <w:pPr>
      <w:numPr>
        <w:ilvl w:val="4"/>
        <w:numId w:val="57"/>
      </w:numPr>
    </w:pPr>
  </w:style>
  <w:style w:type="paragraph" w:styleId="BodyText">
    <w:name w:val="Body Text"/>
    <w:basedOn w:val="Normal"/>
    <w:link w:val="BodyTextChar"/>
    <w:rsid w:val="000D4788"/>
    <w:pPr>
      <w:spacing w:before="60" w:after="60" w:line="210" w:lineRule="atLeast"/>
    </w:pPr>
    <w:rPr>
      <w:sz w:val="18"/>
    </w:rPr>
  </w:style>
  <w:style w:type="paragraph" w:customStyle="1" w:styleId="Figuretitle">
    <w:name w:val="Figure title"/>
    <w:basedOn w:val="Normal"/>
    <w:next w:val="Normal"/>
    <w:rsid w:val="000D4788"/>
    <w:pPr>
      <w:spacing w:before="220" w:after="220" w:line="230" w:lineRule="atLeast"/>
      <w:jc w:val="center"/>
    </w:pPr>
    <w:rPr>
      <w:b/>
    </w:rPr>
  </w:style>
  <w:style w:type="paragraph" w:styleId="Footer">
    <w:name w:val="footer"/>
    <w:basedOn w:val="Normal"/>
    <w:link w:val="FooterChar"/>
    <w:uiPriority w:val="99"/>
    <w:rsid w:val="000D4788"/>
    <w:pPr>
      <w:tabs>
        <w:tab w:val="center" w:pos="4320"/>
        <w:tab w:val="right" w:pos="8640"/>
      </w:tabs>
    </w:pPr>
  </w:style>
  <w:style w:type="paragraph" w:customStyle="1" w:styleId="a2">
    <w:name w:val="a2"/>
    <w:basedOn w:val="Heading2"/>
    <w:next w:val="Normal"/>
    <w:rsid w:val="000D4788"/>
    <w:pPr>
      <w:keepNext/>
      <w:numPr>
        <w:ilvl w:val="0"/>
        <w:numId w:val="0"/>
      </w:numPr>
      <w:tabs>
        <w:tab w:val="num" w:pos="360"/>
        <w:tab w:val="left" w:pos="500"/>
        <w:tab w:val="left" w:pos="720"/>
      </w:tabs>
      <w:spacing w:before="270" w:after="240" w:line="270" w:lineRule="exact"/>
    </w:pPr>
    <w:rPr>
      <w:rFonts w:eastAsia="Times New Roman" w:cs="Arial"/>
      <w:bCs/>
      <w:sz w:val="24"/>
      <w:szCs w:val="24"/>
      <w:lang w:val="en-GB"/>
    </w:rPr>
  </w:style>
  <w:style w:type="paragraph" w:customStyle="1" w:styleId="Heading7-1">
    <w:name w:val="Heading 7-1"/>
    <w:basedOn w:val="Normal"/>
    <w:next w:val="Normal"/>
    <w:rsid w:val="000D4788"/>
    <w:pPr>
      <w:tabs>
        <w:tab w:val="num" w:pos="720"/>
      </w:tabs>
      <w:spacing w:before="240" w:after="240"/>
      <w:ind w:left="720" w:hanging="360"/>
      <w:jc w:val="left"/>
    </w:pPr>
    <w:rPr>
      <w:b/>
      <w:sz w:val="24"/>
      <w:lang w:val="en-GB"/>
    </w:rPr>
  </w:style>
  <w:style w:type="paragraph" w:customStyle="1" w:styleId="Heading7-2">
    <w:name w:val="Heading 7-2"/>
    <w:basedOn w:val="Normal"/>
    <w:next w:val="Normal"/>
    <w:rsid w:val="000D4788"/>
    <w:pPr>
      <w:tabs>
        <w:tab w:val="num" w:pos="720"/>
      </w:tabs>
      <w:spacing w:before="240" w:after="240"/>
      <w:ind w:left="720" w:hanging="360"/>
      <w:jc w:val="left"/>
    </w:pPr>
    <w:rPr>
      <w:b/>
      <w:sz w:val="22"/>
      <w:lang w:val="en-GB"/>
    </w:rPr>
  </w:style>
  <w:style w:type="paragraph" w:customStyle="1" w:styleId="Heading7-3">
    <w:name w:val="Heading 7-3"/>
    <w:basedOn w:val="Normal"/>
    <w:next w:val="Normal"/>
    <w:rsid w:val="000D4788"/>
    <w:pPr>
      <w:tabs>
        <w:tab w:val="num" w:pos="720"/>
      </w:tabs>
      <w:spacing w:before="240" w:after="240"/>
      <w:ind w:left="720" w:hanging="360"/>
      <w:jc w:val="left"/>
    </w:pPr>
    <w:rPr>
      <w:b/>
      <w:lang w:val="en-GB"/>
    </w:rPr>
  </w:style>
  <w:style w:type="paragraph" w:customStyle="1" w:styleId="Heading7-4">
    <w:name w:val="Heading 7-4"/>
    <w:basedOn w:val="Normal"/>
    <w:rsid w:val="000D4788"/>
    <w:pPr>
      <w:tabs>
        <w:tab w:val="num" w:pos="720"/>
      </w:tabs>
      <w:spacing w:before="240" w:after="240"/>
      <w:ind w:left="720" w:hanging="360"/>
      <w:jc w:val="left"/>
    </w:pPr>
    <w:rPr>
      <w:b/>
      <w:lang w:val="en-GB"/>
    </w:rPr>
  </w:style>
  <w:style w:type="paragraph" w:customStyle="1" w:styleId="Terms">
    <w:name w:val="Term(s)"/>
    <w:basedOn w:val="Normal"/>
    <w:next w:val="Normal"/>
    <w:rsid w:val="000D4788"/>
    <w:pPr>
      <w:keepNext/>
      <w:spacing w:line="230" w:lineRule="atLeast"/>
      <w:jc w:val="left"/>
    </w:pPr>
    <w:rPr>
      <w:b/>
    </w:rPr>
  </w:style>
  <w:style w:type="paragraph" w:customStyle="1" w:styleId="Paragraph">
    <w:name w:val="Paragraph"/>
    <w:rsid w:val="000D4788"/>
    <w:pPr>
      <w:suppressAutoHyphens/>
    </w:pPr>
    <w:rPr>
      <w:rFonts w:ascii="Arial" w:eastAsia="Arial" w:hAnsi="Arial"/>
      <w:lang w:val="en-GB" w:eastAsia="ar-SA"/>
    </w:rPr>
  </w:style>
  <w:style w:type="paragraph" w:customStyle="1" w:styleId="AnnexHeader">
    <w:name w:val="Annex Header"/>
    <w:next w:val="Paragraph"/>
    <w:rsid w:val="000D4788"/>
    <w:pPr>
      <w:tabs>
        <w:tab w:val="num" w:pos="360"/>
      </w:tabs>
      <w:suppressAutoHyphens/>
      <w:jc w:val="center"/>
    </w:pPr>
    <w:rPr>
      <w:rFonts w:ascii="Arial" w:eastAsia="Arial" w:hAnsi="Arial"/>
      <w:b/>
      <w:sz w:val="28"/>
      <w:lang w:eastAsia="ar-SA"/>
    </w:rPr>
  </w:style>
  <w:style w:type="paragraph" w:customStyle="1" w:styleId="Figure">
    <w:name w:val="Figure"/>
    <w:basedOn w:val="Paragraph"/>
    <w:rsid w:val="000D4788"/>
    <w:pPr>
      <w:spacing w:before="120"/>
      <w:jc w:val="center"/>
    </w:pPr>
    <w:rPr>
      <w:rFonts w:ascii="Times New Roman" w:hAnsi="Times New Roman"/>
      <w:b/>
      <w:sz w:val="24"/>
      <w:lang w:val="en-US"/>
    </w:rPr>
  </w:style>
  <w:style w:type="paragraph" w:customStyle="1" w:styleId="AnnexHeading2">
    <w:name w:val="Annex Heading2"/>
    <w:basedOn w:val="Normal"/>
    <w:rsid w:val="000D4788"/>
    <w:pPr>
      <w:tabs>
        <w:tab w:val="left" w:pos="142"/>
      </w:tabs>
      <w:ind w:left="142"/>
      <w:jc w:val="left"/>
    </w:pPr>
    <w:rPr>
      <w:rFonts w:eastAsia="Times New Roman"/>
      <w:b/>
      <w:szCs w:val="24"/>
      <w:lang w:val="en-GB"/>
    </w:rPr>
  </w:style>
  <w:style w:type="paragraph" w:customStyle="1" w:styleId="AnnexHeading1">
    <w:name w:val="Annex Heading1"/>
    <w:basedOn w:val="Normal"/>
    <w:next w:val="Paragraph"/>
    <w:rsid w:val="000D4788"/>
    <w:pPr>
      <w:jc w:val="left"/>
    </w:pPr>
    <w:rPr>
      <w:rFonts w:eastAsia="Times New Roman"/>
      <w:b/>
      <w:szCs w:val="24"/>
      <w:lang w:val="en-GB"/>
    </w:rPr>
  </w:style>
  <w:style w:type="character" w:customStyle="1" w:styleId="FooterChar">
    <w:name w:val="Footer Char"/>
    <w:link w:val="Footer"/>
    <w:uiPriority w:val="99"/>
    <w:rsid w:val="00E73FC6"/>
    <w:rPr>
      <w:rFonts w:ascii="Arial" w:eastAsia="MS Mincho" w:hAnsi="Arial"/>
      <w:lang w:val="de-DE" w:eastAsia="ar-SA"/>
    </w:rPr>
  </w:style>
  <w:style w:type="paragraph" w:styleId="TOC3">
    <w:name w:val="toc 3"/>
    <w:basedOn w:val="Normal"/>
    <w:next w:val="Normal"/>
    <w:autoRedefine/>
    <w:uiPriority w:val="39"/>
    <w:rsid w:val="00CD7F52"/>
    <w:pPr>
      <w:tabs>
        <w:tab w:val="left" w:pos="900"/>
        <w:tab w:val="right" w:leader="dot" w:pos="8301"/>
      </w:tabs>
    </w:pPr>
  </w:style>
  <w:style w:type="paragraph" w:styleId="TOC6">
    <w:name w:val="toc 6"/>
    <w:basedOn w:val="Normal"/>
    <w:next w:val="Normal"/>
    <w:autoRedefine/>
    <w:uiPriority w:val="39"/>
    <w:rsid w:val="00884565"/>
    <w:pPr>
      <w:tabs>
        <w:tab w:val="left" w:pos="900"/>
        <w:tab w:val="right" w:leader="dot" w:pos="8301"/>
      </w:tabs>
    </w:pPr>
  </w:style>
  <w:style w:type="paragraph" w:styleId="BalloonText">
    <w:name w:val="Balloon Text"/>
    <w:basedOn w:val="Normal"/>
    <w:link w:val="BalloonTextChar"/>
    <w:uiPriority w:val="99"/>
    <w:semiHidden/>
    <w:unhideWhenUsed/>
    <w:rsid w:val="0069224B"/>
    <w:rPr>
      <w:rFonts w:ascii="Tahoma" w:hAnsi="Tahoma"/>
      <w:sz w:val="16"/>
      <w:szCs w:val="16"/>
    </w:rPr>
  </w:style>
  <w:style w:type="character" w:customStyle="1" w:styleId="BalloonTextChar">
    <w:name w:val="Balloon Text Char"/>
    <w:link w:val="BalloonText"/>
    <w:uiPriority w:val="99"/>
    <w:semiHidden/>
    <w:rsid w:val="0069224B"/>
    <w:rPr>
      <w:rFonts w:ascii="Tahoma" w:eastAsia="MS Mincho" w:hAnsi="Tahoma" w:cs="Tahoma"/>
      <w:sz w:val="16"/>
      <w:szCs w:val="16"/>
      <w:lang w:val="de-DE" w:eastAsia="ar-SA"/>
    </w:rPr>
  </w:style>
  <w:style w:type="paragraph" w:styleId="Bibliography">
    <w:name w:val="Bibliography"/>
    <w:basedOn w:val="Normal"/>
    <w:next w:val="Normal"/>
    <w:uiPriority w:val="37"/>
    <w:semiHidden/>
    <w:unhideWhenUsed/>
    <w:rsid w:val="0069224B"/>
  </w:style>
  <w:style w:type="paragraph" w:styleId="BlockText">
    <w:name w:val="Block Text"/>
    <w:basedOn w:val="Normal"/>
    <w:uiPriority w:val="99"/>
    <w:semiHidden/>
    <w:unhideWhenUsed/>
    <w:rsid w:val="0069224B"/>
    <w:pPr>
      <w:spacing w:after="120"/>
      <w:ind w:left="1440" w:right="1440"/>
    </w:pPr>
  </w:style>
  <w:style w:type="paragraph" w:styleId="BodyText2">
    <w:name w:val="Body Text 2"/>
    <w:basedOn w:val="Normal"/>
    <w:link w:val="BodyText2Char"/>
    <w:uiPriority w:val="99"/>
    <w:semiHidden/>
    <w:unhideWhenUsed/>
    <w:rsid w:val="0069224B"/>
    <w:pPr>
      <w:spacing w:after="120" w:line="480" w:lineRule="auto"/>
    </w:pPr>
  </w:style>
  <w:style w:type="character" w:customStyle="1" w:styleId="BodyText2Char">
    <w:name w:val="Body Text 2 Char"/>
    <w:link w:val="BodyText2"/>
    <w:uiPriority w:val="99"/>
    <w:semiHidden/>
    <w:rsid w:val="0069224B"/>
    <w:rPr>
      <w:rFonts w:ascii="Arial" w:eastAsia="MS Mincho" w:hAnsi="Arial"/>
      <w:lang w:val="de-DE" w:eastAsia="ar-SA"/>
    </w:rPr>
  </w:style>
  <w:style w:type="paragraph" w:styleId="BodyText3">
    <w:name w:val="Body Text 3"/>
    <w:basedOn w:val="Normal"/>
    <w:link w:val="BodyText3Char"/>
    <w:uiPriority w:val="99"/>
    <w:semiHidden/>
    <w:unhideWhenUsed/>
    <w:rsid w:val="0069224B"/>
    <w:pPr>
      <w:spacing w:after="120"/>
    </w:pPr>
    <w:rPr>
      <w:sz w:val="16"/>
      <w:szCs w:val="16"/>
    </w:rPr>
  </w:style>
  <w:style w:type="character" w:customStyle="1" w:styleId="BodyText3Char">
    <w:name w:val="Body Text 3 Char"/>
    <w:link w:val="BodyText3"/>
    <w:uiPriority w:val="99"/>
    <w:semiHidden/>
    <w:rsid w:val="0069224B"/>
    <w:rPr>
      <w:rFonts w:ascii="Arial" w:eastAsia="MS Mincho" w:hAnsi="Arial"/>
      <w:sz w:val="16"/>
      <w:szCs w:val="16"/>
      <w:lang w:val="de-DE" w:eastAsia="ar-SA"/>
    </w:rPr>
  </w:style>
  <w:style w:type="paragraph" w:styleId="BodyTextFirstIndent">
    <w:name w:val="Body Text First Indent"/>
    <w:basedOn w:val="BodyText"/>
    <w:link w:val="BodyTextFirstIndentChar"/>
    <w:uiPriority w:val="99"/>
    <w:semiHidden/>
    <w:unhideWhenUsed/>
    <w:rsid w:val="0069224B"/>
    <w:pPr>
      <w:spacing w:before="0" w:after="120" w:line="240" w:lineRule="auto"/>
      <w:ind w:firstLine="210"/>
    </w:pPr>
    <w:rPr>
      <w:sz w:val="20"/>
    </w:rPr>
  </w:style>
  <w:style w:type="character" w:customStyle="1" w:styleId="BodyTextChar">
    <w:name w:val="Body Text Char"/>
    <w:link w:val="BodyText"/>
    <w:rsid w:val="0069224B"/>
    <w:rPr>
      <w:rFonts w:ascii="Arial" w:eastAsia="MS Mincho" w:hAnsi="Arial"/>
      <w:sz w:val="18"/>
      <w:lang w:val="de-DE" w:eastAsia="ar-SA"/>
    </w:rPr>
  </w:style>
  <w:style w:type="character" w:customStyle="1" w:styleId="BodyTextFirstIndentChar">
    <w:name w:val="Body Text First Indent Char"/>
    <w:basedOn w:val="BodyTextChar"/>
    <w:link w:val="BodyTextFirstIndent"/>
    <w:rsid w:val="0069224B"/>
    <w:rPr>
      <w:rFonts w:ascii="Arial" w:eastAsia="MS Mincho" w:hAnsi="Arial"/>
      <w:sz w:val="18"/>
      <w:lang w:val="de-DE" w:eastAsia="ar-SA"/>
    </w:rPr>
  </w:style>
  <w:style w:type="paragraph" w:styleId="BodyTextIndent">
    <w:name w:val="Body Text Indent"/>
    <w:basedOn w:val="Normal"/>
    <w:link w:val="BodyTextIndentChar"/>
    <w:uiPriority w:val="99"/>
    <w:semiHidden/>
    <w:unhideWhenUsed/>
    <w:rsid w:val="0069224B"/>
    <w:pPr>
      <w:spacing w:after="120"/>
      <w:ind w:left="283"/>
    </w:pPr>
  </w:style>
  <w:style w:type="character" w:customStyle="1" w:styleId="BodyTextIndentChar">
    <w:name w:val="Body Text Indent Char"/>
    <w:link w:val="BodyTextIndent"/>
    <w:uiPriority w:val="99"/>
    <w:semiHidden/>
    <w:rsid w:val="0069224B"/>
    <w:rPr>
      <w:rFonts w:ascii="Arial" w:eastAsia="MS Mincho" w:hAnsi="Arial"/>
      <w:lang w:val="de-DE" w:eastAsia="ar-SA"/>
    </w:rPr>
  </w:style>
  <w:style w:type="paragraph" w:styleId="BodyTextFirstIndent2">
    <w:name w:val="Body Text First Indent 2"/>
    <w:basedOn w:val="BodyTextIndent"/>
    <w:link w:val="BodyTextFirstIndent2Char"/>
    <w:uiPriority w:val="99"/>
    <w:semiHidden/>
    <w:unhideWhenUsed/>
    <w:rsid w:val="0069224B"/>
    <w:pPr>
      <w:ind w:firstLine="210"/>
    </w:pPr>
  </w:style>
  <w:style w:type="character" w:customStyle="1" w:styleId="BodyTextFirstIndent2Char">
    <w:name w:val="Body Text First Indent 2 Char"/>
    <w:basedOn w:val="BodyTextIndentChar"/>
    <w:link w:val="BodyTextFirstIndent2"/>
    <w:uiPriority w:val="99"/>
    <w:semiHidden/>
    <w:rsid w:val="0069224B"/>
    <w:rPr>
      <w:rFonts w:ascii="Arial" w:eastAsia="MS Mincho" w:hAnsi="Arial"/>
      <w:lang w:val="de-DE" w:eastAsia="ar-SA"/>
    </w:rPr>
  </w:style>
  <w:style w:type="paragraph" w:styleId="BodyTextIndent2">
    <w:name w:val="Body Text Indent 2"/>
    <w:basedOn w:val="Normal"/>
    <w:link w:val="BodyTextIndent2Char"/>
    <w:uiPriority w:val="99"/>
    <w:semiHidden/>
    <w:unhideWhenUsed/>
    <w:rsid w:val="0069224B"/>
    <w:pPr>
      <w:spacing w:after="120" w:line="480" w:lineRule="auto"/>
      <w:ind w:left="283"/>
    </w:pPr>
  </w:style>
  <w:style w:type="character" w:customStyle="1" w:styleId="BodyTextIndent2Char">
    <w:name w:val="Body Text Indent 2 Char"/>
    <w:link w:val="BodyTextIndent2"/>
    <w:uiPriority w:val="99"/>
    <w:semiHidden/>
    <w:rsid w:val="0069224B"/>
    <w:rPr>
      <w:rFonts w:ascii="Arial" w:eastAsia="MS Mincho" w:hAnsi="Arial"/>
      <w:lang w:val="de-DE" w:eastAsia="ar-SA"/>
    </w:rPr>
  </w:style>
  <w:style w:type="paragraph" w:styleId="BodyTextIndent3">
    <w:name w:val="Body Text Indent 3"/>
    <w:basedOn w:val="Normal"/>
    <w:link w:val="BodyTextIndent3Char"/>
    <w:uiPriority w:val="99"/>
    <w:semiHidden/>
    <w:unhideWhenUsed/>
    <w:rsid w:val="0069224B"/>
    <w:pPr>
      <w:spacing w:after="120"/>
      <w:ind w:left="283"/>
    </w:pPr>
    <w:rPr>
      <w:sz w:val="16"/>
      <w:szCs w:val="16"/>
    </w:rPr>
  </w:style>
  <w:style w:type="character" w:customStyle="1" w:styleId="BodyTextIndent3Char">
    <w:name w:val="Body Text Indent 3 Char"/>
    <w:link w:val="BodyTextIndent3"/>
    <w:uiPriority w:val="99"/>
    <w:semiHidden/>
    <w:rsid w:val="0069224B"/>
    <w:rPr>
      <w:rFonts w:ascii="Arial" w:eastAsia="MS Mincho" w:hAnsi="Arial"/>
      <w:sz w:val="16"/>
      <w:szCs w:val="16"/>
      <w:lang w:val="de-DE" w:eastAsia="ar-SA"/>
    </w:rPr>
  </w:style>
  <w:style w:type="paragraph" w:styleId="Caption">
    <w:name w:val="caption"/>
    <w:basedOn w:val="Normal"/>
    <w:next w:val="Normal"/>
    <w:uiPriority w:val="35"/>
    <w:qFormat/>
    <w:rsid w:val="0069224B"/>
    <w:rPr>
      <w:b/>
      <w:bCs/>
    </w:rPr>
  </w:style>
  <w:style w:type="paragraph" w:styleId="Closing">
    <w:name w:val="Closing"/>
    <w:basedOn w:val="Normal"/>
    <w:link w:val="ClosingChar"/>
    <w:uiPriority w:val="99"/>
    <w:semiHidden/>
    <w:unhideWhenUsed/>
    <w:rsid w:val="0069224B"/>
    <w:pPr>
      <w:ind w:left="4252"/>
    </w:pPr>
  </w:style>
  <w:style w:type="character" w:customStyle="1" w:styleId="ClosingChar">
    <w:name w:val="Closing Char"/>
    <w:link w:val="Closing"/>
    <w:uiPriority w:val="99"/>
    <w:semiHidden/>
    <w:rsid w:val="0069224B"/>
    <w:rPr>
      <w:rFonts w:ascii="Arial" w:eastAsia="MS Mincho" w:hAnsi="Arial"/>
      <w:lang w:val="de-DE" w:eastAsia="ar-SA"/>
    </w:rPr>
  </w:style>
  <w:style w:type="paragraph" w:styleId="CommentText">
    <w:name w:val="annotation text"/>
    <w:basedOn w:val="Normal"/>
    <w:link w:val="CommentTextChar"/>
    <w:uiPriority w:val="99"/>
    <w:unhideWhenUsed/>
    <w:rsid w:val="0069224B"/>
  </w:style>
  <w:style w:type="character" w:customStyle="1" w:styleId="CommentTextChar">
    <w:name w:val="Comment Text Char"/>
    <w:link w:val="CommentText"/>
    <w:uiPriority w:val="99"/>
    <w:rsid w:val="0069224B"/>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69224B"/>
    <w:rPr>
      <w:b/>
      <w:bCs/>
    </w:rPr>
  </w:style>
  <w:style w:type="character" w:customStyle="1" w:styleId="CommentSubjectChar">
    <w:name w:val="Comment Subject Char"/>
    <w:link w:val="CommentSubject"/>
    <w:uiPriority w:val="99"/>
    <w:semiHidden/>
    <w:rsid w:val="0069224B"/>
    <w:rPr>
      <w:rFonts w:ascii="Arial" w:eastAsia="MS Mincho" w:hAnsi="Arial"/>
      <w:b/>
      <w:bCs/>
      <w:lang w:val="de-DE" w:eastAsia="ar-SA"/>
    </w:rPr>
  </w:style>
  <w:style w:type="paragraph" w:styleId="Date">
    <w:name w:val="Date"/>
    <w:basedOn w:val="Normal"/>
    <w:next w:val="Normal"/>
    <w:link w:val="DateChar"/>
    <w:uiPriority w:val="99"/>
    <w:semiHidden/>
    <w:unhideWhenUsed/>
    <w:rsid w:val="0069224B"/>
  </w:style>
  <w:style w:type="character" w:customStyle="1" w:styleId="DateChar">
    <w:name w:val="Date Char"/>
    <w:link w:val="Date"/>
    <w:uiPriority w:val="99"/>
    <w:semiHidden/>
    <w:rsid w:val="0069224B"/>
    <w:rPr>
      <w:rFonts w:ascii="Arial" w:eastAsia="MS Mincho" w:hAnsi="Arial"/>
      <w:lang w:val="de-DE" w:eastAsia="ar-SA"/>
    </w:rPr>
  </w:style>
  <w:style w:type="paragraph" w:styleId="DocumentMap">
    <w:name w:val="Document Map"/>
    <w:basedOn w:val="Normal"/>
    <w:link w:val="DocumentMapChar"/>
    <w:uiPriority w:val="99"/>
    <w:semiHidden/>
    <w:unhideWhenUsed/>
    <w:rsid w:val="0069224B"/>
    <w:rPr>
      <w:rFonts w:ascii="Tahoma" w:hAnsi="Tahoma"/>
      <w:sz w:val="16"/>
      <w:szCs w:val="16"/>
    </w:rPr>
  </w:style>
  <w:style w:type="character" w:customStyle="1" w:styleId="DocumentMapChar">
    <w:name w:val="Document Map Char"/>
    <w:link w:val="DocumentMap"/>
    <w:uiPriority w:val="99"/>
    <w:semiHidden/>
    <w:rsid w:val="0069224B"/>
    <w:rPr>
      <w:rFonts w:ascii="Tahoma" w:eastAsia="MS Mincho" w:hAnsi="Tahoma" w:cs="Tahoma"/>
      <w:sz w:val="16"/>
      <w:szCs w:val="16"/>
      <w:lang w:val="de-DE" w:eastAsia="ar-SA"/>
    </w:rPr>
  </w:style>
  <w:style w:type="paragraph" w:styleId="E-mailSignature">
    <w:name w:val="E-mail Signature"/>
    <w:basedOn w:val="Normal"/>
    <w:link w:val="E-mailSignatureChar"/>
    <w:uiPriority w:val="99"/>
    <w:semiHidden/>
    <w:unhideWhenUsed/>
    <w:rsid w:val="0069224B"/>
  </w:style>
  <w:style w:type="character" w:customStyle="1" w:styleId="E-mailSignatureChar">
    <w:name w:val="E-mail Signature Char"/>
    <w:link w:val="E-mailSignature"/>
    <w:uiPriority w:val="99"/>
    <w:semiHidden/>
    <w:rsid w:val="0069224B"/>
    <w:rPr>
      <w:rFonts w:ascii="Arial" w:eastAsia="MS Mincho" w:hAnsi="Arial"/>
      <w:lang w:val="de-DE" w:eastAsia="ar-SA"/>
    </w:rPr>
  </w:style>
  <w:style w:type="paragraph" w:styleId="EndnoteText">
    <w:name w:val="endnote text"/>
    <w:basedOn w:val="Normal"/>
    <w:link w:val="EndnoteTextChar"/>
    <w:uiPriority w:val="99"/>
    <w:semiHidden/>
    <w:unhideWhenUsed/>
    <w:rsid w:val="0069224B"/>
  </w:style>
  <w:style w:type="character" w:customStyle="1" w:styleId="EndnoteTextChar">
    <w:name w:val="Endnote Text Char"/>
    <w:link w:val="EndnoteText"/>
    <w:uiPriority w:val="99"/>
    <w:semiHidden/>
    <w:rsid w:val="0069224B"/>
    <w:rPr>
      <w:rFonts w:ascii="Arial" w:eastAsia="MS Mincho" w:hAnsi="Arial"/>
      <w:lang w:val="de-DE" w:eastAsia="ar-SA"/>
    </w:rPr>
  </w:style>
  <w:style w:type="paragraph" w:styleId="EnvelopeAddress">
    <w:name w:val="envelope address"/>
    <w:basedOn w:val="Normal"/>
    <w:uiPriority w:val="99"/>
    <w:semiHidden/>
    <w:unhideWhenUsed/>
    <w:rsid w:val="0069224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69224B"/>
    <w:rPr>
      <w:rFonts w:ascii="Cambria" w:eastAsia="Times New Roman" w:hAnsi="Cambria"/>
    </w:rPr>
  </w:style>
  <w:style w:type="character" w:customStyle="1" w:styleId="Heading5Char">
    <w:name w:val="Heading 5 Char"/>
    <w:link w:val="Heading5"/>
    <w:uiPriority w:val="9"/>
    <w:semiHidden/>
    <w:rsid w:val="0069224B"/>
    <w:rPr>
      <w:rFonts w:ascii="Calibri" w:eastAsia="Times New Roman" w:hAnsi="Calibri" w:cs="Times New Roman"/>
      <w:b/>
      <w:bCs/>
      <w:i/>
      <w:iCs/>
      <w:sz w:val="26"/>
      <w:szCs w:val="26"/>
      <w:lang w:val="de-DE" w:eastAsia="ar-SA"/>
    </w:rPr>
  </w:style>
  <w:style w:type="character" w:customStyle="1" w:styleId="Heading6Char">
    <w:name w:val="Heading 6 Char"/>
    <w:link w:val="Heading6"/>
    <w:uiPriority w:val="9"/>
    <w:semiHidden/>
    <w:rsid w:val="0069224B"/>
    <w:rPr>
      <w:rFonts w:ascii="Calibri" w:eastAsia="Times New Roman" w:hAnsi="Calibri" w:cs="Times New Roman"/>
      <w:b/>
      <w:bCs/>
      <w:sz w:val="22"/>
      <w:szCs w:val="22"/>
      <w:lang w:val="de-DE" w:eastAsia="ar-SA"/>
    </w:rPr>
  </w:style>
  <w:style w:type="character" w:customStyle="1" w:styleId="Heading7Char">
    <w:name w:val="Heading 7 Char"/>
    <w:link w:val="Heading7"/>
    <w:uiPriority w:val="9"/>
    <w:semiHidden/>
    <w:rsid w:val="0069224B"/>
    <w:rPr>
      <w:rFonts w:ascii="Calibri" w:eastAsia="Times New Roman" w:hAnsi="Calibri" w:cs="Times New Roman"/>
      <w:sz w:val="24"/>
      <w:szCs w:val="24"/>
      <w:lang w:val="de-DE" w:eastAsia="ar-SA"/>
    </w:rPr>
  </w:style>
  <w:style w:type="character" w:customStyle="1" w:styleId="Heading8Char">
    <w:name w:val="Heading 8 Char"/>
    <w:link w:val="Heading8"/>
    <w:uiPriority w:val="9"/>
    <w:semiHidden/>
    <w:rsid w:val="0069224B"/>
    <w:rPr>
      <w:rFonts w:ascii="Calibri" w:eastAsia="Times New Roman" w:hAnsi="Calibri" w:cs="Times New Roman"/>
      <w:i/>
      <w:iCs/>
      <w:sz w:val="24"/>
      <w:szCs w:val="24"/>
      <w:lang w:val="de-DE" w:eastAsia="ar-SA"/>
    </w:rPr>
  </w:style>
  <w:style w:type="paragraph" w:styleId="HTMLAddress">
    <w:name w:val="HTML Address"/>
    <w:basedOn w:val="Normal"/>
    <w:link w:val="HTMLAddressChar"/>
    <w:uiPriority w:val="99"/>
    <w:semiHidden/>
    <w:unhideWhenUsed/>
    <w:rsid w:val="0069224B"/>
    <w:rPr>
      <w:i/>
      <w:iCs/>
    </w:rPr>
  </w:style>
  <w:style w:type="character" w:customStyle="1" w:styleId="HTMLAddressChar">
    <w:name w:val="HTML Address Char"/>
    <w:link w:val="HTMLAddress"/>
    <w:uiPriority w:val="99"/>
    <w:semiHidden/>
    <w:rsid w:val="0069224B"/>
    <w:rPr>
      <w:rFonts w:ascii="Arial" w:eastAsia="MS Mincho" w:hAnsi="Arial"/>
      <w:i/>
      <w:iCs/>
      <w:lang w:val="de-DE" w:eastAsia="ar-SA"/>
    </w:rPr>
  </w:style>
  <w:style w:type="paragraph" w:styleId="HTMLPreformatted">
    <w:name w:val="HTML Preformatted"/>
    <w:basedOn w:val="Normal"/>
    <w:link w:val="HTMLPreformattedChar"/>
    <w:uiPriority w:val="99"/>
    <w:semiHidden/>
    <w:unhideWhenUsed/>
    <w:rsid w:val="0069224B"/>
    <w:rPr>
      <w:rFonts w:ascii="Courier New" w:hAnsi="Courier New"/>
    </w:rPr>
  </w:style>
  <w:style w:type="character" w:customStyle="1" w:styleId="HTMLPreformattedChar">
    <w:name w:val="HTML Preformatted Char"/>
    <w:link w:val="HTMLPreformatted"/>
    <w:uiPriority w:val="99"/>
    <w:semiHidden/>
    <w:rsid w:val="0069224B"/>
    <w:rPr>
      <w:rFonts w:ascii="Courier New" w:eastAsia="MS Mincho" w:hAnsi="Courier New" w:cs="Courier New"/>
      <w:lang w:val="de-DE" w:eastAsia="ar-SA"/>
    </w:rPr>
  </w:style>
  <w:style w:type="paragraph" w:styleId="Index1">
    <w:name w:val="index 1"/>
    <w:basedOn w:val="Normal"/>
    <w:next w:val="Normal"/>
    <w:autoRedefine/>
    <w:uiPriority w:val="99"/>
    <w:semiHidden/>
    <w:unhideWhenUsed/>
    <w:rsid w:val="0069224B"/>
    <w:pPr>
      <w:ind w:left="200" w:hanging="200"/>
    </w:pPr>
  </w:style>
  <w:style w:type="paragraph" w:styleId="Index2">
    <w:name w:val="index 2"/>
    <w:basedOn w:val="Normal"/>
    <w:next w:val="Normal"/>
    <w:autoRedefine/>
    <w:uiPriority w:val="99"/>
    <w:semiHidden/>
    <w:unhideWhenUsed/>
    <w:rsid w:val="0069224B"/>
    <w:pPr>
      <w:ind w:left="400" w:hanging="200"/>
    </w:pPr>
  </w:style>
  <w:style w:type="paragraph" w:styleId="Index3">
    <w:name w:val="index 3"/>
    <w:basedOn w:val="Normal"/>
    <w:next w:val="Normal"/>
    <w:autoRedefine/>
    <w:uiPriority w:val="99"/>
    <w:semiHidden/>
    <w:unhideWhenUsed/>
    <w:rsid w:val="0069224B"/>
    <w:pPr>
      <w:ind w:left="600" w:hanging="200"/>
    </w:pPr>
  </w:style>
  <w:style w:type="paragraph" w:styleId="Index4">
    <w:name w:val="index 4"/>
    <w:basedOn w:val="Normal"/>
    <w:next w:val="Normal"/>
    <w:autoRedefine/>
    <w:uiPriority w:val="99"/>
    <w:semiHidden/>
    <w:unhideWhenUsed/>
    <w:rsid w:val="0069224B"/>
    <w:pPr>
      <w:ind w:left="800" w:hanging="200"/>
    </w:pPr>
  </w:style>
  <w:style w:type="paragraph" w:styleId="Index5">
    <w:name w:val="index 5"/>
    <w:basedOn w:val="Normal"/>
    <w:next w:val="Normal"/>
    <w:autoRedefine/>
    <w:uiPriority w:val="99"/>
    <w:semiHidden/>
    <w:unhideWhenUsed/>
    <w:rsid w:val="0069224B"/>
    <w:pPr>
      <w:ind w:left="1000" w:hanging="200"/>
    </w:pPr>
  </w:style>
  <w:style w:type="paragraph" w:styleId="Index6">
    <w:name w:val="index 6"/>
    <w:basedOn w:val="Normal"/>
    <w:next w:val="Normal"/>
    <w:autoRedefine/>
    <w:uiPriority w:val="99"/>
    <w:semiHidden/>
    <w:unhideWhenUsed/>
    <w:rsid w:val="0069224B"/>
    <w:pPr>
      <w:ind w:left="1200" w:hanging="200"/>
    </w:pPr>
  </w:style>
  <w:style w:type="paragraph" w:styleId="Index7">
    <w:name w:val="index 7"/>
    <w:basedOn w:val="Normal"/>
    <w:next w:val="Normal"/>
    <w:autoRedefine/>
    <w:uiPriority w:val="99"/>
    <w:semiHidden/>
    <w:unhideWhenUsed/>
    <w:rsid w:val="0069224B"/>
    <w:pPr>
      <w:ind w:left="1400" w:hanging="200"/>
    </w:pPr>
  </w:style>
  <w:style w:type="paragraph" w:styleId="Index8">
    <w:name w:val="index 8"/>
    <w:basedOn w:val="Normal"/>
    <w:next w:val="Normal"/>
    <w:autoRedefine/>
    <w:uiPriority w:val="99"/>
    <w:semiHidden/>
    <w:unhideWhenUsed/>
    <w:rsid w:val="0069224B"/>
    <w:pPr>
      <w:ind w:left="1600" w:hanging="200"/>
    </w:pPr>
  </w:style>
  <w:style w:type="paragraph" w:styleId="Index9">
    <w:name w:val="index 9"/>
    <w:basedOn w:val="Normal"/>
    <w:next w:val="Normal"/>
    <w:autoRedefine/>
    <w:uiPriority w:val="99"/>
    <w:semiHidden/>
    <w:unhideWhenUsed/>
    <w:rsid w:val="0069224B"/>
    <w:pPr>
      <w:ind w:left="1800" w:hanging="200"/>
    </w:pPr>
  </w:style>
  <w:style w:type="paragraph" w:styleId="IndexHeading">
    <w:name w:val="index heading"/>
    <w:basedOn w:val="Normal"/>
    <w:next w:val="Index1"/>
    <w:uiPriority w:val="99"/>
    <w:semiHidden/>
    <w:unhideWhenUsed/>
    <w:rsid w:val="0069224B"/>
    <w:rPr>
      <w:rFonts w:ascii="Cambria" w:eastAsia="Times New Roman" w:hAnsi="Cambria"/>
      <w:b/>
      <w:bCs/>
    </w:rPr>
  </w:style>
  <w:style w:type="paragraph" w:styleId="IntenseQuote">
    <w:name w:val="Intense Quote"/>
    <w:basedOn w:val="Normal"/>
    <w:next w:val="Normal"/>
    <w:link w:val="IntenseQuoteChar"/>
    <w:uiPriority w:val="30"/>
    <w:qFormat/>
    <w:rsid w:val="0069224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9224B"/>
    <w:rPr>
      <w:rFonts w:ascii="Arial" w:eastAsia="MS Mincho" w:hAnsi="Arial"/>
      <w:b/>
      <w:bCs/>
      <w:i/>
      <w:iCs/>
      <w:color w:val="4F81BD"/>
      <w:lang w:val="de-DE" w:eastAsia="ar-SA"/>
    </w:rPr>
  </w:style>
  <w:style w:type="paragraph" w:styleId="List">
    <w:name w:val="List"/>
    <w:basedOn w:val="Normal"/>
    <w:uiPriority w:val="99"/>
    <w:semiHidden/>
    <w:unhideWhenUsed/>
    <w:rsid w:val="0069224B"/>
    <w:pPr>
      <w:ind w:left="283" w:hanging="283"/>
      <w:contextualSpacing/>
    </w:pPr>
  </w:style>
  <w:style w:type="paragraph" w:styleId="List2">
    <w:name w:val="List 2"/>
    <w:basedOn w:val="Normal"/>
    <w:uiPriority w:val="99"/>
    <w:semiHidden/>
    <w:unhideWhenUsed/>
    <w:rsid w:val="0069224B"/>
    <w:pPr>
      <w:ind w:left="566" w:hanging="283"/>
      <w:contextualSpacing/>
    </w:pPr>
  </w:style>
  <w:style w:type="paragraph" w:styleId="List3">
    <w:name w:val="List 3"/>
    <w:basedOn w:val="Normal"/>
    <w:uiPriority w:val="99"/>
    <w:semiHidden/>
    <w:unhideWhenUsed/>
    <w:rsid w:val="0069224B"/>
    <w:pPr>
      <w:ind w:left="849" w:hanging="283"/>
      <w:contextualSpacing/>
    </w:pPr>
  </w:style>
  <w:style w:type="paragraph" w:styleId="List4">
    <w:name w:val="List 4"/>
    <w:basedOn w:val="Normal"/>
    <w:uiPriority w:val="99"/>
    <w:semiHidden/>
    <w:unhideWhenUsed/>
    <w:rsid w:val="0069224B"/>
    <w:pPr>
      <w:ind w:left="1132" w:hanging="283"/>
      <w:contextualSpacing/>
    </w:pPr>
  </w:style>
  <w:style w:type="paragraph" w:styleId="List5">
    <w:name w:val="List 5"/>
    <w:basedOn w:val="Normal"/>
    <w:uiPriority w:val="99"/>
    <w:semiHidden/>
    <w:unhideWhenUsed/>
    <w:rsid w:val="0069224B"/>
    <w:pPr>
      <w:ind w:left="1415" w:hanging="283"/>
      <w:contextualSpacing/>
    </w:pPr>
  </w:style>
  <w:style w:type="paragraph" w:styleId="ListBullet">
    <w:name w:val="List Bullet"/>
    <w:basedOn w:val="Normal"/>
    <w:uiPriority w:val="99"/>
    <w:semiHidden/>
    <w:unhideWhenUsed/>
    <w:rsid w:val="0069224B"/>
    <w:pPr>
      <w:numPr>
        <w:numId w:val="39"/>
      </w:numPr>
      <w:contextualSpacing/>
    </w:pPr>
  </w:style>
  <w:style w:type="paragraph" w:styleId="ListBullet2">
    <w:name w:val="List Bullet 2"/>
    <w:basedOn w:val="Normal"/>
    <w:uiPriority w:val="99"/>
    <w:semiHidden/>
    <w:unhideWhenUsed/>
    <w:rsid w:val="0069224B"/>
    <w:pPr>
      <w:numPr>
        <w:numId w:val="40"/>
      </w:numPr>
      <w:contextualSpacing/>
    </w:pPr>
  </w:style>
  <w:style w:type="paragraph" w:styleId="ListBullet3">
    <w:name w:val="List Bullet 3"/>
    <w:basedOn w:val="Normal"/>
    <w:uiPriority w:val="99"/>
    <w:semiHidden/>
    <w:unhideWhenUsed/>
    <w:rsid w:val="0069224B"/>
    <w:pPr>
      <w:numPr>
        <w:numId w:val="41"/>
      </w:numPr>
      <w:contextualSpacing/>
    </w:pPr>
  </w:style>
  <w:style w:type="paragraph" w:styleId="ListBullet4">
    <w:name w:val="List Bullet 4"/>
    <w:basedOn w:val="Normal"/>
    <w:uiPriority w:val="99"/>
    <w:semiHidden/>
    <w:unhideWhenUsed/>
    <w:rsid w:val="0069224B"/>
    <w:pPr>
      <w:numPr>
        <w:numId w:val="42"/>
      </w:numPr>
      <w:contextualSpacing/>
    </w:pPr>
  </w:style>
  <w:style w:type="paragraph" w:styleId="ListBullet5">
    <w:name w:val="List Bullet 5"/>
    <w:basedOn w:val="Normal"/>
    <w:uiPriority w:val="99"/>
    <w:semiHidden/>
    <w:unhideWhenUsed/>
    <w:rsid w:val="0069224B"/>
    <w:pPr>
      <w:numPr>
        <w:numId w:val="43"/>
      </w:numPr>
      <w:contextualSpacing/>
    </w:pPr>
  </w:style>
  <w:style w:type="paragraph" w:styleId="ListContinue">
    <w:name w:val="List Continue"/>
    <w:basedOn w:val="Normal"/>
    <w:uiPriority w:val="99"/>
    <w:semiHidden/>
    <w:unhideWhenUsed/>
    <w:rsid w:val="0069224B"/>
    <w:pPr>
      <w:spacing w:after="120"/>
      <w:ind w:left="283"/>
      <w:contextualSpacing/>
    </w:pPr>
  </w:style>
  <w:style w:type="paragraph" w:styleId="ListContinue2">
    <w:name w:val="List Continue 2"/>
    <w:basedOn w:val="Normal"/>
    <w:uiPriority w:val="99"/>
    <w:semiHidden/>
    <w:unhideWhenUsed/>
    <w:rsid w:val="0069224B"/>
    <w:pPr>
      <w:spacing w:after="120"/>
      <w:ind w:left="566"/>
      <w:contextualSpacing/>
    </w:pPr>
  </w:style>
  <w:style w:type="paragraph" w:styleId="ListContinue3">
    <w:name w:val="List Continue 3"/>
    <w:basedOn w:val="Normal"/>
    <w:uiPriority w:val="99"/>
    <w:semiHidden/>
    <w:unhideWhenUsed/>
    <w:rsid w:val="0069224B"/>
    <w:pPr>
      <w:spacing w:after="120"/>
      <w:ind w:left="849"/>
      <w:contextualSpacing/>
    </w:pPr>
  </w:style>
  <w:style w:type="paragraph" w:styleId="ListContinue4">
    <w:name w:val="List Continue 4"/>
    <w:basedOn w:val="Normal"/>
    <w:uiPriority w:val="99"/>
    <w:semiHidden/>
    <w:unhideWhenUsed/>
    <w:rsid w:val="0069224B"/>
    <w:pPr>
      <w:spacing w:after="120"/>
      <w:ind w:left="1132"/>
      <w:contextualSpacing/>
    </w:pPr>
  </w:style>
  <w:style w:type="paragraph" w:styleId="ListContinue5">
    <w:name w:val="List Continue 5"/>
    <w:basedOn w:val="Normal"/>
    <w:uiPriority w:val="99"/>
    <w:semiHidden/>
    <w:unhideWhenUsed/>
    <w:rsid w:val="0069224B"/>
    <w:pPr>
      <w:spacing w:after="120"/>
      <w:ind w:left="1415"/>
      <w:contextualSpacing/>
    </w:pPr>
  </w:style>
  <w:style w:type="paragraph" w:styleId="ListNumber">
    <w:name w:val="List Number"/>
    <w:basedOn w:val="Normal"/>
    <w:uiPriority w:val="99"/>
    <w:semiHidden/>
    <w:unhideWhenUsed/>
    <w:rsid w:val="0069224B"/>
    <w:pPr>
      <w:numPr>
        <w:numId w:val="44"/>
      </w:numPr>
      <w:contextualSpacing/>
    </w:pPr>
  </w:style>
  <w:style w:type="paragraph" w:styleId="ListNumber2">
    <w:name w:val="List Number 2"/>
    <w:basedOn w:val="Normal"/>
    <w:uiPriority w:val="99"/>
    <w:semiHidden/>
    <w:unhideWhenUsed/>
    <w:rsid w:val="0069224B"/>
    <w:pPr>
      <w:numPr>
        <w:numId w:val="45"/>
      </w:numPr>
      <w:contextualSpacing/>
    </w:pPr>
  </w:style>
  <w:style w:type="paragraph" w:styleId="ListNumber3">
    <w:name w:val="List Number 3"/>
    <w:basedOn w:val="Normal"/>
    <w:uiPriority w:val="99"/>
    <w:semiHidden/>
    <w:unhideWhenUsed/>
    <w:rsid w:val="0069224B"/>
    <w:pPr>
      <w:numPr>
        <w:numId w:val="46"/>
      </w:numPr>
      <w:contextualSpacing/>
    </w:pPr>
  </w:style>
  <w:style w:type="paragraph" w:styleId="ListNumber4">
    <w:name w:val="List Number 4"/>
    <w:basedOn w:val="Normal"/>
    <w:uiPriority w:val="99"/>
    <w:semiHidden/>
    <w:unhideWhenUsed/>
    <w:rsid w:val="0069224B"/>
    <w:pPr>
      <w:numPr>
        <w:numId w:val="47"/>
      </w:numPr>
      <w:contextualSpacing/>
    </w:pPr>
  </w:style>
  <w:style w:type="paragraph" w:styleId="ListNumber5">
    <w:name w:val="List Number 5"/>
    <w:basedOn w:val="Normal"/>
    <w:uiPriority w:val="99"/>
    <w:semiHidden/>
    <w:unhideWhenUsed/>
    <w:rsid w:val="0069224B"/>
    <w:pPr>
      <w:numPr>
        <w:numId w:val="48"/>
      </w:numPr>
      <w:contextualSpacing/>
    </w:pPr>
  </w:style>
  <w:style w:type="paragraph" w:styleId="ListParagraph">
    <w:name w:val="List Paragraph"/>
    <w:basedOn w:val="Normal"/>
    <w:uiPriority w:val="34"/>
    <w:qFormat/>
    <w:rsid w:val="0069224B"/>
    <w:pPr>
      <w:ind w:left="567"/>
    </w:pPr>
  </w:style>
  <w:style w:type="paragraph" w:styleId="MacroText">
    <w:name w:val="macro"/>
    <w:link w:val="MacroTextChar"/>
    <w:uiPriority w:val="99"/>
    <w:semiHidden/>
    <w:unhideWhenUsed/>
    <w:rsid w:val="0069224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eastAsia="MS Mincho" w:hAnsi="Courier New" w:cs="Courier New"/>
      <w:lang w:val="de-DE" w:eastAsia="ar-SA"/>
    </w:rPr>
  </w:style>
  <w:style w:type="character" w:customStyle="1" w:styleId="MacroTextChar">
    <w:name w:val="Macro Text Char"/>
    <w:link w:val="MacroText"/>
    <w:uiPriority w:val="99"/>
    <w:semiHidden/>
    <w:rsid w:val="0069224B"/>
    <w:rPr>
      <w:rFonts w:ascii="Courier New" w:eastAsia="MS Mincho" w:hAnsi="Courier New" w:cs="Courier New"/>
      <w:lang w:val="de-DE" w:eastAsia="ar-SA" w:bidi="ar-SA"/>
    </w:rPr>
  </w:style>
  <w:style w:type="paragraph" w:styleId="MessageHeader">
    <w:name w:val="Message Header"/>
    <w:basedOn w:val="Normal"/>
    <w:link w:val="MessageHeaderChar"/>
    <w:uiPriority w:val="99"/>
    <w:semiHidden/>
    <w:unhideWhenUsed/>
    <w:rsid w:val="0069224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69224B"/>
    <w:rPr>
      <w:rFonts w:ascii="Cambria" w:eastAsia="Times New Roman" w:hAnsi="Cambria" w:cs="Times New Roman"/>
      <w:sz w:val="24"/>
      <w:szCs w:val="24"/>
      <w:shd w:val="pct20" w:color="auto" w:fill="auto"/>
      <w:lang w:val="de-DE" w:eastAsia="ar-SA"/>
    </w:rPr>
  </w:style>
  <w:style w:type="paragraph" w:styleId="NoSpacing">
    <w:name w:val="No Spacing"/>
    <w:uiPriority w:val="1"/>
    <w:qFormat/>
    <w:rsid w:val="0069224B"/>
    <w:pPr>
      <w:suppressAutoHyphens/>
      <w:jc w:val="both"/>
    </w:pPr>
    <w:rPr>
      <w:rFonts w:ascii="Arial" w:eastAsia="MS Mincho" w:hAnsi="Arial"/>
      <w:lang w:val="de-DE" w:eastAsia="ar-SA"/>
    </w:rPr>
  </w:style>
  <w:style w:type="paragraph" w:styleId="NormalWeb">
    <w:name w:val="Normal (Web)"/>
    <w:basedOn w:val="Normal"/>
    <w:uiPriority w:val="99"/>
    <w:semiHidden/>
    <w:unhideWhenUsed/>
    <w:rsid w:val="0069224B"/>
    <w:rPr>
      <w:rFonts w:ascii="Times New Roman" w:hAnsi="Times New Roman"/>
      <w:sz w:val="24"/>
      <w:szCs w:val="24"/>
    </w:rPr>
  </w:style>
  <w:style w:type="paragraph" w:styleId="NormalIndent">
    <w:name w:val="Normal Indent"/>
    <w:basedOn w:val="Normal"/>
    <w:uiPriority w:val="99"/>
    <w:semiHidden/>
    <w:unhideWhenUsed/>
    <w:rsid w:val="0069224B"/>
    <w:pPr>
      <w:ind w:left="567"/>
    </w:pPr>
  </w:style>
  <w:style w:type="paragraph" w:styleId="NoteHeading">
    <w:name w:val="Note Heading"/>
    <w:basedOn w:val="Normal"/>
    <w:next w:val="Normal"/>
    <w:link w:val="NoteHeadingChar"/>
    <w:uiPriority w:val="99"/>
    <w:semiHidden/>
    <w:unhideWhenUsed/>
    <w:rsid w:val="0069224B"/>
  </w:style>
  <w:style w:type="character" w:customStyle="1" w:styleId="NoteHeadingChar">
    <w:name w:val="Note Heading Char"/>
    <w:link w:val="NoteHeading"/>
    <w:uiPriority w:val="99"/>
    <w:semiHidden/>
    <w:rsid w:val="0069224B"/>
    <w:rPr>
      <w:rFonts w:ascii="Arial" w:eastAsia="MS Mincho" w:hAnsi="Arial"/>
      <w:lang w:val="de-DE" w:eastAsia="ar-SA"/>
    </w:rPr>
  </w:style>
  <w:style w:type="paragraph" w:styleId="PlainText">
    <w:name w:val="Plain Text"/>
    <w:basedOn w:val="Normal"/>
    <w:link w:val="PlainTextChar"/>
    <w:uiPriority w:val="99"/>
    <w:semiHidden/>
    <w:unhideWhenUsed/>
    <w:rsid w:val="0069224B"/>
    <w:rPr>
      <w:rFonts w:ascii="Courier New" w:hAnsi="Courier New"/>
    </w:rPr>
  </w:style>
  <w:style w:type="character" w:customStyle="1" w:styleId="PlainTextChar">
    <w:name w:val="Plain Text Char"/>
    <w:link w:val="PlainText"/>
    <w:uiPriority w:val="99"/>
    <w:semiHidden/>
    <w:rsid w:val="0069224B"/>
    <w:rPr>
      <w:rFonts w:ascii="Courier New" w:eastAsia="MS Mincho" w:hAnsi="Courier New" w:cs="Courier New"/>
      <w:lang w:val="de-DE" w:eastAsia="ar-SA"/>
    </w:rPr>
  </w:style>
  <w:style w:type="paragraph" w:styleId="Quote">
    <w:name w:val="Quote"/>
    <w:basedOn w:val="Normal"/>
    <w:next w:val="Normal"/>
    <w:link w:val="QuoteChar"/>
    <w:uiPriority w:val="29"/>
    <w:qFormat/>
    <w:rsid w:val="0069224B"/>
    <w:rPr>
      <w:i/>
      <w:iCs/>
      <w:color w:val="000000"/>
    </w:rPr>
  </w:style>
  <w:style w:type="character" w:customStyle="1" w:styleId="QuoteChar">
    <w:name w:val="Quote Char"/>
    <w:link w:val="Quote"/>
    <w:uiPriority w:val="29"/>
    <w:rsid w:val="0069224B"/>
    <w:rPr>
      <w:rFonts w:ascii="Arial" w:eastAsia="MS Mincho" w:hAnsi="Arial"/>
      <w:i/>
      <w:iCs/>
      <w:color w:val="000000"/>
      <w:lang w:val="de-DE" w:eastAsia="ar-SA"/>
    </w:rPr>
  </w:style>
  <w:style w:type="paragraph" w:styleId="Salutation">
    <w:name w:val="Salutation"/>
    <w:basedOn w:val="Normal"/>
    <w:next w:val="Normal"/>
    <w:link w:val="SalutationChar"/>
    <w:uiPriority w:val="99"/>
    <w:semiHidden/>
    <w:unhideWhenUsed/>
    <w:rsid w:val="0069224B"/>
  </w:style>
  <w:style w:type="character" w:customStyle="1" w:styleId="SalutationChar">
    <w:name w:val="Salutation Char"/>
    <w:link w:val="Salutation"/>
    <w:uiPriority w:val="99"/>
    <w:semiHidden/>
    <w:rsid w:val="0069224B"/>
    <w:rPr>
      <w:rFonts w:ascii="Arial" w:eastAsia="MS Mincho" w:hAnsi="Arial"/>
      <w:lang w:val="de-DE" w:eastAsia="ar-SA"/>
    </w:rPr>
  </w:style>
  <w:style w:type="paragraph" w:styleId="Signature">
    <w:name w:val="Signature"/>
    <w:basedOn w:val="Normal"/>
    <w:link w:val="SignatureChar"/>
    <w:uiPriority w:val="99"/>
    <w:semiHidden/>
    <w:unhideWhenUsed/>
    <w:rsid w:val="0069224B"/>
    <w:pPr>
      <w:ind w:left="4252"/>
    </w:pPr>
  </w:style>
  <w:style w:type="character" w:customStyle="1" w:styleId="SignatureChar">
    <w:name w:val="Signature Char"/>
    <w:link w:val="Signature"/>
    <w:uiPriority w:val="99"/>
    <w:semiHidden/>
    <w:rsid w:val="0069224B"/>
    <w:rPr>
      <w:rFonts w:ascii="Arial" w:eastAsia="MS Mincho" w:hAnsi="Arial"/>
      <w:lang w:val="de-DE" w:eastAsia="ar-SA"/>
    </w:rPr>
  </w:style>
  <w:style w:type="paragraph" w:styleId="Subtitle">
    <w:name w:val="Subtitle"/>
    <w:basedOn w:val="Normal"/>
    <w:next w:val="Normal"/>
    <w:link w:val="SubtitleChar"/>
    <w:uiPriority w:val="11"/>
    <w:qFormat/>
    <w:rsid w:val="0069224B"/>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69224B"/>
    <w:rPr>
      <w:rFonts w:ascii="Cambria" w:eastAsia="Times New Roman" w:hAnsi="Cambria" w:cs="Times New Roman"/>
      <w:sz w:val="24"/>
      <w:szCs w:val="24"/>
      <w:lang w:val="de-DE" w:eastAsia="ar-SA"/>
    </w:rPr>
  </w:style>
  <w:style w:type="paragraph" w:styleId="TableofAuthorities">
    <w:name w:val="table of authorities"/>
    <w:basedOn w:val="Normal"/>
    <w:next w:val="Normal"/>
    <w:uiPriority w:val="99"/>
    <w:semiHidden/>
    <w:unhideWhenUsed/>
    <w:rsid w:val="0069224B"/>
    <w:pPr>
      <w:ind w:left="200" w:hanging="200"/>
    </w:pPr>
  </w:style>
  <w:style w:type="paragraph" w:styleId="TableofFigures">
    <w:name w:val="table of figures"/>
    <w:basedOn w:val="Normal"/>
    <w:next w:val="Normal"/>
    <w:uiPriority w:val="99"/>
    <w:semiHidden/>
    <w:unhideWhenUsed/>
    <w:rsid w:val="0069224B"/>
  </w:style>
  <w:style w:type="paragraph" w:styleId="Title">
    <w:name w:val="Title"/>
    <w:basedOn w:val="Normal"/>
    <w:next w:val="Normal"/>
    <w:link w:val="TitleChar"/>
    <w:uiPriority w:val="10"/>
    <w:qFormat/>
    <w:rsid w:val="0069224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69224B"/>
    <w:rPr>
      <w:rFonts w:ascii="Cambria" w:eastAsia="Times New Roman" w:hAnsi="Cambria" w:cs="Times New Roman"/>
      <w:b/>
      <w:bCs/>
      <w:kern w:val="28"/>
      <w:sz w:val="32"/>
      <w:szCs w:val="32"/>
      <w:lang w:val="de-DE" w:eastAsia="ar-SA"/>
    </w:rPr>
  </w:style>
  <w:style w:type="paragraph" w:styleId="TOAHeading">
    <w:name w:val="toa heading"/>
    <w:basedOn w:val="Normal"/>
    <w:next w:val="Normal"/>
    <w:uiPriority w:val="99"/>
    <w:semiHidden/>
    <w:unhideWhenUsed/>
    <w:rsid w:val="0069224B"/>
    <w:pPr>
      <w:spacing w:before="120"/>
    </w:pPr>
    <w:rPr>
      <w:rFonts w:ascii="Cambria" w:eastAsia="Times New Roman" w:hAnsi="Cambria"/>
      <w:b/>
      <w:bCs/>
      <w:sz w:val="24"/>
      <w:szCs w:val="24"/>
    </w:rPr>
  </w:style>
  <w:style w:type="paragraph" w:styleId="TOC4">
    <w:name w:val="toc 4"/>
    <w:basedOn w:val="Normal"/>
    <w:next w:val="Normal"/>
    <w:autoRedefine/>
    <w:uiPriority w:val="39"/>
    <w:unhideWhenUsed/>
    <w:rsid w:val="0069224B"/>
    <w:pPr>
      <w:ind w:left="600"/>
    </w:pPr>
  </w:style>
  <w:style w:type="paragraph" w:styleId="TOC5">
    <w:name w:val="toc 5"/>
    <w:basedOn w:val="Normal"/>
    <w:next w:val="Normal"/>
    <w:autoRedefine/>
    <w:uiPriority w:val="39"/>
    <w:semiHidden/>
    <w:unhideWhenUsed/>
    <w:rsid w:val="0069224B"/>
    <w:pPr>
      <w:ind w:left="800"/>
    </w:pPr>
  </w:style>
  <w:style w:type="paragraph" w:styleId="TOC7">
    <w:name w:val="toc 7"/>
    <w:basedOn w:val="Normal"/>
    <w:next w:val="Normal"/>
    <w:autoRedefine/>
    <w:uiPriority w:val="39"/>
    <w:semiHidden/>
    <w:unhideWhenUsed/>
    <w:rsid w:val="0069224B"/>
    <w:pPr>
      <w:ind w:left="1200"/>
    </w:pPr>
  </w:style>
  <w:style w:type="paragraph" w:styleId="TOC8">
    <w:name w:val="toc 8"/>
    <w:basedOn w:val="Normal"/>
    <w:next w:val="Normal"/>
    <w:autoRedefine/>
    <w:uiPriority w:val="39"/>
    <w:semiHidden/>
    <w:unhideWhenUsed/>
    <w:rsid w:val="0069224B"/>
    <w:pPr>
      <w:ind w:left="1400"/>
    </w:pPr>
  </w:style>
  <w:style w:type="paragraph" w:styleId="TOC9">
    <w:name w:val="toc 9"/>
    <w:basedOn w:val="Normal"/>
    <w:next w:val="Normal"/>
    <w:autoRedefine/>
    <w:uiPriority w:val="39"/>
    <w:semiHidden/>
    <w:unhideWhenUsed/>
    <w:rsid w:val="0069224B"/>
    <w:pPr>
      <w:ind w:left="1600"/>
    </w:pPr>
  </w:style>
  <w:style w:type="paragraph" w:styleId="TOCHeading">
    <w:name w:val="TOC Heading"/>
    <w:basedOn w:val="Heading1"/>
    <w:next w:val="Normal"/>
    <w:uiPriority w:val="39"/>
    <w:qFormat/>
    <w:rsid w:val="0069224B"/>
    <w:pPr>
      <w:keepNext/>
      <w:numPr>
        <w:numId w:val="0"/>
      </w:numPr>
      <w:suppressAutoHyphens/>
      <w:spacing w:before="240" w:after="60"/>
      <w:jc w:val="both"/>
      <w:outlineLvl w:val="9"/>
    </w:pPr>
    <w:rPr>
      <w:rFonts w:ascii="Cambria" w:eastAsia="Times New Roman" w:hAnsi="Cambria"/>
      <w:bCs/>
      <w:kern w:val="32"/>
      <w:sz w:val="32"/>
      <w:szCs w:val="32"/>
    </w:rPr>
  </w:style>
  <w:style w:type="character" w:styleId="CommentReference">
    <w:name w:val="annotation reference"/>
    <w:semiHidden/>
    <w:rsid w:val="00632944"/>
    <w:rPr>
      <w:sz w:val="16"/>
      <w:szCs w:val="16"/>
    </w:rPr>
  </w:style>
  <w:style w:type="character" w:styleId="PlaceholderText">
    <w:name w:val="Placeholder Text"/>
    <w:basedOn w:val="DefaultParagraphFont"/>
    <w:uiPriority w:val="99"/>
    <w:semiHidden/>
    <w:rsid w:val="0003311D"/>
    <w:rPr>
      <w:color w:val="808080"/>
    </w:rPr>
  </w:style>
  <w:style w:type="table" w:styleId="TableGrid">
    <w:name w:val="Table Grid"/>
    <w:basedOn w:val="TableNormal"/>
    <w:uiPriority w:val="59"/>
    <w:rsid w:val="00A21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93252"/>
    <w:rPr>
      <w:rFonts w:ascii="Arial" w:eastAsia="MS Mincho" w:hAnsi="Arial"/>
      <w:lang w:val="de-DE" w:eastAsia="ar-SA"/>
    </w:rPr>
  </w:style>
  <w:style w:type="paragraph" w:customStyle="1" w:styleId="StylezzForewordAuto">
    <w:name w:val="Style zzForeword + Auto"/>
    <w:basedOn w:val="Normal"/>
    <w:rsid w:val="00493A49"/>
    <w:pPr>
      <w:keepNext/>
      <w:pageBreakBefore/>
      <w:spacing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8/08/relationships/commentsExtensible" Target="commentsExtensible.xml"/><Relationship Id="rId26" Type="http://schemas.openxmlformats.org/officeDocument/2006/relationships/image" Target="media/image9.png"/><Relationship Id="rId21" Type="http://schemas.openxmlformats.org/officeDocument/2006/relationships/image" Target="media/image4.jp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header" Target="header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1.png"/><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A5FF4-C758-4021-964C-2E22A6AE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6283</Words>
  <Characters>35817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42016</CharactersWithSpaces>
  <SharedDoc>false</SharedDoc>
  <HLinks>
    <vt:vector size="222" baseType="variant">
      <vt:variant>
        <vt:i4>1769522</vt:i4>
      </vt:variant>
      <vt:variant>
        <vt:i4>218</vt:i4>
      </vt:variant>
      <vt:variant>
        <vt:i4>0</vt:i4>
      </vt:variant>
      <vt:variant>
        <vt:i4>5</vt:i4>
      </vt:variant>
      <vt:variant>
        <vt:lpwstr/>
      </vt:variant>
      <vt:variant>
        <vt:lpwstr>_Toc469487798</vt:lpwstr>
      </vt:variant>
      <vt:variant>
        <vt:i4>1769522</vt:i4>
      </vt:variant>
      <vt:variant>
        <vt:i4>212</vt:i4>
      </vt:variant>
      <vt:variant>
        <vt:i4>0</vt:i4>
      </vt:variant>
      <vt:variant>
        <vt:i4>5</vt:i4>
      </vt:variant>
      <vt:variant>
        <vt:lpwstr/>
      </vt:variant>
      <vt:variant>
        <vt:lpwstr>_Toc469487798</vt:lpwstr>
      </vt:variant>
      <vt:variant>
        <vt:i4>1769522</vt:i4>
      </vt:variant>
      <vt:variant>
        <vt:i4>206</vt:i4>
      </vt:variant>
      <vt:variant>
        <vt:i4>0</vt:i4>
      </vt:variant>
      <vt:variant>
        <vt:i4>5</vt:i4>
      </vt:variant>
      <vt:variant>
        <vt:lpwstr/>
      </vt:variant>
      <vt:variant>
        <vt:lpwstr>_Toc469487797</vt:lpwstr>
      </vt:variant>
      <vt:variant>
        <vt:i4>1769522</vt:i4>
      </vt:variant>
      <vt:variant>
        <vt:i4>200</vt:i4>
      </vt:variant>
      <vt:variant>
        <vt:i4>0</vt:i4>
      </vt:variant>
      <vt:variant>
        <vt:i4>5</vt:i4>
      </vt:variant>
      <vt:variant>
        <vt:lpwstr/>
      </vt:variant>
      <vt:variant>
        <vt:lpwstr>_Toc469487796</vt:lpwstr>
      </vt:variant>
      <vt:variant>
        <vt:i4>1769522</vt:i4>
      </vt:variant>
      <vt:variant>
        <vt:i4>194</vt:i4>
      </vt:variant>
      <vt:variant>
        <vt:i4>0</vt:i4>
      </vt:variant>
      <vt:variant>
        <vt:i4>5</vt:i4>
      </vt:variant>
      <vt:variant>
        <vt:lpwstr/>
      </vt:variant>
      <vt:variant>
        <vt:lpwstr>_Toc469487795</vt:lpwstr>
      </vt:variant>
      <vt:variant>
        <vt:i4>1769522</vt:i4>
      </vt:variant>
      <vt:variant>
        <vt:i4>188</vt:i4>
      </vt:variant>
      <vt:variant>
        <vt:i4>0</vt:i4>
      </vt:variant>
      <vt:variant>
        <vt:i4>5</vt:i4>
      </vt:variant>
      <vt:variant>
        <vt:lpwstr/>
      </vt:variant>
      <vt:variant>
        <vt:lpwstr>_Toc469487794</vt:lpwstr>
      </vt:variant>
      <vt:variant>
        <vt:i4>1769522</vt:i4>
      </vt:variant>
      <vt:variant>
        <vt:i4>182</vt:i4>
      </vt:variant>
      <vt:variant>
        <vt:i4>0</vt:i4>
      </vt:variant>
      <vt:variant>
        <vt:i4>5</vt:i4>
      </vt:variant>
      <vt:variant>
        <vt:lpwstr/>
      </vt:variant>
      <vt:variant>
        <vt:lpwstr>_Toc469487793</vt:lpwstr>
      </vt:variant>
      <vt:variant>
        <vt:i4>1769522</vt:i4>
      </vt:variant>
      <vt:variant>
        <vt:i4>176</vt:i4>
      </vt:variant>
      <vt:variant>
        <vt:i4>0</vt:i4>
      </vt:variant>
      <vt:variant>
        <vt:i4>5</vt:i4>
      </vt:variant>
      <vt:variant>
        <vt:lpwstr/>
      </vt:variant>
      <vt:variant>
        <vt:lpwstr>_Toc469487792</vt:lpwstr>
      </vt:variant>
      <vt:variant>
        <vt:i4>1769522</vt:i4>
      </vt:variant>
      <vt:variant>
        <vt:i4>170</vt:i4>
      </vt:variant>
      <vt:variant>
        <vt:i4>0</vt:i4>
      </vt:variant>
      <vt:variant>
        <vt:i4>5</vt:i4>
      </vt:variant>
      <vt:variant>
        <vt:lpwstr/>
      </vt:variant>
      <vt:variant>
        <vt:lpwstr>_Toc469487791</vt:lpwstr>
      </vt:variant>
      <vt:variant>
        <vt:i4>1769522</vt:i4>
      </vt:variant>
      <vt:variant>
        <vt:i4>164</vt:i4>
      </vt:variant>
      <vt:variant>
        <vt:i4>0</vt:i4>
      </vt:variant>
      <vt:variant>
        <vt:i4>5</vt:i4>
      </vt:variant>
      <vt:variant>
        <vt:lpwstr/>
      </vt:variant>
      <vt:variant>
        <vt:lpwstr>_Toc469487790</vt:lpwstr>
      </vt:variant>
      <vt:variant>
        <vt:i4>1703986</vt:i4>
      </vt:variant>
      <vt:variant>
        <vt:i4>158</vt:i4>
      </vt:variant>
      <vt:variant>
        <vt:i4>0</vt:i4>
      </vt:variant>
      <vt:variant>
        <vt:i4>5</vt:i4>
      </vt:variant>
      <vt:variant>
        <vt:lpwstr/>
      </vt:variant>
      <vt:variant>
        <vt:lpwstr>_Toc469487789</vt:lpwstr>
      </vt:variant>
      <vt:variant>
        <vt:i4>1703986</vt:i4>
      </vt:variant>
      <vt:variant>
        <vt:i4>152</vt:i4>
      </vt:variant>
      <vt:variant>
        <vt:i4>0</vt:i4>
      </vt:variant>
      <vt:variant>
        <vt:i4>5</vt:i4>
      </vt:variant>
      <vt:variant>
        <vt:lpwstr/>
      </vt:variant>
      <vt:variant>
        <vt:lpwstr>_Toc469487788</vt:lpwstr>
      </vt:variant>
      <vt:variant>
        <vt:i4>1703986</vt:i4>
      </vt:variant>
      <vt:variant>
        <vt:i4>146</vt:i4>
      </vt:variant>
      <vt:variant>
        <vt:i4>0</vt:i4>
      </vt:variant>
      <vt:variant>
        <vt:i4>5</vt:i4>
      </vt:variant>
      <vt:variant>
        <vt:lpwstr/>
      </vt:variant>
      <vt:variant>
        <vt:lpwstr>_Toc469487787</vt:lpwstr>
      </vt:variant>
      <vt:variant>
        <vt:i4>1703986</vt:i4>
      </vt:variant>
      <vt:variant>
        <vt:i4>140</vt:i4>
      </vt:variant>
      <vt:variant>
        <vt:i4>0</vt:i4>
      </vt:variant>
      <vt:variant>
        <vt:i4>5</vt:i4>
      </vt:variant>
      <vt:variant>
        <vt:lpwstr/>
      </vt:variant>
      <vt:variant>
        <vt:lpwstr>_Toc469487786</vt:lpwstr>
      </vt:variant>
      <vt:variant>
        <vt:i4>1703986</vt:i4>
      </vt:variant>
      <vt:variant>
        <vt:i4>134</vt:i4>
      </vt:variant>
      <vt:variant>
        <vt:i4>0</vt:i4>
      </vt:variant>
      <vt:variant>
        <vt:i4>5</vt:i4>
      </vt:variant>
      <vt:variant>
        <vt:lpwstr/>
      </vt:variant>
      <vt:variant>
        <vt:lpwstr>_Toc469487785</vt:lpwstr>
      </vt:variant>
      <vt:variant>
        <vt:i4>1703986</vt:i4>
      </vt:variant>
      <vt:variant>
        <vt:i4>128</vt:i4>
      </vt:variant>
      <vt:variant>
        <vt:i4>0</vt:i4>
      </vt:variant>
      <vt:variant>
        <vt:i4>5</vt:i4>
      </vt:variant>
      <vt:variant>
        <vt:lpwstr/>
      </vt:variant>
      <vt:variant>
        <vt:lpwstr>_Toc469487784</vt:lpwstr>
      </vt:variant>
      <vt:variant>
        <vt:i4>1703986</vt:i4>
      </vt:variant>
      <vt:variant>
        <vt:i4>122</vt:i4>
      </vt:variant>
      <vt:variant>
        <vt:i4>0</vt:i4>
      </vt:variant>
      <vt:variant>
        <vt:i4>5</vt:i4>
      </vt:variant>
      <vt:variant>
        <vt:lpwstr/>
      </vt:variant>
      <vt:variant>
        <vt:lpwstr>_Toc469487783</vt:lpwstr>
      </vt:variant>
      <vt:variant>
        <vt:i4>1703986</vt:i4>
      </vt:variant>
      <vt:variant>
        <vt:i4>116</vt:i4>
      </vt:variant>
      <vt:variant>
        <vt:i4>0</vt:i4>
      </vt:variant>
      <vt:variant>
        <vt:i4>5</vt:i4>
      </vt:variant>
      <vt:variant>
        <vt:lpwstr/>
      </vt:variant>
      <vt:variant>
        <vt:lpwstr>_Toc469487782</vt:lpwstr>
      </vt:variant>
      <vt:variant>
        <vt:i4>1703986</vt:i4>
      </vt:variant>
      <vt:variant>
        <vt:i4>110</vt:i4>
      </vt:variant>
      <vt:variant>
        <vt:i4>0</vt:i4>
      </vt:variant>
      <vt:variant>
        <vt:i4>5</vt:i4>
      </vt:variant>
      <vt:variant>
        <vt:lpwstr/>
      </vt:variant>
      <vt:variant>
        <vt:lpwstr>_Toc469487781</vt:lpwstr>
      </vt:variant>
      <vt:variant>
        <vt:i4>1703986</vt:i4>
      </vt:variant>
      <vt:variant>
        <vt:i4>104</vt:i4>
      </vt:variant>
      <vt:variant>
        <vt:i4>0</vt:i4>
      </vt:variant>
      <vt:variant>
        <vt:i4>5</vt:i4>
      </vt:variant>
      <vt:variant>
        <vt:lpwstr/>
      </vt:variant>
      <vt:variant>
        <vt:lpwstr>_Toc469487780</vt:lpwstr>
      </vt:variant>
      <vt:variant>
        <vt:i4>1376306</vt:i4>
      </vt:variant>
      <vt:variant>
        <vt:i4>98</vt:i4>
      </vt:variant>
      <vt:variant>
        <vt:i4>0</vt:i4>
      </vt:variant>
      <vt:variant>
        <vt:i4>5</vt:i4>
      </vt:variant>
      <vt:variant>
        <vt:lpwstr/>
      </vt:variant>
      <vt:variant>
        <vt:lpwstr>_Toc469487779</vt:lpwstr>
      </vt:variant>
      <vt:variant>
        <vt:i4>1376306</vt:i4>
      </vt:variant>
      <vt:variant>
        <vt:i4>92</vt:i4>
      </vt:variant>
      <vt:variant>
        <vt:i4>0</vt:i4>
      </vt:variant>
      <vt:variant>
        <vt:i4>5</vt:i4>
      </vt:variant>
      <vt:variant>
        <vt:lpwstr/>
      </vt:variant>
      <vt:variant>
        <vt:lpwstr>_Toc469487778</vt:lpwstr>
      </vt:variant>
      <vt:variant>
        <vt:i4>1376306</vt:i4>
      </vt:variant>
      <vt:variant>
        <vt:i4>86</vt:i4>
      </vt:variant>
      <vt:variant>
        <vt:i4>0</vt:i4>
      </vt:variant>
      <vt:variant>
        <vt:i4>5</vt:i4>
      </vt:variant>
      <vt:variant>
        <vt:lpwstr/>
      </vt:variant>
      <vt:variant>
        <vt:lpwstr>_Toc469487777</vt:lpwstr>
      </vt:variant>
      <vt:variant>
        <vt:i4>1376306</vt:i4>
      </vt:variant>
      <vt:variant>
        <vt:i4>80</vt:i4>
      </vt:variant>
      <vt:variant>
        <vt:i4>0</vt:i4>
      </vt:variant>
      <vt:variant>
        <vt:i4>5</vt:i4>
      </vt:variant>
      <vt:variant>
        <vt:lpwstr/>
      </vt:variant>
      <vt:variant>
        <vt:lpwstr>_Toc469487776</vt:lpwstr>
      </vt:variant>
      <vt:variant>
        <vt:i4>1376306</vt:i4>
      </vt:variant>
      <vt:variant>
        <vt:i4>74</vt:i4>
      </vt:variant>
      <vt:variant>
        <vt:i4>0</vt:i4>
      </vt:variant>
      <vt:variant>
        <vt:i4>5</vt:i4>
      </vt:variant>
      <vt:variant>
        <vt:lpwstr/>
      </vt:variant>
      <vt:variant>
        <vt:lpwstr>_Toc469487775</vt:lpwstr>
      </vt:variant>
      <vt:variant>
        <vt:i4>1376306</vt:i4>
      </vt:variant>
      <vt:variant>
        <vt:i4>68</vt:i4>
      </vt:variant>
      <vt:variant>
        <vt:i4>0</vt:i4>
      </vt:variant>
      <vt:variant>
        <vt:i4>5</vt:i4>
      </vt:variant>
      <vt:variant>
        <vt:lpwstr/>
      </vt:variant>
      <vt:variant>
        <vt:lpwstr>_Toc469487774</vt:lpwstr>
      </vt:variant>
      <vt:variant>
        <vt:i4>1376306</vt:i4>
      </vt:variant>
      <vt:variant>
        <vt:i4>62</vt:i4>
      </vt:variant>
      <vt:variant>
        <vt:i4>0</vt:i4>
      </vt:variant>
      <vt:variant>
        <vt:i4>5</vt:i4>
      </vt:variant>
      <vt:variant>
        <vt:lpwstr/>
      </vt:variant>
      <vt:variant>
        <vt:lpwstr>_Toc469487773</vt:lpwstr>
      </vt:variant>
      <vt:variant>
        <vt:i4>1376306</vt:i4>
      </vt:variant>
      <vt:variant>
        <vt:i4>56</vt:i4>
      </vt:variant>
      <vt:variant>
        <vt:i4>0</vt:i4>
      </vt:variant>
      <vt:variant>
        <vt:i4>5</vt:i4>
      </vt:variant>
      <vt:variant>
        <vt:lpwstr/>
      </vt:variant>
      <vt:variant>
        <vt:lpwstr>_Toc469487772</vt:lpwstr>
      </vt:variant>
      <vt:variant>
        <vt:i4>1376306</vt:i4>
      </vt:variant>
      <vt:variant>
        <vt:i4>50</vt:i4>
      </vt:variant>
      <vt:variant>
        <vt:i4>0</vt:i4>
      </vt:variant>
      <vt:variant>
        <vt:i4>5</vt:i4>
      </vt:variant>
      <vt:variant>
        <vt:lpwstr/>
      </vt:variant>
      <vt:variant>
        <vt:lpwstr>_Toc469487771</vt:lpwstr>
      </vt:variant>
      <vt:variant>
        <vt:i4>1376306</vt:i4>
      </vt:variant>
      <vt:variant>
        <vt:i4>44</vt:i4>
      </vt:variant>
      <vt:variant>
        <vt:i4>0</vt:i4>
      </vt:variant>
      <vt:variant>
        <vt:i4>5</vt:i4>
      </vt:variant>
      <vt:variant>
        <vt:lpwstr/>
      </vt:variant>
      <vt:variant>
        <vt:lpwstr>_Toc469487770</vt:lpwstr>
      </vt:variant>
      <vt:variant>
        <vt:i4>1310770</vt:i4>
      </vt:variant>
      <vt:variant>
        <vt:i4>38</vt:i4>
      </vt:variant>
      <vt:variant>
        <vt:i4>0</vt:i4>
      </vt:variant>
      <vt:variant>
        <vt:i4>5</vt:i4>
      </vt:variant>
      <vt:variant>
        <vt:lpwstr/>
      </vt:variant>
      <vt:variant>
        <vt:lpwstr>_Toc469487769</vt:lpwstr>
      </vt:variant>
      <vt:variant>
        <vt:i4>1310770</vt:i4>
      </vt:variant>
      <vt:variant>
        <vt:i4>32</vt:i4>
      </vt:variant>
      <vt:variant>
        <vt:i4>0</vt:i4>
      </vt:variant>
      <vt:variant>
        <vt:i4>5</vt:i4>
      </vt:variant>
      <vt:variant>
        <vt:lpwstr/>
      </vt:variant>
      <vt:variant>
        <vt:lpwstr>_Toc469487768</vt:lpwstr>
      </vt:variant>
      <vt:variant>
        <vt:i4>1310770</vt:i4>
      </vt:variant>
      <vt:variant>
        <vt:i4>26</vt:i4>
      </vt:variant>
      <vt:variant>
        <vt:i4>0</vt:i4>
      </vt:variant>
      <vt:variant>
        <vt:i4>5</vt:i4>
      </vt:variant>
      <vt:variant>
        <vt:lpwstr/>
      </vt:variant>
      <vt:variant>
        <vt:lpwstr>_Toc469487767</vt:lpwstr>
      </vt:variant>
      <vt:variant>
        <vt:i4>1310770</vt:i4>
      </vt:variant>
      <vt:variant>
        <vt:i4>20</vt:i4>
      </vt:variant>
      <vt:variant>
        <vt:i4>0</vt:i4>
      </vt:variant>
      <vt:variant>
        <vt:i4>5</vt:i4>
      </vt:variant>
      <vt:variant>
        <vt:lpwstr/>
      </vt:variant>
      <vt:variant>
        <vt:lpwstr>_Toc469487766</vt:lpwstr>
      </vt:variant>
      <vt:variant>
        <vt:i4>1310770</vt:i4>
      </vt:variant>
      <vt:variant>
        <vt:i4>14</vt:i4>
      </vt:variant>
      <vt:variant>
        <vt:i4>0</vt:i4>
      </vt:variant>
      <vt:variant>
        <vt:i4>5</vt:i4>
      </vt:variant>
      <vt:variant>
        <vt:lpwstr/>
      </vt:variant>
      <vt:variant>
        <vt:lpwstr>_Toc469487765</vt:lpwstr>
      </vt:variant>
      <vt:variant>
        <vt:i4>1310770</vt:i4>
      </vt:variant>
      <vt:variant>
        <vt:i4>8</vt:i4>
      </vt:variant>
      <vt:variant>
        <vt:i4>0</vt:i4>
      </vt:variant>
      <vt:variant>
        <vt:i4>5</vt:i4>
      </vt:variant>
      <vt:variant>
        <vt:lpwstr/>
      </vt:variant>
      <vt:variant>
        <vt:lpwstr>_Toc469487764</vt:lpwstr>
      </vt:variant>
      <vt:variant>
        <vt:i4>1310770</vt:i4>
      </vt:variant>
      <vt:variant>
        <vt:i4>2</vt:i4>
      </vt:variant>
      <vt:variant>
        <vt:i4>0</vt:i4>
      </vt:variant>
      <vt:variant>
        <vt:i4>5</vt:i4>
      </vt:variant>
      <vt:variant>
        <vt:lpwstr/>
      </vt:variant>
      <vt:variant>
        <vt:lpwstr>_Toc469487763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greensladeb</dc:creator>
  <cp:lastModifiedBy>Jeff Wootton</cp:lastModifiedBy>
  <cp:revision>17</cp:revision>
  <cp:lastPrinted>2015-07-14T17:11:00Z</cp:lastPrinted>
  <dcterms:created xsi:type="dcterms:W3CDTF">2022-12-14T11:25:00Z</dcterms:created>
  <dcterms:modified xsi:type="dcterms:W3CDTF">2024-04-25T11:49:00Z</dcterms:modified>
</cp:coreProperties>
</file>